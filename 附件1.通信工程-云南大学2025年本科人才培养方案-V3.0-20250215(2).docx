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56FE469">
      <w:pPr>
        <w:spacing w:line="360" w:lineRule="auto"/>
        <w:contextualSpacing/>
        <w:jc w:val="center"/>
        <w:outlineLvl w:val="0"/>
        <w:rPr>
          <w:rFonts w:ascii="Times New Roman" w:hAnsi="Times New Roman" w:eastAsia="黑体"/>
          <w:b/>
          <w:color w:val="000000"/>
          <w:sz w:val="32"/>
          <w:szCs w:val="32"/>
        </w:rPr>
      </w:pPr>
      <w:bookmarkStart w:id="3" w:name="_GoBack"/>
      <w:bookmarkEnd w:id="3"/>
      <w:r>
        <w:rPr>
          <w:rFonts w:ascii="Times New Roman" w:hAnsi="Times New Roman" w:eastAsia="黑体"/>
          <w:b/>
          <w:color w:val="000000"/>
          <w:sz w:val="32"/>
          <w:szCs w:val="32"/>
        </w:rPr>
        <w:t>云南大学</w:t>
      </w:r>
      <w:r>
        <w:rPr>
          <w:rFonts w:hint="eastAsia" w:ascii="Times New Roman" w:hAnsi="Times New Roman" w:eastAsia="黑体"/>
          <w:b/>
          <w:color w:val="000000"/>
          <w:sz w:val="32"/>
          <w:szCs w:val="32"/>
        </w:rPr>
        <w:t>通信工程</w:t>
      </w:r>
      <w:r>
        <w:rPr>
          <w:rFonts w:ascii="Times New Roman" w:hAnsi="Times New Roman" w:eastAsia="黑体"/>
          <w:b/>
          <w:color w:val="000000"/>
          <w:sz w:val="32"/>
          <w:szCs w:val="32"/>
        </w:rPr>
        <w:t>专业2025年本科人才培养方案</w:t>
      </w:r>
    </w:p>
    <w:p w14:paraId="63373892">
      <w:pPr>
        <w:spacing w:line="360" w:lineRule="auto"/>
        <w:contextualSpacing/>
        <w:jc w:val="center"/>
        <w:outlineLvl w:val="0"/>
        <w:rPr>
          <w:rFonts w:ascii="Times New Roman" w:hAnsi="Times New Roman" w:eastAsia="黑体"/>
          <w:b/>
          <w:color w:val="000000"/>
          <w:sz w:val="32"/>
          <w:szCs w:val="32"/>
        </w:rPr>
      </w:pPr>
    </w:p>
    <w:p w14:paraId="7F5B07C4">
      <w:pPr>
        <w:spacing w:line="460" w:lineRule="exact"/>
        <w:ind w:firstLine="482"/>
        <w:contextualSpacing/>
        <w:outlineLvl w:val="0"/>
        <w:rPr>
          <w:rFonts w:ascii="Times New Roman" w:hAnsi="Times New Roman" w:eastAsiaTheme="minorEastAsia"/>
          <w:b/>
          <w:color w:val="000000"/>
          <w:sz w:val="28"/>
          <w:szCs w:val="28"/>
        </w:rPr>
      </w:pPr>
      <w:r>
        <w:rPr>
          <w:rFonts w:ascii="Times New Roman" w:hAnsi="Times New Roman" w:eastAsiaTheme="minorEastAsia"/>
          <w:b/>
          <w:color w:val="000000"/>
          <w:sz w:val="28"/>
          <w:szCs w:val="28"/>
        </w:rPr>
        <w:t>一、专业简介</w:t>
      </w:r>
    </w:p>
    <w:p w14:paraId="6FDF7D0E">
      <w:pPr>
        <w:spacing w:line="460" w:lineRule="exact"/>
        <w:ind w:firstLine="482"/>
        <w:rPr>
          <w:rFonts w:ascii="Times New Roman" w:hAnsi="Times New Roman"/>
          <w:sz w:val="24"/>
          <w:lang w:bidi="ar"/>
        </w:rPr>
      </w:pPr>
      <w:r>
        <w:rPr>
          <w:rFonts w:hint="eastAsia" w:ascii="Times New Roman" w:hAnsi="Times New Roman"/>
          <w:sz w:val="24"/>
          <w:lang w:bidi="ar"/>
        </w:rPr>
        <w:t>通信工程专业是研究信号的产生、传输、交换和处理的基础理论和基本原理，研发数字通信、无线通信、移动通信、电信网络、计算机网络、物联网等信息通信系统的技术方案，以及实施通信工程应用的电子信息类专业。</w:t>
      </w:r>
    </w:p>
    <w:p w14:paraId="50CC6491">
      <w:pPr>
        <w:spacing w:line="460" w:lineRule="exact"/>
        <w:ind w:firstLine="482"/>
        <w:rPr>
          <w:rFonts w:ascii="Times New Roman" w:hAnsi="Times New Roman" w:eastAsiaTheme="minorEastAsia"/>
          <w:sz w:val="24"/>
          <w:lang w:bidi="ar"/>
        </w:rPr>
      </w:pPr>
      <w:r>
        <w:rPr>
          <w:rFonts w:hint="eastAsia" w:ascii="Times New Roman" w:hAnsi="Times New Roman"/>
          <w:sz w:val="24"/>
          <w:lang w:bidi="ar"/>
        </w:rPr>
        <w:t>云南大学通信工程专业于1992年创办，1993年开始招收学生。2000年入选云南省首批重点建设专业，2019年入选第一批国家一流本科专业建设点，一直位列云南省通信工程专业综合评价第一名。专业拥有专任教师18人，90%具有国内外知名高校的博士学位，教授100%为本科生上课，还长聘多名从事信息通信工程规划设计、建设管理的行业企业兼职教师。专业依托信息学院“信息与通信工程”和“计算机科学与技术”一级学科博士、硕士学位的“本科-硕士-博士”全链条人才培养体系，“网络通信与智能计算”、“谱传感与边疆无线电安全”、“物联网技术及应用”等省部级教学科研平台，以及</w:t>
      </w:r>
      <w:r>
        <w:rPr>
          <w:rFonts w:ascii="Times New Roman" w:hAnsi="Times New Roman"/>
          <w:sz w:val="24"/>
          <w:lang w:bidi="ar"/>
        </w:rPr>
        <w:t>“</w:t>
      </w:r>
      <w:r>
        <w:rPr>
          <w:rFonts w:hint="eastAsia" w:ascii="Times New Roman" w:hAnsi="Times New Roman"/>
          <w:sz w:val="24"/>
          <w:lang w:bidi="ar"/>
        </w:rPr>
        <w:t>云无线接入与异构网络</w:t>
      </w:r>
      <w:r>
        <w:rPr>
          <w:rFonts w:ascii="Times New Roman" w:hAnsi="Times New Roman"/>
          <w:sz w:val="24"/>
          <w:lang w:bidi="ar"/>
        </w:rPr>
        <w:t>”</w:t>
      </w:r>
      <w:r>
        <w:rPr>
          <w:rFonts w:hint="eastAsia" w:ascii="Times New Roman" w:hAnsi="Times New Roman"/>
          <w:sz w:val="24"/>
          <w:lang w:bidi="ar"/>
        </w:rPr>
        <w:t>省级工程实验室，在新一代无线通信与网络、绿色通信和边疆无线电安全与应用等学科领域形成优势和特色。专业拥有充足的办学资源，建设有</w:t>
      </w:r>
      <w:r>
        <w:rPr>
          <w:rFonts w:ascii="Times New Roman" w:hAnsi="Times New Roman"/>
          <w:sz w:val="24"/>
          <w:lang w:bidi="ar"/>
        </w:rPr>
        <w:t>1</w:t>
      </w:r>
      <w:r>
        <w:rPr>
          <w:rFonts w:hint="eastAsia" w:ascii="Times New Roman" w:hAnsi="Times New Roman"/>
          <w:sz w:val="24"/>
          <w:lang w:bidi="ar"/>
        </w:rPr>
        <w:t>个电子信息技术国家级实验教学示范中心和5个通信专业实验室，与行业头部企业共建有“新一代信息通信技术产教创新基地”、“华为云开发者创新中心”和“软件无线电联合创新实验室”等校内创新实践基地，以及多个协同育人校外实践实习基地，</w:t>
      </w:r>
      <w:r>
        <w:rPr>
          <w:rFonts w:hint="eastAsia" w:ascii="Times New Roman" w:hAnsi="Times New Roman" w:eastAsiaTheme="minorEastAsia"/>
          <w:color w:val="000000"/>
          <w:sz w:val="24"/>
          <w:szCs w:val="24"/>
        </w:rPr>
        <w:t>为本专业学生的培养和发展提供了良好条件。</w:t>
      </w:r>
    </w:p>
    <w:p w14:paraId="6CB0B006">
      <w:pPr>
        <w:spacing w:line="460" w:lineRule="exact"/>
        <w:ind w:firstLine="482"/>
        <w:rPr>
          <w:sz w:val="24"/>
          <w:szCs w:val="24"/>
        </w:rPr>
      </w:pPr>
      <w:r>
        <w:rPr>
          <w:rFonts w:hint="eastAsia" w:ascii="Times New Roman" w:hAnsi="Times New Roman"/>
          <w:sz w:val="24"/>
          <w:lang w:bidi="ar"/>
        </w:rPr>
        <w:t>专业立足西南边疆，主动服务国家和周边区域新发展，培养具有专业基础扎实、宽口径、理论实践融合、适应面广等特点的高素质工程技术人才。</w:t>
      </w:r>
      <w:r>
        <w:rPr>
          <w:rFonts w:hint="eastAsia" w:ascii="Times New Roman" w:hAnsi="Times New Roman" w:cs="宋体"/>
          <w:sz w:val="24"/>
          <w:szCs w:val="24"/>
          <w:lang w:bidi="ar"/>
        </w:rPr>
        <w:t>毕业生可到国家机关、企事业单位、行业管理部门、科研院所、教育系统等单位，以及电信营运商、电信设备制造商、互联网企业等数字基础设施相关行业从事无线电基础设施监管、信息通信工程规划与建设、信息网络运营与维护、信息通信系统设计开发、电子产品设计开发等工作，也</w:t>
      </w:r>
      <w:r>
        <w:rPr>
          <w:rFonts w:hint="eastAsia" w:ascii="Times New Roman" w:hAnsi="Times New Roman" w:cs="宋体"/>
          <w:color w:val="000000"/>
          <w:sz w:val="24"/>
          <w:szCs w:val="24"/>
          <w:lang w:bidi="ar"/>
        </w:rPr>
        <w:t>可继续攻读信息与通信工程相关学科和交叉学科的硕士和博士学位。</w:t>
      </w:r>
    </w:p>
    <w:p w14:paraId="0E907E53">
      <w:pPr>
        <w:pStyle w:val="5"/>
        <w:numPr>
          <w:ilvl w:val="0"/>
          <w:numId w:val="1"/>
        </w:numPr>
        <w:spacing w:after="0" w:line="460" w:lineRule="exact"/>
        <w:ind w:firstLine="480"/>
        <w:rPr>
          <w:rFonts w:ascii="Times New Roman" w:hAnsi="Times New Roman" w:eastAsiaTheme="minorEastAsia"/>
          <w:b/>
          <w:bCs/>
          <w:color w:val="000000"/>
          <w:sz w:val="28"/>
          <w:szCs w:val="28"/>
        </w:rPr>
      </w:pPr>
      <w:r>
        <w:rPr>
          <w:rFonts w:ascii="Times New Roman" w:hAnsi="Times New Roman" w:eastAsiaTheme="minorEastAsia"/>
          <w:b/>
          <w:bCs/>
          <w:color w:val="000000"/>
          <w:sz w:val="28"/>
          <w:szCs w:val="28"/>
        </w:rPr>
        <w:t>主干学科：</w:t>
      </w:r>
      <w:r>
        <w:rPr>
          <w:rFonts w:hint="eastAsia" w:ascii="Times New Roman" w:hAnsi="Times New Roman"/>
          <w:kern w:val="2"/>
          <w:sz w:val="24"/>
          <w:szCs w:val="22"/>
          <w:lang w:bidi="ar"/>
        </w:rPr>
        <w:t>信息与通信工程</w:t>
      </w:r>
    </w:p>
    <w:p w14:paraId="61E24F6F">
      <w:pPr>
        <w:pStyle w:val="5"/>
        <w:numPr>
          <w:ilvl w:val="0"/>
          <w:numId w:val="1"/>
        </w:numPr>
        <w:spacing w:after="0" w:line="460" w:lineRule="exact"/>
        <w:ind w:firstLine="480"/>
        <w:rPr>
          <w:rFonts w:ascii="Times New Roman" w:hAnsi="Times New Roman" w:eastAsiaTheme="minorEastAsia"/>
          <w:b/>
          <w:bCs/>
          <w:color w:val="000000"/>
          <w:sz w:val="28"/>
          <w:szCs w:val="28"/>
        </w:rPr>
      </w:pPr>
      <w:r>
        <w:rPr>
          <w:rFonts w:ascii="Times New Roman" w:hAnsi="Times New Roman" w:eastAsiaTheme="minorEastAsia"/>
          <w:b/>
          <w:bCs/>
          <w:color w:val="000000"/>
          <w:sz w:val="28"/>
          <w:szCs w:val="28"/>
        </w:rPr>
        <w:t>专业代码：</w:t>
      </w:r>
      <w:r>
        <w:rPr>
          <w:rFonts w:hint="eastAsia" w:ascii="宋体" w:hAnsi="宋体"/>
          <w:sz w:val="28"/>
          <w:szCs w:val="28"/>
        </w:rPr>
        <w:t>080703</w:t>
      </w:r>
    </w:p>
    <w:p w14:paraId="6B31AFAA">
      <w:pPr>
        <w:pStyle w:val="5"/>
        <w:numPr>
          <w:ilvl w:val="0"/>
          <w:numId w:val="1"/>
        </w:numPr>
        <w:spacing w:after="0" w:line="460" w:lineRule="exact"/>
        <w:ind w:firstLine="480"/>
        <w:rPr>
          <w:rFonts w:ascii="Times New Roman" w:hAnsi="Times New Roman" w:eastAsiaTheme="minorEastAsia"/>
          <w:b/>
          <w:bCs/>
          <w:color w:val="000000"/>
          <w:sz w:val="28"/>
          <w:szCs w:val="28"/>
        </w:rPr>
      </w:pPr>
      <w:r>
        <w:rPr>
          <w:rFonts w:ascii="Times New Roman" w:hAnsi="Times New Roman" w:eastAsiaTheme="minorEastAsia"/>
          <w:b/>
          <w:bCs/>
          <w:color w:val="000000"/>
          <w:sz w:val="28"/>
          <w:szCs w:val="28"/>
        </w:rPr>
        <w:t>专业定位：</w:t>
      </w:r>
      <w:r>
        <w:rPr>
          <w:rFonts w:hint="eastAsia" w:ascii="Times New Roman" w:hAnsi="Times New Roman"/>
          <w:kern w:val="2"/>
          <w:sz w:val="24"/>
          <w:szCs w:val="22"/>
          <w:lang w:bidi="ar"/>
        </w:rPr>
        <w:t>应用型</w:t>
      </w:r>
    </w:p>
    <w:p w14:paraId="55FC89B3">
      <w:pPr>
        <w:pStyle w:val="5"/>
        <w:numPr>
          <w:ilvl w:val="0"/>
          <w:numId w:val="1"/>
        </w:numPr>
        <w:spacing w:after="0" w:line="460" w:lineRule="exact"/>
        <w:ind w:firstLine="480"/>
        <w:rPr>
          <w:rFonts w:ascii="Times New Roman" w:hAnsi="Times New Roman" w:eastAsiaTheme="minorEastAsia"/>
          <w:b/>
          <w:bCs/>
          <w:color w:val="000000"/>
          <w:sz w:val="28"/>
          <w:szCs w:val="28"/>
        </w:rPr>
      </w:pPr>
      <w:r>
        <w:rPr>
          <w:rFonts w:ascii="Times New Roman" w:hAnsi="Times New Roman" w:eastAsiaTheme="minorEastAsia"/>
          <w:b/>
          <w:bCs/>
          <w:color w:val="000000"/>
          <w:sz w:val="28"/>
          <w:szCs w:val="28"/>
        </w:rPr>
        <w:t>学制与学位：</w:t>
      </w:r>
      <w:r>
        <w:rPr>
          <w:rFonts w:hint="eastAsia" w:ascii="Times New Roman" w:hAnsi="Times New Roman"/>
          <w:kern w:val="2"/>
          <w:sz w:val="24"/>
          <w:szCs w:val="22"/>
          <w:lang w:bidi="ar"/>
        </w:rPr>
        <w:t>基本学制为4年，弹性学制为3-7年，授予工学学士学位</w:t>
      </w:r>
    </w:p>
    <w:p w14:paraId="5B8A3667">
      <w:pPr>
        <w:pStyle w:val="5"/>
        <w:spacing w:after="0" w:line="460" w:lineRule="exact"/>
        <w:ind w:left="480"/>
        <w:rPr>
          <w:rFonts w:ascii="Times New Roman" w:hAnsi="Times New Roman"/>
          <w:kern w:val="2"/>
          <w:sz w:val="24"/>
          <w:szCs w:val="22"/>
          <w:lang w:bidi="ar"/>
        </w:rPr>
      </w:pPr>
    </w:p>
    <w:p w14:paraId="2EF56B0B">
      <w:pPr>
        <w:spacing w:line="460" w:lineRule="exact"/>
        <w:ind w:firstLine="482"/>
        <w:contextualSpacing/>
        <w:outlineLvl w:val="0"/>
        <w:rPr>
          <w:rFonts w:ascii="Times New Roman" w:hAnsi="Times New Roman" w:eastAsiaTheme="minorEastAsia"/>
          <w:b/>
          <w:color w:val="000000"/>
          <w:sz w:val="28"/>
          <w:szCs w:val="28"/>
        </w:rPr>
      </w:pPr>
      <w:r>
        <w:rPr>
          <w:rFonts w:ascii="Times New Roman" w:hAnsi="Times New Roman" w:eastAsiaTheme="minorEastAsia"/>
          <w:b/>
          <w:color w:val="000000"/>
          <w:sz w:val="28"/>
          <w:szCs w:val="28"/>
        </w:rPr>
        <w:t>二、培养目标</w:t>
      </w:r>
    </w:p>
    <w:p w14:paraId="3236448F">
      <w:pPr>
        <w:spacing w:line="460" w:lineRule="exact"/>
        <w:ind w:firstLine="482"/>
        <w:rPr>
          <w:rFonts w:ascii="Segoe UI" w:hAnsi="Segoe UI" w:cs="Segoe UI"/>
          <w:color w:val="404040"/>
          <w:sz w:val="24"/>
          <w:szCs w:val="24"/>
        </w:rPr>
      </w:pPr>
      <w:r>
        <w:rPr>
          <w:rFonts w:hint="eastAsia" w:ascii="Segoe UI" w:hAnsi="Segoe UI" w:eastAsia="Segoe UI" w:cs="Segoe UI"/>
          <w:color w:val="404040"/>
          <w:sz w:val="24"/>
          <w:szCs w:val="24"/>
        </w:rPr>
        <w:t>本专业全面贯彻党的教育方针，坚持立德树人根本任务，立足西南边疆，主动服务国家战略，积极融入周边区域数字经济建设</w:t>
      </w:r>
      <w:r>
        <w:rPr>
          <w:rFonts w:hint="eastAsia" w:ascii="Segoe UI" w:hAnsi="Segoe UI" w:cs="Segoe UI"/>
          <w:color w:val="404040"/>
          <w:sz w:val="24"/>
          <w:szCs w:val="24"/>
        </w:rPr>
        <w:t>，推动中国式现代化新质生产力发展</w:t>
      </w:r>
      <w:r>
        <w:rPr>
          <w:rFonts w:hint="eastAsia" w:ascii="Segoe UI" w:hAnsi="Segoe UI" w:eastAsia="Segoe UI" w:cs="Segoe UI"/>
          <w:color w:val="404040"/>
          <w:sz w:val="24"/>
          <w:szCs w:val="24"/>
        </w:rPr>
        <w:t>。专业</w:t>
      </w:r>
      <w:r>
        <w:rPr>
          <w:rFonts w:hint="eastAsia" w:ascii="Segoe UI" w:hAnsi="Segoe UI" w:cs="Segoe UI"/>
          <w:color w:val="404040"/>
          <w:sz w:val="24"/>
          <w:szCs w:val="24"/>
        </w:rPr>
        <w:t>旨在</w:t>
      </w:r>
      <w:r>
        <w:rPr>
          <w:rFonts w:hint="eastAsia" w:ascii="Segoe UI" w:hAnsi="Segoe UI" w:eastAsia="Segoe UI" w:cs="Segoe UI"/>
          <w:color w:val="404040"/>
          <w:sz w:val="24"/>
          <w:szCs w:val="24"/>
        </w:rPr>
        <w:t>培养具有深厚</w:t>
      </w:r>
      <w:r>
        <w:rPr>
          <w:rFonts w:hint="eastAsia" w:ascii="Segoe UI" w:hAnsi="Segoe UI" w:cs="Segoe UI"/>
          <w:color w:val="404040"/>
          <w:sz w:val="24"/>
          <w:szCs w:val="24"/>
        </w:rPr>
        <w:t>的</w:t>
      </w:r>
      <w:r>
        <w:rPr>
          <w:rFonts w:hint="eastAsia" w:ascii="Segoe UI" w:hAnsi="Segoe UI" w:eastAsia="Segoe UI" w:cs="Segoe UI"/>
          <w:color w:val="404040"/>
          <w:sz w:val="24"/>
          <w:szCs w:val="24"/>
        </w:rPr>
        <w:t>家国情怀、广阔</w:t>
      </w:r>
      <w:r>
        <w:rPr>
          <w:rFonts w:hint="eastAsia" w:ascii="Segoe UI" w:hAnsi="Segoe UI" w:cs="Segoe UI"/>
          <w:color w:val="404040"/>
          <w:sz w:val="24"/>
          <w:szCs w:val="24"/>
        </w:rPr>
        <w:t>的</w:t>
      </w:r>
      <w:r>
        <w:rPr>
          <w:rFonts w:hint="eastAsia" w:ascii="Segoe UI" w:hAnsi="Segoe UI" w:eastAsia="Segoe UI" w:cs="Segoe UI"/>
          <w:color w:val="404040"/>
          <w:sz w:val="24"/>
          <w:szCs w:val="24"/>
        </w:rPr>
        <w:t>国际视野、卓越</w:t>
      </w:r>
      <w:r>
        <w:rPr>
          <w:rFonts w:hint="eastAsia" w:ascii="Segoe UI" w:hAnsi="Segoe UI" w:cs="Segoe UI"/>
          <w:color w:val="404040"/>
          <w:sz w:val="24"/>
          <w:szCs w:val="24"/>
        </w:rPr>
        <w:t>的</w:t>
      </w:r>
      <w:r>
        <w:rPr>
          <w:rFonts w:hint="eastAsia" w:ascii="Segoe UI" w:hAnsi="Segoe UI" w:eastAsia="Segoe UI" w:cs="Segoe UI"/>
          <w:color w:val="404040"/>
          <w:sz w:val="24"/>
          <w:szCs w:val="24"/>
        </w:rPr>
        <w:t>创新精神和出色</w:t>
      </w:r>
      <w:r>
        <w:rPr>
          <w:rFonts w:hint="eastAsia" w:ascii="Segoe UI" w:hAnsi="Segoe UI" w:cs="Segoe UI"/>
          <w:color w:val="404040"/>
          <w:sz w:val="24"/>
          <w:szCs w:val="24"/>
        </w:rPr>
        <w:t>的</w:t>
      </w:r>
      <w:r>
        <w:rPr>
          <w:rFonts w:hint="eastAsia" w:ascii="Segoe UI" w:hAnsi="Segoe UI" w:eastAsia="Segoe UI" w:cs="Segoe UI"/>
          <w:color w:val="404040"/>
          <w:sz w:val="24"/>
          <w:szCs w:val="24"/>
        </w:rPr>
        <w:t>团队协作</w:t>
      </w:r>
      <w:r>
        <w:rPr>
          <w:rFonts w:hint="eastAsia" w:ascii="Segoe UI" w:hAnsi="Segoe UI" w:cs="Segoe UI"/>
          <w:color w:val="404040"/>
          <w:sz w:val="24"/>
          <w:szCs w:val="24"/>
        </w:rPr>
        <w:t>，以及</w:t>
      </w:r>
      <w:r>
        <w:rPr>
          <w:rFonts w:hint="eastAsia" w:ascii="Segoe UI" w:hAnsi="Segoe UI" w:eastAsia="Segoe UI" w:cs="Segoe UI"/>
          <w:color w:val="404040"/>
          <w:sz w:val="24"/>
          <w:szCs w:val="24"/>
        </w:rPr>
        <w:t>坚实</w:t>
      </w:r>
      <w:r>
        <w:rPr>
          <w:rFonts w:hint="eastAsia" w:ascii="Segoe UI" w:hAnsi="Segoe UI" w:cs="Segoe UI"/>
          <w:color w:val="404040"/>
          <w:sz w:val="24"/>
          <w:szCs w:val="24"/>
        </w:rPr>
        <w:t>的通信</w:t>
      </w:r>
      <w:r>
        <w:rPr>
          <w:rFonts w:hint="eastAsia" w:ascii="Segoe UI" w:hAnsi="Segoe UI" w:eastAsia="Segoe UI" w:cs="Segoe UI"/>
          <w:color w:val="404040"/>
          <w:sz w:val="24"/>
          <w:szCs w:val="24"/>
        </w:rPr>
        <w:t>基础理论</w:t>
      </w:r>
      <w:r>
        <w:rPr>
          <w:rFonts w:hint="eastAsia" w:ascii="Segoe UI" w:hAnsi="Segoe UI" w:cs="Segoe UI"/>
          <w:color w:val="404040"/>
          <w:sz w:val="24"/>
          <w:szCs w:val="24"/>
        </w:rPr>
        <w:t>和</w:t>
      </w:r>
      <w:r>
        <w:rPr>
          <w:rFonts w:hint="eastAsia" w:ascii="Segoe UI" w:hAnsi="Segoe UI" w:eastAsia="Segoe UI" w:cs="Segoe UI"/>
          <w:color w:val="404040"/>
          <w:sz w:val="24"/>
          <w:szCs w:val="24"/>
        </w:rPr>
        <w:t>专业知识</w:t>
      </w:r>
      <w:r>
        <w:rPr>
          <w:rFonts w:hint="eastAsia" w:ascii="Segoe UI" w:hAnsi="Segoe UI" w:cs="Segoe UI"/>
          <w:color w:val="404040"/>
          <w:sz w:val="24"/>
          <w:szCs w:val="24"/>
        </w:rPr>
        <w:t>，</w:t>
      </w:r>
      <w:r>
        <w:rPr>
          <w:rFonts w:hint="eastAsia" w:ascii="Segoe UI" w:hAnsi="Segoe UI" w:eastAsia="Segoe UI" w:cs="Segoe UI"/>
          <w:color w:val="404040"/>
          <w:sz w:val="24"/>
          <w:szCs w:val="24"/>
        </w:rPr>
        <w:t>扎实</w:t>
      </w:r>
      <w:r>
        <w:rPr>
          <w:rFonts w:hint="eastAsia" w:ascii="Segoe UI" w:hAnsi="Segoe UI" w:cs="Segoe UI"/>
          <w:color w:val="404040"/>
          <w:sz w:val="24"/>
          <w:szCs w:val="24"/>
        </w:rPr>
        <w:t>的通信</w:t>
      </w:r>
      <w:r>
        <w:rPr>
          <w:rFonts w:hint="eastAsia" w:ascii="Segoe UI" w:hAnsi="Segoe UI" w:eastAsia="Segoe UI" w:cs="Segoe UI"/>
          <w:color w:val="404040"/>
          <w:sz w:val="24"/>
          <w:szCs w:val="24"/>
        </w:rPr>
        <w:t>工程实践能力</w:t>
      </w:r>
      <w:r>
        <w:rPr>
          <w:rFonts w:hint="eastAsia" w:ascii="Segoe UI" w:hAnsi="Segoe UI" w:cs="Segoe UI"/>
          <w:color w:val="404040"/>
          <w:sz w:val="24"/>
          <w:szCs w:val="24"/>
        </w:rPr>
        <w:t>，能够</w:t>
      </w:r>
      <w:r>
        <w:rPr>
          <w:rFonts w:hint="eastAsia" w:ascii="Segoe UI" w:hAnsi="Segoe UI" w:eastAsia="Segoe UI" w:cs="Segoe UI"/>
          <w:color w:val="404040"/>
          <w:sz w:val="24"/>
          <w:szCs w:val="24"/>
        </w:rPr>
        <w:t>胜任信息通信领域的科学研究、技术开发、产品设计、网络建设与运营管理等工作的高素质研究应用型人才</w:t>
      </w:r>
      <w:r>
        <w:rPr>
          <w:rFonts w:hint="eastAsia" w:ascii="Segoe UI" w:hAnsi="Segoe UI" w:cs="Segoe UI"/>
          <w:color w:val="404040"/>
          <w:sz w:val="24"/>
          <w:szCs w:val="24"/>
        </w:rPr>
        <w:t>。</w:t>
      </w:r>
    </w:p>
    <w:p w14:paraId="3C4A8146">
      <w:pPr>
        <w:spacing w:line="460" w:lineRule="exact"/>
        <w:ind w:firstLine="482"/>
        <w:rPr>
          <w:rFonts w:ascii="Times New Roman" w:hAnsi="Times New Roman"/>
          <w:sz w:val="24"/>
          <w:lang w:bidi="ar"/>
        </w:rPr>
      </w:pPr>
      <w:r>
        <w:rPr>
          <w:rFonts w:hint="eastAsia" w:ascii="Times New Roman" w:hAnsi="Times New Roman"/>
          <w:sz w:val="24"/>
          <w:lang w:bidi="ar"/>
        </w:rPr>
        <w:t>本专业学生在毕业5年左右预期达到以下目标：</w:t>
      </w:r>
    </w:p>
    <w:p w14:paraId="397ED325">
      <w:pPr>
        <w:spacing w:line="460" w:lineRule="exact"/>
        <w:ind w:firstLine="482" w:firstLineChars="200"/>
        <w:rPr>
          <w:rFonts w:ascii="Segoe UI" w:hAnsi="Segoe UI" w:cs="Segoe UI"/>
          <w:color w:val="404040"/>
          <w:sz w:val="24"/>
          <w:szCs w:val="24"/>
        </w:rPr>
      </w:pPr>
      <w:r>
        <w:rPr>
          <w:rFonts w:hint="eastAsia" w:ascii="Segoe UI" w:hAnsi="Segoe UI" w:cs="Segoe UI"/>
          <w:b/>
          <w:bCs/>
          <w:color w:val="404040"/>
          <w:sz w:val="24"/>
          <w:szCs w:val="24"/>
        </w:rPr>
        <w:t>目标1：</w:t>
      </w:r>
      <w:r>
        <w:rPr>
          <w:rFonts w:hint="eastAsia" w:ascii="Segoe UI" w:hAnsi="Segoe UI" w:cs="Segoe UI"/>
          <w:color w:val="404040"/>
          <w:sz w:val="24"/>
          <w:szCs w:val="24"/>
        </w:rPr>
        <w:t>（</w:t>
      </w:r>
      <w:r>
        <w:rPr>
          <w:rFonts w:ascii="Segoe UI" w:hAnsi="Segoe UI" w:cs="Segoe UI"/>
          <w:b/>
          <w:bCs/>
          <w:color w:val="404040"/>
          <w:sz w:val="24"/>
          <w:szCs w:val="24"/>
        </w:rPr>
        <w:t>职业素养与社会责任</w:t>
      </w:r>
      <w:r>
        <w:rPr>
          <w:rFonts w:hint="eastAsia" w:ascii="Segoe UI" w:hAnsi="Segoe UI" w:cs="Segoe UI"/>
          <w:color w:val="404040"/>
          <w:sz w:val="24"/>
          <w:szCs w:val="24"/>
        </w:rPr>
        <w:t>）</w:t>
      </w:r>
      <w:r>
        <w:rPr>
          <w:rFonts w:ascii="Segoe UI" w:hAnsi="Segoe UI" w:cs="Segoe UI"/>
          <w:color w:val="404040"/>
          <w:sz w:val="24"/>
          <w:szCs w:val="24"/>
        </w:rPr>
        <w:t>具备健全人格和社会主义核心价值观，拥有良好的身心素质和职业道德修养</w:t>
      </w:r>
      <w:r>
        <w:rPr>
          <w:rFonts w:hint="eastAsia" w:ascii="Segoe UI" w:hAnsi="Segoe UI" w:cs="Segoe UI"/>
          <w:color w:val="404040"/>
          <w:sz w:val="24"/>
          <w:szCs w:val="24"/>
        </w:rPr>
        <w:t>，</w:t>
      </w:r>
      <w:r>
        <w:rPr>
          <w:rFonts w:ascii="Segoe UI" w:hAnsi="Segoe UI" w:cs="Segoe UI"/>
          <w:color w:val="404040"/>
          <w:sz w:val="24"/>
          <w:szCs w:val="24"/>
        </w:rPr>
        <w:t>恪守职业操守，履行社会责任，积极服务国家战略和区域经济社会发展，促进社会公平与可持续发展。</w:t>
      </w:r>
    </w:p>
    <w:p w14:paraId="78B87C06">
      <w:pPr>
        <w:spacing w:line="460" w:lineRule="exact"/>
        <w:ind w:firstLine="482" w:firstLineChars="200"/>
        <w:rPr>
          <w:rFonts w:ascii="Segoe UI" w:hAnsi="Segoe UI" w:cs="Segoe UI"/>
          <w:color w:val="404040"/>
          <w:sz w:val="24"/>
          <w:szCs w:val="24"/>
        </w:rPr>
      </w:pPr>
      <w:r>
        <w:rPr>
          <w:rFonts w:hint="eastAsia" w:ascii="Segoe UI" w:hAnsi="Segoe UI" w:cs="Segoe UI"/>
          <w:b/>
          <w:bCs/>
          <w:color w:val="404040"/>
          <w:sz w:val="24"/>
          <w:szCs w:val="24"/>
        </w:rPr>
        <w:t>目标2：</w:t>
      </w:r>
      <w:r>
        <w:rPr>
          <w:rFonts w:hint="eastAsia" w:ascii="Segoe UI" w:hAnsi="Segoe UI" w:cs="Segoe UI"/>
          <w:color w:val="404040"/>
          <w:sz w:val="24"/>
          <w:szCs w:val="24"/>
        </w:rPr>
        <w:t>（</w:t>
      </w:r>
      <w:r>
        <w:rPr>
          <w:rFonts w:ascii="Segoe UI" w:hAnsi="Segoe UI" w:cs="Segoe UI"/>
          <w:b/>
          <w:bCs/>
          <w:color w:val="404040"/>
          <w:sz w:val="24"/>
          <w:szCs w:val="24"/>
        </w:rPr>
        <w:t>专业能力与工程实践</w:t>
      </w:r>
      <w:r>
        <w:rPr>
          <w:rFonts w:hint="eastAsia" w:ascii="Segoe UI" w:hAnsi="Segoe UI" w:cs="Segoe UI"/>
          <w:color w:val="404040"/>
          <w:sz w:val="24"/>
          <w:szCs w:val="24"/>
        </w:rPr>
        <w:t>）熟练地运用信息获取、传输、处理及应用的理论知识和实现方法，</w:t>
      </w:r>
      <w:r>
        <w:rPr>
          <w:rFonts w:ascii="Segoe UI" w:hAnsi="Segoe UI" w:cs="Segoe UI"/>
          <w:color w:val="404040"/>
          <w:sz w:val="24"/>
          <w:szCs w:val="24"/>
        </w:rPr>
        <w:t>分析</w:t>
      </w:r>
      <w:r>
        <w:rPr>
          <w:rFonts w:hint="eastAsia" w:ascii="Segoe UI" w:hAnsi="Segoe UI" w:cs="Segoe UI"/>
          <w:color w:val="404040"/>
          <w:sz w:val="24"/>
          <w:szCs w:val="24"/>
        </w:rPr>
        <w:t>研究，设计优化，并充分考虑到</w:t>
      </w:r>
      <w:r>
        <w:rPr>
          <w:rFonts w:ascii="Segoe UI" w:hAnsi="Segoe UI" w:cs="Segoe UI"/>
          <w:color w:val="404040"/>
          <w:sz w:val="24"/>
          <w:szCs w:val="24"/>
        </w:rPr>
        <w:t>社会、文化、法律、环境等非技术因素</w:t>
      </w:r>
      <w:r>
        <w:rPr>
          <w:rFonts w:hint="eastAsia" w:ascii="Segoe UI" w:hAnsi="Segoe UI" w:cs="Segoe UI"/>
          <w:color w:val="404040"/>
          <w:sz w:val="24"/>
          <w:szCs w:val="24"/>
        </w:rPr>
        <w:t>，有效解决实际工作中的复杂工程问题，</w:t>
      </w:r>
      <w:r>
        <w:rPr>
          <w:rFonts w:ascii="Segoe UI" w:hAnsi="Segoe UI" w:eastAsia="Segoe UI" w:cs="Segoe UI"/>
          <w:color w:val="404040"/>
          <w:sz w:val="24"/>
          <w:szCs w:val="24"/>
        </w:rPr>
        <w:t>确保工程方案的可行性和可持续性</w:t>
      </w:r>
      <w:r>
        <w:rPr>
          <w:rFonts w:hint="eastAsia" w:ascii="Segoe UI" w:hAnsi="Segoe UI" w:cs="Segoe UI"/>
          <w:color w:val="404040"/>
          <w:sz w:val="24"/>
          <w:szCs w:val="24"/>
        </w:rPr>
        <w:t>。</w:t>
      </w:r>
    </w:p>
    <w:p w14:paraId="7EDE1CDB">
      <w:pPr>
        <w:spacing w:line="460" w:lineRule="exact"/>
        <w:ind w:firstLine="482" w:firstLineChars="200"/>
        <w:rPr>
          <w:rFonts w:ascii="Segoe UI" w:hAnsi="Segoe UI" w:cs="Segoe UI"/>
          <w:color w:val="404040"/>
          <w:sz w:val="24"/>
          <w:szCs w:val="24"/>
        </w:rPr>
      </w:pPr>
      <w:r>
        <w:rPr>
          <w:rFonts w:hint="eastAsia" w:ascii="Segoe UI" w:hAnsi="Segoe UI" w:cs="Segoe UI"/>
          <w:b/>
          <w:bCs/>
          <w:color w:val="404040"/>
          <w:sz w:val="24"/>
          <w:szCs w:val="24"/>
        </w:rPr>
        <w:t>目标3：</w:t>
      </w:r>
      <w:r>
        <w:rPr>
          <w:rFonts w:hint="eastAsia" w:ascii="Segoe UI" w:hAnsi="Segoe UI" w:cs="Segoe UI"/>
          <w:color w:val="404040"/>
          <w:sz w:val="24"/>
          <w:szCs w:val="24"/>
        </w:rPr>
        <w:t>（</w:t>
      </w:r>
      <w:r>
        <w:rPr>
          <w:rFonts w:ascii="Segoe UI" w:hAnsi="Segoe UI" w:cs="Segoe UI"/>
          <w:b/>
          <w:bCs/>
          <w:color w:val="404040"/>
          <w:sz w:val="24"/>
          <w:szCs w:val="24"/>
        </w:rPr>
        <w:t>国际化视野与创新能力</w:t>
      </w:r>
      <w:r>
        <w:rPr>
          <w:rFonts w:hint="eastAsia" w:ascii="Segoe UI" w:hAnsi="Segoe UI" w:cs="Segoe UI"/>
          <w:color w:val="404040"/>
          <w:sz w:val="24"/>
          <w:szCs w:val="24"/>
        </w:rPr>
        <w:t>）</w:t>
      </w:r>
      <w:r>
        <w:rPr>
          <w:rFonts w:ascii="Segoe UI" w:hAnsi="Segoe UI" w:cs="Segoe UI"/>
          <w:color w:val="404040"/>
          <w:sz w:val="24"/>
          <w:szCs w:val="24"/>
        </w:rPr>
        <w:t>具有国际化视野和跨文化交流能力，具备竞争意识和创新精神，能够准确把握通信技术前沿趋势</w:t>
      </w:r>
      <w:r>
        <w:rPr>
          <w:rFonts w:hint="eastAsia" w:ascii="Segoe UI" w:hAnsi="Segoe UI" w:cs="Segoe UI"/>
          <w:color w:val="404040"/>
          <w:sz w:val="24"/>
          <w:szCs w:val="24"/>
        </w:rPr>
        <w:t>和</w:t>
      </w:r>
      <w:r>
        <w:rPr>
          <w:rFonts w:ascii="Segoe UI" w:hAnsi="Segoe UI" w:cs="Segoe UI"/>
          <w:color w:val="404040"/>
          <w:sz w:val="24"/>
          <w:szCs w:val="24"/>
        </w:rPr>
        <w:t>产业发展动态</w:t>
      </w:r>
      <w:r>
        <w:rPr>
          <w:rFonts w:hint="eastAsia" w:ascii="Segoe UI" w:hAnsi="Segoe UI" w:cs="Segoe UI"/>
          <w:color w:val="404040"/>
          <w:sz w:val="24"/>
          <w:szCs w:val="24"/>
        </w:rPr>
        <w:t>，</w:t>
      </w:r>
      <w:r>
        <w:rPr>
          <w:rFonts w:ascii="Segoe UI" w:hAnsi="Segoe UI" w:cs="Segoe UI"/>
          <w:color w:val="404040"/>
          <w:sz w:val="24"/>
          <w:szCs w:val="24"/>
        </w:rPr>
        <w:t>主动适应行业变革带来的挑战，形成终身学习和职业生涯的</w:t>
      </w:r>
      <w:r>
        <w:rPr>
          <w:rFonts w:hint="eastAsia" w:ascii="Segoe UI" w:hAnsi="Segoe UI" w:cs="Segoe UI"/>
          <w:color w:val="404040"/>
          <w:sz w:val="24"/>
          <w:szCs w:val="24"/>
        </w:rPr>
        <w:t>可持续</w:t>
      </w:r>
      <w:r>
        <w:rPr>
          <w:rFonts w:ascii="Segoe UI" w:hAnsi="Segoe UI" w:cs="Segoe UI"/>
          <w:color w:val="404040"/>
          <w:sz w:val="24"/>
          <w:szCs w:val="24"/>
        </w:rPr>
        <w:t>发展。</w:t>
      </w:r>
    </w:p>
    <w:p w14:paraId="48812F48">
      <w:pPr>
        <w:spacing w:line="460" w:lineRule="exact"/>
        <w:ind w:firstLine="482" w:firstLineChars="200"/>
        <w:rPr>
          <w:rFonts w:ascii="Segoe UI" w:hAnsi="Segoe UI" w:cs="Segoe UI"/>
          <w:color w:val="404040"/>
          <w:sz w:val="24"/>
          <w:szCs w:val="24"/>
        </w:rPr>
      </w:pPr>
      <w:r>
        <w:rPr>
          <w:rFonts w:hint="eastAsia" w:ascii="Segoe UI" w:hAnsi="Segoe UI" w:cs="Segoe UI"/>
          <w:b/>
          <w:bCs/>
          <w:color w:val="404040"/>
          <w:sz w:val="24"/>
          <w:szCs w:val="24"/>
        </w:rPr>
        <w:t>目标4：</w:t>
      </w:r>
      <w:r>
        <w:rPr>
          <w:rFonts w:hint="eastAsia" w:ascii="Segoe UI" w:hAnsi="Segoe UI" w:cs="Segoe UI"/>
          <w:color w:val="404040"/>
          <w:sz w:val="24"/>
          <w:szCs w:val="24"/>
        </w:rPr>
        <w:t>（</w:t>
      </w:r>
      <w:r>
        <w:rPr>
          <w:rFonts w:ascii="Segoe UI" w:hAnsi="Segoe UI" w:cs="Segoe UI"/>
          <w:color w:val="404040"/>
          <w:sz w:val="24"/>
          <w:szCs w:val="24"/>
        </w:rPr>
        <w:t> </w:t>
      </w:r>
      <w:r>
        <w:rPr>
          <w:rFonts w:ascii="Segoe UI" w:hAnsi="Segoe UI" w:cs="Segoe UI"/>
          <w:b/>
          <w:bCs/>
          <w:color w:val="404040"/>
          <w:sz w:val="24"/>
          <w:szCs w:val="24"/>
        </w:rPr>
        <w:t>团队协作与组织管理</w:t>
      </w:r>
      <w:r>
        <w:rPr>
          <w:rFonts w:hint="eastAsia" w:ascii="Segoe UI" w:hAnsi="Segoe UI" w:cs="Segoe UI"/>
          <w:color w:val="404040"/>
          <w:sz w:val="24"/>
          <w:szCs w:val="24"/>
        </w:rPr>
        <w:t>）</w:t>
      </w:r>
      <w:r>
        <w:rPr>
          <w:rFonts w:ascii="Segoe UI" w:hAnsi="Segoe UI" w:cs="Segoe UI"/>
          <w:color w:val="404040"/>
          <w:sz w:val="24"/>
          <w:szCs w:val="24"/>
        </w:rPr>
        <w:t>具备项目协调、团队管理和有效沟通的能力，熟悉工程技术标准、知识产权、产业政策和相关法律法规，</w:t>
      </w:r>
      <w:r>
        <w:rPr>
          <w:rFonts w:hint="eastAsia" w:ascii="Segoe UI" w:hAnsi="Segoe UI" w:cs="Segoe UI"/>
          <w:color w:val="404040"/>
          <w:sz w:val="24"/>
          <w:szCs w:val="24"/>
        </w:rPr>
        <w:t>逐步</w:t>
      </w:r>
      <w:r>
        <w:rPr>
          <w:rFonts w:ascii="Segoe UI" w:hAnsi="Segoe UI" w:cs="Segoe UI"/>
          <w:color w:val="404040"/>
          <w:sz w:val="24"/>
          <w:szCs w:val="24"/>
        </w:rPr>
        <w:t>成长为部门技术骨干或项目负责人。</w:t>
      </w:r>
    </w:p>
    <w:p w14:paraId="5728B4EF">
      <w:pPr>
        <w:spacing w:line="460" w:lineRule="exact"/>
        <w:ind w:firstLine="482"/>
        <w:contextualSpacing/>
        <w:outlineLvl w:val="0"/>
        <w:rPr>
          <w:rFonts w:ascii="Times New Roman" w:hAnsi="Times New Roman" w:eastAsiaTheme="minorEastAsia"/>
          <w:b/>
          <w:color w:val="000000"/>
          <w:sz w:val="28"/>
          <w:szCs w:val="28"/>
        </w:rPr>
      </w:pPr>
      <w:r>
        <w:rPr>
          <w:rFonts w:ascii="Times New Roman" w:hAnsi="Times New Roman" w:eastAsiaTheme="minorEastAsia"/>
          <w:b/>
          <w:color w:val="000000"/>
          <w:sz w:val="28"/>
          <w:szCs w:val="28"/>
        </w:rPr>
        <w:t>三、</w:t>
      </w:r>
      <w:r>
        <w:rPr>
          <w:rFonts w:hint="eastAsia" w:ascii="Times New Roman" w:hAnsi="Times New Roman" w:eastAsiaTheme="minorEastAsia"/>
          <w:b/>
          <w:color w:val="000000"/>
          <w:sz w:val="28"/>
          <w:szCs w:val="28"/>
        </w:rPr>
        <w:t>毕业</w:t>
      </w:r>
      <w:r>
        <w:rPr>
          <w:rFonts w:ascii="Times New Roman" w:hAnsi="Times New Roman" w:eastAsiaTheme="minorEastAsia"/>
          <w:b/>
          <w:color w:val="000000"/>
          <w:sz w:val="28"/>
          <w:szCs w:val="28"/>
        </w:rPr>
        <w:t>要求</w:t>
      </w:r>
    </w:p>
    <w:p w14:paraId="1F4E5F4D">
      <w:pPr>
        <w:spacing w:line="460" w:lineRule="exact"/>
        <w:ind w:firstLine="482"/>
        <w:rPr>
          <w:rFonts w:ascii="Times New Roman" w:hAnsi="Times New Roman"/>
          <w:sz w:val="24"/>
          <w:lang w:bidi="ar"/>
        </w:rPr>
      </w:pPr>
      <w:r>
        <w:rPr>
          <w:rFonts w:hint="eastAsia" w:ascii="Times New Roman" w:hAnsi="Times New Roman"/>
          <w:sz w:val="24"/>
          <w:lang w:bidi="ar"/>
        </w:rPr>
        <w:t>本专业学生毕业应具备的知识、能力和素质要求</w:t>
      </w:r>
      <w:r>
        <w:rPr>
          <w:rFonts w:ascii="Times New Roman" w:hAnsi="Times New Roman"/>
          <w:sz w:val="24"/>
          <w:lang w:bidi="ar"/>
        </w:rPr>
        <w:t>的</w:t>
      </w:r>
      <w:r>
        <w:rPr>
          <w:rFonts w:hint="eastAsia" w:ascii="Times New Roman" w:hAnsi="Times New Roman"/>
          <w:sz w:val="24"/>
          <w:lang w:bidi="ar"/>
        </w:rPr>
        <w:t>要求：</w:t>
      </w:r>
    </w:p>
    <w:p w14:paraId="4501DC60">
      <w:pPr>
        <w:spacing w:line="460" w:lineRule="exact"/>
        <w:ind w:firstLine="482"/>
        <w:rPr>
          <w:rFonts w:ascii="Times New Roman" w:hAnsi="Times New Roman"/>
          <w:sz w:val="24"/>
          <w:lang w:bidi="ar"/>
        </w:rPr>
      </w:pPr>
      <w:r>
        <w:rPr>
          <w:rFonts w:hint="eastAsia" w:ascii="Times New Roman" w:hAnsi="Times New Roman"/>
          <w:sz w:val="24"/>
          <w:lang w:bidi="ar"/>
        </w:rPr>
        <w:t>（1）工程知识：能够</w:t>
      </w:r>
      <w:ins w:id="0" w:author="lujin" w:date="2025-05-15T10:23:00Z">
        <w:r>
          <w:rPr>
            <w:rFonts w:hint="eastAsia" w:ascii="Times New Roman" w:hAnsi="Times New Roman"/>
            <w:sz w:val="24"/>
            <w:lang w:bidi="ar"/>
          </w:rPr>
          <w:t>运用</w:t>
        </w:r>
      </w:ins>
      <w:del w:id="1" w:author="lujin" w:date="2025-05-15T10:23:00Z">
        <w:r>
          <w:rPr>
            <w:rFonts w:hint="eastAsia" w:ascii="Times New Roman" w:hAnsi="Times New Roman"/>
            <w:sz w:val="24"/>
            <w:lang w:bidi="ar"/>
          </w:rPr>
          <w:delText>将</w:delText>
        </w:r>
      </w:del>
      <w:r>
        <w:rPr>
          <w:rFonts w:hint="eastAsia" w:ascii="Times New Roman" w:hAnsi="Times New Roman"/>
          <w:sz w:val="24"/>
          <w:lang w:bidi="ar"/>
        </w:rPr>
        <w:t>数学、自然科学、计算、工程基础和专业知识</w:t>
      </w:r>
      <w:ins w:id="2" w:author="lujin" w:date="2025-05-15T09:45:00Z">
        <w:r>
          <w:rPr>
            <w:rFonts w:hint="eastAsia" w:ascii="Times New Roman" w:hAnsi="Times New Roman"/>
            <w:sz w:val="24"/>
            <w:lang w:bidi="ar"/>
          </w:rPr>
          <w:t>，</w:t>
        </w:r>
      </w:ins>
      <w:ins w:id="3" w:author="lujin" w:date="2025-05-15T10:22:00Z">
        <w:r>
          <w:rPr>
            <w:rFonts w:hint="eastAsia" w:ascii="Times New Roman" w:hAnsi="Times New Roman"/>
            <w:sz w:val="24"/>
            <w:lang w:bidi="ar"/>
          </w:rPr>
          <w:t>将</w:t>
        </w:r>
      </w:ins>
      <w:ins w:id="4" w:author="lujin" w:date="2025-05-15T09:47:00Z">
        <w:r>
          <w:rPr>
            <w:rFonts w:hint="eastAsia" w:ascii="Times New Roman" w:hAnsi="Times New Roman"/>
            <w:sz w:val="24"/>
            <w:lang w:bidi="ar"/>
          </w:rPr>
          <w:t>通信工程领域</w:t>
        </w:r>
      </w:ins>
      <w:ins w:id="5" w:author="lujin" w:date="2025-05-15T09:45:00Z">
        <w:r>
          <w:rPr>
            <w:rFonts w:hint="eastAsia" w:ascii="Times New Roman" w:hAnsi="Times New Roman"/>
            <w:sz w:val="24"/>
            <w:lang w:bidi="ar"/>
          </w:rPr>
          <w:t>复杂工程问题抽象为数学物理模型进行描述</w:t>
        </w:r>
      </w:ins>
      <w:ins w:id="6" w:author="lujin" w:date="2025-05-15T09:58:00Z">
        <w:r>
          <w:rPr>
            <w:rFonts w:hint="eastAsia" w:ascii="Times New Roman" w:hAnsi="Times New Roman"/>
            <w:sz w:val="24"/>
            <w:lang w:bidi="ar"/>
          </w:rPr>
          <w:t>和推理</w:t>
        </w:r>
      </w:ins>
      <w:ins w:id="7" w:author="lujin" w:date="2025-05-15T09:56:00Z">
        <w:r>
          <w:rPr>
            <w:rFonts w:hint="eastAsia" w:ascii="Times New Roman" w:hAnsi="Times New Roman"/>
            <w:sz w:val="24"/>
            <w:lang w:bidi="ar"/>
          </w:rPr>
          <w:t>，利用计算机进行</w:t>
        </w:r>
      </w:ins>
      <w:ins w:id="8" w:author="lujin" w:date="2025-05-15T09:45:00Z">
        <w:r>
          <w:rPr>
            <w:rFonts w:hint="eastAsia" w:ascii="Times New Roman" w:hAnsi="Times New Roman"/>
            <w:sz w:val="24"/>
            <w:lang w:bidi="ar"/>
          </w:rPr>
          <w:t>分析和求解</w:t>
        </w:r>
      </w:ins>
      <w:ins w:id="9" w:author="lujin" w:date="2025-05-15T09:56:00Z">
        <w:r>
          <w:rPr>
            <w:rFonts w:hint="eastAsia" w:ascii="Times New Roman" w:hAnsi="Times New Roman"/>
            <w:sz w:val="24"/>
            <w:lang w:bidi="ar"/>
          </w:rPr>
          <w:t>，</w:t>
        </w:r>
      </w:ins>
      <w:ins w:id="10" w:author="lujin" w:date="2025-05-15T09:48:00Z">
        <w:r>
          <w:rPr>
            <w:rFonts w:hint="eastAsia" w:ascii="Times New Roman" w:hAnsi="Times New Roman"/>
            <w:sz w:val="24"/>
            <w:lang w:bidi="ar"/>
          </w:rPr>
          <w:t>以</w:t>
        </w:r>
      </w:ins>
      <w:del w:id="11" w:author="lujin" w:date="2025-05-15T09:48:00Z">
        <w:r>
          <w:rPr>
            <w:rFonts w:hint="eastAsia" w:ascii="Times New Roman" w:hAnsi="Times New Roman"/>
            <w:sz w:val="24"/>
            <w:lang w:bidi="ar"/>
          </w:rPr>
          <w:delText>用于</w:delText>
        </w:r>
      </w:del>
      <w:r>
        <w:rPr>
          <w:rFonts w:hint="eastAsia" w:ascii="Times New Roman" w:hAnsi="Times New Roman"/>
          <w:sz w:val="24"/>
          <w:lang w:bidi="ar"/>
        </w:rPr>
        <w:t>解决通信工程领域的复杂工程问题。</w:t>
      </w:r>
    </w:p>
    <w:p w14:paraId="03E30527">
      <w:pPr>
        <w:spacing w:line="460" w:lineRule="exact"/>
        <w:ind w:firstLine="482"/>
        <w:rPr>
          <w:rFonts w:ascii="Times New Roman" w:hAnsi="Times New Roman"/>
          <w:sz w:val="24"/>
          <w:lang w:bidi="ar"/>
        </w:rPr>
      </w:pPr>
      <w:r>
        <w:rPr>
          <w:rFonts w:hint="eastAsia" w:ascii="Times New Roman" w:hAnsi="Times New Roman"/>
          <w:sz w:val="24"/>
          <w:lang w:bidi="ar"/>
        </w:rPr>
        <w:t>（2）问题分析：能够应用数学、自然科学、工程科学的基本原理</w:t>
      </w:r>
      <w:del w:id="12" w:author="lujin" w:date="2025-05-15T10:06:00Z">
        <w:r>
          <w:rPr>
            <w:rFonts w:hint="eastAsia" w:ascii="Times New Roman" w:hAnsi="Times New Roman"/>
            <w:sz w:val="24"/>
            <w:lang w:bidi="ar"/>
          </w:rPr>
          <w:delText>，</w:delText>
        </w:r>
      </w:del>
      <w:ins w:id="13" w:author="lujin" w:date="2025-05-15T10:02:00Z">
        <w:r>
          <w:rPr>
            <w:rFonts w:hint="eastAsia" w:ascii="Times New Roman" w:hAnsi="Times New Roman"/>
            <w:sz w:val="24"/>
            <w:lang w:bidi="ar"/>
          </w:rPr>
          <w:t>，</w:t>
        </w:r>
      </w:ins>
      <w:ins w:id="14" w:author="lujin" w:date="2025-05-15T09:49:00Z">
        <w:r>
          <w:rPr>
            <w:rFonts w:hint="eastAsia" w:ascii="Times New Roman" w:hAnsi="Times New Roman"/>
            <w:sz w:val="24"/>
            <w:lang w:bidi="ar"/>
          </w:rPr>
          <w:t>通过文献研究、</w:t>
        </w:r>
      </w:ins>
      <w:ins w:id="15" w:author="lujin" w:date="2025-05-15T09:50:00Z">
        <w:r>
          <w:rPr>
            <w:rFonts w:hint="eastAsia" w:ascii="Times New Roman" w:hAnsi="Times New Roman"/>
            <w:sz w:val="24"/>
            <w:lang w:bidi="ar"/>
          </w:rPr>
          <w:t>数学建模、</w:t>
        </w:r>
      </w:ins>
      <w:ins w:id="16" w:author="lujin" w:date="2025-05-15T09:51:00Z">
        <w:r>
          <w:rPr>
            <w:rFonts w:hint="eastAsia" w:ascii="Times New Roman" w:hAnsi="Times New Roman"/>
            <w:sz w:val="24"/>
            <w:lang w:bidi="ar"/>
          </w:rPr>
          <w:t>实验</w:t>
        </w:r>
      </w:ins>
      <w:ins w:id="17" w:author="lujin" w:date="2025-05-15T09:50:00Z">
        <w:r>
          <w:rPr>
            <w:rFonts w:hint="eastAsia" w:ascii="Times New Roman" w:hAnsi="Times New Roman"/>
            <w:sz w:val="24"/>
            <w:lang w:bidi="ar"/>
          </w:rPr>
          <w:t>测试</w:t>
        </w:r>
      </w:ins>
      <w:ins w:id="18" w:author="lujin" w:date="2025-05-15T09:49:00Z">
        <w:r>
          <w:rPr>
            <w:rFonts w:hint="eastAsia" w:ascii="Times New Roman" w:hAnsi="Times New Roman"/>
            <w:sz w:val="24"/>
            <w:lang w:bidi="ar"/>
          </w:rPr>
          <w:t>、数据分析等方法，</w:t>
        </w:r>
      </w:ins>
      <w:ins w:id="19" w:author="lujin" w:date="2025-05-15T10:05:00Z">
        <w:r>
          <w:rPr>
            <w:rFonts w:hint="eastAsia" w:ascii="Times New Roman" w:hAnsi="Times New Roman"/>
            <w:sz w:val="24"/>
            <w:lang w:bidi="ar"/>
          </w:rPr>
          <w:t>从可持续发展角度</w:t>
        </w:r>
      </w:ins>
      <w:del w:id="20" w:author="lujin" w:date="2025-05-15T10:03:00Z">
        <w:r>
          <w:rPr>
            <w:rFonts w:hint="eastAsia" w:ascii="Times New Roman" w:hAnsi="Times New Roman"/>
            <w:sz w:val="24"/>
            <w:lang w:bidi="ar"/>
          </w:rPr>
          <w:delText>识别、表达</w:delText>
        </w:r>
      </w:del>
      <w:del w:id="21" w:author="lujin" w:date="2025-05-15T09:50:00Z">
        <w:r>
          <w:rPr>
            <w:rFonts w:hint="eastAsia" w:ascii="Times New Roman" w:hAnsi="Times New Roman"/>
            <w:sz w:val="24"/>
            <w:lang w:bidi="ar"/>
          </w:rPr>
          <w:delText>并通过文献研究</w:delText>
        </w:r>
      </w:del>
      <w:r>
        <w:rPr>
          <w:rFonts w:hint="eastAsia" w:ascii="Times New Roman" w:hAnsi="Times New Roman"/>
          <w:sz w:val="24"/>
          <w:lang w:bidi="ar"/>
        </w:rPr>
        <w:t>分析通信工程领域的复杂工程问题</w:t>
      </w:r>
      <w:del w:id="22" w:author="lujin" w:date="2025-05-15T09:49:00Z">
        <w:r>
          <w:rPr>
            <w:rFonts w:hint="eastAsia" w:ascii="Times New Roman" w:hAnsi="Times New Roman"/>
            <w:sz w:val="24"/>
            <w:lang w:bidi="ar"/>
          </w:rPr>
          <w:delText>，综合考虑可持续发展的要求</w:delText>
        </w:r>
      </w:del>
      <w:r>
        <w:rPr>
          <w:rFonts w:hint="eastAsia" w:ascii="Times New Roman" w:hAnsi="Times New Roman"/>
          <w:sz w:val="24"/>
          <w:lang w:bidi="ar"/>
        </w:rPr>
        <w:t>，以获得有效结论。</w:t>
      </w:r>
    </w:p>
    <w:p w14:paraId="51E7DD85">
      <w:pPr>
        <w:spacing w:line="460" w:lineRule="exact"/>
        <w:ind w:firstLine="482"/>
        <w:rPr>
          <w:rFonts w:ascii="Times New Roman" w:hAnsi="Times New Roman"/>
          <w:sz w:val="24"/>
          <w:lang w:bidi="ar"/>
        </w:rPr>
      </w:pPr>
      <w:r>
        <w:rPr>
          <w:rFonts w:hint="eastAsia" w:ascii="Times New Roman" w:hAnsi="Times New Roman"/>
          <w:sz w:val="24"/>
          <w:lang w:bidi="ar"/>
        </w:rPr>
        <w:t>（3）设计/开发解决方案：能够针对通信工程领域的复杂工程问</w:t>
      </w:r>
      <w:r>
        <w:rPr>
          <w:rFonts w:ascii="Times New Roman" w:hAnsi="Times New Roman"/>
          <w:sz w:val="24"/>
          <w:lang w:bidi="ar"/>
        </w:rPr>
        <w:t>题</w:t>
      </w:r>
      <w:r>
        <w:rPr>
          <w:rFonts w:hint="eastAsia" w:ascii="Times New Roman" w:hAnsi="Times New Roman"/>
          <w:sz w:val="24"/>
          <w:lang w:bidi="ar"/>
        </w:rPr>
        <w:t>设计和开发</w:t>
      </w:r>
      <w:r>
        <w:rPr>
          <w:rFonts w:ascii="Times New Roman" w:hAnsi="Times New Roman"/>
          <w:sz w:val="24"/>
          <w:lang w:bidi="ar"/>
        </w:rPr>
        <w:t>解决方案，设计满足</w:t>
      </w:r>
      <w:ins w:id="23" w:author="lujin" w:date="2025-05-15T10:11:00Z">
        <w:r>
          <w:rPr>
            <w:rFonts w:hint="eastAsia" w:ascii="Times New Roman" w:hAnsi="Times New Roman"/>
            <w:sz w:val="24"/>
            <w:lang w:bidi="ar"/>
          </w:rPr>
          <w:t>可靠性或</w:t>
        </w:r>
      </w:ins>
      <w:ins w:id="24" w:author="lujin" w:date="2025-05-15T10:14:00Z">
        <w:r>
          <w:rPr>
            <w:rFonts w:hint="eastAsia" w:ascii="Times New Roman" w:hAnsi="Times New Roman"/>
            <w:sz w:val="24"/>
            <w:lang w:bidi="ar"/>
          </w:rPr>
          <w:t>安全</w:t>
        </w:r>
      </w:ins>
      <w:ins w:id="25" w:author="lujin" w:date="2025-05-15T10:11:00Z">
        <w:r>
          <w:rPr>
            <w:rFonts w:hint="eastAsia" w:ascii="Times New Roman" w:hAnsi="Times New Roman"/>
            <w:sz w:val="24"/>
            <w:lang w:bidi="ar"/>
          </w:rPr>
          <w:t>性</w:t>
        </w:r>
      </w:ins>
      <w:del w:id="26" w:author="lujin" w:date="2025-05-15T10:11:00Z">
        <w:r>
          <w:rPr>
            <w:rFonts w:ascii="Times New Roman" w:hAnsi="Times New Roman"/>
            <w:sz w:val="24"/>
            <w:lang w:bidi="ar"/>
          </w:rPr>
          <w:delText>特定</w:delText>
        </w:r>
      </w:del>
      <w:ins w:id="27" w:author="lujin" w:date="2025-05-15T10:11:00Z">
        <w:r>
          <w:rPr>
            <w:rFonts w:hint="eastAsia" w:ascii="Times New Roman" w:hAnsi="Times New Roman"/>
            <w:sz w:val="24"/>
            <w:lang w:bidi="ar"/>
          </w:rPr>
          <w:t>等</w:t>
        </w:r>
      </w:ins>
      <w:r>
        <w:rPr>
          <w:rFonts w:ascii="Times New Roman" w:hAnsi="Times New Roman"/>
          <w:sz w:val="24"/>
          <w:lang w:bidi="ar"/>
        </w:rPr>
        <w:t>需求的</w:t>
      </w:r>
      <w:ins w:id="28" w:author="lujin" w:date="2025-05-15T10:11:00Z">
        <w:r>
          <w:rPr>
            <w:rFonts w:hint="eastAsia" w:ascii="Times New Roman" w:hAnsi="Times New Roman"/>
            <w:sz w:val="24"/>
            <w:lang w:bidi="ar"/>
          </w:rPr>
          <w:t>通信</w:t>
        </w:r>
      </w:ins>
      <w:r>
        <w:rPr>
          <w:rFonts w:ascii="Times New Roman" w:hAnsi="Times New Roman"/>
          <w:sz w:val="24"/>
          <w:lang w:bidi="ar"/>
        </w:rPr>
        <w:t>系统</w:t>
      </w:r>
      <w:ins w:id="29" w:author="lujin" w:date="2025-05-15T10:15:00Z">
        <w:r>
          <w:rPr>
            <w:rFonts w:hint="eastAsia" w:ascii="Times New Roman" w:hAnsi="Times New Roman"/>
            <w:sz w:val="24"/>
            <w:lang w:bidi="ar"/>
          </w:rPr>
          <w:t>或</w:t>
        </w:r>
      </w:ins>
      <w:del w:id="30" w:author="lujin" w:date="2025-05-15T10:15:00Z">
        <w:r>
          <w:rPr>
            <w:rFonts w:ascii="Times New Roman" w:hAnsi="Times New Roman"/>
            <w:sz w:val="24"/>
            <w:lang w:bidi="ar"/>
          </w:rPr>
          <w:delText>、</w:delText>
        </w:r>
      </w:del>
      <w:ins w:id="31" w:author="lujin" w:date="2025-05-15T10:12:00Z">
        <w:r>
          <w:rPr>
            <w:rFonts w:hint="eastAsia" w:ascii="Times New Roman" w:hAnsi="Times New Roman"/>
            <w:sz w:val="24"/>
            <w:lang w:bidi="ar"/>
          </w:rPr>
          <w:t>数据传输网络</w:t>
        </w:r>
      </w:ins>
      <w:del w:id="32" w:author="lujin" w:date="2025-05-15T10:12:00Z">
        <w:r>
          <w:rPr>
            <w:rFonts w:ascii="Times New Roman" w:hAnsi="Times New Roman"/>
            <w:sz w:val="24"/>
            <w:lang w:bidi="ar"/>
          </w:rPr>
          <w:delText>单元（部件）</w:delText>
        </w:r>
      </w:del>
      <w:del w:id="33" w:author="lujin" w:date="2025-05-15T10:14:00Z">
        <w:r>
          <w:rPr>
            <w:rFonts w:ascii="Times New Roman" w:hAnsi="Times New Roman"/>
            <w:sz w:val="24"/>
            <w:lang w:bidi="ar"/>
          </w:rPr>
          <w:delText>或</w:delText>
        </w:r>
      </w:del>
      <w:del w:id="34" w:author="lujin" w:date="2025-05-15T10:12:00Z">
        <w:r>
          <w:rPr>
            <w:rFonts w:ascii="Times New Roman" w:hAnsi="Times New Roman"/>
            <w:sz w:val="24"/>
            <w:lang w:bidi="ar"/>
          </w:rPr>
          <w:delText>工艺流程</w:delText>
        </w:r>
      </w:del>
      <w:r>
        <w:rPr>
          <w:rFonts w:ascii="Times New Roman" w:hAnsi="Times New Roman"/>
          <w:sz w:val="24"/>
          <w:lang w:bidi="ar"/>
        </w:rPr>
        <w:t>，</w:t>
      </w:r>
      <w:r>
        <w:rPr>
          <w:rFonts w:hint="eastAsia" w:ascii="Times New Roman" w:hAnsi="Times New Roman"/>
          <w:sz w:val="24"/>
          <w:lang w:bidi="ar"/>
        </w:rPr>
        <w:t>体现创新性</w:t>
      </w:r>
      <w:r>
        <w:rPr>
          <w:rFonts w:ascii="Times New Roman" w:hAnsi="Times New Roman"/>
          <w:sz w:val="24"/>
          <w:lang w:bidi="ar"/>
        </w:rPr>
        <w:t>，并从健康</w:t>
      </w:r>
      <w:r>
        <w:rPr>
          <w:rFonts w:hint="eastAsia" w:ascii="Times New Roman" w:hAnsi="Times New Roman"/>
          <w:sz w:val="24"/>
          <w:lang w:bidi="ar"/>
        </w:rPr>
        <w:t>、</w:t>
      </w:r>
      <w:r>
        <w:rPr>
          <w:rFonts w:ascii="Times New Roman" w:hAnsi="Times New Roman"/>
          <w:sz w:val="24"/>
          <w:lang w:bidi="ar"/>
        </w:rPr>
        <w:t>安全与环境</w:t>
      </w:r>
      <w:r>
        <w:rPr>
          <w:rFonts w:hint="eastAsia" w:ascii="Times New Roman" w:hAnsi="Times New Roman"/>
          <w:sz w:val="24"/>
          <w:lang w:bidi="ar"/>
        </w:rPr>
        <w:t>、全生命周期成本与净零碳要求</w:t>
      </w:r>
      <w:r>
        <w:rPr>
          <w:rFonts w:ascii="Times New Roman" w:hAnsi="Times New Roman"/>
          <w:sz w:val="24"/>
          <w:lang w:bidi="ar"/>
        </w:rPr>
        <w:t>、法律与</w:t>
      </w:r>
      <w:r>
        <w:rPr>
          <w:rFonts w:hint="eastAsia" w:ascii="Times New Roman" w:hAnsi="Times New Roman"/>
          <w:sz w:val="24"/>
          <w:lang w:bidi="ar"/>
        </w:rPr>
        <w:t>伦理</w:t>
      </w:r>
      <w:r>
        <w:rPr>
          <w:rFonts w:ascii="Times New Roman" w:hAnsi="Times New Roman"/>
          <w:sz w:val="24"/>
          <w:lang w:bidi="ar"/>
        </w:rPr>
        <w:t>、社会与文化</w:t>
      </w:r>
      <w:r>
        <w:rPr>
          <w:rFonts w:hint="eastAsia" w:ascii="Times New Roman" w:hAnsi="Times New Roman"/>
          <w:sz w:val="24"/>
          <w:lang w:bidi="ar"/>
        </w:rPr>
        <w:t>等角度考虑可行性。</w:t>
      </w:r>
    </w:p>
    <w:p w14:paraId="249E1DF3">
      <w:pPr>
        <w:spacing w:line="460" w:lineRule="exact"/>
        <w:ind w:firstLine="482"/>
        <w:rPr>
          <w:rFonts w:ascii="Times New Roman" w:hAnsi="Times New Roman"/>
          <w:sz w:val="24"/>
          <w:lang w:bidi="ar"/>
        </w:rPr>
      </w:pPr>
      <w:r>
        <w:rPr>
          <w:rFonts w:hint="eastAsia" w:ascii="Times New Roman" w:hAnsi="Times New Roman"/>
          <w:sz w:val="24"/>
          <w:lang w:bidi="ar"/>
        </w:rPr>
        <w:t>（4）研究：能够基于科学</w:t>
      </w:r>
      <w:r>
        <w:rPr>
          <w:rFonts w:ascii="Times New Roman" w:hAnsi="Times New Roman"/>
          <w:sz w:val="24"/>
          <w:lang w:bidi="ar"/>
        </w:rPr>
        <w:t>原理并采用科学方法对</w:t>
      </w:r>
      <w:r>
        <w:rPr>
          <w:rFonts w:hint="eastAsia" w:ascii="Times New Roman" w:hAnsi="Times New Roman"/>
          <w:sz w:val="24"/>
          <w:lang w:bidi="ar"/>
        </w:rPr>
        <w:t>通信工程领域的</w:t>
      </w:r>
      <w:r>
        <w:rPr>
          <w:rFonts w:ascii="Times New Roman" w:hAnsi="Times New Roman"/>
          <w:sz w:val="24"/>
          <w:lang w:bidi="ar"/>
        </w:rPr>
        <w:t>复杂工程问题进行研究，包括设计实验、分析与解释数据、并通过信息综合得到合理有效的结论。</w:t>
      </w:r>
    </w:p>
    <w:p w14:paraId="1DC37975">
      <w:pPr>
        <w:spacing w:line="460" w:lineRule="exact"/>
        <w:ind w:firstLine="482"/>
        <w:rPr>
          <w:rFonts w:ascii="Times New Roman" w:hAnsi="Times New Roman"/>
          <w:sz w:val="24"/>
          <w:lang w:bidi="ar"/>
        </w:rPr>
      </w:pPr>
      <w:r>
        <w:rPr>
          <w:rFonts w:hint="eastAsia" w:ascii="Times New Roman" w:hAnsi="Times New Roman"/>
          <w:sz w:val="24"/>
          <w:lang w:bidi="ar"/>
        </w:rPr>
        <w:t>（5）使用现代工具：能够针对通信工程领域的复杂工程问题，开发、</w:t>
      </w:r>
      <w:r>
        <w:rPr>
          <w:rFonts w:ascii="Times New Roman" w:hAnsi="Times New Roman"/>
          <w:sz w:val="24"/>
          <w:lang w:bidi="ar"/>
        </w:rPr>
        <w:t>选择与使用恰当的技术、资源、现代工程工具和信息技术工具，</w:t>
      </w:r>
      <w:r>
        <w:rPr>
          <w:rFonts w:hint="eastAsia" w:ascii="Times New Roman" w:hAnsi="Times New Roman"/>
          <w:sz w:val="24"/>
          <w:lang w:bidi="ar"/>
        </w:rPr>
        <w:t>包括对通信工程领域的复杂工程问题的预测与模拟，并能够理解局限性。</w:t>
      </w:r>
    </w:p>
    <w:p w14:paraId="0F01D84E">
      <w:pPr>
        <w:spacing w:line="460" w:lineRule="exact"/>
        <w:ind w:firstLine="482"/>
        <w:rPr>
          <w:rFonts w:ascii="Times New Roman" w:hAnsi="Times New Roman"/>
          <w:sz w:val="24"/>
          <w:lang w:bidi="ar"/>
        </w:rPr>
      </w:pPr>
      <w:r>
        <w:rPr>
          <w:rFonts w:hint="eastAsia" w:ascii="Times New Roman" w:hAnsi="Times New Roman"/>
          <w:sz w:val="24"/>
          <w:lang w:bidi="ar"/>
        </w:rPr>
        <w:t>（6）工程与可持续发展：在解决通信工程领域的复杂工程问题时，能够基于工程相关背景知识，分析和评价工程实践对健康、安全、环境、法律以及经济和社会可持续发展的影响，并理解应承担的责任。</w:t>
      </w:r>
    </w:p>
    <w:p w14:paraId="62E278EB">
      <w:pPr>
        <w:spacing w:line="460" w:lineRule="exact"/>
        <w:ind w:firstLine="482"/>
        <w:rPr>
          <w:rFonts w:ascii="Times New Roman" w:hAnsi="Times New Roman"/>
          <w:sz w:val="24"/>
          <w:lang w:bidi="ar"/>
        </w:rPr>
      </w:pPr>
      <w:r>
        <w:rPr>
          <w:rFonts w:hint="eastAsia" w:ascii="Times New Roman" w:hAnsi="Times New Roman"/>
          <w:sz w:val="24"/>
          <w:lang w:bidi="ar"/>
        </w:rPr>
        <w:t>（7）工程伦理和职业规</w:t>
      </w:r>
      <w:r>
        <w:rPr>
          <w:rFonts w:ascii="Times New Roman" w:hAnsi="Times New Roman"/>
          <w:sz w:val="24"/>
          <w:lang w:bidi="ar"/>
        </w:rPr>
        <w:t>范</w:t>
      </w:r>
      <w:r>
        <w:rPr>
          <w:rFonts w:hint="eastAsia" w:ascii="Times New Roman" w:hAnsi="Times New Roman"/>
          <w:sz w:val="24"/>
          <w:lang w:bidi="ar"/>
        </w:rPr>
        <w:t>：有工程报国、为民造福的意识</w:t>
      </w:r>
      <w:r>
        <w:rPr>
          <w:rFonts w:ascii="Times New Roman" w:hAnsi="Times New Roman"/>
          <w:sz w:val="24"/>
          <w:lang w:bidi="ar"/>
        </w:rPr>
        <w:t>，具有人文社会科学素养和社会责任感，</w:t>
      </w:r>
      <w:r>
        <w:rPr>
          <w:rFonts w:hint="eastAsia" w:ascii="Times New Roman" w:hAnsi="Times New Roman"/>
          <w:sz w:val="24"/>
          <w:lang w:bidi="ar"/>
        </w:rPr>
        <w:t>能够理解和践行工程伦理</w:t>
      </w:r>
      <w:r>
        <w:rPr>
          <w:rFonts w:ascii="Times New Roman" w:hAnsi="Times New Roman"/>
          <w:sz w:val="24"/>
          <w:lang w:bidi="ar"/>
        </w:rPr>
        <w:t>，在工程实践中遵守工程职业道德、规范和</w:t>
      </w:r>
      <w:r>
        <w:rPr>
          <w:rFonts w:hint="eastAsia" w:ascii="Times New Roman" w:hAnsi="Times New Roman"/>
          <w:sz w:val="24"/>
          <w:lang w:bidi="ar"/>
        </w:rPr>
        <w:t>相关法律</w:t>
      </w:r>
      <w:r>
        <w:rPr>
          <w:rFonts w:ascii="Times New Roman" w:hAnsi="Times New Roman"/>
          <w:sz w:val="24"/>
          <w:lang w:bidi="ar"/>
        </w:rPr>
        <w:t>，履行责任。</w:t>
      </w:r>
    </w:p>
    <w:p w14:paraId="41A2F6EC">
      <w:pPr>
        <w:spacing w:line="460" w:lineRule="exact"/>
        <w:ind w:firstLine="482"/>
        <w:rPr>
          <w:rFonts w:ascii="Times New Roman" w:hAnsi="Times New Roman"/>
          <w:sz w:val="24"/>
          <w:lang w:bidi="ar"/>
        </w:rPr>
      </w:pPr>
      <w:r>
        <w:rPr>
          <w:rFonts w:hint="eastAsia" w:ascii="Times New Roman" w:hAnsi="Times New Roman"/>
          <w:sz w:val="24"/>
          <w:lang w:bidi="ar"/>
        </w:rPr>
        <w:t>（8）个人和团队：能够在多样化</w:t>
      </w:r>
      <w:r>
        <w:rPr>
          <w:rFonts w:ascii="Times New Roman" w:hAnsi="Times New Roman"/>
          <w:sz w:val="24"/>
          <w:lang w:bidi="ar"/>
        </w:rPr>
        <w:t>、多学科背景下的团队中承担个体、团队成员以及负责人的角色</w:t>
      </w:r>
      <w:ins w:id="35" w:author="lujin" w:date="2025-05-15T10:21:00Z">
        <w:r>
          <w:rPr>
            <w:rFonts w:hint="eastAsia" w:ascii="Times New Roman" w:hAnsi="Times New Roman"/>
            <w:sz w:val="24"/>
            <w:lang w:bidi="ar"/>
          </w:rPr>
          <w:t>，拥有良好团队协作精神，并开展有效的工作</w:t>
        </w:r>
      </w:ins>
      <w:r>
        <w:rPr>
          <w:rFonts w:ascii="Times New Roman" w:hAnsi="Times New Roman"/>
          <w:sz w:val="24"/>
          <w:lang w:bidi="ar"/>
        </w:rPr>
        <w:t>。</w:t>
      </w:r>
    </w:p>
    <w:p w14:paraId="3133276E">
      <w:pPr>
        <w:spacing w:line="460" w:lineRule="exact"/>
        <w:ind w:firstLine="482"/>
        <w:rPr>
          <w:rFonts w:ascii="Times New Roman" w:hAnsi="Times New Roman"/>
          <w:sz w:val="24"/>
          <w:lang w:bidi="ar"/>
        </w:rPr>
      </w:pPr>
      <w:r>
        <w:rPr>
          <w:rFonts w:hint="eastAsia" w:ascii="Times New Roman" w:hAnsi="Times New Roman"/>
          <w:sz w:val="24"/>
          <w:lang w:bidi="ar"/>
        </w:rPr>
        <w:t>（9）沟通：能够就通信工程领域的复杂工</w:t>
      </w:r>
      <w:r>
        <w:rPr>
          <w:rFonts w:ascii="Times New Roman" w:hAnsi="Times New Roman"/>
          <w:sz w:val="24"/>
          <w:lang w:bidi="ar"/>
        </w:rPr>
        <w:t>程问题与业界同行及社会公众进行有效沟通和交流，包括撰写报告和设计文稿、陈述发言、清晰表达或回应指令；能够在跨文化背景下进行沟通和交流，</w:t>
      </w:r>
      <w:r>
        <w:rPr>
          <w:rFonts w:hint="eastAsia" w:ascii="Times New Roman" w:hAnsi="Times New Roman"/>
          <w:sz w:val="24"/>
          <w:lang w:bidi="ar"/>
        </w:rPr>
        <w:t>理解、尊重语言和文化差异。</w:t>
      </w:r>
    </w:p>
    <w:p w14:paraId="4AF0DEFF">
      <w:pPr>
        <w:spacing w:line="460" w:lineRule="exact"/>
        <w:ind w:firstLine="482"/>
        <w:rPr>
          <w:rFonts w:ascii="Times New Roman" w:hAnsi="Times New Roman"/>
          <w:sz w:val="24"/>
          <w:lang w:bidi="ar"/>
        </w:rPr>
      </w:pPr>
      <w:r>
        <w:rPr>
          <w:rFonts w:hint="eastAsia" w:ascii="Times New Roman" w:hAnsi="Times New Roman"/>
          <w:sz w:val="24"/>
          <w:lang w:bidi="ar"/>
        </w:rPr>
        <w:t>（10）项目管理：理解并掌握与通信工程项目相关的管理原理与经济决策方法，并能在多学科环境中应用。</w:t>
      </w:r>
    </w:p>
    <w:p w14:paraId="6C446B79">
      <w:pPr>
        <w:spacing w:line="460" w:lineRule="exact"/>
        <w:ind w:firstLine="482"/>
        <w:rPr>
          <w:rFonts w:ascii="Times New Roman" w:hAnsi="Times New Roman"/>
          <w:sz w:val="24"/>
          <w:lang w:bidi="ar"/>
        </w:rPr>
      </w:pPr>
      <w:r>
        <w:rPr>
          <w:rFonts w:hint="eastAsia" w:ascii="Times New Roman" w:hAnsi="Times New Roman"/>
          <w:sz w:val="24"/>
          <w:lang w:bidi="ar"/>
        </w:rPr>
        <w:t>（11）终身学习：具有自</w:t>
      </w:r>
      <w:r>
        <w:rPr>
          <w:rFonts w:ascii="Times New Roman" w:hAnsi="Times New Roman"/>
          <w:sz w:val="24"/>
          <w:lang w:bidi="ar"/>
        </w:rPr>
        <w:t>主学习、终身学习和</w:t>
      </w:r>
      <w:r>
        <w:rPr>
          <w:rFonts w:hint="eastAsia" w:ascii="Times New Roman" w:hAnsi="Times New Roman"/>
          <w:sz w:val="24"/>
          <w:lang w:bidi="ar"/>
        </w:rPr>
        <w:t>批判性思维</w:t>
      </w:r>
      <w:r>
        <w:rPr>
          <w:rFonts w:ascii="Times New Roman" w:hAnsi="Times New Roman"/>
          <w:sz w:val="24"/>
          <w:lang w:bidi="ar"/>
        </w:rPr>
        <w:t>的意识</w:t>
      </w:r>
      <w:r>
        <w:rPr>
          <w:rFonts w:hint="eastAsia" w:ascii="Times New Roman" w:hAnsi="Times New Roman"/>
          <w:sz w:val="24"/>
          <w:lang w:bidi="ar"/>
        </w:rPr>
        <w:t>和能力</w:t>
      </w:r>
      <w:r>
        <w:rPr>
          <w:rFonts w:ascii="Times New Roman" w:hAnsi="Times New Roman"/>
          <w:sz w:val="24"/>
          <w:lang w:bidi="ar"/>
        </w:rPr>
        <w:t>，</w:t>
      </w:r>
      <w:r>
        <w:rPr>
          <w:rFonts w:hint="eastAsia" w:ascii="Times New Roman" w:hAnsi="Times New Roman"/>
          <w:sz w:val="24"/>
          <w:lang w:bidi="ar"/>
        </w:rPr>
        <w:t>能够理解广泛的技术变革对工程和社会的影响，适应新技术变革。</w:t>
      </w:r>
    </w:p>
    <w:p w14:paraId="362042A5">
      <w:pPr>
        <w:autoSpaceDE w:val="0"/>
        <w:autoSpaceDN w:val="0"/>
        <w:spacing w:line="560" w:lineRule="exact"/>
        <w:jc w:val="center"/>
        <w:rPr>
          <w:rFonts w:ascii="华文楷体" w:hAnsi="华文楷体" w:eastAsia="华文楷体"/>
          <w:bCs/>
          <w:color w:val="000000"/>
          <w:sz w:val="24"/>
          <w:szCs w:val="24"/>
        </w:rPr>
      </w:pPr>
      <w:r>
        <w:rPr>
          <w:rFonts w:hint="eastAsia" w:ascii="华文楷体" w:hAnsi="华文楷体" w:eastAsia="华文楷体"/>
          <w:bCs/>
          <w:color w:val="000000"/>
          <w:sz w:val="24"/>
          <w:szCs w:val="24"/>
        </w:rPr>
        <w:t>毕业要求对培养目标的支撑关系矩阵</w:t>
      </w:r>
    </w:p>
    <w:tbl>
      <w:tblPr>
        <w:tblStyle w:val="1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50"/>
        <w:gridCol w:w="1599"/>
        <w:gridCol w:w="1599"/>
        <w:gridCol w:w="1599"/>
        <w:gridCol w:w="1602"/>
      </w:tblGrid>
      <w:tr w14:paraId="382553D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7" w:hRule="atLeast"/>
          <w:jc w:val="center"/>
        </w:trPr>
        <w:tc>
          <w:tcPr>
            <w:tcW w:w="2550" w:type="dxa"/>
            <w:vAlign w:val="center"/>
          </w:tcPr>
          <w:p w14:paraId="3A67E17F">
            <w:pPr>
              <w:snapToGrid w:val="0"/>
              <w:contextualSpacing/>
              <w:rPr>
                <w:rFonts w:ascii="华文楷体" w:hAnsi="华文楷体" w:eastAsia="华文楷体"/>
                <w:b/>
                <w:bCs/>
                <w:sz w:val="22"/>
              </w:rPr>
            </w:pPr>
          </w:p>
          <w:p w14:paraId="6C607E26">
            <w:pPr>
              <w:snapToGrid w:val="0"/>
              <w:contextualSpacing/>
              <w:rPr>
                <w:rFonts w:ascii="华文楷体" w:hAnsi="华文楷体" w:eastAsia="华文楷体"/>
                <w:b/>
                <w:bCs/>
                <w:sz w:val="22"/>
              </w:rPr>
            </w:pPr>
            <w:r>
              <w:rPr>
                <w:rFonts w:hint="eastAsia" w:ascii="华文楷体" w:hAnsi="华文楷体" w:eastAsia="华文楷体"/>
                <w:b/>
                <w:bCs/>
                <w:sz w:val="22"/>
              </w:rPr>
              <w:t>毕业要求</w:t>
            </w:r>
          </w:p>
          <w:p w14:paraId="4A180CFD">
            <w:pPr>
              <w:snapToGrid w:val="0"/>
              <w:contextualSpacing/>
              <w:rPr>
                <w:rFonts w:ascii="华文楷体" w:hAnsi="华文楷体" w:eastAsia="华文楷体"/>
                <w:b/>
                <w:bCs/>
                <w:sz w:val="22"/>
              </w:rPr>
            </w:pPr>
            <w:r>
              <w:rPr>
                <w:rFonts w:hint="eastAsia" w:ascii="华文楷体" w:hAnsi="华文楷体" w:eastAsia="华文楷体"/>
                <w:b/>
                <w:bCs/>
                <w:sz w:val="22"/>
              </w:rPr>
              <w:t>培养目标</w:t>
            </w:r>
          </w:p>
        </w:tc>
        <w:tc>
          <w:tcPr>
            <w:tcW w:w="1599" w:type="dxa"/>
            <w:vAlign w:val="center"/>
          </w:tcPr>
          <w:p w14:paraId="504F79A2">
            <w:pPr>
              <w:spacing w:line="360" w:lineRule="exact"/>
              <w:contextualSpacing/>
              <w:jc w:val="center"/>
              <w:rPr>
                <w:rFonts w:ascii="华文楷体" w:hAnsi="华文楷体" w:eastAsia="华文楷体"/>
                <w:b/>
                <w:bCs/>
                <w:sz w:val="22"/>
              </w:rPr>
            </w:pPr>
            <w:r>
              <w:rPr>
                <w:rFonts w:hint="eastAsia" w:ascii="华文楷体" w:hAnsi="华文楷体" w:eastAsia="华文楷体"/>
                <w:b/>
                <w:bCs/>
                <w:sz w:val="22"/>
              </w:rPr>
              <w:t>目标1</w:t>
            </w:r>
          </w:p>
        </w:tc>
        <w:tc>
          <w:tcPr>
            <w:tcW w:w="1599" w:type="dxa"/>
            <w:vAlign w:val="center"/>
          </w:tcPr>
          <w:p w14:paraId="1074255A">
            <w:pPr>
              <w:spacing w:line="360" w:lineRule="exact"/>
              <w:contextualSpacing/>
              <w:jc w:val="center"/>
              <w:rPr>
                <w:rFonts w:ascii="华文楷体" w:hAnsi="华文楷体" w:eastAsia="华文楷体"/>
                <w:b/>
                <w:bCs/>
                <w:sz w:val="22"/>
              </w:rPr>
            </w:pPr>
            <w:r>
              <w:rPr>
                <w:rFonts w:hint="eastAsia" w:ascii="华文楷体" w:hAnsi="华文楷体" w:eastAsia="华文楷体"/>
                <w:b/>
                <w:bCs/>
                <w:sz w:val="22"/>
              </w:rPr>
              <w:t>目标2</w:t>
            </w:r>
          </w:p>
        </w:tc>
        <w:tc>
          <w:tcPr>
            <w:tcW w:w="1599" w:type="dxa"/>
            <w:vAlign w:val="center"/>
          </w:tcPr>
          <w:p w14:paraId="1F1EF58F">
            <w:pPr>
              <w:spacing w:line="360" w:lineRule="exact"/>
              <w:contextualSpacing/>
              <w:jc w:val="center"/>
              <w:rPr>
                <w:rFonts w:ascii="华文楷体" w:hAnsi="华文楷体" w:eastAsia="华文楷体"/>
                <w:b/>
                <w:bCs/>
                <w:sz w:val="22"/>
              </w:rPr>
            </w:pPr>
            <w:r>
              <w:rPr>
                <w:rFonts w:hint="eastAsia" w:ascii="华文楷体" w:hAnsi="华文楷体" w:eastAsia="华文楷体"/>
                <w:b/>
                <w:bCs/>
                <w:sz w:val="22"/>
              </w:rPr>
              <w:t>目标3</w:t>
            </w:r>
          </w:p>
        </w:tc>
        <w:tc>
          <w:tcPr>
            <w:tcW w:w="1602" w:type="dxa"/>
            <w:vAlign w:val="center"/>
          </w:tcPr>
          <w:p w14:paraId="2AF262D7">
            <w:pPr>
              <w:spacing w:line="360" w:lineRule="exact"/>
              <w:contextualSpacing/>
              <w:jc w:val="center"/>
              <w:rPr>
                <w:rFonts w:ascii="华文楷体" w:hAnsi="华文楷体" w:eastAsia="华文楷体"/>
                <w:b/>
                <w:bCs/>
                <w:sz w:val="22"/>
              </w:rPr>
            </w:pPr>
            <w:r>
              <w:rPr>
                <w:rFonts w:hint="eastAsia" w:ascii="华文楷体" w:hAnsi="华文楷体" w:eastAsia="华文楷体"/>
                <w:b/>
                <w:bCs/>
                <w:sz w:val="22"/>
              </w:rPr>
              <w:t>目标4</w:t>
            </w:r>
          </w:p>
        </w:tc>
      </w:tr>
      <w:tr w14:paraId="08FF111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50" w:type="dxa"/>
            <w:vAlign w:val="center"/>
          </w:tcPr>
          <w:p w14:paraId="42EDECE5">
            <w:pPr>
              <w:spacing w:line="360" w:lineRule="exact"/>
              <w:contextualSpacing/>
              <w:rPr>
                <w:rFonts w:ascii="华文楷体" w:hAnsi="华文楷体" w:eastAsia="华文楷体"/>
                <w:sz w:val="22"/>
              </w:rPr>
            </w:pPr>
            <w:r>
              <w:rPr>
                <w:rFonts w:hint="eastAsia" w:ascii="华文楷体" w:hAnsi="华文楷体" w:eastAsia="华文楷体"/>
                <w:sz w:val="22"/>
              </w:rPr>
              <w:t>1、工程知识</w:t>
            </w:r>
          </w:p>
        </w:tc>
        <w:tc>
          <w:tcPr>
            <w:tcW w:w="1599" w:type="dxa"/>
            <w:vAlign w:val="center"/>
          </w:tcPr>
          <w:p w14:paraId="5E9B9546">
            <w:pPr>
              <w:spacing w:line="360" w:lineRule="exact"/>
              <w:contextualSpacing/>
              <w:jc w:val="center"/>
              <w:rPr>
                <w:rFonts w:ascii="宋体" w:hAnsi="宋体" w:cs="宋体"/>
                <w:sz w:val="18"/>
                <w:szCs w:val="18"/>
              </w:rPr>
            </w:pPr>
          </w:p>
        </w:tc>
        <w:tc>
          <w:tcPr>
            <w:tcW w:w="1599" w:type="dxa"/>
            <w:vAlign w:val="center"/>
          </w:tcPr>
          <w:p w14:paraId="4793417A">
            <w:pPr>
              <w:spacing w:line="360" w:lineRule="exact"/>
              <w:contextualSpacing/>
              <w:jc w:val="center"/>
              <w:rPr>
                <w:rFonts w:ascii="宋体" w:hAnsi="宋体" w:cs="宋体"/>
                <w:sz w:val="18"/>
                <w:szCs w:val="18"/>
              </w:rPr>
            </w:pPr>
            <w:r>
              <w:rPr>
                <w:rFonts w:hint="eastAsia" w:ascii="宋体" w:hAnsi="宋体" w:cs="宋体"/>
                <w:sz w:val="18"/>
                <w:szCs w:val="18"/>
              </w:rPr>
              <w:t>●</w:t>
            </w:r>
          </w:p>
        </w:tc>
        <w:tc>
          <w:tcPr>
            <w:tcW w:w="1599" w:type="dxa"/>
            <w:vAlign w:val="center"/>
          </w:tcPr>
          <w:p w14:paraId="671E7164">
            <w:pPr>
              <w:spacing w:line="360" w:lineRule="exact"/>
              <w:contextualSpacing/>
              <w:jc w:val="center"/>
              <w:rPr>
                <w:rFonts w:ascii="宋体" w:hAnsi="宋体" w:cs="宋体"/>
                <w:sz w:val="18"/>
                <w:szCs w:val="18"/>
              </w:rPr>
            </w:pPr>
            <w:r>
              <w:rPr>
                <w:rFonts w:hint="eastAsia" w:ascii="宋体" w:hAnsi="宋体" w:cs="宋体"/>
                <w:sz w:val="18"/>
                <w:szCs w:val="18"/>
              </w:rPr>
              <w:t>●</w:t>
            </w:r>
          </w:p>
        </w:tc>
        <w:tc>
          <w:tcPr>
            <w:tcW w:w="1602" w:type="dxa"/>
            <w:vAlign w:val="center"/>
          </w:tcPr>
          <w:p w14:paraId="5C91BAD2">
            <w:pPr>
              <w:spacing w:line="360" w:lineRule="exact"/>
              <w:contextualSpacing/>
              <w:jc w:val="center"/>
              <w:rPr>
                <w:rFonts w:ascii="宋体" w:hAnsi="宋体" w:cs="宋体"/>
                <w:sz w:val="18"/>
                <w:szCs w:val="18"/>
              </w:rPr>
            </w:pPr>
          </w:p>
        </w:tc>
      </w:tr>
      <w:tr w14:paraId="4A784EF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50" w:type="dxa"/>
            <w:vAlign w:val="center"/>
          </w:tcPr>
          <w:p w14:paraId="412F6138">
            <w:pPr>
              <w:spacing w:line="360" w:lineRule="exact"/>
              <w:contextualSpacing/>
              <w:jc w:val="left"/>
              <w:rPr>
                <w:rFonts w:ascii="华文楷体" w:hAnsi="华文楷体" w:eastAsia="华文楷体"/>
                <w:sz w:val="22"/>
              </w:rPr>
            </w:pPr>
            <w:r>
              <w:rPr>
                <w:rFonts w:hint="eastAsia" w:ascii="华文楷体" w:hAnsi="华文楷体" w:eastAsia="华文楷体"/>
                <w:sz w:val="22"/>
              </w:rPr>
              <w:t>2、问题分析</w:t>
            </w:r>
          </w:p>
        </w:tc>
        <w:tc>
          <w:tcPr>
            <w:tcW w:w="1599" w:type="dxa"/>
            <w:vAlign w:val="center"/>
          </w:tcPr>
          <w:p w14:paraId="2081F41C">
            <w:pPr>
              <w:spacing w:line="360" w:lineRule="exact"/>
              <w:contextualSpacing/>
              <w:jc w:val="center"/>
              <w:rPr>
                <w:rFonts w:ascii="宋体" w:hAnsi="宋体" w:cs="宋体"/>
                <w:sz w:val="18"/>
                <w:szCs w:val="18"/>
              </w:rPr>
            </w:pPr>
          </w:p>
        </w:tc>
        <w:tc>
          <w:tcPr>
            <w:tcW w:w="1599" w:type="dxa"/>
            <w:vAlign w:val="center"/>
          </w:tcPr>
          <w:p w14:paraId="6271588D">
            <w:pPr>
              <w:spacing w:line="360" w:lineRule="exact"/>
              <w:contextualSpacing/>
              <w:jc w:val="center"/>
              <w:rPr>
                <w:rFonts w:ascii="宋体" w:hAnsi="宋体" w:cs="宋体"/>
                <w:sz w:val="18"/>
                <w:szCs w:val="18"/>
              </w:rPr>
            </w:pPr>
            <w:r>
              <w:rPr>
                <w:rFonts w:hint="eastAsia" w:ascii="宋体" w:hAnsi="宋体" w:cs="宋体"/>
                <w:sz w:val="18"/>
                <w:szCs w:val="18"/>
              </w:rPr>
              <w:t>●</w:t>
            </w:r>
          </w:p>
        </w:tc>
        <w:tc>
          <w:tcPr>
            <w:tcW w:w="1599" w:type="dxa"/>
            <w:vAlign w:val="center"/>
          </w:tcPr>
          <w:p w14:paraId="4FD22EED">
            <w:pPr>
              <w:spacing w:line="360" w:lineRule="exact"/>
              <w:contextualSpacing/>
              <w:jc w:val="center"/>
              <w:rPr>
                <w:rFonts w:ascii="宋体" w:hAnsi="宋体" w:cs="宋体"/>
                <w:sz w:val="18"/>
                <w:szCs w:val="18"/>
              </w:rPr>
            </w:pPr>
          </w:p>
        </w:tc>
        <w:tc>
          <w:tcPr>
            <w:tcW w:w="1602" w:type="dxa"/>
            <w:vAlign w:val="center"/>
          </w:tcPr>
          <w:p w14:paraId="4979822B">
            <w:pPr>
              <w:spacing w:line="360" w:lineRule="exact"/>
              <w:contextualSpacing/>
              <w:jc w:val="center"/>
              <w:rPr>
                <w:rFonts w:ascii="宋体" w:hAnsi="宋体" w:cs="宋体"/>
                <w:sz w:val="18"/>
                <w:szCs w:val="18"/>
              </w:rPr>
            </w:pPr>
            <w:r>
              <w:rPr>
                <w:rFonts w:hint="eastAsia" w:ascii="宋体" w:hAnsi="宋体" w:cs="宋体"/>
                <w:sz w:val="18"/>
                <w:szCs w:val="18"/>
              </w:rPr>
              <w:t>●</w:t>
            </w:r>
          </w:p>
        </w:tc>
      </w:tr>
      <w:tr w14:paraId="16CB557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50" w:type="dxa"/>
            <w:vAlign w:val="center"/>
          </w:tcPr>
          <w:p w14:paraId="539774A8">
            <w:pPr>
              <w:spacing w:line="360" w:lineRule="exact"/>
              <w:contextualSpacing/>
              <w:jc w:val="left"/>
              <w:rPr>
                <w:rFonts w:ascii="华文楷体" w:hAnsi="华文楷体" w:eastAsia="华文楷体"/>
                <w:sz w:val="22"/>
              </w:rPr>
            </w:pPr>
            <w:r>
              <w:rPr>
                <w:rFonts w:hint="eastAsia" w:ascii="华文楷体" w:hAnsi="华文楷体" w:eastAsia="华文楷体"/>
                <w:sz w:val="22"/>
              </w:rPr>
              <w:t>3、设计/开发解决方案</w:t>
            </w:r>
          </w:p>
        </w:tc>
        <w:tc>
          <w:tcPr>
            <w:tcW w:w="1599" w:type="dxa"/>
            <w:vAlign w:val="center"/>
          </w:tcPr>
          <w:p w14:paraId="002CB418">
            <w:pPr>
              <w:spacing w:line="360" w:lineRule="exact"/>
              <w:contextualSpacing/>
              <w:jc w:val="center"/>
              <w:rPr>
                <w:rFonts w:ascii="宋体" w:hAnsi="宋体" w:cs="宋体"/>
                <w:sz w:val="18"/>
                <w:szCs w:val="18"/>
              </w:rPr>
            </w:pPr>
            <w:r>
              <w:rPr>
                <w:rFonts w:hint="eastAsia" w:ascii="宋体" w:hAnsi="宋体" w:cs="宋体"/>
                <w:sz w:val="18"/>
                <w:szCs w:val="18"/>
              </w:rPr>
              <w:t>●</w:t>
            </w:r>
          </w:p>
        </w:tc>
        <w:tc>
          <w:tcPr>
            <w:tcW w:w="1599" w:type="dxa"/>
            <w:vAlign w:val="center"/>
          </w:tcPr>
          <w:p w14:paraId="0B40D021">
            <w:pPr>
              <w:spacing w:line="360" w:lineRule="exact"/>
              <w:contextualSpacing/>
              <w:jc w:val="center"/>
              <w:rPr>
                <w:rFonts w:ascii="宋体" w:hAnsi="宋体" w:cs="宋体"/>
                <w:sz w:val="18"/>
                <w:szCs w:val="18"/>
              </w:rPr>
            </w:pPr>
            <w:r>
              <w:rPr>
                <w:rFonts w:hint="eastAsia" w:ascii="宋体" w:hAnsi="宋体" w:cs="宋体"/>
                <w:sz w:val="18"/>
                <w:szCs w:val="18"/>
              </w:rPr>
              <w:t>●</w:t>
            </w:r>
          </w:p>
        </w:tc>
        <w:tc>
          <w:tcPr>
            <w:tcW w:w="1599" w:type="dxa"/>
            <w:vAlign w:val="center"/>
          </w:tcPr>
          <w:p w14:paraId="4666EF6C">
            <w:pPr>
              <w:spacing w:line="360" w:lineRule="exact"/>
              <w:contextualSpacing/>
              <w:jc w:val="center"/>
              <w:rPr>
                <w:rFonts w:ascii="宋体" w:hAnsi="宋体" w:cs="宋体"/>
                <w:sz w:val="18"/>
                <w:szCs w:val="18"/>
              </w:rPr>
            </w:pPr>
          </w:p>
        </w:tc>
        <w:tc>
          <w:tcPr>
            <w:tcW w:w="1602" w:type="dxa"/>
            <w:vAlign w:val="center"/>
          </w:tcPr>
          <w:p w14:paraId="3572395D">
            <w:pPr>
              <w:spacing w:line="360" w:lineRule="exact"/>
              <w:contextualSpacing/>
              <w:jc w:val="center"/>
              <w:rPr>
                <w:rFonts w:ascii="宋体" w:hAnsi="宋体" w:cs="宋体"/>
                <w:sz w:val="18"/>
                <w:szCs w:val="18"/>
              </w:rPr>
            </w:pPr>
          </w:p>
        </w:tc>
      </w:tr>
      <w:tr w14:paraId="184BB55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50" w:type="dxa"/>
            <w:vAlign w:val="center"/>
          </w:tcPr>
          <w:p w14:paraId="2ECDAA19">
            <w:pPr>
              <w:spacing w:line="360" w:lineRule="exact"/>
              <w:contextualSpacing/>
              <w:rPr>
                <w:rFonts w:ascii="华文楷体" w:hAnsi="华文楷体" w:eastAsia="华文楷体"/>
                <w:sz w:val="22"/>
              </w:rPr>
            </w:pPr>
            <w:r>
              <w:rPr>
                <w:rFonts w:hint="eastAsia" w:ascii="华文楷体" w:hAnsi="华文楷体" w:eastAsia="华文楷体"/>
                <w:sz w:val="22"/>
              </w:rPr>
              <w:t>4、研究</w:t>
            </w:r>
          </w:p>
        </w:tc>
        <w:tc>
          <w:tcPr>
            <w:tcW w:w="1599" w:type="dxa"/>
            <w:vAlign w:val="center"/>
          </w:tcPr>
          <w:p w14:paraId="758867B4">
            <w:pPr>
              <w:spacing w:line="360" w:lineRule="exact"/>
              <w:contextualSpacing/>
              <w:jc w:val="center"/>
              <w:rPr>
                <w:rFonts w:ascii="宋体" w:hAnsi="宋体" w:cs="宋体"/>
                <w:sz w:val="18"/>
                <w:szCs w:val="18"/>
              </w:rPr>
            </w:pPr>
          </w:p>
        </w:tc>
        <w:tc>
          <w:tcPr>
            <w:tcW w:w="1599" w:type="dxa"/>
            <w:vAlign w:val="center"/>
          </w:tcPr>
          <w:p w14:paraId="01CF4950">
            <w:pPr>
              <w:spacing w:line="360" w:lineRule="exact"/>
              <w:contextualSpacing/>
              <w:jc w:val="center"/>
              <w:rPr>
                <w:rFonts w:ascii="宋体" w:hAnsi="宋体" w:cs="宋体"/>
                <w:sz w:val="18"/>
                <w:szCs w:val="18"/>
              </w:rPr>
            </w:pPr>
            <w:r>
              <w:rPr>
                <w:rFonts w:hint="eastAsia" w:ascii="宋体" w:hAnsi="宋体" w:cs="宋体"/>
                <w:sz w:val="18"/>
                <w:szCs w:val="18"/>
              </w:rPr>
              <w:t>●</w:t>
            </w:r>
          </w:p>
        </w:tc>
        <w:tc>
          <w:tcPr>
            <w:tcW w:w="1599" w:type="dxa"/>
            <w:vAlign w:val="center"/>
          </w:tcPr>
          <w:p w14:paraId="01E8E71F">
            <w:pPr>
              <w:spacing w:line="360" w:lineRule="exact"/>
              <w:contextualSpacing/>
              <w:jc w:val="center"/>
              <w:rPr>
                <w:rFonts w:ascii="宋体" w:hAnsi="宋体" w:cs="宋体"/>
                <w:sz w:val="18"/>
                <w:szCs w:val="18"/>
              </w:rPr>
            </w:pPr>
            <w:r>
              <w:rPr>
                <w:rFonts w:hint="eastAsia" w:ascii="宋体" w:hAnsi="宋体" w:cs="宋体"/>
                <w:sz w:val="18"/>
                <w:szCs w:val="18"/>
              </w:rPr>
              <w:t>●</w:t>
            </w:r>
          </w:p>
        </w:tc>
        <w:tc>
          <w:tcPr>
            <w:tcW w:w="1602" w:type="dxa"/>
            <w:vAlign w:val="center"/>
          </w:tcPr>
          <w:p w14:paraId="11BBD8AB">
            <w:pPr>
              <w:spacing w:line="360" w:lineRule="exact"/>
              <w:contextualSpacing/>
              <w:jc w:val="center"/>
              <w:rPr>
                <w:rFonts w:ascii="宋体" w:hAnsi="宋体" w:cs="宋体"/>
                <w:sz w:val="18"/>
                <w:szCs w:val="18"/>
              </w:rPr>
            </w:pPr>
            <w:r>
              <w:rPr>
                <w:rFonts w:hint="eastAsia" w:ascii="宋体" w:hAnsi="宋体" w:cs="宋体"/>
                <w:sz w:val="18"/>
                <w:szCs w:val="18"/>
              </w:rPr>
              <w:t>●</w:t>
            </w:r>
          </w:p>
        </w:tc>
      </w:tr>
      <w:tr w14:paraId="29CA402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50" w:type="dxa"/>
            <w:vAlign w:val="center"/>
          </w:tcPr>
          <w:p w14:paraId="4F8ED353">
            <w:pPr>
              <w:spacing w:line="360" w:lineRule="exact"/>
              <w:contextualSpacing/>
              <w:rPr>
                <w:rFonts w:ascii="华文楷体" w:hAnsi="华文楷体" w:eastAsia="华文楷体"/>
                <w:sz w:val="22"/>
              </w:rPr>
            </w:pPr>
            <w:r>
              <w:rPr>
                <w:rFonts w:hint="eastAsia" w:ascii="华文楷体" w:hAnsi="华文楷体" w:eastAsia="华文楷体"/>
                <w:sz w:val="22"/>
              </w:rPr>
              <w:t>5、使用现代工具</w:t>
            </w:r>
          </w:p>
        </w:tc>
        <w:tc>
          <w:tcPr>
            <w:tcW w:w="1599" w:type="dxa"/>
            <w:vAlign w:val="center"/>
          </w:tcPr>
          <w:p w14:paraId="34D0F7AB">
            <w:pPr>
              <w:spacing w:line="360" w:lineRule="exact"/>
              <w:contextualSpacing/>
              <w:jc w:val="center"/>
              <w:rPr>
                <w:rFonts w:ascii="宋体" w:hAnsi="宋体" w:cs="宋体"/>
                <w:sz w:val="18"/>
                <w:szCs w:val="18"/>
              </w:rPr>
            </w:pPr>
          </w:p>
        </w:tc>
        <w:tc>
          <w:tcPr>
            <w:tcW w:w="1599" w:type="dxa"/>
            <w:vAlign w:val="center"/>
          </w:tcPr>
          <w:p w14:paraId="05BB916C">
            <w:pPr>
              <w:spacing w:line="360" w:lineRule="exact"/>
              <w:contextualSpacing/>
              <w:jc w:val="center"/>
              <w:rPr>
                <w:rFonts w:ascii="宋体" w:hAnsi="宋体" w:cs="宋体"/>
                <w:sz w:val="18"/>
                <w:szCs w:val="18"/>
              </w:rPr>
            </w:pPr>
            <w:r>
              <w:rPr>
                <w:rFonts w:hint="eastAsia" w:ascii="宋体" w:hAnsi="宋体" w:cs="宋体"/>
                <w:sz w:val="18"/>
                <w:szCs w:val="18"/>
              </w:rPr>
              <w:t>●</w:t>
            </w:r>
          </w:p>
        </w:tc>
        <w:tc>
          <w:tcPr>
            <w:tcW w:w="1599" w:type="dxa"/>
            <w:vAlign w:val="center"/>
          </w:tcPr>
          <w:p w14:paraId="07AB044B">
            <w:pPr>
              <w:spacing w:line="360" w:lineRule="exact"/>
              <w:contextualSpacing/>
              <w:jc w:val="center"/>
              <w:rPr>
                <w:rFonts w:ascii="宋体" w:hAnsi="宋体" w:cs="宋体"/>
                <w:sz w:val="18"/>
                <w:szCs w:val="18"/>
              </w:rPr>
            </w:pPr>
          </w:p>
        </w:tc>
        <w:tc>
          <w:tcPr>
            <w:tcW w:w="1602" w:type="dxa"/>
            <w:vAlign w:val="center"/>
          </w:tcPr>
          <w:p w14:paraId="6577A0C4">
            <w:pPr>
              <w:spacing w:line="360" w:lineRule="exact"/>
              <w:contextualSpacing/>
              <w:jc w:val="center"/>
              <w:rPr>
                <w:rFonts w:ascii="宋体" w:hAnsi="宋体" w:cs="宋体"/>
                <w:sz w:val="18"/>
                <w:szCs w:val="18"/>
              </w:rPr>
            </w:pPr>
          </w:p>
        </w:tc>
      </w:tr>
      <w:tr w14:paraId="3A2C58B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50" w:type="dxa"/>
            <w:vAlign w:val="center"/>
          </w:tcPr>
          <w:p w14:paraId="593111B7">
            <w:pPr>
              <w:spacing w:line="360" w:lineRule="exact"/>
              <w:contextualSpacing/>
              <w:rPr>
                <w:rFonts w:ascii="华文楷体" w:hAnsi="华文楷体" w:eastAsia="华文楷体"/>
                <w:sz w:val="22"/>
              </w:rPr>
            </w:pPr>
            <w:r>
              <w:rPr>
                <w:rFonts w:hint="eastAsia" w:ascii="华文楷体" w:hAnsi="华文楷体" w:eastAsia="华文楷体"/>
                <w:sz w:val="22"/>
              </w:rPr>
              <w:t>6、工程与可持续发展</w:t>
            </w:r>
          </w:p>
        </w:tc>
        <w:tc>
          <w:tcPr>
            <w:tcW w:w="1599" w:type="dxa"/>
            <w:vAlign w:val="center"/>
          </w:tcPr>
          <w:p w14:paraId="5E705F16">
            <w:pPr>
              <w:spacing w:line="360" w:lineRule="exact"/>
              <w:contextualSpacing/>
              <w:jc w:val="center"/>
              <w:rPr>
                <w:rFonts w:ascii="宋体" w:hAnsi="宋体" w:cs="宋体"/>
                <w:sz w:val="18"/>
                <w:szCs w:val="18"/>
              </w:rPr>
            </w:pPr>
            <w:r>
              <w:rPr>
                <w:rFonts w:hint="eastAsia" w:ascii="宋体" w:hAnsi="宋体" w:cs="宋体"/>
                <w:sz w:val="18"/>
                <w:szCs w:val="18"/>
              </w:rPr>
              <w:t>●</w:t>
            </w:r>
          </w:p>
        </w:tc>
        <w:tc>
          <w:tcPr>
            <w:tcW w:w="1599" w:type="dxa"/>
            <w:vAlign w:val="center"/>
          </w:tcPr>
          <w:p w14:paraId="148239AA">
            <w:pPr>
              <w:spacing w:line="360" w:lineRule="exact"/>
              <w:contextualSpacing/>
              <w:jc w:val="center"/>
              <w:rPr>
                <w:rFonts w:ascii="宋体" w:hAnsi="宋体" w:cs="宋体"/>
                <w:sz w:val="18"/>
                <w:szCs w:val="18"/>
              </w:rPr>
            </w:pPr>
            <w:r>
              <w:rPr>
                <w:rFonts w:hint="eastAsia" w:ascii="宋体" w:hAnsi="宋体" w:cs="宋体"/>
                <w:sz w:val="18"/>
                <w:szCs w:val="18"/>
              </w:rPr>
              <w:t>●</w:t>
            </w:r>
          </w:p>
        </w:tc>
        <w:tc>
          <w:tcPr>
            <w:tcW w:w="1599" w:type="dxa"/>
            <w:vAlign w:val="center"/>
          </w:tcPr>
          <w:p w14:paraId="7C890E53">
            <w:pPr>
              <w:spacing w:line="360" w:lineRule="exact"/>
              <w:contextualSpacing/>
              <w:jc w:val="center"/>
              <w:rPr>
                <w:rFonts w:ascii="宋体" w:hAnsi="宋体" w:cs="宋体"/>
                <w:sz w:val="18"/>
                <w:szCs w:val="18"/>
              </w:rPr>
            </w:pPr>
          </w:p>
        </w:tc>
        <w:tc>
          <w:tcPr>
            <w:tcW w:w="1602" w:type="dxa"/>
            <w:vAlign w:val="center"/>
          </w:tcPr>
          <w:p w14:paraId="30B9A669">
            <w:pPr>
              <w:spacing w:line="360" w:lineRule="exact"/>
              <w:contextualSpacing/>
              <w:jc w:val="center"/>
              <w:rPr>
                <w:rFonts w:ascii="宋体" w:hAnsi="宋体" w:cs="宋体"/>
                <w:sz w:val="18"/>
                <w:szCs w:val="18"/>
              </w:rPr>
            </w:pPr>
          </w:p>
        </w:tc>
      </w:tr>
      <w:tr w14:paraId="6E532EE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50" w:type="dxa"/>
            <w:vAlign w:val="center"/>
          </w:tcPr>
          <w:p w14:paraId="3AB2EE01">
            <w:pPr>
              <w:spacing w:line="360" w:lineRule="exact"/>
              <w:contextualSpacing/>
              <w:rPr>
                <w:rFonts w:ascii="华文楷体" w:hAnsi="华文楷体" w:eastAsia="华文楷体"/>
                <w:sz w:val="22"/>
              </w:rPr>
            </w:pPr>
            <w:r>
              <w:rPr>
                <w:rFonts w:hint="eastAsia" w:ascii="华文楷体" w:hAnsi="华文楷体" w:eastAsia="华文楷体"/>
                <w:sz w:val="22"/>
              </w:rPr>
              <w:t>7、工程伦理和职业规</w:t>
            </w:r>
            <w:r>
              <w:rPr>
                <w:rFonts w:ascii="华文楷体" w:hAnsi="华文楷体" w:eastAsia="华文楷体"/>
                <w:sz w:val="22"/>
              </w:rPr>
              <w:t>范</w:t>
            </w:r>
          </w:p>
        </w:tc>
        <w:tc>
          <w:tcPr>
            <w:tcW w:w="1599" w:type="dxa"/>
            <w:vAlign w:val="center"/>
          </w:tcPr>
          <w:p w14:paraId="73B96DEE">
            <w:pPr>
              <w:spacing w:line="360" w:lineRule="exact"/>
              <w:contextualSpacing/>
              <w:jc w:val="center"/>
              <w:rPr>
                <w:rFonts w:ascii="宋体" w:hAnsi="宋体" w:cs="宋体"/>
                <w:sz w:val="18"/>
                <w:szCs w:val="18"/>
              </w:rPr>
            </w:pPr>
            <w:r>
              <w:rPr>
                <w:rFonts w:hint="eastAsia" w:ascii="宋体" w:hAnsi="宋体" w:cs="宋体"/>
                <w:sz w:val="18"/>
                <w:szCs w:val="18"/>
              </w:rPr>
              <w:t>●</w:t>
            </w:r>
          </w:p>
        </w:tc>
        <w:tc>
          <w:tcPr>
            <w:tcW w:w="1599" w:type="dxa"/>
            <w:vAlign w:val="center"/>
          </w:tcPr>
          <w:p w14:paraId="6D389A96">
            <w:pPr>
              <w:spacing w:line="360" w:lineRule="exact"/>
              <w:contextualSpacing/>
              <w:jc w:val="center"/>
              <w:rPr>
                <w:rFonts w:ascii="宋体" w:hAnsi="宋体" w:cs="宋体"/>
                <w:sz w:val="18"/>
                <w:szCs w:val="18"/>
              </w:rPr>
            </w:pPr>
          </w:p>
        </w:tc>
        <w:tc>
          <w:tcPr>
            <w:tcW w:w="1599" w:type="dxa"/>
            <w:vAlign w:val="center"/>
          </w:tcPr>
          <w:p w14:paraId="21E825C9">
            <w:pPr>
              <w:spacing w:line="360" w:lineRule="exact"/>
              <w:contextualSpacing/>
              <w:jc w:val="center"/>
              <w:rPr>
                <w:rFonts w:ascii="宋体" w:hAnsi="宋体" w:cs="宋体"/>
                <w:sz w:val="18"/>
                <w:szCs w:val="18"/>
              </w:rPr>
            </w:pPr>
            <w:r>
              <w:rPr>
                <w:rFonts w:hint="eastAsia" w:ascii="宋体" w:hAnsi="宋体" w:cs="宋体"/>
                <w:sz w:val="18"/>
                <w:szCs w:val="18"/>
              </w:rPr>
              <w:t>●</w:t>
            </w:r>
          </w:p>
        </w:tc>
        <w:tc>
          <w:tcPr>
            <w:tcW w:w="1602" w:type="dxa"/>
            <w:vAlign w:val="center"/>
          </w:tcPr>
          <w:p w14:paraId="28530092">
            <w:pPr>
              <w:spacing w:line="360" w:lineRule="exact"/>
              <w:contextualSpacing/>
              <w:jc w:val="center"/>
              <w:rPr>
                <w:rFonts w:ascii="宋体" w:hAnsi="宋体" w:cs="宋体"/>
                <w:sz w:val="18"/>
                <w:szCs w:val="18"/>
              </w:rPr>
            </w:pPr>
          </w:p>
        </w:tc>
      </w:tr>
      <w:tr w14:paraId="7FF47F0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50" w:type="dxa"/>
            <w:vAlign w:val="center"/>
          </w:tcPr>
          <w:p w14:paraId="47A0BD49">
            <w:pPr>
              <w:spacing w:line="360" w:lineRule="exact"/>
              <w:contextualSpacing/>
              <w:rPr>
                <w:rFonts w:ascii="华文楷体" w:hAnsi="华文楷体" w:eastAsia="华文楷体"/>
                <w:sz w:val="22"/>
              </w:rPr>
            </w:pPr>
            <w:r>
              <w:rPr>
                <w:rFonts w:hint="eastAsia" w:ascii="华文楷体" w:hAnsi="华文楷体" w:eastAsia="华文楷体"/>
                <w:sz w:val="22"/>
              </w:rPr>
              <w:t>8、个人和团队</w:t>
            </w:r>
          </w:p>
        </w:tc>
        <w:tc>
          <w:tcPr>
            <w:tcW w:w="1599" w:type="dxa"/>
            <w:vAlign w:val="center"/>
          </w:tcPr>
          <w:p w14:paraId="01AAD0FA">
            <w:pPr>
              <w:spacing w:line="360" w:lineRule="exact"/>
              <w:contextualSpacing/>
              <w:jc w:val="center"/>
              <w:rPr>
                <w:rFonts w:ascii="宋体" w:hAnsi="宋体" w:cs="宋体"/>
                <w:sz w:val="18"/>
                <w:szCs w:val="18"/>
              </w:rPr>
            </w:pPr>
          </w:p>
        </w:tc>
        <w:tc>
          <w:tcPr>
            <w:tcW w:w="1599" w:type="dxa"/>
            <w:vAlign w:val="center"/>
          </w:tcPr>
          <w:p w14:paraId="2D650C1A">
            <w:pPr>
              <w:spacing w:line="360" w:lineRule="exact"/>
              <w:contextualSpacing/>
              <w:jc w:val="center"/>
              <w:rPr>
                <w:rFonts w:ascii="宋体" w:hAnsi="宋体" w:cs="宋体"/>
                <w:sz w:val="18"/>
                <w:szCs w:val="18"/>
              </w:rPr>
            </w:pPr>
            <w:r>
              <w:rPr>
                <w:rFonts w:hint="eastAsia" w:ascii="宋体" w:hAnsi="宋体" w:cs="宋体"/>
                <w:sz w:val="18"/>
                <w:szCs w:val="18"/>
              </w:rPr>
              <w:t>●</w:t>
            </w:r>
          </w:p>
        </w:tc>
        <w:tc>
          <w:tcPr>
            <w:tcW w:w="1599" w:type="dxa"/>
            <w:vAlign w:val="center"/>
          </w:tcPr>
          <w:p w14:paraId="5D0C3D2D">
            <w:pPr>
              <w:spacing w:line="360" w:lineRule="exact"/>
              <w:contextualSpacing/>
              <w:jc w:val="center"/>
              <w:rPr>
                <w:rFonts w:ascii="宋体" w:hAnsi="宋体" w:cs="宋体"/>
                <w:sz w:val="18"/>
                <w:szCs w:val="18"/>
              </w:rPr>
            </w:pPr>
          </w:p>
        </w:tc>
        <w:tc>
          <w:tcPr>
            <w:tcW w:w="1602" w:type="dxa"/>
            <w:vAlign w:val="center"/>
          </w:tcPr>
          <w:p w14:paraId="6C422998">
            <w:pPr>
              <w:spacing w:line="360" w:lineRule="exact"/>
              <w:contextualSpacing/>
              <w:jc w:val="center"/>
              <w:rPr>
                <w:rFonts w:ascii="宋体" w:hAnsi="宋体" w:cs="宋体"/>
                <w:sz w:val="18"/>
                <w:szCs w:val="18"/>
              </w:rPr>
            </w:pPr>
            <w:r>
              <w:rPr>
                <w:rFonts w:hint="eastAsia" w:ascii="宋体" w:hAnsi="宋体" w:cs="宋体"/>
                <w:sz w:val="18"/>
                <w:szCs w:val="18"/>
              </w:rPr>
              <w:t>●</w:t>
            </w:r>
          </w:p>
        </w:tc>
      </w:tr>
      <w:tr w14:paraId="4F0C1C2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50" w:type="dxa"/>
            <w:vAlign w:val="center"/>
          </w:tcPr>
          <w:p w14:paraId="4EF96618">
            <w:pPr>
              <w:spacing w:line="360" w:lineRule="exact"/>
              <w:contextualSpacing/>
              <w:rPr>
                <w:rFonts w:ascii="华文楷体" w:hAnsi="华文楷体" w:eastAsia="华文楷体"/>
                <w:sz w:val="22"/>
              </w:rPr>
            </w:pPr>
            <w:r>
              <w:rPr>
                <w:rFonts w:hint="eastAsia" w:ascii="华文楷体" w:hAnsi="华文楷体" w:eastAsia="华文楷体"/>
                <w:sz w:val="22"/>
              </w:rPr>
              <w:t>9、沟通</w:t>
            </w:r>
          </w:p>
        </w:tc>
        <w:tc>
          <w:tcPr>
            <w:tcW w:w="1599" w:type="dxa"/>
            <w:vAlign w:val="center"/>
          </w:tcPr>
          <w:p w14:paraId="0D487438">
            <w:pPr>
              <w:spacing w:line="360" w:lineRule="exact"/>
              <w:contextualSpacing/>
              <w:jc w:val="center"/>
              <w:rPr>
                <w:rFonts w:ascii="宋体" w:hAnsi="宋体" w:cs="宋体"/>
                <w:sz w:val="18"/>
                <w:szCs w:val="18"/>
              </w:rPr>
            </w:pPr>
            <w:r>
              <w:rPr>
                <w:rFonts w:hint="eastAsia" w:ascii="宋体" w:hAnsi="宋体" w:cs="宋体"/>
                <w:sz w:val="18"/>
                <w:szCs w:val="18"/>
              </w:rPr>
              <w:t>●</w:t>
            </w:r>
          </w:p>
        </w:tc>
        <w:tc>
          <w:tcPr>
            <w:tcW w:w="1599" w:type="dxa"/>
            <w:vAlign w:val="center"/>
          </w:tcPr>
          <w:p w14:paraId="5CBF25DB">
            <w:pPr>
              <w:spacing w:line="360" w:lineRule="exact"/>
              <w:contextualSpacing/>
              <w:jc w:val="center"/>
              <w:rPr>
                <w:rFonts w:ascii="宋体" w:hAnsi="宋体" w:cs="宋体"/>
                <w:sz w:val="18"/>
                <w:szCs w:val="18"/>
              </w:rPr>
            </w:pPr>
          </w:p>
        </w:tc>
        <w:tc>
          <w:tcPr>
            <w:tcW w:w="1599" w:type="dxa"/>
            <w:vAlign w:val="center"/>
          </w:tcPr>
          <w:p w14:paraId="5EA913E0">
            <w:pPr>
              <w:spacing w:line="360" w:lineRule="exact"/>
              <w:contextualSpacing/>
              <w:jc w:val="center"/>
              <w:rPr>
                <w:rFonts w:ascii="宋体" w:hAnsi="宋体" w:cs="宋体"/>
                <w:sz w:val="18"/>
                <w:szCs w:val="18"/>
              </w:rPr>
            </w:pPr>
            <w:r>
              <w:rPr>
                <w:rFonts w:hint="eastAsia" w:ascii="宋体" w:hAnsi="宋体" w:cs="宋体"/>
                <w:sz w:val="18"/>
                <w:szCs w:val="18"/>
              </w:rPr>
              <w:t>●</w:t>
            </w:r>
          </w:p>
        </w:tc>
        <w:tc>
          <w:tcPr>
            <w:tcW w:w="1602" w:type="dxa"/>
            <w:vAlign w:val="center"/>
          </w:tcPr>
          <w:p w14:paraId="09586471">
            <w:pPr>
              <w:spacing w:line="360" w:lineRule="exact"/>
              <w:contextualSpacing/>
              <w:jc w:val="center"/>
              <w:rPr>
                <w:rFonts w:ascii="宋体" w:hAnsi="宋体" w:cs="宋体"/>
                <w:sz w:val="18"/>
                <w:szCs w:val="18"/>
              </w:rPr>
            </w:pPr>
            <w:r>
              <w:rPr>
                <w:rFonts w:hint="eastAsia" w:ascii="宋体" w:hAnsi="宋体" w:cs="宋体"/>
                <w:sz w:val="18"/>
                <w:szCs w:val="18"/>
              </w:rPr>
              <w:t>●</w:t>
            </w:r>
          </w:p>
        </w:tc>
      </w:tr>
      <w:tr w14:paraId="4534AF7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50" w:type="dxa"/>
            <w:vAlign w:val="center"/>
          </w:tcPr>
          <w:p w14:paraId="60A48A0C">
            <w:pPr>
              <w:spacing w:line="360" w:lineRule="exact"/>
              <w:contextualSpacing/>
              <w:rPr>
                <w:rFonts w:ascii="华文楷体" w:hAnsi="华文楷体" w:eastAsia="华文楷体"/>
                <w:sz w:val="22"/>
              </w:rPr>
            </w:pPr>
            <w:r>
              <w:rPr>
                <w:rFonts w:hint="eastAsia" w:ascii="华文楷体" w:hAnsi="华文楷体" w:eastAsia="华文楷体"/>
                <w:sz w:val="22"/>
              </w:rPr>
              <w:t>10、项目管理</w:t>
            </w:r>
          </w:p>
        </w:tc>
        <w:tc>
          <w:tcPr>
            <w:tcW w:w="1599" w:type="dxa"/>
            <w:vAlign w:val="center"/>
          </w:tcPr>
          <w:p w14:paraId="00F657CF">
            <w:pPr>
              <w:spacing w:line="360" w:lineRule="exact"/>
              <w:contextualSpacing/>
              <w:jc w:val="center"/>
              <w:rPr>
                <w:rFonts w:ascii="宋体" w:hAnsi="宋体" w:cs="宋体"/>
                <w:sz w:val="18"/>
                <w:szCs w:val="18"/>
              </w:rPr>
            </w:pPr>
          </w:p>
        </w:tc>
        <w:tc>
          <w:tcPr>
            <w:tcW w:w="1599" w:type="dxa"/>
            <w:vAlign w:val="center"/>
          </w:tcPr>
          <w:p w14:paraId="5C78CADD">
            <w:pPr>
              <w:spacing w:line="360" w:lineRule="exact"/>
              <w:contextualSpacing/>
              <w:jc w:val="center"/>
              <w:rPr>
                <w:rFonts w:ascii="宋体" w:hAnsi="宋体" w:cs="宋体"/>
                <w:sz w:val="18"/>
                <w:szCs w:val="18"/>
              </w:rPr>
            </w:pPr>
          </w:p>
        </w:tc>
        <w:tc>
          <w:tcPr>
            <w:tcW w:w="1599" w:type="dxa"/>
            <w:vAlign w:val="center"/>
          </w:tcPr>
          <w:p w14:paraId="18975387">
            <w:pPr>
              <w:spacing w:line="360" w:lineRule="exact"/>
              <w:contextualSpacing/>
              <w:jc w:val="center"/>
              <w:rPr>
                <w:rFonts w:ascii="宋体" w:hAnsi="宋体" w:cs="宋体"/>
                <w:sz w:val="18"/>
                <w:szCs w:val="18"/>
              </w:rPr>
            </w:pPr>
            <w:r>
              <w:rPr>
                <w:rFonts w:hint="eastAsia" w:ascii="宋体" w:hAnsi="宋体" w:cs="宋体"/>
                <w:sz w:val="18"/>
                <w:szCs w:val="18"/>
              </w:rPr>
              <w:t>●</w:t>
            </w:r>
          </w:p>
        </w:tc>
        <w:tc>
          <w:tcPr>
            <w:tcW w:w="1602" w:type="dxa"/>
            <w:vAlign w:val="center"/>
          </w:tcPr>
          <w:p w14:paraId="717C9A06">
            <w:pPr>
              <w:spacing w:line="360" w:lineRule="exact"/>
              <w:contextualSpacing/>
              <w:jc w:val="center"/>
              <w:rPr>
                <w:rFonts w:ascii="宋体" w:hAnsi="宋体" w:cs="宋体"/>
                <w:sz w:val="18"/>
                <w:szCs w:val="18"/>
              </w:rPr>
            </w:pPr>
            <w:r>
              <w:rPr>
                <w:rFonts w:hint="eastAsia" w:ascii="宋体" w:hAnsi="宋体" w:cs="宋体"/>
                <w:sz w:val="18"/>
                <w:szCs w:val="18"/>
              </w:rPr>
              <w:t>●</w:t>
            </w:r>
          </w:p>
        </w:tc>
      </w:tr>
      <w:tr w14:paraId="3DD33A7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50" w:type="dxa"/>
            <w:vAlign w:val="center"/>
          </w:tcPr>
          <w:p w14:paraId="21A3ADA2">
            <w:pPr>
              <w:spacing w:line="360" w:lineRule="exact"/>
              <w:contextualSpacing/>
              <w:rPr>
                <w:rFonts w:ascii="华文楷体" w:hAnsi="华文楷体" w:eastAsia="华文楷体"/>
                <w:sz w:val="22"/>
              </w:rPr>
            </w:pPr>
            <w:r>
              <w:rPr>
                <w:rFonts w:hint="eastAsia" w:ascii="华文楷体" w:hAnsi="华文楷体" w:eastAsia="华文楷体"/>
                <w:sz w:val="22"/>
              </w:rPr>
              <w:t>11、终身学习</w:t>
            </w:r>
          </w:p>
        </w:tc>
        <w:tc>
          <w:tcPr>
            <w:tcW w:w="1599" w:type="dxa"/>
            <w:vAlign w:val="center"/>
          </w:tcPr>
          <w:p w14:paraId="18A2D223">
            <w:pPr>
              <w:spacing w:line="360" w:lineRule="exact"/>
              <w:contextualSpacing/>
              <w:jc w:val="center"/>
              <w:rPr>
                <w:rFonts w:ascii="宋体" w:hAnsi="宋体" w:cs="宋体"/>
                <w:sz w:val="18"/>
                <w:szCs w:val="18"/>
              </w:rPr>
            </w:pPr>
            <w:r>
              <w:rPr>
                <w:rFonts w:hint="eastAsia" w:ascii="宋体" w:hAnsi="宋体" w:cs="宋体"/>
                <w:sz w:val="18"/>
                <w:szCs w:val="18"/>
              </w:rPr>
              <w:t>●</w:t>
            </w:r>
          </w:p>
        </w:tc>
        <w:tc>
          <w:tcPr>
            <w:tcW w:w="1599" w:type="dxa"/>
            <w:vAlign w:val="center"/>
          </w:tcPr>
          <w:p w14:paraId="36CE04CB">
            <w:pPr>
              <w:spacing w:line="360" w:lineRule="exact"/>
              <w:contextualSpacing/>
              <w:jc w:val="center"/>
              <w:rPr>
                <w:rFonts w:ascii="宋体" w:hAnsi="宋体" w:cs="宋体"/>
                <w:sz w:val="18"/>
                <w:szCs w:val="18"/>
              </w:rPr>
            </w:pPr>
          </w:p>
        </w:tc>
        <w:tc>
          <w:tcPr>
            <w:tcW w:w="1599" w:type="dxa"/>
            <w:vAlign w:val="center"/>
          </w:tcPr>
          <w:p w14:paraId="3854A1F0">
            <w:pPr>
              <w:spacing w:line="360" w:lineRule="exact"/>
              <w:contextualSpacing/>
              <w:jc w:val="center"/>
              <w:rPr>
                <w:rFonts w:ascii="宋体" w:hAnsi="宋体" w:cs="宋体"/>
                <w:sz w:val="18"/>
                <w:szCs w:val="18"/>
              </w:rPr>
            </w:pPr>
            <w:r>
              <w:rPr>
                <w:rFonts w:hint="eastAsia" w:ascii="宋体" w:hAnsi="宋体" w:cs="宋体"/>
                <w:sz w:val="18"/>
                <w:szCs w:val="18"/>
              </w:rPr>
              <w:t>●</w:t>
            </w:r>
          </w:p>
        </w:tc>
        <w:tc>
          <w:tcPr>
            <w:tcW w:w="1602" w:type="dxa"/>
            <w:vAlign w:val="center"/>
          </w:tcPr>
          <w:p w14:paraId="20E72991">
            <w:pPr>
              <w:spacing w:line="360" w:lineRule="exact"/>
              <w:contextualSpacing/>
              <w:jc w:val="center"/>
              <w:rPr>
                <w:rFonts w:ascii="宋体" w:hAnsi="宋体" w:cs="宋体"/>
                <w:sz w:val="18"/>
                <w:szCs w:val="18"/>
              </w:rPr>
            </w:pPr>
            <w:r>
              <w:rPr>
                <w:rFonts w:hint="eastAsia" w:ascii="宋体" w:hAnsi="宋体" w:cs="宋体"/>
                <w:sz w:val="18"/>
                <w:szCs w:val="18"/>
              </w:rPr>
              <w:t>●</w:t>
            </w:r>
          </w:p>
        </w:tc>
      </w:tr>
    </w:tbl>
    <w:p w14:paraId="589A459B">
      <w:pPr>
        <w:spacing w:line="460" w:lineRule="exact"/>
        <w:ind w:firstLine="482"/>
        <w:contextualSpacing/>
        <w:outlineLvl w:val="0"/>
        <w:rPr>
          <w:rFonts w:ascii="Times New Roman" w:hAnsi="Times New Roman" w:eastAsiaTheme="minorEastAsia"/>
          <w:b/>
          <w:color w:val="000000"/>
          <w:sz w:val="28"/>
          <w:szCs w:val="28"/>
        </w:rPr>
      </w:pPr>
      <w:r>
        <w:rPr>
          <w:rFonts w:ascii="Times New Roman" w:hAnsi="Times New Roman" w:eastAsiaTheme="minorEastAsia"/>
          <w:b/>
          <w:color w:val="000000"/>
          <w:sz w:val="28"/>
          <w:szCs w:val="28"/>
        </w:rPr>
        <w:t>四、课程设置</w:t>
      </w:r>
    </w:p>
    <w:p w14:paraId="62A9A3E9">
      <w:pPr>
        <w:pStyle w:val="5"/>
        <w:spacing w:after="0" w:line="460" w:lineRule="exact"/>
        <w:ind w:firstLine="562" w:firstLineChars="200"/>
        <w:outlineLvl w:val="1"/>
        <w:rPr>
          <w:rFonts w:ascii="Times New Roman" w:hAnsi="Times New Roman" w:eastAsiaTheme="minorEastAsia"/>
          <w:b/>
          <w:bCs/>
          <w:color w:val="000000"/>
          <w:sz w:val="28"/>
          <w:szCs w:val="28"/>
        </w:rPr>
      </w:pPr>
      <w:r>
        <w:rPr>
          <w:rFonts w:ascii="Times New Roman" w:hAnsi="Times New Roman" w:eastAsiaTheme="minorEastAsia"/>
          <w:b/>
          <w:bCs/>
          <w:color w:val="000000"/>
          <w:sz w:val="28"/>
          <w:szCs w:val="28"/>
        </w:rPr>
        <w:t>（一）学科基础课程：</w:t>
      </w:r>
    </w:p>
    <w:p w14:paraId="44AD2238">
      <w:pPr>
        <w:spacing w:line="460" w:lineRule="exact"/>
        <w:ind w:firstLine="482"/>
        <w:rPr>
          <w:rFonts w:ascii="Times New Roman" w:hAnsi="Times New Roman"/>
          <w:sz w:val="24"/>
          <w:lang w:bidi="ar"/>
        </w:rPr>
      </w:pPr>
      <w:r>
        <w:rPr>
          <w:rFonts w:ascii="Times New Roman" w:hAnsi="Times New Roman"/>
          <w:sz w:val="24"/>
          <w:lang w:bidi="ar"/>
        </w:rPr>
        <w:t>主要课程有</w:t>
      </w:r>
      <w:r>
        <w:rPr>
          <w:rFonts w:hint="eastAsia" w:ascii="Times New Roman" w:hAnsi="Times New Roman"/>
          <w:sz w:val="24"/>
          <w:lang w:bidi="ar"/>
        </w:rPr>
        <w:t>高等数学、线性代数、复变函数与积分变换、概率论与数理统计、高级语言程序设计、大学物理、电子电路基础、数据通信与计算机网络等。</w:t>
      </w:r>
    </w:p>
    <w:p w14:paraId="4CF13F3C">
      <w:pPr>
        <w:pStyle w:val="5"/>
        <w:numPr>
          <w:ilvl w:val="0"/>
          <w:numId w:val="2"/>
        </w:numPr>
        <w:spacing w:after="0" w:line="460" w:lineRule="exact"/>
        <w:ind w:firstLine="562" w:firstLineChars="200"/>
        <w:outlineLvl w:val="1"/>
        <w:rPr>
          <w:rFonts w:ascii="Times New Roman" w:hAnsi="Times New Roman" w:eastAsiaTheme="minorEastAsia"/>
          <w:b/>
          <w:bCs/>
          <w:color w:val="000000"/>
          <w:sz w:val="28"/>
          <w:szCs w:val="28"/>
        </w:rPr>
      </w:pPr>
      <w:r>
        <w:rPr>
          <w:rFonts w:ascii="Times New Roman" w:hAnsi="Times New Roman" w:eastAsiaTheme="minorEastAsia"/>
          <w:b/>
          <w:bCs/>
          <w:color w:val="000000"/>
          <w:sz w:val="28"/>
          <w:szCs w:val="28"/>
        </w:rPr>
        <w:t>专业核心课程：</w:t>
      </w:r>
    </w:p>
    <w:p w14:paraId="3CD7FEBC">
      <w:pPr>
        <w:spacing w:line="460" w:lineRule="exact"/>
        <w:ind w:firstLine="482"/>
        <w:rPr>
          <w:rFonts w:ascii="Times New Roman" w:hAnsi="Times New Roman"/>
          <w:sz w:val="24"/>
          <w:lang w:bidi="ar"/>
        </w:rPr>
      </w:pPr>
      <w:r>
        <w:rPr>
          <w:rFonts w:ascii="Times New Roman" w:hAnsi="Times New Roman"/>
          <w:sz w:val="24"/>
          <w:lang w:bidi="ar"/>
        </w:rPr>
        <w:t>主要课程有</w:t>
      </w:r>
      <w:r>
        <w:rPr>
          <w:rFonts w:hint="eastAsia" w:ascii="Times New Roman" w:hAnsi="Times New Roman"/>
          <w:sz w:val="24"/>
          <w:lang w:bidi="ar"/>
        </w:rPr>
        <w:t>数字电路、微处理器与嵌入式系统、信号与系统、工程电磁场理论、通信电路与系统、数字信号处理、通信原理、信息论与编码、光纤通信与光网络、无线与移动通信、微波与天线技术等。</w:t>
      </w:r>
    </w:p>
    <w:p w14:paraId="0342E8FE">
      <w:pPr>
        <w:pStyle w:val="5"/>
        <w:numPr>
          <w:ilvl w:val="0"/>
          <w:numId w:val="2"/>
        </w:numPr>
        <w:spacing w:after="0" w:line="460" w:lineRule="exact"/>
        <w:ind w:firstLine="562" w:firstLineChars="200"/>
        <w:outlineLvl w:val="1"/>
        <w:rPr>
          <w:rFonts w:ascii="Times New Roman" w:hAnsi="Times New Roman" w:eastAsiaTheme="minorEastAsia"/>
          <w:b/>
          <w:bCs/>
          <w:color w:val="000000"/>
          <w:sz w:val="28"/>
          <w:szCs w:val="28"/>
        </w:rPr>
      </w:pPr>
      <w:r>
        <w:rPr>
          <w:rFonts w:ascii="Times New Roman" w:hAnsi="Times New Roman" w:eastAsiaTheme="minorEastAsia"/>
          <w:b/>
          <w:bCs/>
          <w:color w:val="000000"/>
          <w:sz w:val="28"/>
          <w:szCs w:val="28"/>
        </w:rPr>
        <w:t>学院特色课程：</w:t>
      </w:r>
    </w:p>
    <w:p w14:paraId="7A95F750">
      <w:pPr>
        <w:spacing w:line="460" w:lineRule="exact"/>
        <w:ind w:firstLine="482"/>
        <w:rPr>
          <w:rFonts w:ascii="Times New Roman" w:hAnsi="Times New Roman"/>
          <w:sz w:val="24"/>
          <w:lang w:bidi="ar"/>
        </w:rPr>
      </w:pPr>
      <w:r>
        <w:rPr>
          <w:rFonts w:ascii="Times New Roman" w:hAnsi="Times New Roman"/>
          <w:sz w:val="24"/>
          <w:lang w:bidi="ar"/>
        </w:rPr>
        <w:t>主要课程有</w:t>
      </w:r>
      <w:r>
        <w:rPr>
          <w:rFonts w:hint="eastAsia" w:ascii="Times New Roman" w:hAnsi="Times New Roman"/>
          <w:sz w:val="24"/>
          <w:lang w:bidi="ar"/>
        </w:rPr>
        <w:t>高级语言程序设计、信号与系统、数字电路实验、计算机网络、数字信号处理、随机过程、通信原理、现代交换技术、无线电监测与管理</w:t>
      </w:r>
    </w:p>
    <w:p w14:paraId="63FC07F6">
      <w:pPr>
        <w:pStyle w:val="5"/>
        <w:numPr>
          <w:ilvl w:val="0"/>
          <w:numId w:val="2"/>
        </w:numPr>
        <w:spacing w:after="0" w:line="460" w:lineRule="exact"/>
        <w:ind w:firstLine="562" w:firstLineChars="200"/>
        <w:outlineLvl w:val="1"/>
        <w:rPr>
          <w:rFonts w:ascii="Times New Roman" w:hAnsi="Times New Roman" w:eastAsiaTheme="minorEastAsia"/>
          <w:b/>
          <w:bCs/>
          <w:color w:val="000000"/>
          <w:sz w:val="28"/>
          <w:szCs w:val="28"/>
        </w:rPr>
      </w:pPr>
      <w:r>
        <w:rPr>
          <w:rFonts w:ascii="Times New Roman" w:hAnsi="Times New Roman" w:eastAsiaTheme="minorEastAsia"/>
          <w:b/>
          <w:bCs/>
          <w:color w:val="000000"/>
          <w:sz w:val="28"/>
          <w:szCs w:val="28"/>
        </w:rPr>
        <w:t>主要实践性教学环节：</w:t>
      </w:r>
    </w:p>
    <w:p w14:paraId="613B3915">
      <w:pPr>
        <w:spacing w:line="460" w:lineRule="exact"/>
        <w:ind w:firstLine="482"/>
        <w:rPr>
          <w:rFonts w:ascii="Times New Roman" w:hAnsi="Times New Roman"/>
          <w:sz w:val="24"/>
          <w:lang w:bidi="ar"/>
        </w:rPr>
      </w:pPr>
      <w:r>
        <w:rPr>
          <w:rFonts w:ascii="Times New Roman" w:hAnsi="Times New Roman"/>
          <w:sz w:val="24"/>
          <w:lang w:bidi="ar"/>
        </w:rPr>
        <w:t>主要课程有</w:t>
      </w:r>
      <w:r>
        <w:rPr>
          <w:rFonts w:hint="eastAsia" w:ascii="Times New Roman" w:hAnsi="Times New Roman"/>
          <w:sz w:val="24"/>
          <w:lang w:bidi="ar"/>
        </w:rPr>
        <w:t>对应专业核心课程的独立实验课、工程认识实习、电子工艺实习、网络工程实践、科研训练、通信系统综合实践、信号处理综合实践、射频工程实践、专业实习、毕业设计等</w:t>
      </w:r>
      <w:r>
        <w:rPr>
          <w:rFonts w:ascii="Times New Roman" w:hAnsi="Times New Roman"/>
          <w:sz w:val="24"/>
          <w:lang w:bidi="ar"/>
        </w:rPr>
        <w:t>，实践学分</w:t>
      </w:r>
      <w:r>
        <w:rPr>
          <w:rFonts w:hint="eastAsia" w:ascii="Times New Roman" w:hAnsi="Times New Roman"/>
          <w:sz w:val="24"/>
          <w:lang w:bidi="ar"/>
        </w:rPr>
        <w:t>44分，</w:t>
      </w:r>
      <w:r>
        <w:rPr>
          <w:rFonts w:ascii="Times New Roman" w:hAnsi="Times New Roman"/>
          <w:sz w:val="24"/>
          <w:lang w:bidi="ar"/>
        </w:rPr>
        <w:t>占总学分的</w:t>
      </w:r>
      <w:r>
        <w:rPr>
          <w:rFonts w:hint="eastAsia" w:ascii="Times New Roman" w:hAnsi="Times New Roman"/>
          <w:sz w:val="24"/>
          <w:lang w:bidi="ar"/>
        </w:rPr>
        <w:t>26.7</w:t>
      </w:r>
      <w:r>
        <w:rPr>
          <w:rFonts w:ascii="Times New Roman" w:hAnsi="Times New Roman"/>
          <w:sz w:val="24"/>
          <w:lang w:bidi="ar"/>
        </w:rPr>
        <w:t>%。</w:t>
      </w:r>
    </w:p>
    <w:p w14:paraId="513BA70E">
      <w:pPr>
        <w:pStyle w:val="5"/>
        <w:numPr>
          <w:ilvl w:val="0"/>
          <w:numId w:val="2"/>
        </w:numPr>
        <w:spacing w:after="0" w:line="460" w:lineRule="exact"/>
        <w:ind w:firstLine="562" w:firstLineChars="200"/>
        <w:outlineLvl w:val="1"/>
        <w:rPr>
          <w:rFonts w:ascii="Times New Roman" w:hAnsi="Times New Roman" w:eastAsiaTheme="minorEastAsia"/>
          <w:b/>
          <w:bCs/>
          <w:color w:val="000000"/>
          <w:sz w:val="28"/>
          <w:szCs w:val="28"/>
        </w:rPr>
      </w:pPr>
      <w:r>
        <w:rPr>
          <w:rFonts w:ascii="Times New Roman" w:hAnsi="Times New Roman" w:eastAsiaTheme="minorEastAsia"/>
          <w:b/>
          <w:bCs/>
          <w:color w:val="000000"/>
          <w:sz w:val="28"/>
          <w:szCs w:val="28"/>
        </w:rPr>
        <w:t>学科专业课程与</w:t>
      </w:r>
      <w:r>
        <w:rPr>
          <w:rFonts w:hint="eastAsia" w:ascii="Times New Roman" w:hAnsi="Times New Roman" w:eastAsiaTheme="minorEastAsia"/>
          <w:b/>
          <w:bCs/>
          <w:color w:val="000000"/>
          <w:sz w:val="28"/>
          <w:szCs w:val="28"/>
        </w:rPr>
        <w:t>毕业</w:t>
      </w:r>
      <w:r>
        <w:rPr>
          <w:rFonts w:ascii="Times New Roman" w:hAnsi="Times New Roman" w:eastAsiaTheme="minorEastAsia"/>
          <w:b/>
          <w:bCs/>
          <w:color w:val="000000"/>
          <w:sz w:val="28"/>
          <w:szCs w:val="28"/>
        </w:rPr>
        <w:t>要求的对应关系矩阵：</w:t>
      </w:r>
    </w:p>
    <w:p w14:paraId="54EBEC66">
      <w:pPr>
        <w:pStyle w:val="5"/>
        <w:spacing w:after="0" w:line="460" w:lineRule="exact"/>
        <w:jc w:val="center"/>
        <w:outlineLvl w:val="1"/>
        <w:rPr>
          <w:rFonts w:ascii="Times New Roman" w:hAnsi="Times New Roman"/>
          <w:color w:val="000000"/>
          <w:sz w:val="28"/>
          <w:szCs w:val="28"/>
        </w:rPr>
      </w:pPr>
      <w:r>
        <w:rPr>
          <w:rFonts w:hint="eastAsia" w:ascii="宋体" w:hAnsi="宋体" w:cs="宋体"/>
        </w:rPr>
        <w:t>毕业要求指标点分解及其与学科专业课程支撑关系</w:t>
      </w:r>
    </w:p>
    <w:tbl>
      <w:tblPr>
        <w:tblStyle w:val="31"/>
        <w:tblW w:w="8108" w:type="dxa"/>
        <w:jc w:val="center"/>
        <w:tblLayout w:type="autofit"/>
        <w:tblCellMar>
          <w:top w:w="56" w:type="dxa"/>
          <w:left w:w="107" w:type="dxa"/>
          <w:bottom w:w="0" w:type="dxa"/>
          <w:right w:w="26" w:type="dxa"/>
        </w:tblCellMar>
      </w:tblPr>
      <w:tblGrid>
        <w:gridCol w:w="2017"/>
        <w:gridCol w:w="2774"/>
        <w:gridCol w:w="3317"/>
      </w:tblGrid>
      <w:tr w14:paraId="1E59FFD8">
        <w:tblPrEx>
          <w:tblCellMar>
            <w:top w:w="56" w:type="dxa"/>
            <w:left w:w="107" w:type="dxa"/>
            <w:bottom w:w="0" w:type="dxa"/>
            <w:right w:w="26" w:type="dxa"/>
          </w:tblCellMar>
        </w:tblPrEx>
        <w:trPr>
          <w:trHeight w:val="397" w:hRule="atLeast"/>
          <w:jc w:val="center"/>
        </w:trPr>
        <w:tc>
          <w:tcPr>
            <w:tcW w:w="201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F9CB4B7">
            <w:pPr>
              <w:jc w:val="center"/>
              <w:rPr>
                <w:rFonts w:ascii="Times New Roman" w:hAnsi="Times New Roman"/>
                <w:sz w:val="18"/>
                <w:szCs w:val="18"/>
              </w:rPr>
            </w:pPr>
            <w:r>
              <w:rPr>
                <w:rFonts w:ascii="Times New Roman" w:hAnsi="Times New Roman"/>
                <w:sz w:val="18"/>
                <w:szCs w:val="18"/>
              </w:rPr>
              <w:t>毕业要求</w:t>
            </w:r>
          </w:p>
        </w:tc>
        <w:tc>
          <w:tcPr>
            <w:tcW w:w="277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AAD0775">
            <w:pPr>
              <w:ind w:right="399" w:rightChars="190"/>
              <w:jc w:val="center"/>
              <w:rPr>
                <w:rFonts w:ascii="Times New Roman" w:hAnsi="Times New Roman"/>
                <w:sz w:val="18"/>
                <w:szCs w:val="18"/>
              </w:rPr>
            </w:pPr>
            <w:r>
              <w:rPr>
                <w:rFonts w:ascii="Times New Roman" w:hAnsi="Times New Roman"/>
                <w:sz w:val="18"/>
                <w:szCs w:val="18"/>
              </w:rPr>
              <w:t>毕业要求指标点分解</w:t>
            </w:r>
          </w:p>
        </w:tc>
        <w:tc>
          <w:tcPr>
            <w:tcW w:w="331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D239FB7">
            <w:pPr>
              <w:ind w:right="399" w:rightChars="190"/>
              <w:jc w:val="center"/>
              <w:rPr>
                <w:rFonts w:ascii="Times New Roman" w:hAnsi="Times New Roman"/>
                <w:sz w:val="18"/>
                <w:szCs w:val="18"/>
              </w:rPr>
            </w:pPr>
            <w:r>
              <w:rPr>
                <w:rFonts w:hint="eastAsia" w:ascii="Times New Roman" w:hAnsi="Times New Roman"/>
                <w:sz w:val="18"/>
                <w:szCs w:val="18"/>
              </w:rPr>
              <w:t>学科专业支撑课程</w:t>
            </w:r>
          </w:p>
        </w:tc>
      </w:tr>
      <w:tr w14:paraId="3A9B2BDA">
        <w:tblPrEx>
          <w:tblCellMar>
            <w:top w:w="56" w:type="dxa"/>
            <w:left w:w="107" w:type="dxa"/>
            <w:bottom w:w="0" w:type="dxa"/>
            <w:right w:w="26" w:type="dxa"/>
          </w:tblCellMar>
        </w:tblPrEx>
        <w:trPr>
          <w:trHeight w:val="2088" w:hRule="atLeast"/>
          <w:jc w:val="center"/>
        </w:trPr>
        <w:tc>
          <w:tcPr>
            <w:tcW w:w="2017" w:type="dxa"/>
            <w:vMerge w:val="restart"/>
            <w:tcBorders>
              <w:top w:val="single" w:color="000000" w:sz="4" w:space="0"/>
              <w:left w:val="single" w:color="000000" w:sz="4" w:space="0"/>
              <w:right w:val="single" w:color="000000" w:sz="4" w:space="0"/>
            </w:tcBorders>
            <w:vAlign w:val="center"/>
          </w:tcPr>
          <w:p w14:paraId="0846254B">
            <w:pPr>
              <w:rPr>
                <w:rFonts w:ascii="Times New Roman" w:hAnsi="Times New Roman"/>
                <w:sz w:val="18"/>
                <w:szCs w:val="18"/>
              </w:rPr>
            </w:pPr>
          </w:p>
          <w:p w14:paraId="7B093FC2">
            <w:pPr>
              <w:ind w:hanging="11"/>
              <w:contextualSpacing/>
              <w:rPr>
                <w:rFonts w:ascii="Times New Roman" w:hAnsi="Times New Roman"/>
                <w:sz w:val="18"/>
                <w:szCs w:val="18"/>
              </w:rPr>
            </w:pPr>
            <w:r>
              <w:rPr>
                <w:rFonts w:ascii="Times New Roman" w:hAnsi="Times New Roman"/>
                <w:sz w:val="18"/>
                <w:szCs w:val="18"/>
              </w:rPr>
              <w:t>（1）工程知识：能够将数学、自然科学、工程基础和专业知识用于解决通信领域</w:t>
            </w:r>
            <w:r>
              <w:rPr>
                <w:rFonts w:hint="eastAsia" w:ascii="Times New Roman" w:hAnsi="Times New Roman"/>
                <w:sz w:val="18"/>
                <w:szCs w:val="18"/>
              </w:rPr>
              <w:t>的</w:t>
            </w:r>
            <w:r>
              <w:rPr>
                <w:rFonts w:ascii="Times New Roman" w:hAnsi="Times New Roman"/>
                <w:sz w:val="18"/>
                <w:szCs w:val="18"/>
              </w:rPr>
              <w:t xml:space="preserve">复杂工程问题。 </w:t>
            </w:r>
          </w:p>
          <w:p w14:paraId="4DFB159B">
            <w:pPr>
              <w:rPr>
                <w:rFonts w:ascii="Times New Roman" w:hAnsi="Times New Roman"/>
                <w:sz w:val="18"/>
                <w:szCs w:val="18"/>
              </w:rPr>
            </w:pPr>
          </w:p>
        </w:tc>
        <w:tc>
          <w:tcPr>
            <w:tcW w:w="2774" w:type="dxa"/>
            <w:tcBorders>
              <w:top w:val="single" w:color="000000" w:sz="4" w:space="0"/>
              <w:left w:val="single" w:color="000000" w:sz="4" w:space="0"/>
              <w:bottom w:val="single" w:color="auto" w:sz="4" w:space="0"/>
              <w:right w:val="single" w:color="000000" w:sz="4" w:space="0"/>
            </w:tcBorders>
            <w:vAlign w:val="center"/>
          </w:tcPr>
          <w:p w14:paraId="3A1ADE0F">
            <w:pPr>
              <w:rPr>
                <w:rFonts w:ascii="Times New Roman" w:hAnsi="Times New Roman"/>
                <w:sz w:val="18"/>
                <w:szCs w:val="18"/>
              </w:rPr>
            </w:pPr>
            <w:r>
              <w:rPr>
                <w:rFonts w:ascii="Times New Roman" w:hAnsi="Times New Roman"/>
                <w:sz w:val="18"/>
                <w:szCs w:val="18"/>
              </w:rPr>
              <w:t>1.1 掌握数学、自然科学知识，并用于通信领域复杂工程问题的表述中</w:t>
            </w:r>
            <w:r>
              <w:rPr>
                <w:rFonts w:hint="eastAsia" w:ascii="Times New Roman" w:hAnsi="Times New Roman"/>
                <w:sz w:val="18"/>
                <w:szCs w:val="18"/>
              </w:rPr>
              <w:t>。</w:t>
            </w:r>
          </w:p>
        </w:tc>
        <w:tc>
          <w:tcPr>
            <w:tcW w:w="3317" w:type="dxa"/>
            <w:tcBorders>
              <w:top w:val="single" w:color="000000" w:sz="4" w:space="0"/>
              <w:left w:val="single" w:color="000000" w:sz="4" w:space="0"/>
              <w:bottom w:val="single" w:color="auto" w:sz="4" w:space="0"/>
              <w:right w:val="single" w:color="000000" w:sz="4" w:space="0"/>
            </w:tcBorders>
            <w:vAlign w:val="center"/>
          </w:tcPr>
          <w:p w14:paraId="030FC5CE">
            <w:pPr>
              <w:rPr>
                <w:rFonts w:ascii="Times New Roman" w:hAnsi="Times New Roman"/>
                <w:sz w:val="18"/>
                <w:szCs w:val="18"/>
              </w:rPr>
            </w:pPr>
            <w:r>
              <w:rPr>
                <w:rFonts w:hint="eastAsia" w:ascii="Times New Roman" w:hAnsi="Times New Roman"/>
                <w:sz w:val="18"/>
                <w:szCs w:val="18"/>
              </w:rPr>
              <w:t>新生研讨与职业生涯规划、高等数学A、线性代数、复变函数与积分变换、概率论与数理统计、大学物理B、大学物理实验B、高级语言程序设计、电子电路基础、电子电路基础实验、数据通信与计算机网络、数据结构与算法设计</w:t>
            </w:r>
          </w:p>
        </w:tc>
      </w:tr>
      <w:tr w14:paraId="2E4F2063">
        <w:tblPrEx>
          <w:tblCellMar>
            <w:top w:w="56" w:type="dxa"/>
            <w:left w:w="107" w:type="dxa"/>
            <w:bottom w:w="0" w:type="dxa"/>
            <w:right w:w="26" w:type="dxa"/>
          </w:tblCellMar>
        </w:tblPrEx>
        <w:trPr>
          <w:trHeight w:val="1805" w:hRule="atLeast"/>
          <w:jc w:val="center"/>
        </w:trPr>
        <w:tc>
          <w:tcPr>
            <w:tcW w:w="2017" w:type="dxa"/>
            <w:vMerge w:val="continue"/>
            <w:tcBorders>
              <w:left w:val="single" w:color="000000" w:sz="4" w:space="0"/>
              <w:right w:val="single" w:color="000000" w:sz="4" w:space="0"/>
            </w:tcBorders>
            <w:vAlign w:val="center"/>
          </w:tcPr>
          <w:p w14:paraId="4805111E">
            <w:pPr>
              <w:rPr>
                <w:rFonts w:ascii="Times New Roman" w:hAnsi="Times New Roman"/>
                <w:sz w:val="18"/>
                <w:szCs w:val="18"/>
              </w:rPr>
            </w:pPr>
          </w:p>
        </w:tc>
        <w:tc>
          <w:tcPr>
            <w:tcW w:w="2774" w:type="dxa"/>
            <w:tcBorders>
              <w:top w:val="single" w:color="auto" w:sz="4" w:space="0"/>
              <w:left w:val="single" w:color="000000" w:sz="4" w:space="0"/>
              <w:bottom w:val="single" w:color="auto" w:sz="4" w:space="0"/>
              <w:right w:val="single" w:color="000000" w:sz="4" w:space="0"/>
            </w:tcBorders>
            <w:vAlign w:val="center"/>
          </w:tcPr>
          <w:p w14:paraId="59AA11C7">
            <w:pPr>
              <w:rPr>
                <w:rFonts w:ascii="Times New Roman" w:hAnsi="Times New Roman"/>
                <w:sz w:val="18"/>
                <w:szCs w:val="18"/>
              </w:rPr>
            </w:pPr>
            <w:r>
              <w:rPr>
                <w:rFonts w:ascii="Times New Roman" w:hAnsi="Times New Roman"/>
                <w:sz w:val="18"/>
                <w:szCs w:val="18"/>
              </w:rPr>
              <w:t>1.2 掌握通信工程基础和专业知识，具有理解本领域电路或系统硬件设备工作机制的能力。</w:t>
            </w:r>
          </w:p>
        </w:tc>
        <w:tc>
          <w:tcPr>
            <w:tcW w:w="3317" w:type="dxa"/>
            <w:tcBorders>
              <w:top w:val="single" w:color="auto" w:sz="4" w:space="0"/>
              <w:left w:val="single" w:color="000000" w:sz="4" w:space="0"/>
              <w:bottom w:val="single" w:color="auto" w:sz="4" w:space="0"/>
              <w:right w:val="single" w:color="000000" w:sz="4" w:space="0"/>
            </w:tcBorders>
            <w:vAlign w:val="center"/>
          </w:tcPr>
          <w:p w14:paraId="7C6EFA77">
            <w:pPr>
              <w:rPr>
                <w:rFonts w:ascii="Times New Roman" w:hAnsi="Times New Roman"/>
                <w:sz w:val="18"/>
                <w:szCs w:val="18"/>
              </w:rPr>
            </w:pPr>
            <w:r>
              <w:rPr>
                <w:rFonts w:hint="eastAsia" w:ascii="Times New Roman" w:hAnsi="Times New Roman"/>
                <w:sz w:val="18"/>
                <w:szCs w:val="18"/>
              </w:rPr>
              <w:t>数字电路、数字电路实验、工程电磁场理论、信号与系统、嵌入式系统实验、通信电子电路、通信电路与系统实验、通信原理、数字信号处理、数字信号处理实验、无线与移动通信、光纤通信与光网络</w:t>
            </w:r>
          </w:p>
        </w:tc>
      </w:tr>
      <w:tr w14:paraId="49158129">
        <w:tblPrEx>
          <w:tblCellMar>
            <w:top w:w="56" w:type="dxa"/>
            <w:left w:w="107" w:type="dxa"/>
            <w:bottom w:w="0" w:type="dxa"/>
            <w:right w:w="26" w:type="dxa"/>
          </w:tblCellMar>
        </w:tblPrEx>
        <w:trPr>
          <w:trHeight w:val="1153" w:hRule="atLeast"/>
          <w:jc w:val="center"/>
        </w:trPr>
        <w:tc>
          <w:tcPr>
            <w:tcW w:w="2017" w:type="dxa"/>
            <w:vMerge w:val="continue"/>
            <w:tcBorders>
              <w:left w:val="single" w:color="000000" w:sz="4" w:space="0"/>
              <w:right w:val="single" w:color="000000" w:sz="4" w:space="0"/>
            </w:tcBorders>
            <w:vAlign w:val="center"/>
          </w:tcPr>
          <w:p w14:paraId="295743D4">
            <w:pPr>
              <w:rPr>
                <w:rFonts w:ascii="Times New Roman" w:hAnsi="Times New Roman"/>
                <w:sz w:val="18"/>
                <w:szCs w:val="18"/>
              </w:rPr>
            </w:pPr>
          </w:p>
        </w:tc>
        <w:tc>
          <w:tcPr>
            <w:tcW w:w="2774" w:type="dxa"/>
            <w:tcBorders>
              <w:top w:val="single" w:color="auto" w:sz="4" w:space="0"/>
              <w:left w:val="single" w:color="000000" w:sz="4" w:space="0"/>
              <w:bottom w:val="single" w:color="auto" w:sz="4" w:space="0"/>
              <w:right w:val="single" w:color="000000" w:sz="4" w:space="0"/>
            </w:tcBorders>
            <w:vAlign w:val="center"/>
          </w:tcPr>
          <w:p w14:paraId="506CE259">
            <w:pPr>
              <w:rPr>
                <w:rFonts w:ascii="Times New Roman" w:hAnsi="Times New Roman"/>
                <w:sz w:val="18"/>
                <w:szCs w:val="18"/>
              </w:rPr>
            </w:pPr>
            <w:r>
              <w:rPr>
                <w:rFonts w:ascii="Times New Roman" w:hAnsi="Times New Roman"/>
                <w:sz w:val="18"/>
                <w:szCs w:val="18"/>
              </w:rPr>
              <w:t>1.3 能针对通信系统中的信号或信息进行分析，建立的理论分析模型，理解通信领域的原理和技术。</w:t>
            </w:r>
          </w:p>
        </w:tc>
        <w:tc>
          <w:tcPr>
            <w:tcW w:w="3317" w:type="dxa"/>
            <w:tcBorders>
              <w:top w:val="single" w:color="auto" w:sz="4" w:space="0"/>
              <w:left w:val="single" w:color="000000" w:sz="4" w:space="0"/>
              <w:bottom w:val="single" w:color="auto" w:sz="4" w:space="0"/>
              <w:right w:val="single" w:color="000000" w:sz="4" w:space="0"/>
            </w:tcBorders>
            <w:vAlign w:val="center"/>
          </w:tcPr>
          <w:p w14:paraId="280DE6CE">
            <w:pPr>
              <w:rPr>
                <w:rFonts w:ascii="Times New Roman" w:hAnsi="Times New Roman"/>
                <w:sz w:val="18"/>
                <w:szCs w:val="18"/>
              </w:rPr>
            </w:pPr>
            <w:r>
              <w:rPr>
                <w:rFonts w:hint="eastAsia" w:ascii="Times New Roman" w:hAnsi="Times New Roman"/>
                <w:sz w:val="18"/>
                <w:szCs w:val="18"/>
              </w:rPr>
              <w:t>数学建模与仿真计算、信息论与编码基础</w:t>
            </w:r>
          </w:p>
        </w:tc>
      </w:tr>
      <w:tr w14:paraId="56E94B6A">
        <w:tblPrEx>
          <w:tblCellMar>
            <w:top w:w="56" w:type="dxa"/>
            <w:left w:w="107" w:type="dxa"/>
            <w:bottom w:w="0" w:type="dxa"/>
            <w:right w:w="26" w:type="dxa"/>
          </w:tblCellMar>
        </w:tblPrEx>
        <w:trPr>
          <w:trHeight w:val="1309" w:hRule="atLeast"/>
          <w:jc w:val="center"/>
        </w:trPr>
        <w:tc>
          <w:tcPr>
            <w:tcW w:w="2017" w:type="dxa"/>
            <w:vMerge w:val="continue"/>
            <w:tcBorders>
              <w:left w:val="single" w:color="000000" w:sz="4" w:space="0"/>
              <w:bottom w:val="single" w:color="000000" w:sz="4" w:space="0"/>
              <w:right w:val="single" w:color="000000" w:sz="4" w:space="0"/>
            </w:tcBorders>
            <w:vAlign w:val="center"/>
          </w:tcPr>
          <w:p w14:paraId="02803C01">
            <w:pPr>
              <w:rPr>
                <w:rFonts w:ascii="Times New Roman" w:hAnsi="Times New Roman"/>
                <w:sz w:val="18"/>
                <w:szCs w:val="18"/>
              </w:rPr>
            </w:pPr>
          </w:p>
        </w:tc>
        <w:tc>
          <w:tcPr>
            <w:tcW w:w="2774" w:type="dxa"/>
            <w:tcBorders>
              <w:top w:val="single" w:color="auto" w:sz="4" w:space="0"/>
              <w:left w:val="single" w:color="000000" w:sz="4" w:space="0"/>
              <w:bottom w:val="single" w:color="000000" w:sz="4" w:space="0"/>
              <w:right w:val="single" w:color="000000" w:sz="4" w:space="0"/>
            </w:tcBorders>
            <w:vAlign w:val="center"/>
          </w:tcPr>
          <w:p w14:paraId="515F6ADB">
            <w:pPr>
              <w:rPr>
                <w:rFonts w:ascii="Times New Roman" w:hAnsi="Times New Roman"/>
                <w:sz w:val="18"/>
                <w:szCs w:val="18"/>
              </w:rPr>
            </w:pPr>
            <w:r>
              <w:rPr>
                <w:rFonts w:ascii="Times New Roman" w:hAnsi="Times New Roman"/>
                <w:sz w:val="18"/>
                <w:szCs w:val="18"/>
              </w:rPr>
              <w:t>1.4 能运用专业知识，通过数学模型的比较与综合，优选技术方案，分析解决通信工程中的复杂问题。</w:t>
            </w:r>
          </w:p>
        </w:tc>
        <w:tc>
          <w:tcPr>
            <w:tcW w:w="3317" w:type="dxa"/>
            <w:tcBorders>
              <w:top w:val="single" w:color="auto" w:sz="4" w:space="0"/>
              <w:left w:val="single" w:color="000000" w:sz="4" w:space="0"/>
              <w:bottom w:val="single" w:color="000000" w:sz="4" w:space="0"/>
              <w:right w:val="single" w:color="000000" w:sz="4" w:space="0"/>
            </w:tcBorders>
            <w:vAlign w:val="center"/>
          </w:tcPr>
          <w:p w14:paraId="62F43D48">
            <w:pPr>
              <w:rPr>
                <w:rFonts w:ascii="Times New Roman" w:hAnsi="Times New Roman"/>
                <w:sz w:val="18"/>
                <w:szCs w:val="18"/>
              </w:rPr>
            </w:pPr>
            <w:r>
              <w:rPr>
                <w:rFonts w:hint="eastAsia" w:ascii="Times New Roman" w:hAnsi="Times New Roman"/>
                <w:sz w:val="18"/>
                <w:szCs w:val="18"/>
              </w:rPr>
              <w:t>大学生创新创业教育、随机过程</w:t>
            </w:r>
          </w:p>
        </w:tc>
      </w:tr>
      <w:tr w14:paraId="4C7557B3">
        <w:tblPrEx>
          <w:tblCellMar>
            <w:top w:w="56" w:type="dxa"/>
            <w:left w:w="107" w:type="dxa"/>
            <w:bottom w:w="0" w:type="dxa"/>
            <w:right w:w="26" w:type="dxa"/>
          </w:tblCellMar>
        </w:tblPrEx>
        <w:trPr>
          <w:trHeight w:val="1004" w:hRule="atLeast"/>
          <w:jc w:val="center"/>
        </w:trPr>
        <w:tc>
          <w:tcPr>
            <w:tcW w:w="2017" w:type="dxa"/>
            <w:vMerge w:val="restart"/>
            <w:tcBorders>
              <w:top w:val="single" w:color="000000" w:sz="4" w:space="0"/>
              <w:left w:val="single" w:color="000000" w:sz="4" w:space="0"/>
              <w:right w:val="single" w:color="000000" w:sz="4" w:space="0"/>
            </w:tcBorders>
            <w:vAlign w:val="center"/>
          </w:tcPr>
          <w:p w14:paraId="0CAE0732">
            <w:pPr>
              <w:rPr>
                <w:rFonts w:ascii="Times New Roman" w:hAnsi="Times New Roman"/>
                <w:sz w:val="18"/>
                <w:szCs w:val="18"/>
              </w:rPr>
            </w:pPr>
            <w:r>
              <w:rPr>
                <w:rFonts w:ascii="Times New Roman" w:hAnsi="Times New Roman"/>
                <w:sz w:val="18"/>
                <w:szCs w:val="18"/>
              </w:rPr>
              <w:t>（2）</w:t>
            </w:r>
            <w:r>
              <w:rPr>
                <w:rFonts w:hint="eastAsia" w:ascii="Times New Roman" w:hAnsi="Times New Roman"/>
                <w:sz w:val="18"/>
                <w:szCs w:val="18"/>
              </w:rPr>
              <w:t>问题分析：能够应用数学、自然科学、工程科学的基本原理，识别、表达并通过文献研究分析通信工程领域的复杂工程问题，综合考虑可持续发展的要求，以获得有效结论。</w:t>
            </w:r>
          </w:p>
          <w:p w14:paraId="1E5D52AA">
            <w:pPr>
              <w:rPr>
                <w:rFonts w:ascii="Times New Roman" w:hAnsi="Times New Roman"/>
                <w:sz w:val="18"/>
                <w:szCs w:val="18"/>
              </w:rPr>
            </w:pPr>
          </w:p>
        </w:tc>
        <w:tc>
          <w:tcPr>
            <w:tcW w:w="2774" w:type="dxa"/>
            <w:tcBorders>
              <w:top w:val="single" w:color="000000" w:sz="4" w:space="0"/>
              <w:left w:val="single" w:color="000000" w:sz="4" w:space="0"/>
              <w:bottom w:val="single" w:color="auto" w:sz="4" w:space="0"/>
              <w:right w:val="single" w:color="000000" w:sz="4" w:space="0"/>
            </w:tcBorders>
            <w:vAlign w:val="center"/>
          </w:tcPr>
          <w:p w14:paraId="329DBE92">
            <w:pPr>
              <w:rPr>
                <w:rFonts w:ascii="Times New Roman" w:hAnsi="Times New Roman"/>
                <w:sz w:val="18"/>
                <w:szCs w:val="18"/>
              </w:rPr>
            </w:pPr>
            <w:r>
              <w:rPr>
                <w:rFonts w:ascii="Times New Roman" w:hAnsi="Times New Roman"/>
                <w:sz w:val="18"/>
                <w:szCs w:val="18"/>
              </w:rPr>
              <w:t>2.1 能运用科学原理，识别和判断通信领域复杂工程问题的关键环节</w:t>
            </w:r>
            <w:r>
              <w:rPr>
                <w:rFonts w:hint="eastAsia" w:ascii="Times New Roman" w:hAnsi="Times New Roman"/>
                <w:sz w:val="18"/>
                <w:szCs w:val="18"/>
              </w:rPr>
              <w:t>。</w:t>
            </w:r>
          </w:p>
        </w:tc>
        <w:tc>
          <w:tcPr>
            <w:tcW w:w="3317" w:type="dxa"/>
            <w:tcBorders>
              <w:top w:val="single" w:color="000000" w:sz="4" w:space="0"/>
              <w:left w:val="single" w:color="000000" w:sz="4" w:space="0"/>
              <w:bottom w:val="single" w:color="auto" w:sz="4" w:space="0"/>
              <w:right w:val="single" w:color="000000" w:sz="4" w:space="0"/>
            </w:tcBorders>
            <w:shd w:val="clear" w:color="auto" w:fill="auto"/>
            <w:vAlign w:val="center"/>
          </w:tcPr>
          <w:p w14:paraId="420A37AC">
            <w:pPr>
              <w:rPr>
                <w:rFonts w:ascii="Times New Roman" w:hAnsi="Times New Roman"/>
                <w:sz w:val="18"/>
                <w:szCs w:val="18"/>
              </w:rPr>
            </w:pPr>
            <w:r>
              <w:rPr>
                <w:rFonts w:hint="eastAsia" w:ascii="Times New Roman" w:hAnsi="Times New Roman"/>
                <w:sz w:val="18"/>
                <w:szCs w:val="18"/>
              </w:rPr>
              <w:t>高等数学A、线性代数、复变函数与积分变换、概率论与数理统计、电子电路基础、数据通信与计算机网络</w:t>
            </w:r>
          </w:p>
        </w:tc>
      </w:tr>
      <w:tr w14:paraId="35E2CC65">
        <w:tblPrEx>
          <w:tblCellMar>
            <w:top w:w="56" w:type="dxa"/>
            <w:left w:w="107" w:type="dxa"/>
            <w:bottom w:w="0" w:type="dxa"/>
            <w:right w:w="26" w:type="dxa"/>
          </w:tblCellMar>
        </w:tblPrEx>
        <w:trPr>
          <w:trHeight w:val="1219" w:hRule="atLeast"/>
          <w:jc w:val="center"/>
        </w:trPr>
        <w:tc>
          <w:tcPr>
            <w:tcW w:w="2017" w:type="dxa"/>
            <w:vMerge w:val="continue"/>
            <w:tcBorders>
              <w:left w:val="single" w:color="000000" w:sz="4" w:space="0"/>
              <w:right w:val="single" w:color="000000" w:sz="4" w:space="0"/>
            </w:tcBorders>
            <w:vAlign w:val="center"/>
          </w:tcPr>
          <w:p w14:paraId="2CF06E21">
            <w:pPr>
              <w:rPr>
                <w:rFonts w:ascii="Times New Roman" w:hAnsi="Times New Roman"/>
                <w:sz w:val="18"/>
                <w:szCs w:val="18"/>
              </w:rPr>
            </w:pPr>
          </w:p>
        </w:tc>
        <w:tc>
          <w:tcPr>
            <w:tcW w:w="2774" w:type="dxa"/>
            <w:tcBorders>
              <w:top w:val="single" w:color="auto" w:sz="4" w:space="0"/>
              <w:left w:val="single" w:color="000000" w:sz="4" w:space="0"/>
              <w:bottom w:val="single" w:color="auto" w:sz="4" w:space="0"/>
              <w:right w:val="single" w:color="000000" w:sz="4" w:space="0"/>
            </w:tcBorders>
            <w:vAlign w:val="center"/>
          </w:tcPr>
          <w:p w14:paraId="0A655351">
            <w:pPr>
              <w:rPr>
                <w:rFonts w:ascii="Times New Roman" w:hAnsi="Times New Roman"/>
                <w:sz w:val="18"/>
                <w:szCs w:val="18"/>
              </w:rPr>
            </w:pPr>
            <w:r>
              <w:rPr>
                <w:rFonts w:ascii="Times New Roman" w:hAnsi="Times New Roman"/>
                <w:sz w:val="18"/>
                <w:szCs w:val="18"/>
              </w:rPr>
              <w:t>2.2 能基于相关科学原理和数学模型方法正确表达通信领域复杂工程问题</w:t>
            </w:r>
            <w:r>
              <w:rPr>
                <w:rFonts w:hint="eastAsia" w:ascii="Times New Roman" w:hAnsi="Times New Roman"/>
                <w:sz w:val="18"/>
                <w:szCs w:val="18"/>
              </w:rPr>
              <w:t>。</w:t>
            </w:r>
          </w:p>
        </w:tc>
        <w:tc>
          <w:tcPr>
            <w:tcW w:w="3317" w:type="dxa"/>
            <w:tcBorders>
              <w:top w:val="single" w:color="auto" w:sz="4" w:space="0"/>
              <w:left w:val="single" w:color="000000" w:sz="4" w:space="0"/>
              <w:bottom w:val="single" w:color="auto" w:sz="4" w:space="0"/>
              <w:right w:val="single" w:color="000000" w:sz="4" w:space="0"/>
            </w:tcBorders>
            <w:shd w:val="clear" w:color="auto" w:fill="auto"/>
            <w:vAlign w:val="center"/>
          </w:tcPr>
          <w:p w14:paraId="451A4897">
            <w:pPr>
              <w:rPr>
                <w:rFonts w:ascii="Times New Roman" w:hAnsi="Times New Roman"/>
                <w:sz w:val="18"/>
                <w:szCs w:val="18"/>
              </w:rPr>
            </w:pPr>
            <w:r>
              <w:rPr>
                <w:rFonts w:hint="eastAsia" w:ascii="Times New Roman" w:hAnsi="Times New Roman"/>
                <w:sz w:val="18"/>
                <w:szCs w:val="18"/>
              </w:rPr>
              <w:t>数字电路、工程电磁场理论、信号与系统、通信电子电路、通信原理、无线与移动通信</w:t>
            </w:r>
          </w:p>
        </w:tc>
      </w:tr>
      <w:tr w14:paraId="26150335">
        <w:tblPrEx>
          <w:tblCellMar>
            <w:top w:w="56" w:type="dxa"/>
            <w:left w:w="107" w:type="dxa"/>
            <w:bottom w:w="0" w:type="dxa"/>
            <w:right w:w="26" w:type="dxa"/>
          </w:tblCellMar>
        </w:tblPrEx>
        <w:trPr>
          <w:trHeight w:val="1577" w:hRule="atLeast"/>
          <w:jc w:val="center"/>
        </w:trPr>
        <w:tc>
          <w:tcPr>
            <w:tcW w:w="2017" w:type="dxa"/>
            <w:vMerge w:val="continue"/>
            <w:tcBorders>
              <w:left w:val="single" w:color="000000" w:sz="4" w:space="0"/>
              <w:bottom w:val="single" w:color="000000" w:sz="4" w:space="0"/>
              <w:right w:val="single" w:color="000000" w:sz="4" w:space="0"/>
            </w:tcBorders>
            <w:vAlign w:val="center"/>
          </w:tcPr>
          <w:p w14:paraId="4206040D">
            <w:pPr>
              <w:rPr>
                <w:rFonts w:ascii="Times New Roman" w:hAnsi="Times New Roman"/>
                <w:sz w:val="18"/>
                <w:szCs w:val="18"/>
              </w:rPr>
            </w:pPr>
          </w:p>
        </w:tc>
        <w:tc>
          <w:tcPr>
            <w:tcW w:w="2774" w:type="dxa"/>
            <w:tcBorders>
              <w:top w:val="single" w:color="auto" w:sz="4" w:space="0"/>
              <w:left w:val="single" w:color="000000" w:sz="4" w:space="0"/>
              <w:bottom w:val="single" w:color="000000" w:sz="4" w:space="0"/>
              <w:right w:val="single" w:color="000000" w:sz="4" w:space="0"/>
            </w:tcBorders>
            <w:vAlign w:val="center"/>
          </w:tcPr>
          <w:p w14:paraId="1C2CD2D5">
            <w:pPr>
              <w:rPr>
                <w:rFonts w:ascii="Times New Roman" w:hAnsi="Times New Roman"/>
                <w:sz w:val="18"/>
                <w:szCs w:val="18"/>
              </w:rPr>
            </w:pPr>
            <w:r>
              <w:rPr>
                <w:rFonts w:ascii="Times New Roman" w:hAnsi="Times New Roman"/>
                <w:sz w:val="18"/>
                <w:szCs w:val="18"/>
              </w:rPr>
              <w:t>2.3 能够通过分析文献对通信领域复杂工程问题提出多种解决方案，分析影响因素并论证解决方案的合理性，得出有效结论。</w:t>
            </w:r>
          </w:p>
        </w:tc>
        <w:tc>
          <w:tcPr>
            <w:tcW w:w="3317" w:type="dxa"/>
            <w:tcBorders>
              <w:top w:val="single" w:color="auto" w:sz="4" w:space="0"/>
              <w:left w:val="single" w:color="000000" w:sz="4" w:space="0"/>
              <w:bottom w:val="single" w:color="000000" w:sz="4" w:space="0"/>
              <w:right w:val="single" w:color="000000" w:sz="4" w:space="0"/>
            </w:tcBorders>
            <w:shd w:val="clear" w:color="auto" w:fill="auto"/>
            <w:vAlign w:val="center"/>
          </w:tcPr>
          <w:p w14:paraId="41598B29">
            <w:pPr>
              <w:rPr>
                <w:rFonts w:ascii="Times New Roman" w:hAnsi="Times New Roman"/>
                <w:sz w:val="18"/>
                <w:szCs w:val="18"/>
              </w:rPr>
            </w:pPr>
            <w:r>
              <w:rPr>
                <w:rFonts w:hint="eastAsia" w:ascii="Times New Roman" w:hAnsi="Times New Roman"/>
                <w:sz w:val="18"/>
                <w:szCs w:val="18"/>
              </w:rPr>
              <w:t>随机过程</w:t>
            </w:r>
          </w:p>
        </w:tc>
      </w:tr>
      <w:tr w14:paraId="758BF641">
        <w:tblPrEx>
          <w:tblCellMar>
            <w:top w:w="56" w:type="dxa"/>
            <w:left w:w="107" w:type="dxa"/>
            <w:bottom w:w="0" w:type="dxa"/>
            <w:right w:w="26" w:type="dxa"/>
          </w:tblCellMar>
        </w:tblPrEx>
        <w:trPr>
          <w:trHeight w:val="1833" w:hRule="atLeast"/>
          <w:jc w:val="center"/>
        </w:trPr>
        <w:tc>
          <w:tcPr>
            <w:tcW w:w="2017" w:type="dxa"/>
            <w:vMerge w:val="restart"/>
            <w:tcBorders>
              <w:top w:val="single" w:color="000000" w:sz="4" w:space="0"/>
              <w:left w:val="single" w:color="000000" w:sz="4" w:space="0"/>
              <w:right w:val="single" w:color="000000" w:sz="4" w:space="0"/>
            </w:tcBorders>
            <w:vAlign w:val="center"/>
          </w:tcPr>
          <w:p w14:paraId="334300B0">
            <w:pPr>
              <w:rPr>
                <w:rFonts w:ascii="Times New Roman" w:hAnsi="Times New Roman"/>
                <w:sz w:val="18"/>
                <w:szCs w:val="18"/>
              </w:rPr>
            </w:pPr>
            <w:r>
              <w:rPr>
                <w:rFonts w:ascii="Times New Roman" w:hAnsi="Times New Roman"/>
                <w:sz w:val="18"/>
                <w:szCs w:val="18"/>
              </w:rPr>
              <w:t>（3）</w:t>
            </w:r>
            <w:r>
              <w:rPr>
                <w:rFonts w:hint="eastAsia" w:ascii="Times New Roman" w:hAnsi="Times New Roman"/>
                <w:sz w:val="18"/>
                <w:szCs w:val="18"/>
              </w:rPr>
              <w:t>设计/开发解决方案：能够针对通信工程领域的复杂工程问</w:t>
            </w:r>
            <w:r>
              <w:rPr>
                <w:rFonts w:ascii="Times New Roman" w:hAnsi="Times New Roman"/>
                <w:sz w:val="18"/>
                <w:szCs w:val="18"/>
              </w:rPr>
              <w:t>题</w:t>
            </w:r>
            <w:r>
              <w:rPr>
                <w:rFonts w:hint="eastAsia" w:ascii="Times New Roman" w:hAnsi="Times New Roman"/>
                <w:sz w:val="18"/>
                <w:szCs w:val="18"/>
              </w:rPr>
              <w:t>设计和开发</w:t>
            </w:r>
            <w:r>
              <w:rPr>
                <w:rFonts w:ascii="Times New Roman" w:hAnsi="Times New Roman"/>
                <w:sz w:val="18"/>
                <w:szCs w:val="18"/>
              </w:rPr>
              <w:t>解决方案，设计满足特定需求的系统、单元（部件）或工艺流程，</w:t>
            </w:r>
            <w:r>
              <w:rPr>
                <w:rFonts w:hint="eastAsia" w:ascii="Times New Roman" w:hAnsi="Times New Roman"/>
                <w:sz w:val="18"/>
                <w:szCs w:val="18"/>
              </w:rPr>
              <w:t>体现创新性</w:t>
            </w:r>
            <w:r>
              <w:rPr>
                <w:rFonts w:ascii="Times New Roman" w:hAnsi="Times New Roman"/>
                <w:sz w:val="18"/>
                <w:szCs w:val="18"/>
              </w:rPr>
              <w:t>，并从健康</w:t>
            </w:r>
            <w:r>
              <w:rPr>
                <w:rFonts w:hint="eastAsia" w:ascii="Times New Roman" w:hAnsi="Times New Roman"/>
                <w:sz w:val="18"/>
                <w:szCs w:val="18"/>
              </w:rPr>
              <w:t>、</w:t>
            </w:r>
            <w:r>
              <w:rPr>
                <w:rFonts w:ascii="Times New Roman" w:hAnsi="Times New Roman"/>
                <w:sz w:val="18"/>
                <w:szCs w:val="18"/>
              </w:rPr>
              <w:t>安全与环境</w:t>
            </w:r>
            <w:r>
              <w:rPr>
                <w:rFonts w:hint="eastAsia" w:ascii="Times New Roman" w:hAnsi="Times New Roman"/>
                <w:sz w:val="18"/>
                <w:szCs w:val="18"/>
              </w:rPr>
              <w:t>、全生命周期成本与净零碳要求</w:t>
            </w:r>
            <w:r>
              <w:rPr>
                <w:rFonts w:ascii="Times New Roman" w:hAnsi="Times New Roman"/>
                <w:sz w:val="18"/>
                <w:szCs w:val="18"/>
              </w:rPr>
              <w:t>、法律与</w:t>
            </w:r>
            <w:r>
              <w:rPr>
                <w:rFonts w:hint="eastAsia" w:ascii="Times New Roman" w:hAnsi="Times New Roman"/>
                <w:sz w:val="18"/>
                <w:szCs w:val="18"/>
              </w:rPr>
              <w:t>伦理</w:t>
            </w:r>
            <w:r>
              <w:rPr>
                <w:rFonts w:ascii="Times New Roman" w:hAnsi="Times New Roman"/>
                <w:sz w:val="18"/>
                <w:szCs w:val="18"/>
              </w:rPr>
              <w:t>、社会与文化</w:t>
            </w:r>
            <w:r>
              <w:rPr>
                <w:rFonts w:hint="eastAsia" w:ascii="Times New Roman" w:hAnsi="Times New Roman"/>
                <w:sz w:val="18"/>
                <w:szCs w:val="18"/>
              </w:rPr>
              <w:t>等角度考虑可行性。</w:t>
            </w:r>
          </w:p>
        </w:tc>
        <w:tc>
          <w:tcPr>
            <w:tcW w:w="2774" w:type="dxa"/>
            <w:tcBorders>
              <w:top w:val="single" w:color="000000" w:sz="4" w:space="0"/>
              <w:left w:val="single" w:color="000000" w:sz="4" w:space="0"/>
              <w:bottom w:val="single" w:color="auto" w:sz="4" w:space="0"/>
              <w:right w:val="single" w:color="000000" w:sz="4" w:space="0"/>
            </w:tcBorders>
            <w:vAlign w:val="center"/>
          </w:tcPr>
          <w:p w14:paraId="3D074DDE">
            <w:pPr>
              <w:rPr>
                <w:rFonts w:ascii="Times New Roman" w:hAnsi="Times New Roman"/>
                <w:sz w:val="18"/>
                <w:szCs w:val="18"/>
              </w:rPr>
            </w:pPr>
            <w:r>
              <w:rPr>
                <w:rFonts w:hint="eastAsia" w:ascii="Times New Roman" w:hAnsi="Times New Roman"/>
                <w:sz w:val="18"/>
                <w:szCs w:val="18"/>
              </w:rPr>
              <w:t>3.1掌握针对通信领域复杂工程问题的工程设计和产品开发全周期、全流程的基本设计/开发方法和技术，了解影响设计目标和技术方案的各种因素。</w:t>
            </w:r>
          </w:p>
        </w:tc>
        <w:tc>
          <w:tcPr>
            <w:tcW w:w="3317" w:type="dxa"/>
            <w:tcBorders>
              <w:top w:val="single" w:color="000000" w:sz="4" w:space="0"/>
              <w:left w:val="single" w:color="000000" w:sz="4" w:space="0"/>
              <w:bottom w:val="single" w:color="auto" w:sz="4" w:space="0"/>
              <w:right w:val="single" w:color="000000" w:sz="4" w:space="0"/>
            </w:tcBorders>
            <w:shd w:val="clear" w:color="auto" w:fill="auto"/>
            <w:vAlign w:val="center"/>
          </w:tcPr>
          <w:p w14:paraId="0651D4A8">
            <w:pPr>
              <w:rPr>
                <w:rFonts w:ascii="Times New Roman" w:hAnsi="Times New Roman"/>
                <w:sz w:val="18"/>
                <w:szCs w:val="18"/>
              </w:rPr>
            </w:pPr>
            <w:r>
              <w:rPr>
                <w:rFonts w:hint="eastAsia" w:ascii="Times New Roman" w:hAnsi="Times New Roman"/>
                <w:sz w:val="18"/>
                <w:szCs w:val="18"/>
              </w:rPr>
              <w:t>大学物理实验B、高级语言程序设计、高级语言程序设计实验、电子电路基础实验、数据结构与算法设计</w:t>
            </w:r>
          </w:p>
        </w:tc>
      </w:tr>
      <w:tr w14:paraId="200EE8EA">
        <w:tblPrEx>
          <w:tblCellMar>
            <w:top w:w="56" w:type="dxa"/>
            <w:left w:w="107" w:type="dxa"/>
            <w:bottom w:w="0" w:type="dxa"/>
            <w:right w:w="26" w:type="dxa"/>
          </w:tblCellMar>
        </w:tblPrEx>
        <w:trPr>
          <w:trHeight w:val="1442" w:hRule="atLeast"/>
          <w:jc w:val="center"/>
        </w:trPr>
        <w:tc>
          <w:tcPr>
            <w:tcW w:w="2017" w:type="dxa"/>
            <w:vMerge w:val="continue"/>
            <w:tcBorders>
              <w:left w:val="single" w:color="000000" w:sz="4" w:space="0"/>
              <w:right w:val="single" w:color="000000" w:sz="4" w:space="0"/>
            </w:tcBorders>
            <w:vAlign w:val="center"/>
          </w:tcPr>
          <w:p w14:paraId="7A65856D">
            <w:pPr>
              <w:rPr>
                <w:rFonts w:ascii="Times New Roman" w:hAnsi="Times New Roman"/>
                <w:sz w:val="18"/>
                <w:szCs w:val="18"/>
              </w:rPr>
            </w:pPr>
          </w:p>
        </w:tc>
        <w:tc>
          <w:tcPr>
            <w:tcW w:w="2774" w:type="dxa"/>
            <w:tcBorders>
              <w:top w:val="single" w:color="auto" w:sz="4" w:space="0"/>
              <w:left w:val="single" w:color="000000" w:sz="4" w:space="0"/>
              <w:bottom w:val="single" w:color="auto" w:sz="4" w:space="0"/>
              <w:right w:val="single" w:color="000000" w:sz="4" w:space="0"/>
            </w:tcBorders>
            <w:vAlign w:val="center"/>
          </w:tcPr>
          <w:p w14:paraId="5C5A7B1F">
            <w:pPr>
              <w:rPr>
                <w:rFonts w:ascii="Times New Roman" w:hAnsi="Times New Roman"/>
                <w:sz w:val="18"/>
                <w:szCs w:val="18"/>
              </w:rPr>
            </w:pPr>
            <w:r>
              <w:rPr>
                <w:rFonts w:hint="eastAsia" w:ascii="Times New Roman" w:hAnsi="Times New Roman"/>
                <w:sz w:val="18"/>
                <w:szCs w:val="18"/>
              </w:rPr>
              <w:t>3.2 在设计中能够考虑社会、健康、安全、法律、文化及环境等制约因素。</w:t>
            </w:r>
          </w:p>
          <w:p w14:paraId="2E056C04">
            <w:pPr>
              <w:rPr>
                <w:rFonts w:ascii="Times New Roman" w:hAnsi="Times New Roman"/>
                <w:sz w:val="18"/>
                <w:szCs w:val="18"/>
              </w:rPr>
            </w:pPr>
          </w:p>
        </w:tc>
        <w:tc>
          <w:tcPr>
            <w:tcW w:w="3317" w:type="dxa"/>
            <w:tcBorders>
              <w:top w:val="single" w:color="auto" w:sz="4" w:space="0"/>
              <w:left w:val="single" w:color="000000" w:sz="4" w:space="0"/>
              <w:bottom w:val="single" w:color="auto" w:sz="4" w:space="0"/>
              <w:right w:val="single" w:color="000000" w:sz="4" w:space="0"/>
            </w:tcBorders>
            <w:shd w:val="clear" w:color="auto" w:fill="auto"/>
            <w:vAlign w:val="center"/>
          </w:tcPr>
          <w:p w14:paraId="55A280B4">
            <w:pPr>
              <w:rPr>
                <w:rFonts w:ascii="Times New Roman" w:hAnsi="Times New Roman"/>
                <w:sz w:val="18"/>
                <w:szCs w:val="18"/>
              </w:rPr>
            </w:pPr>
            <w:r>
              <w:rPr>
                <w:rFonts w:hint="eastAsia" w:ascii="Times New Roman" w:hAnsi="Times New Roman"/>
                <w:sz w:val="18"/>
                <w:szCs w:val="18"/>
              </w:rPr>
              <w:t>数字电路实验、微处理器与嵌入式系统、嵌入式系统实验、通信电路与系统实验、通信原理实验、数字信号处理实验</w:t>
            </w:r>
          </w:p>
        </w:tc>
      </w:tr>
      <w:tr w14:paraId="689F346E">
        <w:tblPrEx>
          <w:tblCellMar>
            <w:top w:w="56" w:type="dxa"/>
            <w:left w:w="107" w:type="dxa"/>
            <w:bottom w:w="0" w:type="dxa"/>
            <w:right w:w="26" w:type="dxa"/>
          </w:tblCellMar>
        </w:tblPrEx>
        <w:trPr>
          <w:trHeight w:val="1669" w:hRule="atLeast"/>
          <w:jc w:val="center"/>
        </w:trPr>
        <w:tc>
          <w:tcPr>
            <w:tcW w:w="2017" w:type="dxa"/>
            <w:vMerge w:val="continue"/>
            <w:tcBorders>
              <w:left w:val="single" w:color="000000" w:sz="4" w:space="0"/>
              <w:right w:val="single" w:color="000000" w:sz="4" w:space="0"/>
            </w:tcBorders>
            <w:vAlign w:val="center"/>
          </w:tcPr>
          <w:p w14:paraId="186D57EC">
            <w:pPr>
              <w:rPr>
                <w:rFonts w:ascii="Times New Roman" w:hAnsi="Times New Roman"/>
                <w:sz w:val="18"/>
                <w:szCs w:val="18"/>
              </w:rPr>
            </w:pPr>
          </w:p>
        </w:tc>
        <w:tc>
          <w:tcPr>
            <w:tcW w:w="2774" w:type="dxa"/>
            <w:tcBorders>
              <w:top w:val="single" w:color="auto" w:sz="4" w:space="0"/>
              <w:left w:val="single" w:color="000000" w:sz="4" w:space="0"/>
              <w:bottom w:val="single" w:color="auto" w:sz="4" w:space="0"/>
              <w:right w:val="single" w:color="000000" w:sz="4" w:space="0"/>
            </w:tcBorders>
            <w:vAlign w:val="center"/>
          </w:tcPr>
          <w:p w14:paraId="750A6220">
            <w:pPr>
              <w:rPr>
                <w:rFonts w:ascii="Times New Roman" w:hAnsi="Times New Roman"/>
                <w:sz w:val="18"/>
                <w:szCs w:val="18"/>
              </w:rPr>
            </w:pPr>
            <w:r>
              <w:rPr>
                <w:rFonts w:hint="eastAsia" w:ascii="Times New Roman" w:hAnsi="Times New Roman"/>
                <w:sz w:val="18"/>
                <w:szCs w:val="18"/>
              </w:rPr>
              <w:t>3.3 能够针对通信领域复杂工程问题完成软硬件模块的设计与实现，测试验证模块的正确性，并进行性能优化。</w:t>
            </w:r>
          </w:p>
          <w:p w14:paraId="2EE47C40">
            <w:pPr>
              <w:rPr>
                <w:rFonts w:ascii="Times New Roman" w:hAnsi="Times New Roman"/>
                <w:sz w:val="18"/>
                <w:szCs w:val="18"/>
              </w:rPr>
            </w:pPr>
          </w:p>
        </w:tc>
        <w:tc>
          <w:tcPr>
            <w:tcW w:w="3317" w:type="dxa"/>
            <w:tcBorders>
              <w:top w:val="single" w:color="auto" w:sz="4" w:space="0"/>
              <w:left w:val="single" w:color="000000" w:sz="4" w:space="0"/>
              <w:bottom w:val="single" w:color="auto" w:sz="4" w:space="0"/>
              <w:right w:val="single" w:color="000000" w:sz="4" w:space="0"/>
            </w:tcBorders>
            <w:shd w:val="clear" w:color="auto" w:fill="auto"/>
            <w:vAlign w:val="center"/>
          </w:tcPr>
          <w:p w14:paraId="6678B260">
            <w:pPr>
              <w:rPr>
                <w:rFonts w:ascii="Times New Roman" w:hAnsi="Times New Roman"/>
                <w:sz w:val="18"/>
                <w:szCs w:val="18"/>
              </w:rPr>
            </w:pPr>
            <w:r>
              <w:rPr>
                <w:rFonts w:hint="eastAsia" w:ascii="Times New Roman" w:hAnsi="Times New Roman"/>
                <w:sz w:val="18"/>
                <w:szCs w:val="18"/>
              </w:rPr>
              <w:t>数学建模与仿真计算、微波与天线技术</w:t>
            </w:r>
          </w:p>
        </w:tc>
      </w:tr>
      <w:tr w14:paraId="02042915">
        <w:tblPrEx>
          <w:tblCellMar>
            <w:top w:w="56" w:type="dxa"/>
            <w:left w:w="107" w:type="dxa"/>
            <w:bottom w:w="0" w:type="dxa"/>
            <w:right w:w="26" w:type="dxa"/>
          </w:tblCellMar>
        </w:tblPrEx>
        <w:trPr>
          <w:trHeight w:val="90" w:hRule="atLeast"/>
          <w:jc w:val="center"/>
        </w:trPr>
        <w:tc>
          <w:tcPr>
            <w:tcW w:w="2017" w:type="dxa"/>
            <w:vMerge w:val="continue"/>
            <w:tcBorders>
              <w:left w:val="single" w:color="000000" w:sz="4" w:space="0"/>
              <w:bottom w:val="single" w:color="000000" w:sz="4" w:space="0"/>
              <w:right w:val="single" w:color="000000" w:sz="4" w:space="0"/>
            </w:tcBorders>
            <w:vAlign w:val="center"/>
          </w:tcPr>
          <w:p w14:paraId="51C9BF4A">
            <w:pPr>
              <w:rPr>
                <w:rFonts w:ascii="Times New Roman" w:hAnsi="Times New Roman"/>
                <w:sz w:val="18"/>
                <w:szCs w:val="18"/>
              </w:rPr>
            </w:pPr>
          </w:p>
        </w:tc>
        <w:tc>
          <w:tcPr>
            <w:tcW w:w="2774" w:type="dxa"/>
            <w:tcBorders>
              <w:top w:val="single" w:color="auto" w:sz="4" w:space="0"/>
              <w:left w:val="single" w:color="000000" w:sz="4" w:space="0"/>
              <w:bottom w:val="single" w:color="000000" w:sz="4" w:space="0"/>
              <w:right w:val="single" w:color="000000" w:sz="4" w:space="0"/>
            </w:tcBorders>
            <w:vAlign w:val="center"/>
          </w:tcPr>
          <w:p w14:paraId="00F24E43">
            <w:pPr>
              <w:rPr>
                <w:rFonts w:ascii="Times New Roman" w:hAnsi="Times New Roman"/>
                <w:sz w:val="18"/>
                <w:szCs w:val="18"/>
              </w:rPr>
            </w:pPr>
            <w:r>
              <w:rPr>
                <w:rFonts w:hint="eastAsia" w:ascii="Times New Roman" w:hAnsi="Times New Roman"/>
                <w:sz w:val="18"/>
                <w:szCs w:val="18"/>
              </w:rPr>
              <w:t>3.4 能够针对通信领域复杂工程问题完成系统的设计与实现，测试验证模块的正确性，并进行性能优化。</w:t>
            </w:r>
          </w:p>
        </w:tc>
        <w:tc>
          <w:tcPr>
            <w:tcW w:w="3317" w:type="dxa"/>
            <w:tcBorders>
              <w:top w:val="single" w:color="auto" w:sz="4" w:space="0"/>
              <w:left w:val="single" w:color="000000" w:sz="4" w:space="0"/>
              <w:bottom w:val="single" w:color="000000" w:sz="4" w:space="0"/>
              <w:right w:val="single" w:color="000000" w:sz="4" w:space="0"/>
            </w:tcBorders>
            <w:shd w:val="clear" w:color="auto" w:fill="auto"/>
            <w:vAlign w:val="center"/>
          </w:tcPr>
          <w:p w14:paraId="50892069">
            <w:pPr>
              <w:rPr>
                <w:rFonts w:ascii="Times New Roman" w:hAnsi="Times New Roman"/>
                <w:sz w:val="18"/>
                <w:szCs w:val="18"/>
              </w:rPr>
            </w:pPr>
            <w:r>
              <w:rPr>
                <w:rFonts w:hint="eastAsia" w:ascii="Times New Roman" w:hAnsi="Times New Roman"/>
                <w:sz w:val="18"/>
                <w:szCs w:val="18"/>
              </w:rPr>
              <w:t>大学生创新创业教育、</w:t>
            </w:r>
            <w:r>
              <w:rPr>
                <w:rFonts w:ascii="Times New Roman" w:hAnsi="Times New Roman"/>
                <w:sz w:val="18"/>
                <w:szCs w:val="18"/>
              </w:rPr>
              <w:t>科研训练</w:t>
            </w:r>
            <w:r>
              <w:rPr>
                <w:rFonts w:hint="eastAsia" w:ascii="Times New Roman" w:hAnsi="Times New Roman"/>
                <w:sz w:val="18"/>
                <w:szCs w:val="18"/>
              </w:rPr>
              <w:t>、毕业设计</w:t>
            </w:r>
          </w:p>
        </w:tc>
      </w:tr>
      <w:tr w14:paraId="050211A4">
        <w:tblPrEx>
          <w:tblCellMar>
            <w:top w:w="56" w:type="dxa"/>
            <w:left w:w="107" w:type="dxa"/>
            <w:bottom w:w="0" w:type="dxa"/>
            <w:right w:w="26" w:type="dxa"/>
          </w:tblCellMar>
        </w:tblPrEx>
        <w:trPr>
          <w:trHeight w:val="1020" w:hRule="atLeast"/>
          <w:jc w:val="center"/>
        </w:trPr>
        <w:tc>
          <w:tcPr>
            <w:tcW w:w="2017" w:type="dxa"/>
            <w:vMerge w:val="restart"/>
            <w:tcBorders>
              <w:top w:val="single" w:color="000000" w:sz="4" w:space="0"/>
              <w:left w:val="single" w:color="000000" w:sz="4" w:space="0"/>
              <w:right w:val="single" w:color="000000" w:sz="4" w:space="0"/>
            </w:tcBorders>
            <w:vAlign w:val="center"/>
          </w:tcPr>
          <w:p w14:paraId="5C560765">
            <w:pPr>
              <w:rPr>
                <w:rFonts w:ascii="Times New Roman" w:hAnsi="Times New Roman"/>
                <w:sz w:val="18"/>
                <w:szCs w:val="18"/>
              </w:rPr>
            </w:pPr>
            <w:r>
              <w:rPr>
                <w:rFonts w:hint="eastAsia" w:ascii="Times New Roman" w:hAnsi="Times New Roman"/>
                <w:sz w:val="18"/>
                <w:szCs w:val="18"/>
              </w:rPr>
              <w:t>（4） 研究：能够基于科学</w:t>
            </w:r>
            <w:r>
              <w:rPr>
                <w:rFonts w:ascii="Times New Roman" w:hAnsi="Times New Roman"/>
                <w:sz w:val="18"/>
                <w:szCs w:val="18"/>
              </w:rPr>
              <w:t>原理并采用科学方法对</w:t>
            </w:r>
            <w:r>
              <w:rPr>
                <w:rFonts w:hint="eastAsia" w:ascii="Times New Roman" w:hAnsi="Times New Roman"/>
                <w:sz w:val="18"/>
                <w:szCs w:val="18"/>
              </w:rPr>
              <w:t>通信工程领域的</w:t>
            </w:r>
            <w:r>
              <w:rPr>
                <w:rFonts w:ascii="Times New Roman" w:hAnsi="Times New Roman"/>
                <w:sz w:val="18"/>
                <w:szCs w:val="18"/>
              </w:rPr>
              <w:t>复杂工程问题进行研究，包括设计实验、分析与解释数据、并通过信息综合得到合理有效的结论。</w:t>
            </w:r>
          </w:p>
          <w:p w14:paraId="3C336C30">
            <w:pPr>
              <w:rPr>
                <w:rFonts w:ascii="Times New Roman" w:hAnsi="Times New Roman"/>
                <w:sz w:val="18"/>
                <w:szCs w:val="18"/>
              </w:rPr>
            </w:pPr>
          </w:p>
        </w:tc>
        <w:tc>
          <w:tcPr>
            <w:tcW w:w="2774" w:type="dxa"/>
            <w:tcBorders>
              <w:top w:val="single" w:color="000000" w:sz="4" w:space="0"/>
              <w:left w:val="single" w:color="000000" w:sz="4" w:space="0"/>
              <w:bottom w:val="single" w:color="auto" w:sz="4" w:space="0"/>
              <w:right w:val="single" w:color="000000" w:sz="4" w:space="0"/>
            </w:tcBorders>
            <w:vAlign w:val="center"/>
          </w:tcPr>
          <w:p w14:paraId="5A9FFC68">
            <w:pPr>
              <w:rPr>
                <w:rFonts w:ascii="Times New Roman" w:hAnsi="Times New Roman"/>
                <w:sz w:val="18"/>
                <w:szCs w:val="18"/>
              </w:rPr>
            </w:pPr>
            <w:r>
              <w:rPr>
                <w:rFonts w:hint="eastAsia" w:ascii="Times New Roman" w:hAnsi="Times New Roman"/>
                <w:sz w:val="18"/>
                <w:szCs w:val="18"/>
              </w:rPr>
              <w:t>4.1能够基于科学原理，通过文献研究或相关方法，调研和分析通信领域复杂工程问题的解决方案。</w:t>
            </w:r>
          </w:p>
        </w:tc>
        <w:tc>
          <w:tcPr>
            <w:tcW w:w="3317" w:type="dxa"/>
            <w:tcBorders>
              <w:top w:val="single" w:color="000000" w:sz="4" w:space="0"/>
              <w:left w:val="single" w:color="000000" w:sz="4" w:space="0"/>
              <w:bottom w:val="single" w:color="auto" w:sz="4" w:space="0"/>
              <w:right w:val="single" w:color="000000" w:sz="4" w:space="0"/>
            </w:tcBorders>
            <w:vAlign w:val="center"/>
          </w:tcPr>
          <w:p w14:paraId="76C111F8">
            <w:pPr>
              <w:rPr>
                <w:rFonts w:ascii="Times New Roman" w:hAnsi="Times New Roman"/>
                <w:sz w:val="18"/>
                <w:szCs w:val="18"/>
              </w:rPr>
            </w:pPr>
            <w:r>
              <w:rPr>
                <w:rFonts w:hint="eastAsia" w:ascii="Times New Roman" w:hAnsi="Times New Roman"/>
                <w:sz w:val="18"/>
                <w:szCs w:val="18"/>
              </w:rPr>
              <w:t>高等数学A、线性代数、复变函数与积分变换、概率论与数理统计、大学物理B</w:t>
            </w:r>
          </w:p>
        </w:tc>
      </w:tr>
      <w:tr w14:paraId="3DE92A83">
        <w:tblPrEx>
          <w:tblCellMar>
            <w:top w:w="56" w:type="dxa"/>
            <w:left w:w="107" w:type="dxa"/>
            <w:bottom w:w="0" w:type="dxa"/>
            <w:right w:w="26" w:type="dxa"/>
          </w:tblCellMar>
        </w:tblPrEx>
        <w:trPr>
          <w:trHeight w:val="1117" w:hRule="atLeast"/>
          <w:jc w:val="center"/>
        </w:trPr>
        <w:tc>
          <w:tcPr>
            <w:tcW w:w="2017" w:type="dxa"/>
            <w:vMerge w:val="continue"/>
            <w:tcBorders>
              <w:left w:val="single" w:color="000000" w:sz="4" w:space="0"/>
              <w:right w:val="single" w:color="000000" w:sz="4" w:space="0"/>
            </w:tcBorders>
            <w:vAlign w:val="center"/>
          </w:tcPr>
          <w:p w14:paraId="47F63DF3">
            <w:pPr>
              <w:rPr>
                <w:rFonts w:ascii="Times New Roman" w:hAnsi="Times New Roman"/>
                <w:sz w:val="18"/>
                <w:szCs w:val="18"/>
              </w:rPr>
            </w:pPr>
          </w:p>
        </w:tc>
        <w:tc>
          <w:tcPr>
            <w:tcW w:w="2774" w:type="dxa"/>
            <w:tcBorders>
              <w:top w:val="single" w:color="auto" w:sz="4" w:space="0"/>
              <w:left w:val="single" w:color="000000" w:sz="4" w:space="0"/>
              <w:bottom w:val="single" w:color="auto" w:sz="4" w:space="0"/>
              <w:right w:val="single" w:color="000000" w:sz="4" w:space="0"/>
            </w:tcBorders>
            <w:vAlign w:val="center"/>
          </w:tcPr>
          <w:p w14:paraId="36ABA5E9">
            <w:pPr>
              <w:rPr>
                <w:rFonts w:ascii="Times New Roman" w:hAnsi="Times New Roman"/>
                <w:sz w:val="18"/>
                <w:szCs w:val="18"/>
              </w:rPr>
            </w:pPr>
            <w:r>
              <w:rPr>
                <w:rFonts w:hint="eastAsia" w:ascii="Times New Roman" w:hAnsi="Times New Roman"/>
                <w:sz w:val="18"/>
                <w:szCs w:val="18"/>
              </w:rPr>
              <w:t>4.2能够根据对象特征，选择研究路线，设计实验方案。</w:t>
            </w:r>
          </w:p>
        </w:tc>
        <w:tc>
          <w:tcPr>
            <w:tcW w:w="3317" w:type="dxa"/>
            <w:tcBorders>
              <w:top w:val="single" w:color="auto" w:sz="4" w:space="0"/>
              <w:left w:val="single" w:color="000000" w:sz="4" w:space="0"/>
              <w:bottom w:val="single" w:color="auto" w:sz="4" w:space="0"/>
              <w:right w:val="single" w:color="000000" w:sz="4" w:space="0"/>
            </w:tcBorders>
            <w:vAlign w:val="center"/>
          </w:tcPr>
          <w:p w14:paraId="7F0D17C2">
            <w:pPr>
              <w:rPr>
                <w:rFonts w:ascii="Times New Roman" w:hAnsi="Times New Roman"/>
                <w:sz w:val="18"/>
                <w:szCs w:val="18"/>
              </w:rPr>
            </w:pPr>
            <w:r>
              <w:rPr>
                <w:rFonts w:hint="eastAsia" w:ascii="Times New Roman" w:hAnsi="Times New Roman"/>
                <w:sz w:val="18"/>
                <w:szCs w:val="18"/>
              </w:rPr>
              <w:t>嵌入式系统实验、通信原理实验、光纤通信与光网络</w:t>
            </w:r>
          </w:p>
        </w:tc>
      </w:tr>
      <w:tr w14:paraId="74631921">
        <w:tblPrEx>
          <w:tblCellMar>
            <w:top w:w="56" w:type="dxa"/>
            <w:left w:w="107" w:type="dxa"/>
            <w:bottom w:w="0" w:type="dxa"/>
            <w:right w:w="26" w:type="dxa"/>
          </w:tblCellMar>
        </w:tblPrEx>
        <w:trPr>
          <w:trHeight w:val="1541" w:hRule="atLeast"/>
          <w:jc w:val="center"/>
        </w:trPr>
        <w:tc>
          <w:tcPr>
            <w:tcW w:w="2017" w:type="dxa"/>
            <w:vMerge w:val="continue"/>
            <w:tcBorders>
              <w:left w:val="single" w:color="000000" w:sz="4" w:space="0"/>
              <w:right w:val="single" w:color="000000" w:sz="4" w:space="0"/>
            </w:tcBorders>
            <w:vAlign w:val="center"/>
          </w:tcPr>
          <w:p w14:paraId="314F6261">
            <w:pPr>
              <w:rPr>
                <w:rFonts w:ascii="Times New Roman" w:hAnsi="Times New Roman"/>
                <w:sz w:val="18"/>
                <w:szCs w:val="18"/>
              </w:rPr>
            </w:pPr>
          </w:p>
        </w:tc>
        <w:tc>
          <w:tcPr>
            <w:tcW w:w="2774" w:type="dxa"/>
            <w:tcBorders>
              <w:top w:val="single" w:color="auto" w:sz="4" w:space="0"/>
              <w:left w:val="single" w:color="000000" w:sz="4" w:space="0"/>
              <w:bottom w:val="single" w:color="auto" w:sz="4" w:space="0"/>
              <w:right w:val="single" w:color="000000" w:sz="4" w:space="0"/>
            </w:tcBorders>
            <w:vAlign w:val="center"/>
          </w:tcPr>
          <w:p w14:paraId="01471B26">
            <w:pPr>
              <w:rPr>
                <w:rFonts w:ascii="Times New Roman" w:hAnsi="Times New Roman"/>
                <w:sz w:val="18"/>
                <w:szCs w:val="18"/>
              </w:rPr>
            </w:pPr>
            <w:r>
              <w:rPr>
                <w:rFonts w:hint="eastAsia" w:ascii="Times New Roman" w:hAnsi="Times New Roman"/>
                <w:sz w:val="18"/>
                <w:szCs w:val="18"/>
              </w:rPr>
              <w:t>4.3能够根据实验方案构建实验系统，安全地开展实验，对实验结果进行分析和解释，并通过信息综合得到合理有效的结论。</w:t>
            </w:r>
          </w:p>
        </w:tc>
        <w:tc>
          <w:tcPr>
            <w:tcW w:w="3317" w:type="dxa"/>
            <w:tcBorders>
              <w:top w:val="single" w:color="auto" w:sz="4" w:space="0"/>
              <w:left w:val="single" w:color="000000" w:sz="4" w:space="0"/>
              <w:bottom w:val="single" w:color="auto" w:sz="4" w:space="0"/>
              <w:right w:val="single" w:color="000000" w:sz="4" w:space="0"/>
            </w:tcBorders>
            <w:vAlign w:val="center"/>
          </w:tcPr>
          <w:p w14:paraId="61427F8C">
            <w:pPr>
              <w:rPr>
                <w:rFonts w:ascii="Times New Roman" w:hAnsi="Times New Roman"/>
                <w:sz w:val="18"/>
                <w:szCs w:val="18"/>
              </w:rPr>
            </w:pPr>
            <w:r>
              <w:rPr>
                <w:rFonts w:hint="eastAsia" w:ascii="Times New Roman" w:hAnsi="Times New Roman"/>
                <w:sz w:val="18"/>
                <w:szCs w:val="18"/>
              </w:rPr>
              <w:t>计算机网络工程实践</w:t>
            </w:r>
          </w:p>
        </w:tc>
      </w:tr>
      <w:tr w14:paraId="0E8EAC78">
        <w:tblPrEx>
          <w:tblCellMar>
            <w:top w:w="56" w:type="dxa"/>
            <w:left w:w="108" w:type="dxa"/>
            <w:bottom w:w="0" w:type="dxa"/>
            <w:right w:w="133" w:type="dxa"/>
          </w:tblCellMar>
        </w:tblPrEx>
        <w:trPr>
          <w:trHeight w:val="1483" w:hRule="atLeast"/>
          <w:jc w:val="center"/>
        </w:trPr>
        <w:tc>
          <w:tcPr>
            <w:tcW w:w="2017" w:type="dxa"/>
            <w:vMerge w:val="restart"/>
            <w:tcBorders>
              <w:top w:val="single" w:color="000000" w:sz="4" w:space="0"/>
              <w:left w:val="single" w:color="000000" w:sz="4" w:space="0"/>
              <w:right w:val="single" w:color="000000" w:sz="4" w:space="0"/>
            </w:tcBorders>
            <w:vAlign w:val="center"/>
          </w:tcPr>
          <w:p w14:paraId="6EC6FFA3">
            <w:pPr>
              <w:rPr>
                <w:rFonts w:ascii="Times New Roman" w:hAnsi="Times New Roman"/>
                <w:sz w:val="18"/>
                <w:szCs w:val="18"/>
              </w:rPr>
            </w:pPr>
            <w:r>
              <w:rPr>
                <w:rFonts w:hint="eastAsia" w:ascii="Times New Roman" w:hAnsi="Times New Roman"/>
                <w:sz w:val="18"/>
                <w:szCs w:val="18"/>
              </w:rPr>
              <w:t>（5）使用现代工具：能够针对通信工程领域的复杂工程问题，开发、</w:t>
            </w:r>
            <w:r>
              <w:rPr>
                <w:rFonts w:ascii="Times New Roman" w:hAnsi="Times New Roman"/>
                <w:sz w:val="18"/>
                <w:szCs w:val="18"/>
              </w:rPr>
              <w:t>选择与使用恰当的技术、资源、现代工程工具和信息技术工具，</w:t>
            </w:r>
            <w:r>
              <w:rPr>
                <w:rFonts w:hint="eastAsia" w:ascii="Times New Roman" w:hAnsi="Times New Roman"/>
                <w:sz w:val="18"/>
                <w:szCs w:val="18"/>
              </w:rPr>
              <w:t>包括对通信工程领域的复杂工程问题的预测与模拟，并能够理解局限性。</w:t>
            </w:r>
          </w:p>
        </w:tc>
        <w:tc>
          <w:tcPr>
            <w:tcW w:w="2774" w:type="dxa"/>
            <w:tcBorders>
              <w:top w:val="single" w:color="000000" w:sz="4" w:space="0"/>
              <w:left w:val="single" w:color="000000" w:sz="4" w:space="0"/>
              <w:bottom w:val="single" w:color="auto" w:sz="4" w:space="0"/>
              <w:right w:val="single" w:color="000000" w:sz="4" w:space="0"/>
            </w:tcBorders>
            <w:vAlign w:val="center"/>
          </w:tcPr>
          <w:p w14:paraId="0ABB9E0C">
            <w:pPr>
              <w:rPr>
                <w:rFonts w:ascii="Times New Roman" w:hAnsi="Times New Roman"/>
                <w:sz w:val="18"/>
                <w:szCs w:val="18"/>
              </w:rPr>
            </w:pPr>
            <w:r>
              <w:rPr>
                <w:rFonts w:hint="eastAsia" w:ascii="Times New Roman" w:hAnsi="Times New Roman"/>
                <w:sz w:val="18"/>
                <w:szCs w:val="18"/>
              </w:rPr>
              <w:t>5.1了解专业常用的现代仪器、信息技术工具、工程工具和模拟软件的使用原理和方法，并理解其局限性。</w:t>
            </w:r>
          </w:p>
        </w:tc>
        <w:tc>
          <w:tcPr>
            <w:tcW w:w="3317" w:type="dxa"/>
            <w:tcBorders>
              <w:top w:val="single" w:color="000000" w:sz="4" w:space="0"/>
              <w:left w:val="single" w:color="000000" w:sz="4" w:space="0"/>
              <w:bottom w:val="single" w:color="auto" w:sz="4" w:space="0"/>
              <w:right w:val="single" w:color="000000" w:sz="4" w:space="0"/>
            </w:tcBorders>
            <w:shd w:val="clear" w:color="auto" w:fill="auto"/>
            <w:vAlign w:val="center"/>
          </w:tcPr>
          <w:p w14:paraId="5204D4F6">
            <w:pPr>
              <w:rPr>
                <w:rFonts w:ascii="Times New Roman" w:hAnsi="Times New Roman"/>
                <w:sz w:val="18"/>
                <w:szCs w:val="18"/>
              </w:rPr>
            </w:pPr>
            <w:r>
              <w:rPr>
                <w:rFonts w:hint="eastAsia" w:ascii="Times New Roman" w:hAnsi="Times New Roman"/>
                <w:sz w:val="18"/>
                <w:szCs w:val="18"/>
              </w:rPr>
              <w:t>数字电路实验、通信电路与系统实验、通信原理实验、数字信号处理实验、光纤通信与光网络</w:t>
            </w:r>
          </w:p>
        </w:tc>
      </w:tr>
      <w:tr w14:paraId="3212E447">
        <w:tblPrEx>
          <w:tblCellMar>
            <w:top w:w="56" w:type="dxa"/>
            <w:left w:w="108" w:type="dxa"/>
            <w:bottom w:w="0" w:type="dxa"/>
            <w:right w:w="133" w:type="dxa"/>
          </w:tblCellMar>
        </w:tblPrEx>
        <w:trPr>
          <w:trHeight w:val="1475" w:hRule="atLeast"/>
          <w:jc w:val="center"/>
        </w:trPr>
        <w:tc>
          <w:tcPr>
            <w:tcW w:w="2017" w:type="dxa"/>
            <w:vMerge w:val="continue"/>
            <w:tcBorders>
              <w:left w:val="single" w:color="000000" w:sz="4" w:space="0"/>
              <w:right w:val="single" w:color="000000" w:sz="4" w:space="0"/>
            </w:tcBorders>
            <w:vAlign w:val="center"/>
          </w:tcPr>
          <w:p w14:paraId="12F6FA9D">
            <w:pPr>
              <w:rPr>
                <w:rFonts w:ascii="Times New Roman" w:hAnsi="Times New Roman"/>
                <w:sz w:val="18"/>
                <w:szCs w:val="18"/>
              </w:rPr>
            </w:pPr>
          </w:p>
        </w:tc>
        <w:tc>
          <w:tcPr>
            <w:tcW w:w="2774" w:type="dxa"/>
            <w:tcBorders>
              <w:top w:val="single" w:color="auto" w:sz="4" w:space="0"/>
              <w:left w:val="single" w:color="000000" w:sz="4" w:space="0"/>
              <w:bottom w:val="single" w:color="auto" w:sz="4" w:space="0"/>
              <w:right w:val="single" w:color="000000" w:sz="4" w:space="0"/>
            </w:tcBorders>
            <w:vAlign w:val="center"/>
          </w:tcPr>
          <w:p w14:paraId="4F37B2C2">
            <w:pPr>
              <w:rPr>
                <w:rFonts w:ascii="Times New Roman" w:hAnsi="Times New Roman"/>
                <w:sz w:val="18"/>
                <w:szCs w:val="18"/>
              </w:rPr>
            </w:pPr>
            <w:r>
              <w:rPr>
                <w:rFonts w:hint="eastAsia" w:ascii="Times New Roman" w:hAnsi="Times New Roman"/>
                <w:sz w:val="18"/>
                <w:szCs w:val="18"/>
              </w:rPr>
              <w:t>5.2能够选择与使用恰当的仪器、信息资源、工程工具和专业模拟软件，对通信领域复杂工程问题进行分析、计算与设计。</w:t>
            </w:r>
          </w:p>
        </w:tc>
        <w:tc>
          <w:tcPr>
            <w:tcW w:w="3317" w:type="dxa"/>
            <w:tcBorders>
              <w:top w:val="single" w:color="auto" w:sz="4" w:space="0"/>
              <w:left w:val="single" w:color="000000" w:sz="4" w:space="0"/>
              <w:bottom w:val="single" w:color="auto" w:sz="4" w:space="0"/>
              <w:right w:val="single" w:color="000000" w:sz="4" w:space="0"/>
            </w:tcBorders>
            <w:shd w:val="clear" w:color="auto" w:fill="auto"/>
            <w:vAlign w:val="center"/>
          </w:tcPr>
          <w:p w14:paraId="41B19A5F">
            <w:pPr>
              <w:rPr>
                <w:rFonts w:ascii="Times New Roman" w:hAnsi="Times New Roman"/>
                <w:sz w:val="18"/>
                <w:szCs w:val="18"/>
              </w:rPr>
            </w:pPr>
            <w:r>
              <w:rPr>
                <w:rFonts w:hint="eastAsia" w:ascii="Times New Roman" w:hAnsi="Times New Roman"/>
                <w:sz w:val="18"/>
                <w:szCs w:val="18"/>
              </w:rPr>
              <w:t>数学建模与仿真计算、计算机网络工程实践、微波与天线技术</w:t>
            </w:r>
          </w:p>
        </w:tc>
      </w:tr>
      <w:tr w14:paraId="69CE3BAC">
        <w:tblPrEx>
          <w:tblCellMar>
            <w:top w:w="56" w:type="dxa"/>
            <w:left w:w="108" w:type="dxa"/>
            <w:bottom w:w="0" w:type="dxa"/>
            <w:right w:w="133" w:type="dxa"/>
          </w:tblCellMar>
        </w:tblPrEx>
        <w:trPr>
          <w:trHeight w:val="1452" w:hRule="atLeast"/>
          <w:jc w:val="center"/>
        </w:trPr>
        <w:tc>
          <w:tcPr>
            <w:tcW w:w="2017" w:type="dxa"/>
            <w:vMerge w:val="continue"/>
            <w:tcBorders>
              <w:left w:val="single" w:color="000000" w:sz="4" w:space="0"/>
              <w:bottom w:val="single" w:color="000000" w:sz="4" w:space="0"/>
              <w:right w:val="single" w:color="000000" w:sz="4" w:space="0"/>
            </w:tcBorders>
            <w:vAlign w:val="center"/>
          </w:tcPr>
          <w:p w14:paraId="15718B39">
            <w:pPr>
              <w:rPr>
                <w:rFonts w:ascii="Times New Roman" w:hAnsi="Times New Roman"/>
                <w:sz w:val="18"/>
                <w:szCs w:val="18"/>
              </w:rPr>
            </w:pPr>
          </w:p>
        </w:tc>
        <w:tc>
          <w:tcPr>
            <w:tcW w:w="2774" w:type="dxa"/>
            <w:tcBorders>
              <w:top w:val="single" w:color="auto" w:sz="4" w:space="0"/>
              <w:left w:val="single" w:color="000000" w:sz="4" w:space="0"/>
              <w:bottom w:val="single" w:color="000000" w:sz="4" w:space="0"/>
              <w:right w:val="single" w:color="000000" w:sz="4" w:space="0"/>
            </w:tcBorders>
            <w:vAlign w:val="center"/>
          </w:tcPr>
          <w:p w14:paraId="3F9B07CC">
            <w:pPr>
              <w:rPr>
                <w:rFonts w:ascii="Times New Roman" w:hAnsi="Times New Roman"/>
                <w:sz w:val="18"/>
                <w:szCs w:val="18"/>
              </w:rPr>
            </w:pPr>
            <w:r>
              <w:rPr>
                <w:rFonts w:hint="eastAsia" w:ascii="Times New Roman" w:hAnsi="Times New Roman"/>
                <w:sz w:val="18"/>
                <w:szCs w:val="18"/>
              </w:rPr>
              <w:t>5.3能够针对具体的对象，开发或选用满足特定需求的现代工具，模拟和预测专业问题，并能够分析其局限性。</w:t>
            </w:r>
          </w:p>
        </w:tc>
        <w:tc>
          <w:tcPr>
            <w:tcW w:w="3317" w:type="dxa"/>
            <w:tcBorders>
              <w:top w:val="single" w:color="auto" w:sz="4" w:space="0"/>
              <w:left w:val="single" w:color="000000" w:sz="4" w:space="0"/>
              <w:bottom w:val="single" w:color="000000" w:sz="4" w:space="0"/>
              <w:right w:val="single" w:color="000000" w:sz="4" w:space="0"/>
            </w:tcBorders>
            <w:shd w:val="clear" w:color="auto" w:fill="auto"/>
            <w:vAlign w:val="center"/>
          </w:tcPr>
          <w:p w14:paraId="4F065331">
            <w:pPr>
              <w:rPr>
                <w:rFonts w:ascii="Times New Roman" w:hAnsi="Times New Roman"/>
                <w:sz w:val="18"/>
                <w:szCs w:val="18"/>
              </w:rPr>
            </w:pPr>
            <w:r>
              <w:rPr>
                <w:rFonts w:hint="eastAsia" w:ascii="Times New Roman" w:hAnsi="Times New Roman"/>
                <w:sz w:val="18"/>
                <w:szCs w:val="18"/>
              </w:rPr>
              <w:t>大学生创新创业教育、电子工艺实习</w:t>
            </w:r>
          </w:p>
        </w:tc>
      </w:tr>
      <w:tr w14:paraId="51D01070">
        <w:tblPrEx>
          <w:tblCellMar>
            <w:top w:w="56" w:type="dxa"/>
            <w:left w:w="108" w:type="dxa"/>
            <w:bottom w:w="0" w:type="dxa"/>
            <w:right w:w="133" w:type="dxa"/>
          </w:tblCellMar>
        </w:tblPrEx>
        <w:trPr>
          <w:trHeight w:val="1496" w:hRule="atLeast"/>
          <w:jc w:val="center"/>
        </w:trPr>
        <w:tc>
          <w:tcPr>
            <w:tcW w:w="2017" w:type="dxa"/>
            <w:vMerge w:val="restart"/>
            <w:tcBorders>
              <w:top w:val="single" w:color="000000" w:sz="4" w:space="0"/>
              <w:left w:val="single" w:color="000000" w:sz="4" w:space="0"/>
              <w:right w:val="single" w:color="000000" w:sz="4" w:space="0"/>
            </w:tcBorders>
            <w:vAlign w:val="center"/>
          </w:tcPr>
          <w:p w14:paraId="1AFE10AE">
            <w:pPr>
              <w:rPr>
                <w:rFonts w:ascii="Times New Roman" w:hAnsi="Times New Roman"/>
                <w:sz w:val="18"/>
                <w:szCs w:val="18"/>
              </w:rPr>
            </w:pPr>
            <w:r>
              <w:rPr>
                <w:rFonts w:hint="eastAsia" w:ascii="Times New Roman" w:hAnsi="Times New Roman"/>
                <w:sz w:val="18"/>
                <w:szCs w:val="18"/>
              </w:rPr>
              <w:t>（6）工程与可持续发展：在解决通信工程领域的复杂工程问题时，能够基于工程相关背景知识，分析和评价工程实践对健康、安全、环境、法律以及经济和社会可持续发展的影响，并理解应承担的责任。</w:t>
            </w:r>
          </w:p>
        </w:tc>
        <w:tc>
          <w:tcPr>
            <w:tcW w:w="2774" w:type="dxa"/>
            <w:tcBorders>
              <w:top w:val="single" w:color="000000" w:sz="4" w:space="0"/>
              <w:left w:val="single" w:color="000000" w:sz="4" w:space="0"/>
              <w:bottom w:val="single" w:color="auto" w:sz="4" w:space="0"/>
              <w:right w:val="single" w:color="000000" w:sz="4" w:space="0"/>
            </w:tcBorders>
            <w:vAlign w:val="center"/>
          </w:tcPr>
          <w:p w14:paraId="7B264A85">
            <w:pPr>
              <w:rPr>
                <w:rFonts w:ascii="Times New Roman" w:hAnsi="Times New Roman"/>
                <w:sz w:val="18"/>
                <w:szCs w:val="18"/>
              </w:rPr>
            </w:pPr>
            <w:r>
              <w:rPr>
                <w:rFonts w:hint="eastAsia" w:ascii="Times New Roman" w:hAnsi="Times New Roman"/>
                <w:sz w:val="18"/>
                <w:szCs w:val="18"/>
              </w:rPr>
              <w:t>6.1 了解通信领域的技术标准体系、知识产权、产业政策和法律法规，理解不同社会文化对工程活动的影响；</w:t>
            </w:r>
          </w:p>
          <w:p w14:paraId="1491176B">
            <w:pPr>
              <w:rPr>
                <w:rFonts w:ascii="Times New Roman" w:hAnsi="Times New Roman"/>
                <w:sz w:val="18"/>
                <w:szCs w:val="18"/>
              </w:rPr>
            </w:pPr>
          </w:p>
        </w:tc>
        <w:tc>
          <w:tcPr>
            <w:tcW w:w="3317" w:type="dxa"/>
            <w:tcBorders>
              <w:top w:val="single" w:color="000000" w:sz="4" w:space="0"/>
              <w:left w:val="single" w:color="000000" w:sz="4" w:space="0"/>
              <w:bottom w:val="single" w:color="auto" w:sz="4" w:space="0"/>
              <w:right w:val="single" w:color="000000" w:sz="4" w:space="0"/>
            </w:tcBorders>
            <w:vAlign w:val="center"/>
          </w:tcPr>
          <w:p w14:paraId="05E11F58">
            <w:pPr>
              <w:rPr>
                <w:rFonts w:ascii="Times New Roman" w:hAnsi="Times New Roman"/>
                <w:sz w:val="18"/>
                <w:szCs w:val="18"/>
              </w:rPr>
            </w:pPr>
            <w:r>
              <w:rPr>
                <w:rFonts w:hint="eastAsia" w:ascii="Times New Roman" w:hAnsi="Times New Roman"/>
                <w:sz w:val="18"/>
                <w:szCs w:val="18"/>
              </w:rPr>
              <w:t>无线与移动通信、计算机网络工程实践、微波与天线技术</w:t>
            </w:r>
          </w:p>
        </w:tc>
      </w:tr>
      <w:tr w14:paraId="773904F8">
        <w:tblPrEx>
          <w:tblCellMar>
            <w:top w:w="56" w:type="dxa"/>
            <w:left w:w="108" w:type="dxa"/>
            <w:bottom w:w="0" w:type="dxa"/>
            <w:right w:w="133" w:type="dxa"/>
          </w:tblCellMar>
        </w:tblPrEx>
        <w:trPr>
          <w:trHeight w:val="1690" w:hRule="atLeast"/>
          <w:jc w:val="center"/>
        </w:trPr>
        <w:tc>
          <w:tcPr>
            <w:tcW w:w="2017" w:type="dxa"/>
            <w:vMerge w:val="continue"/>
            <w:tcBorders>
              <w:left w:val="single" w:color="000000" w:sz="4" w:space="0"/>
              <w:bottom w:val="single" w:color="000000" w:sz="4" w:space="0"/>
              <w:right w:val="single" w:color="000000" w:sz="4" w:space="0"/>
            </w:tcBorders>
            <w:vAlign w:val="center"/>
          </w:tcPr>
          <w:p w14:paraId="3DB0E3C6">
            <w:pPr>
              <w:rPr>
                <w:rFonts w:ascii="Times New Roman" w:hAnsi="Times New Roman"/>
                <w:sz w:val="18"/>
                <w:szCs w:val="18"/>
              </w:rPr>
            </w:pPr>
          </w:p>
        </w:tc>
        <w:tc>
          <w:tcPr>
            <w:tcW w:w="2774" w:type="dxa"/>
            <w:tcBorders>
              <w:top w:val="single" w:color="auto" w:sz="4" w:space="0"/>
              <w:left w:val="single" w:color="000000" w:sz="4" w:space="0"/>
              <w:bottom w:val="single" w:color="000000" w:sz="4" w:space="0"/>
              <w:right w:val="single" w:color="000000" w:sz="4" w:space="0"/>
            </w:tcBorders>
            <w:vAlign w:val="center"/>
          </w:tcPr>
          <w:p w14:paraId="14C4FC21">
            <w:pPr>
              <w:rPr>
                <w:rFonts w:ascii="Times New Roman" w:hAnsi="Times New Roman"/>
                <w:sz w:val="18"/>
                <w:szCs w:val="18"/>
              </w:rPr>
            </w:pPr>
            <w:r>
              <w:rPr>
                <w:rFonts w:hint="eastAsia" w:ascii="Times New Roman" w:hAnsi="Times New Roman"/>
                <w:sz w:val="18"/>
                <w:szCs w:val="18"/>
              </w:rPr>
              <w:t>6.2能分析和评价通信工程实践对社会、健康、安全、法律、文化的影响，以及这些制约因素对项目实施的影响，并理解应承担的责任。</w:t>
            </w:r>
          </w:p>
        </w:tc>
        <w:tc>
          <w:tcPr>
            <w:tcW w:w="3317" w:type="dxa"/>
            <w:tcBorders>
              <w:top w:val="single" w:color="auto" w:sz="4" w:space="0"/>
              <w:left w:val="single" w:color="000000" w:sz="4" w:space="0"/>
              <w:bottom w:val="single" w:color="000000" w:sz="4" w:space="0"/>
              <w:right w:val="single" w:color="000000" w:sz="4" w:space="0"/>
            </w:tcBorders>
            <w:vAlign w:val="center"/>
          </w:tcPr>
          <w:p w14:paraId="7A2FCBD8">
            <w:pPr>
              <w:rPr>
                <w:rFonts w:ascii="Times New Roman" w:hAnsi="Times New Roman"/>
                <w:sz w:val="18"/>
                <w:szCs w:val="18"/>
              </w:rPr>
            </w:pPr>
            <w:r>
              <w:rPr>
                <w:rFonts w:hint="eastAsia" w:ascii="Times New Roman" w:hAnsi="Times New Roman"/>
                <w:sz w:val="18"/>
                <w:szCs w:val="18"/>
              </w:rPr>
              <w:t>大学生创新创业教育、电子工艺实习、通信系统综合实践、专业实习、工程伦理</w:t>
            </w:r>
          </w:p>
        </w:tc>
      </w:tr>
      <w:tr w14:paraId="4BC0A67C">
        <w:tblPrEx>
          <w:tblCellMar>
            <w:top w:w="56" w:type="dxa"/>
            <w:left w:w="108" w:type="dxa"/>
            <w:bottom w:w="0" w:type="dxa"/>
            <w:right w:w="115" w:type="dxa"/>
          </w:tblCellMar>
        </w:tblPrEx>
        <w:trPr>
          <w:trHeight w:val="1406" w:hRule="atLeast"/>
          <w:jc w:val="center"/>
        </w:trPr>
        <w:tc>
          <w:tcPr>
            <w:tcW w:w="2017" w:type="dxa"/>
            <w:vMerge w:val="restart"/>
            <w:tcBorders>
              <w:top w:val="single" w:color="000000" w:sz="4" w:space="0"/>
              <w:left w:val="single" w:color="000000" w:sz="4" w:space="0"/>
              <w:right w:val="single" w:color="000000" w:sz="4" w:space="0"/>
            </w:tcBorders>
            <w:vAlign w:val="center"/>
          </w:tcPr>
          <w:p w14:paraId="08C9EFA8">
            <w:pPr>
              <w:rPr>
                <w:rFonts w:ascii="Times New Roman" w:hAnsi="Times New Roman"/>
                <w:sz w:val="18"/>
                <w:szCs w:val="18"/>
              </w:rPr>
            </w:pPr>
            <w:r>
              <w:rPr>
                <w:rFonts w:hint="eastAsia" w:ascii="Times New Roman" w:hAnsi="Times New Roman"/>
                <w:sz w:val="18"/>
                <w:szCs w:val="18"/>
              </w:rPr>
              <w:t>（7）工程伦理和职业规</w:t>
            </w:r>
            <w:r>
              <w:rPr>
                <w:rFonts w:ascii="Times New Roman" w:hAnsi="Times New Roman"/>
                <w:sz w:val="18"/>
                <w:szCs w:val="18"/>
              </w:rPr>
              <w:t>范</w:t>
            </w:r>
            <w:r>
              <w:rPr>
                <w:rFonts w:hint="eastAsia" w:ascii="Times New Roman" w:hAnsi="Times New Roman"/>
                <w:sz w:val="18"/>
                <w:szCs w:val="18"/>
              </w:rPr>
              <w:t>：有工程报国、为民造福的意识</w:t>
            </w:r>
            <w:r>
              <w:rPr>
                <w:rFonts w:ascii="Times New Roman" w:hAnsi="Times New Roman"/>
                <w:sz w:val="18"/>
                <w:szCs w:val="18"/>
              </w:rPr>
              <w:t>，具有人文社会科学素养和社会责任感，</w:t>
            </w:r>
            <w:r>
              <w:rPr>
                <w:rFonts w:hint="eastAsia" w:ascii="Times New Roman" w:hAnsi="Times New Roman"/>
                <w:sz w:val="18"/>
                <w:szCs w:val="18"/>
              </w:rPr>
              <w:t>能够理解和践行工程伦理</w:t>
            </w:r>
            <w:r>
              <w:rPr>
                <w:rFonts w:ascii="Times New Roman" w:hAnsi="Times New Roman"/>
                <w:sz w:val="18"/>
                <w:szCs w:val="18"/>
              </w:rPr>
              <w:t>，在工程实践中遵守工程职业道德、规范和</w:t>
            </w:r>
            <w:r>
              <w:rPr>
                <w:rFonts w:hint="eastAsia" w:ascii="Times New Roman" w:hAnsi="Times New Roman"/>
                <w:sz w:val="18"/>
                <w:szCs w:val="18"/>
              </w:rPr>
              <w:t>相关法律</w:t>
            </w:r>
            <w:r>
              <w:rPr>
                <w:rFonts w:ascii="Times New Roman" w:hAnsi="Times New Roman"/>
                <w:sz w:val="18"/>
                <w:szCs w:val="18"/>
              </w:rPr>
              <w:t>，履行责任。</w:t>
            </w:r>
          </w:p>
        </w:tc>
        <w:tc>
          <w:tcPr>
            <w:tcW w:w="2774" w:type="dxa"/>
            <w:tcBorders>
              <w:top w:val="single" w:color="000000" w:sz="4" w:space="0"/>
              <w:left w:val="single" w:color="000000" w:sz="4" w:space="0"/>
              <w:bottom w:val="single" w:color="auto" w:sz="4" w:space="0"/>
              <w:right w:val="single" w:color="000000" w:sz="4" w:space="0"/>
            </w:tcBorders>
            <w:vAlign w:val="center"/>
          </w:tcPr>
          <w:p w14:paraId="6A8C362D">
            <w:pPr>
              <w:rPr>
                <w:rFonts w:ascii="Times New Roman" w:hAnsi="Times New Roman"/>
                <w:sz w:val="18"/>
                <w:szCs w:val="18"/>
              </w:rPr>
            </w:pPr>
            <w:r>
              <w:rPr>
                <w:rFonts w:hint="eastAsia" w:ascii="Times New Roman" w:hAnsi="Times New Roman"/>
                <w:sz w:val="18"/>
                <w:szCs w:val="18"/>
              </w:rPr>
              <w:t>7.1理解诚实公正、诚信守则的工程职业道德和规范，并能在工程实践中自觉遵守。</w:t>
            </w:r>
          </w:p>
        </w:tc>
        <w:tc>
          <w:tcPr>
            <w:tcW w:w="3317" w:type="dxa"/>
            <w:tcBorders>
              <w:top w:val="single" w:color="000000" w:sz="4" w:space="0"/>
              <w:left w:val="single" w:color="000000" w:sz="4" w:space="0"/>
              <w:bottom w:val="single" w:color="auto" w:sz="4" w:space="0"/>
              <w:right w:val="single" w:color="000000" w:sz="4" w:space="0"/>
            </w:tcBorders>
            <w:vAlign w:val="center"/>
          </w:tcPr>
          <w:p w14:paraId="18D536B1">
            <w:pPr>
              <w:rPr>
                <w:rFonts w:ascii="Times New Roman" w:hAnsi="Times New Roman"/>
                <w:sz w:val="18"/>
                <w:szCs w:val="18"/>
              </w:rPr>
            </w:pPr>
            <w:r>
              <w:rPr>
                <w:rFonts w:hint="eastAsia" w:ascii="Times New Roman" w:hAnsi="Times New Roman"/>
                <w:sz w:val="18"/>
                <w:szCs w:val="18"/>
              </w:rPr>
              <w:t>光纤通信与光网络、信息通信前沿专题</w:t>
            </w:r>
          </w:p>
        </w:tc>
      </w:tr>
      <w:tr w14:paraId="707BF715">
        <w:tblPrEx>
          <w:tblCellMar>
            <w:top w:w="56" w:type="dxa"/>
            <w:left w:w="108" w:type="dxa"/>
            <w:bottom w:w="0" w:type="dxa"/>
            <w:right w:w="115" w:type="dxa"/>
          </w:tblCellMar>
        </w:tblPrEx>
        <w:trPr>
          <w:trHeight w:val="1250" w:hRule="atLeast"/>
          <w:jc w:val="center"/>
        </w:trPr>
        <w:tc>
          <w:tcPr>
            <w:tcW w:w="2017" w:type="dxa"/>
            <w:vMerge w:val="continue"/>
            <w:tcBorders>
              <w:left w:val="single" w:color="000000" w:sz="4" w:space="0"/>
              <w:right w:val="single" w:color="000000" w:sz="4" w:space="0"/>
            </w:tcBorders>
            <w:vAlign w:val="center"/>
          </w:tcPr>
          <w:p w14:paraId="4F3133A0">
            <w:pPr>
              <w:rPr>
                <w:rFonts w:ascii="Times New Roman" w:hAnsi="Times New Roman"/>
                <w:sz w:val="18"/>
                <w:szCs w:val="18"/>
              </w:rPr>
            </w:pPr>
          </w:p>
        </w:tc>
        <w:tc>
          <w:tcPr>
            <w:tcW w:w="2774" w:type="dxa"/>
            <w:tcBorders>
              <w:top w:val="single" w:color="auto" w:sz="4" w:space="0"/>
              <w:left w:val="single" w:color="000000" w:sz="4" w:space="0"/>
              <w:bottom w:val="single" w:color="auto" w:sz="4" w:space="0"/>
              <w:right w:val="single" w:color="000000" w:sz="4" w:space="0"/>
            </w:tcBorders>
            <w:vAlign w:val="center"/>
          </w:tcPr>
          <w:p w14:paraId="4D5D73D3">
            <w:pPr>
              <w:rPr>
                <w:rFonts w:ascii="Times New Roman" w:hAnsi="Times New Roman"/>
                <w:sz w:val="18"/>
                <w:szCs w:val="18"/>
              </w:rPr>
            </w:pPr>
            <w:r>
              <w:rPr>
                <w:rFonts w:hint="eastAsia" w:ascii="Times New Roman" w:hAnsi="Times New Roman"/>
                <w:sz w:val="18"/>
                <w:szCs w:val="18"/>
              </w:rPr>
              <w:t>7.2 理解工程师对公众的安全、健康和福祉，以及环境保护的社会责任，能够在工程实践中自觉履行责任。</w:t>
            </w:r>
          </w:p>
        </w:tc>
        <w:tc>
          <w:tcPr>
            <w:tcW w:w="3317" w:type="dxa"/>
            <w:tcBorders>
              <w:top w:val="single" w:color="auto" w:sz="4" w:space="0"/>
              <w:left w:val="single" w:color="000000" w:sz="4" w:space="0"/>
              <w:bottom w:val="single" w:color="auto" w:sz="4" w:space="0"/>
              <w:right w:val="single" w:color="000000" w:sz="4" w:space="0"/>
            </w:tcBorders>
            <w:vAlign w:val="center"/>
          </w:tcPr>
          <w:p w14:paraId="66DD421F">
            <w:pPr>
              <w:rPr>
                <w:rFonts w:ascii="Times New Roman" w:hAnsi="Times New Roman"/>
                <w:sz w:val="18"/>
                <w:szCs w:val="18"/>
              </w:rPr>
            </w:pPr>
            <w:r>
              <w:rPr>
                <w:rFonts w:hint="eastAsia" w:ascii="Times New Roman" w:hAnsi="Times New Roman"/>
                <w:sz w:val="18"/>
                <w:szCs w:val="18"/>
              </w:rPr>
              <w:t>信号处理课程设计、通信系统综合实践、专业实习、工程伦理</w:t>
            </w:r>
          </w:p>
        </w:tc>
      </w:tr>
      <w:tr w14:paraId="3F32BE56">
        <w:tblPrEx>
          <w:tblCellMar>
            <w:top w:w="56" w:type="dxa"/>
            <w:left w:w="108" w:type="dxa"/>
            <w:bottom w:w="0" w:type="dxa"/>
            <w:right w:w="115" w:type="dxa"/>
          </w:tblCellMar>
        </w:tblPrEx>
        <w:trPr>
          <w:trHeight w:val="991" w:hRule="atLeast"/>
          <w:jc w:val="center"/>
        </w:trPr>
        <w:tc>
          <w:tcPr>
            <w:tcW w:w="2017" w:type="dxa"/>
            <w:vMerge w:val="restart"/>
            <w:tcBorders>
              <w:top w:val="single" w:color="000000" w:sz="4" w:space="0"/>
              <w:left w:val="single" w:color="000000" w:sz="4" w:space="0"/>
              <w:right w:val="single" w:color="000000" w:sz="4" w:space="0"/>
            </w:tcBorders>
            <w:vAlign w:val="center"/>
          </w:tcPr>
          <w:p w14:paraId="6FE84C50">
            <w:pPr>
              <w:rPr>
                <w:rFonts w:ascii="Times New Roman" w:hAnsi="Times New Roman"/>
                <w:sz w:val="18"/>
                <w:szCs w:val="18"/>
              </w:rPr>
            </w:pPr>
            <w:r>
              <w:rPr>
                <w:rFonts w:hint="eastAsia" w:ascii="Times New Roman" w:hAnsi="Times New Roman"/>
                <w:sz w:val="18"/>
                <w:szCs w:val="18"/>
              </w:rPr>
              <w:t>（8）个人和团队：能够在多样化</w:t>
            </w:r>
            <w:r>
              <w:rPr>
                <w:rFonts w:ascii="Times New Roman" w:hAnsi="Times New Roman"/>
                <w:sz w:val="18"/>
                <w:szCs w:val="18"/>
              </w:rPr>
              <w:t>、多学科背景下的团队中承担个体、团队成员以及负责人的角色。</w:t>
            </w:r>
            <w:r>
              <w:rPr>
                <w:rFonts w:hint="eastAsia" w:ascii="Times New Roman" w:hAnsi="Times New Roman"/>
                <w:sz w:val="18"/>
                <w:szCs w:val="18"/>
              </w:rPr>
              <w:t xml:space="preserve"> </w:t>
            </w:r>
          </w:p>
          <w:p w14:paraId="59BE1678">
            <w:pPr>
              <w:rPr>
                <w:rFonts w:ascii="Times New Roman" w:hAnsi="Times New Roman"/>
                <w:sz w:val="18"/>
                <w:szCs w:val="18"/>
              </w:rPr>
            </w:pPr>
          </w:p>
        </w:tc>
        <w:tc>
          <w:tcPr>
            <w:tcW w:w="2774" w:type="dxa"/>
            <w:tcBorders>
              <w:top w:val="single" w:color="000000" w:sz="4" w:space="0"/>
              <w:left w:val="single" w:color="000000" w:sz="4" w:space="0"/>
              <w:bottom w:val="single" w:color="auto" w:sz="4" w:space="0"/>
              <w:right w:val="single" w:color="000000" w:sz="4" w:space="0"/>
            </w:tcBorders>
            <w:vAlign w:val="center"/>
          </w:tcPr>
          <w:p w14:paraId="775D4B17">
            <w:pPr>
              <w:rPr>
                <w:rFonts w:ascii="Times New Roman" w:hAnsi="Times New Roman"/>
                <w:sz w:val="18"/>
                <w:szCs w:val="18"/>
              </w:rPr>
            </w:pPr>
            <w:r>
              <w:rPr>
                <w:rFonts w:hint="eastAsia" w:ascii="Times New Roman" w:hAnsi="Times New Roman"/>
                <w:sz w:val="18"/>
                <w:szCs w:val="18"/>
              </w:rPr>
              <w:t>8.1 能主动与其他学科的成员共享信息，具有良好的团队合作精神；</w:t>
            </w:r>
          </w:p>
        </w:tc>
        <w:tc>
          <w:tcPr>
            <w:tcW w:w="3317" w:type="dxa"/>
            <w:tcBorders>
              <w:top w:val="single" w:color="000000" w:sz="4" w:space="0"/>
              <w:left w:val="single" w:color="000000" w:sz="4" w:space="0"/>
              <w:bottom w:val="single" w:color="auto" w:sz="4" w:space="0"/>
              <w:right w:val="single" w:color="000000" w:sz="4" w:space="0"/>
            </w:tcBorders>
            <w:vAlign w:val="center"/>
          </w:tcPr>
          <w:p w14:paraId="083B610D">
            <w:pPr>
              <w:rPr>
                <w:rFonts w:ascii="Times New Roman" w:hAnsi="Times New Roman"/>
                <w:sz w:val="18"/>
                <w:szCs w:val="18"/>
              </w:rPr>
            </w:pPr>
            <w:r>
              <w:rPr>
                <w:rFonts w:hint="eastAsia" w:ascii="Times New Roman" w:hAnsi="Times New Roman"/>
                <w:sz w:val="18"/>
                <w:szCs w:val="18"/>
              </w:rPr>
              <w:t>新生研讨与职业生涯规划、通信电路与系统实验、通信原理实验</w:t>
            </w:r>
          </w:p>
        </w:tc>
      </w:tr>
      <w:tr w14:paraId="04C6D053">
        <w:tblPrEx>
          <w:tblCellMar>
            <w:top w:w="56" w:type="dxa"/>
            <w:left w:w="108" w:type="dxa"/>
            <w:bottom w:w="0" w:type="dxa"/>
            <w:right w:w="115" w:type="dxa"/>
          </w:tblCellMar>
        </w:tblPrEx>
        <w:trPr>
          <w:trHeight w:val="947" w:hRule="atLeast"/>
          <w:jc w:val="center"/>
        </w:trPr>
        <w:tc>
          <w:tcPr>
            <w:tcW w:w="2017" w:type="dxa"/>
            <w:vMerge w:val="continue"/>
            <w:tcBorders>
              <w:left w:val="single" w:color="000000" w:sz="4" w:space="0"/>
              <w:bottom w:val="single" w:color="000000" w:sz="4" w:space="0"/>
              <w:right w:val="single" w:color="000000" w:sz="4" w:space="0"/>
            </w:tcBorders>
            <w:vAlign w:val="center"/>
          </w:tcPr>
          <w:p w14:paraId="5F321275">
            <w:pPr>
              <w:rPr>
                <w:rFonts w:ascii="Times New Roman" w:hAnsi="Times New Roman"/>
                <w:sz w:val="18"/>
                <w:szCs w:val="18"/>
              </w:rPr>
            </w:pPr>
          </w:p>
        </w:tc>
        <w:tc>
          <w:tcPr>
            <w:tcW w:w="2774" w:type="dxa"/>
            <w:tcBorders>
              <w:top w:val="single" w:color="auto" w:sz="4" w:space="0"/>
              <w:left w:val="single" w:color="000000" w:sz="4" w:space="0"/>
              <w:bottom w:val="single" w:color="000000" w:sz="4" w:space="0"/>
              <w:right w:val="single" w:color="000000" w:sz="4" w:space="0"/>
            </w:tcBorders>
            <w:vAlign w:val="center"/>
          </w:tcPr>
          <w:p w14:paraId="60209B4D">
            <w:pPr>
              <w:rPr>
                <w:rFonts w:ascii="Times New Roman" w:hAnsi="Times New Roman"/>
                <w:sz w:val="18"/>
                <w:szCs w:val="18"/>
              </w:rPr>
            </w:pPr>
            <w:r>
              <w:rPr>
                <w:rFonts w:hint="eastAsia" w:ascii="Times New Roman" w:hAnsi="Times New Roman"/>
                <w:sz w:val="18"/>
                <w:szCs w:val="18"/>
              </w:rPr>
              <w:t>8.2 能够在团队中独立或合作开展工作，胜任不同的团队成员角色和承担相应的责任。</w:t>
            </w:r>
          </w:p>
        </w:tc>
        <w:tc>
          <w:tcPr>
            <w:tcW w:w="3317" w:type="dxa"/>
            <w:tcBorders>
              <w:top w:val="single" w:color="auto" w:sz="4" w:space="0"/>
              <w:left w:val="single" w:color="000000" w:sz="4" w:space="0"/>
              <w:bottom w:val="single" w:color="000000" w:sz="4" w:space="0"/>
              <w:right w:val="single" w:color="000000" w:sz="4" w:space="0"/>
            </w:tcBorders>
            <w:vAlign w:val="center"/>
          </w:tcPr>
          <w:p w14:paraId="2EF46067">
            <w:pPr>
              <w:rPr>
                <w:rFonts w:ascii="Times New Roman" w:hAnsi="Times New Roman"/>
                <w:sz w:val="18"/>
                <w:szCs w:val="18"/>
              </w:rPr>
            </w:pPr>
            <w:r>
              <w:rPr>
                <w:rFonts w:hint="eastAsia" w:ascii="Times New Roman" w:hAnsi="Times New Roman"/>
                <w:sz w:val="18"/>
                <w:szCs w:val="18"/>
              </w:rPr>
              <w:t>科研训练、专业实习、工程伦理、工程项目管理</w:t>
            </w:r>
          </w:p>
        </w:tc>
      </w:tr>
      <w:tr w14:paraId="20608BFF">
        <w:tblPrEx>
          <w:tblCellMar>
            <w:top w:w="56" w:type="dxa"/>
            <w:left w:w="108" w:type="dxa"/>
            <w:bottom w:w="0" w:type="dxa"/>
            <w:right w:w="115" w:type="dxa"/>
          </w:tblCellMar>
        </w:tblPrEx>
        <w:trPr>
          <w:trHeight w:val="1470" w:hRule="atLeast"/>
          <w:jc w:val="center"/>
        </w:trPr>
        <w:tc>
          <w:tcPr>
            <w:tcW w:w="2017" w:type="dxa"/>
            <w:vMerge w:val="restart"/>
            <w:tcBorders>
              <w:top w:val="single" w:color="000000" w:sz="4" w:space="0"/>
              <w:left w:val="single" w:color="000000" w:sz="4" w:space="0"/>
              <w:right w:val="single" w:color="000000" w:sz="4" w:space="0"/>
            </w:tcBorders>
            <w:vAlign w:val="center"/>
          </w:tcPr>
          <w:p w14:paraId="1A4F6374">
            <w:pPr>
              <w:rPr>
                <w:rFonts w:ascii="Times New Roman" w:hAnsi="Times New Roman"/>
                <w:sz w:val="18"/>
                <w:szCs w:val="18"/>
              </w:rPr>
            </w:pPr>
            <w:r>
              <w:rPr>
                <w:rFonts w:hint="eastAsia" w:ascii="Times New Roman" w:hAnsi="Times New Roman"/>
                <w:sz w:val="18"/>
                <w:szCs w:val="18"/>
              </w:rPr>
              <w:t>（9）沟通：能够就通信工程领域的复杂工</w:t>
            </w:r>
            <w:r>
              <w:rPr>
                <w:rFonts w:ascii="Times New Roman" w:hAnsi="Times New Roman"/>
                <w:sz w:val="18"/>
                <w:szCs w:val="18"/>
              </w:rPr>
              <w:t>程问题与业界同行及社会公众进行有效沟通和交流，包括撰写报告和设计文稿、陈述发言、清晰表达或回应指令；能够在跨文化背景下进行沟通和交流，</w:t>
            </w:r>
            <w:r>
              <w:rPr>
                <w:rFonts w:hint="eastAsia" w:ascii="Times New Roman" w:hAnsi="Times New Roman"/>
                <w:sz w:val="18"/>
                <w:szCs w:val="18"/>
              </w:rPr>
              <w:t>理解、尊重语言和文化差异。</w:t>
            </w:r>
          </w:p>
        </w:tc>
        <w:tc>
          <w:tcPr>
            <w:tcW w:w="2774" w:type="dxa"/>
            <w:tcBorders>
              <w:top w:val="single" w:color="000000" w:sz="4" w:space="0"/>
              <w:left w:val="single" w:color="000000" w:sz="4" w:space="0"/>
              <w:bottom w:val="single" w:color="auto" w:sz="4" w:space="0"/>
              <w:right w:val="single" w:color="000000" w:sz="4" w:space="0"/>
            </w:tcBorders>
            <w:vAlign w:val="center"/>
          </w:tcPr>
          <w:p w14:paraId="76A29CD9">
            <w:pPr>
              <w:rPr>
                <w:rFonts w:ascii="Times New Roman" w:hAnsi="Times New Roman"/>
                <w:sz w:val="18"/>
                <w:szCs w:val="18"/>
              </w:rPr>
            </w:pPr>
            <w:r>
              <w:rPr>
                <w:rFonts w:hint="eastAsia" w:ascii="Times New Roman" w:hAnsi="Times New Roman"/>
                <w:sz w:val="18"/>
                <w:szCs w:val="18"/>
              </w:rPr>
              <w:t>9.1 能通过口头、书面、图表等方式与业界同行及社会公众进行有效沟通和交流。</w:t>
            </w:r>
          </w:p>
        </w:tc>
        <w:tc>
          <w:tcPr>
            <w:tcW w:w="3317" w:type="dxa"/>
            <w:tcBorders>
              <w:top w:val="single" w:color="000000" w:sz="4" w:space="0"/>
              <w:left w:val="single" w:color="000000" w:sz="4" w:space="0"/>
              <w:bottom w:val="single" w:color="auto" w:sz="4" w:space="0"/>
              <w:right w:val="single" w:color="000000" w:sz="4" w:space="0"/>
            </w:tcBorders>
            <w:shd w:val="clear" w:color="auto" w:fill="auto"/>
            <w:vAlign w:val="center"/>
          </w:tcPr>
          <w:p w14:paraId="5134B223">
            <w:pPr>
              <w:rPr>
                <w:rFonts w:ascii="Times New Roman" w:hAnsi="Times New Roman"/>
                <w:sz w:val="18"/>
                <w:szCs w:val="18"/>
              </w:rPr>
            </w:pPr>
            <w:r>
              <w:rPr>
                <w:rFonts w:hint="eastAsia" w:ascii="Times New Roman" w:hAnsi="Times New Roman"/>
                <w:sz w:val="18"/>
                <w:szCs w:val="18"/>
              </w:rPr>
              <w:t>新生研讨与职业生涯规划、电子工艺实习、专业实习、毕业设计</w:t>
            </w:r>
          </w:p>
        </w:tc>
      </w:tr>
      <w:tr w14:paraId="71529909">
        <w:tblPrEx>
          <w:tblCellMar>
            <w:top w:w="56" w:type="dxa"/>
            <w:left w:w="108" w:type="dxa"/>
            <w:bottom w:w="0" w:type="dxa"/>
            <w:right w:w="115" w:type="dxa"/>
          </w:tblCellMar>
        </w:tblPrEx>
        <w:trPr>
          <w:trHeight w:val="1735" w:hRule="atLeast"/>
          <w:jc w:val="center"/>
        </w:trPr>
        <w:tc>
          <w:tcPr>
            <w:tcW w:w="2017" w:type="dxa"/>
            <w:vMerge w:val="continue"/>
            <w:tcBorders>
              <w:left w:val="single" w:color="000000" w:sz="4" w:space="0"/>
              <w:right w:val="single" w:color="000000" w:sz="4" w:space="0"/>
            </w:tcBorders>
            <w:vAlign w:val="center"/>
          </w:tcPr>
          <w:p w14:paraId="759FEEA8">
            <w:pPr>
              <w:rPr>
                <w:rFonts w:ascii="Times New Roman" w:hAnsi="Times New Roman"/>
                <w:sz w:val="18"/>
                <w:szCs w:val="18"/>
              </w:rPr>
            </w:pPr>
          </w:p>
        </w:tc>
        <w:tc>
          <w:tcPr>
            <w:tcW w:w="2774" w:type="dxa"/>
            <w:tcBorders>
              <w:top w:val="single" w:color="auto" w:sz="4" w:space="0"/>
              <w:left w:val="single" w:color="000000" w:sz="4" w:space="0"/>
              <w:bottom w:val="single" w:color="auto" w:sz="4" w:space="0"/>
              <w:right w:val="single" w:color="000000" w:sz="4" w:space="0"/>
            </w:tcBorders>
            <w:vAlign w:val="center"/>
          </w:tcPr>
          <w:p w14:paraId="226D2A18">
            <w:pPr>
              <w:rPr>
                <w:rFonts w:ascii="Times New Roman" w:hAnsi="Times New Roman"/>
                <w:sz w:val="18"/>
                <w:szCs w:val="18"/>
              </w:rPr>
            </w:pPr>
            <w:r>
              <w:rPr>
                <w:rFonts w:hint="eastAsia" w:ascii="Times New Roman" w:hAnsi="Times New Roman"/>
                <w:sz w:val="18"/>
                <w:szCs w:val="18"/>
              </w:rPr>
              <w:t>9.2 具备跨文化交流的语言和书面表达能力，能就专业问题，在跨文化背景下进行基本沟通和交流。</w:t>
            </w:r>
          </w:p>
        </w:tc>
        <w:tc>
          <w:tcPr>
            <w:tcW w:w="3317" w:type="dxa"/>
            <w:tcBorders>
              <w:top w:val="single" w:color="auto" w:sz="4" w:space="0"/>
              <w:left w:val="single" w:color="000000" w:sz="4" w:space="0"/>
              <w:bottom w:val="single" w:color="auto" w:sz="4" w:space="0"/>
              <w:right w:val="single" w:color="000000" w:sz="4" w:space="0"/>
            </w:tcBorders>
            <w:shd w:val="clear" w:color="auto" w:fill="auto"/>
            <w:vAlign w:val="center"/>
          </w:tcPr>
          <w:p w14:paraId="21129768">
            <w:pPr>
              <w:rPr>
                <w:rFonts w:ascii="Times New Roman" w:hAnsi="Times New Roman"/>
                <w:sz w:val="18"/>
                <w:szCs w:val="18"/>
              </w:rPr>
            </w:pPr>
            <w:r>
              <w:rPr>
                <w:rFonts w:hint="eastAsia" w:ascii="Times New Roman" w:hAnsi="Times New Roman"/>
                <w:sz w:val="18"/>
                <w:szCs w:val="18"/>
              </w:rPr>
              <w:t>信息通信前沿专题、大学生创新创业教育、</w:t>
            </w:r>
          </w:p>
        </w:tc>
      </w:tr>
      <w:tr w14:paraId="3AFD08D6">
        <w:tblPrEx>
          <w:tblCellMar>
            <w:top w:w="56" w:type="dxa"/>
            <w:left w:w="108" w:type="dxa"/>
            <w:bottom w:w="0" w:type="dxa"/>
            <w:right w:w="115" w:type="dxa"/>
          </w:tblCellMar>
        </w:tblPrEx>
        <w:trPr>
          <w:trHeight w:val="1644" w:hRule="atLeast"/>
          <w:jc w:val="center"/>
        </w:trPr>
        <w:tc>
          <w:tcPr>
            <w:tcW w:w="2017" w:type="dxa"/>
            <w:vMerge w:val="restart"/>
            <w:tcBorders>
              <w:top w:val="single" w:color="000000" w:sz="4" w:space="0"/>
              <w:left w:val="single" w:color="000000" w:sz="4" w:space="0"/>
              <w:right w:val="single" w:color="000000" w:sz="4" w:space="0"/>
            </w:tcBorders>
            <w:vAlign w:val="center"/>
          </w:tcPr>
          <w:p w14:paraId="46DA96BE">
            <w:pPr>
              <w:rPr>
                <w:rFonts w:ascii="Times New Roman" w:hAnsi="Times New Roman"/>
                <w:sz w:val="18"/>
                <w:szCs w:val="18"/>
              </w:rPr>
            </w:pPr>
            <w:r>
              <w:rPr>
                <w:rFonts w:hint="eastAsia" w:ascii="Times New Roman" w:hAnsi="Times New Roman"/>
                <w:sz w:val="18"/>
                <w:szCs w:val="18"/>
              </w:rPr>
              <w:t>（10）项目管理：理解并掌握与通信工程项目相关的管理原理与经济决策方法，并能在多学科环境中应用。</w:t>
            </w:r>
          </w:p>
        </w:tc>
        <w:tc>
          <w:tcPr>
            <w:tcW w:w="2774" w:type="dxa"/>
            <w:tcBorders>
              <w:top w:val="single" w:color="000000" w:sz="4" w:space="0"/>
              <w:left w:val="single" w:color="000000" w:sz="4" w:space="0"/>
              <w:bottom w:val="single" w:color="auto" w:sz="4" w:space="0"/>
              <w:right w:val="single" w:color="000000" w:sz="4" w:space="0"/>
            </w:tcBorders>
            <w:vAlign w:val="center"/>
          </w:tcPr>
          <w:p w14:paraId="76D343C9">
            <w:pPr>
              <w:rPr>
                <w:rFonts w:ascii="Times New Roman" w:hAnsi="Times New Roman"/>
                <w:sz w:val="18"/>
                <w:szCs w:val="18"/>
              </w:rPr>
            </w:pPr>
            <w:r>
              <w:rPr>
                <w:rFonts w:hint="eastAsia" w:ascii="Times New Roman" w:hAnsi="Times New Roman"/>
                <w:sz w:val="18"/>
                <w:szCs w:val="18"/>
              </w:rPr>
              <w:t>10.1 掌握通信工程项目中涉及的管理与经济决策方法，了解工程及产品全周期、全流程的成本构成，理解其中涉及的工程管理与经济决策问题。</w:t>
            </w:r>
          </w:p>
        </w:tc>
        <w:tc>
          <w:tcPr>
            <w:tcW w:w="3317" w:type="dxa"/>
            <w:tcBorders>
              <w:top w:val="single" w:color="000000" w:sz="4" w:space="0"/>
              <w:left w:val="single" w:color="000000" w:sz="4" w:space="0"/>
              <w:bottom w:val="single" w:color="auto" w:sz="4" w:space="0"/>
              <w:right w:val="single" w:color="000000" w:sz="4" w:space="0"/>
            </w:tcBorders>
            <w:shd w:val="clear" w:color="auto" w:fill="auto"/>
            <w:vAlign w:val="center"/>
          </w:tcPr>
          <w:p w14:paraId="548FB938">
            <w:pPr>
              <w:rPr>
                <w:rFonts w:ascii="Times New Roman" w:hAnsi="Times New Roman"/>
                <w:sz w:val="18"/>
                <w:szCs w:val="18"/>
              </w:rPr>
            </w:pPr>
            <w:r>
              <w:rPr>
                <w:rFonts w:hint="eastAsia" w:ascii="Times New Roman" w:hAnsi="Times New Roman"/>
                <w:sz w:val="18"/>
                <w:szCs w:val="18"/>
              </w:rPr>
              <w:t>专业实习、毕业设计、工程伦理</w:t>
            </w:r>
          </w:p>
        </w:tc>
      </w:tr>
      <w:tr w14:paraId="4B1BDEEC">
        <w:tblPrEx>
          <w:tblCellMar>
            <w:top w:w="56" w:type="dxa"/>
            <w:left w:w="108" w:type="dxa"/>
            <w:bottom w:w="0" w:type="dxa"/>
            <w:right w:w="115" w:type="dxa"/>
          </w:tblCellMar>
        </w:tblPrEx>
        <w:trPr>
          <w:trHeight w:val="1230" w:hRule="atLeast"/>
          <w:jc w:val="center"/>
        </w:trPr>
        <w:tc>
          <w:tcPr>
            <w:tcW w:w="2017" w:type="dxa"/>
            <w:vMerge w:val="continue"/>
            <w:tcBorders>
              <w:left w:val="single" w:color="000000" w:sz="4" w:space="0"/>
              <w:bottom w:val="single" w:color="000000" w:sz="4" w:space="0"/>
              <w:right w:val="single" w:color="000000" w:sz="4" w:space="0"/>
            </w:tcBorders>
            <w:vAlign w:val="center"/>
          </w:tcPr>
          <w:p w14:paraId="1F65CA6E">
            <w:pPr>
              <w:rPr>
                <w:rFonts w:ascii="Times New Roman" w:hAnsi="Times New Roman"/>
                <w:sz w:val="18"/>
                <w:szCs w:val="18"/>
              </w:rPr>
            </w:pPr>
          </w:p>
        </w:tc>
        <w:tc>
          <w:tcPr>
            <w:tcW w:w="2774" w:type="dxa"/>
            <w:tcBorders>
              <w:top w:val="single" w:color="auto" w:sz="4" w:space="0"/>
              <w:left w:val="single" w:color="000000" w:sz="4" w:space="0"/>
              <w:bottom w:val="single" w:color="000000" w:sz="4" w:space="0"/>
              <w:right w:val="single" w:color="000000" w:sz="4" w:space="0"/>
            </w:tcBorders>
            <w:vAlign w:val="center"/>
          </w:tcPr>
          <w:p w14:paraId="7F45AB93">
            <w:pPr>
              <w:rPr>
                <w:rFonts w:ascii="Times New Roman" w:hAnsi="Times New Roman"/>
                <w:sz w:val="18"/>
                <w:szCs w:val="18"/>
              </w:rPr>
            </w:pPr>
            <w:r>
              <w:rPr>
                <w:rFonts w:hint="eastAsia" w:ascii="Times New Roman" w:hAnsi="Times New Roman"/>
                <w:sz w:val="18"/>
                <w:szCs w:val="18"/>
              </w:rPr>
              <w:t>10.2 能在多学科环境下（包括模拟环境），在设计开发解决方案的过程中，运用工程管理与经济决策方法。</w:t>
            </w:r>
          </w:p>
        </w:tc>
        <w:tc>
          <w:tcPr>
            <w:tcW w:w="3317" w:type="dxa"/>
            <w:tcBorders>
              <w:top w:val="single" w:color="auto" w:sz="4" w:space="0"/>
              <w:left w:val="single" w:color="000000" w:sz="4" w:space="0"/>
              <w:bottom w:val="single" w:color="000000" w:sz="4" w:space="0"/>
              <w:right w:val="single" w:color="000000" w:sz="4" w:space="0"/>
            </w:tcBorders>
            <w:shd w:val="clear" w:color="auto" w:fill="auto"/>
            <w:vAlign w:val="center"/>
          </w:tcPr>
          <w:p w14:paraId="64A4451C">
            <w:pPr>
              <w:rPr>
                <w:rFonts w:ascii="Times New Roman" w:hAnsi="Times New Roman"/>
                <w:sz w:val="18"/>
                <w:szCs w:val="18"/>
              </w:rPr>
            </w:pPr>
            <w:r>
              <w:rPr>
                <w:rFonts w:hint="eastAsia" w:ascii="Times New Roman" w:hAnsi="Times New Roman"/>
                <w:sz w:val="18"/>
                <w:szCs w:val="18"/>
              </w:rPr>
              <w:t>工程项目管理</w:t>
            </w:r>
          </w:p>
        </w:tc>
      </w:tr>
      <w:tr w14:paraId="660406FA">
        <w:tblPrEx>
          <w:tblCellMar>
            <w:top w:w="56" w:type="dxa"/>
            <w:left w:w="108" w:type="dxa"/>
            <w:bottom w:w="0" w:type="dxa"/>
            <w:right w:w="115" w:type="dxa"/>
          </w:tblCellMar>
        </w:tblPrEx>
        <w:trPr>
          <w:trHeight w:val="1435" w:hRule="atLeast"/>
          <w:jc w:val="center"/>
        </w:trPr>
        <w:tc>
          <w:tcPr>
            <w:tcW w:w="2017" w:type="dxa"/>
            <w:vMerge w:val="restart"/>
            <w:tcBorders>
              <w:top w:val="single" w:color="000000" w:sz="4" w:space="0"/>
              <w:left w:val="single" w:color="000000" w:sz="4" w:space="0"/>
              <w:right w:val="single" w:color="000000" w:sz="4" w:space="0"/>
            </w:tcBorders>
            <w:vAlign w:val="center"/>
          </w:tcPr>
          <w:p w14:paraId="1B07C322">
            <w:pPr>
              <w:rPr>
                <w:rFonts w:ascii="Times New Roman" w:hAnsi="Times New Roman"/>
                <w:sz w:val="18"/>
                <w:szCs w:val="18"/>
              </w:rPr>
            </w:pPr>
            <w:r>
              <w:rPr>
                <w:rFonts w:hint="eastAsia" w:ascii="Times New Roman" w:hAnsi="Times New Roman"/>
                <w:sz w:val="18"/>
                <w:szCs w:val="18"/>
              </w:rPr>
              <w:t>（11）终身学习：具有自</w:t>
            </w:r>
            <w:r>
              <w:rPr>
                <w:rFonts w:ascii="Times New Roman" w:hAnsi="Times New Roman"/>
                <w:sz w:val="18"/>
                <w:szCs w:val="18"/>
              </w:rPr>
              <w:t>主学习、终身学习和</w:t>
            </w:r>
            <w:r>
              <w:rPr>
                <w:rFonts w:hint="eastAsia" w:ascii="Times New Roman" w:hAnsi="Times New Roman"/>
                <w:sz w:val="18"/>
                <w:szCs w:val="18"/>
              </w:rPr>
              <w:t>批判性思维</w:t>
            </w:r>
            <w:r>
              <w:rPr>
                <w:rFonts w:ascii="Times New Roman" w:hAnsi="Times New Roman"/>
                <w:sz w:val="18"/>
                <w:szCs w:val="18"/>
              </w:rPr>
              <w:t>的意识</w:t>
            </w:r>
            <w:r>
              <w:rPr>
                <w:rFonts w:hint="eastAsia" w:ascii="Times New Roman" w:hAnsi="Times New Roman"/>
                <w:sz w:val="18"/>
                <w:szCs w:val="18"/>
              </w:rPr>
              <w:t>和能力</w:t>
            </w:r>
            <w:r>
              <w:rPr>
                <w:rFonts w:ascii="Times New Roman" w:hAnsi="Times New Roman"/>
                <w:sz w:val="18"/>
                <w:szCs w:val="18"/>
              </w:rPr>
              <w:t>，</w:t>
            </w:r>
            <w:r>
              <w:rPr>
                <w:rFonts w:hint="eastAsia" w:ascii="Times New Roman" w:hAnsi="Times New Roman"/>
                <w:sz w:val="18"/>
                <w:szCs w:val="18"/>
              </w:rPr>
              <w:t>能够理解广泛的技术变革对工程和社会的影响，适应新技术变革。</w:t>
            </w:r>
          </w:p>
        </w:tc>
        <w:tc>
          <w:tcPr>
            <w:tcW w:w="2774" w:type="dxa"/>
            <w:tcBorders>
              <w:top w:val="single" w:color="000000" w:sz="4" w:space="0"/>
              <w:left w:val="single" w:color="000000" w:sz="4" w:space="0"/>
              <w:bottom w:val="single" w:color="auto" w:sz="4" w:space="0"/>
              <w:right w:val="single" w:color="000000" w:sz="4" w:space="0"/>
            </w:tcBorders>
            <w:vAlign w:val="center"/>
          </w:tcPr>
          <w:p w14:paraId="50E7B26D">
            <w:pPr>
              <w:rPr>
                <w:rFonts w:ascii="Times New Roman" w:hAnsi="Times New Roman"/>
                <w:sz w:val="18"/>
                <w:szCs w:val="18"/>
              </w:rPr>
            </w:pPr>
            <w:r>
              <w:rPr>
                <w:rFonts w:hint="eastAsia" w:ascii="Times New Roman" w:hAnsi="Times New Roman"/>
                <w:sz w:val="18"/>
                <w:szCs w:val="18"/>
              </w:rPr>
              <w:t>11.1能在社会发展的大背景下，认识到自主和终身学习的必要性，有不断探索和学习的意识，理解知识和能力拓展的途径。</w:t>
            </w:r>
          </w:p>
        </w:tc>
        <w:tc>
          <w:tcPr>
            <w:tcW w:w="3317" w:type="dxa"/>
            <w:tcBorders>
              <w:top w:val="single" w:color="000000" w:sz="4" w:space="0"/>
              <w:left w:val="single" w:color="000000" w:sz="4" w:space="0"/>
              <w:bottom w:val="single" w:color="auto" w:sz="4" w:space="0"/>
              <w:right w:val="single" w:color="000000" w:sz="4" w:space="0"/>
            </w:tcBorders>
            <w:shd w:val="clear" w:color="auto" w:fill="auto"/>
            <w:vAlign w:val="center"/>
          </w:tcPr>
          <w:p w14:paraId="5E4F7840">
            <w:pPr>
              <w:rPr>
                <w:rFonts w:ascii="Times New Roman" w:hAnsi="Times New Roman"/>
                <w:sz w:val="18"/>
                <w:szCs w:val="18"/>
              </w:rPr>
            </w:pPr>
            <w:r>
              <w:rPr>
                <w:rFonts w:hint="eastAsia" w:ascii="Times New Roman" w:hAnsi="Times New Roman"/>
                <w:sz w:val="18"/>
                <w:szCs w:val="18"/>
              </w:rPr>
              <w:t>信息通信前沿专题</w:t>
            </w:r>
          </w:p>
        </w:tc>
      </w:tr>
      <w:tr w14:paraId="37606C9A">
        <w:tblPrEx>
          <w:tblCellMar>
            <w:top w:w="56" w:type="dxa"/>
            <w:left w:w="108" w:type="dxa"/>
            <w:bottom w:w="0" w:type="dxa"/>
            <w:right w:w="115" w:type="dxa"/>
          </w:tblCellMar>
        </w:tblPrEx>
        <w:trPr>
          <w:trHeight w:val="1132" w:hRule="atLeast"/>
          <w:jc w:val="center"/>
        </w:trPr>
        <w:tc>
          <w:tcPr>
            <w:tcW w:w="2017" w:type="dxa"/>
            <w:vMerge w:val="continue"/>
            <w:tcBorders>
              <w:left w:val="single" w:color="000000" w:sz="4" w:space="0"/>
              <w:bottom w:val="single" w:color="000000" w:sz="4" w:space="0"/>
              <w:right w:val="single" w:color="000000" w:sz="4" w:space="0"/>
            </w:tcBorders>
            <w:vAlign w:val="center"/>
          </w:tcPr>
          <w:p w14:paraId="7514F441">
            <w:pPr>
              <w:rPr>
                <w:rFonts w:ascii="Times New Roman" w:hAnsi="Times New Roman"/>
                <w:sz w:val="18"/>
                <w:szCs w:val="18"/>
              </w:rPr>
            </w:pPr>
          </w:p>
        </w:tc>
        <w:tc>
          <w:tcPr>
            <w:tcW w:w="2774" w:type="dxa"/>
            <w:tcBorders>
              <w:top w:val="single" w:color="auto" w:sz="4" w:space="0"/>
              <w:left w:val="single" w:color="000000" w:sz="4" w:space="0"/>
              <w:bottom w:val="single" w:color="000000" w:sz="4" w:space="0"/>
              <w:right w:val="single" w:color="000000" w:sz="4" w:space="0"/>
            </w:tcBorders>
            <w:vAlign w:val="center"/>
          </w:tcPr>
          <w:p w14:paraId="35F971AF">
            <w:pPr>
              <w:rPr>
                <w:rFonts w:ascii="Times New Roman" w:hAnsi="Times New Roman"/>
                <w:sz w:val="18"/>
                <w:szCs w:val="18"/>
              </w:rPr>
            </w:pPr>
            <w:r>
              <w:rPr>
                <w:rFonts w:hint="eastAsia" w:ascii="Times New Roman" w:hAnsi="Times New Roman"/>
                <w:sz w:val="18"/>
                <w:szCs w:val="18"/>
              </w:rPr>
              <w:t>11.2具有自主学习的能力，包括对技术问题的理解能力，归纳总结的能力和提出问题的能力等。</w:t>
            </w:r>
          </w:p>
        </w:tc>
        <w:tc>
          <w:tcPr>
            <w:tcW w:w="3317" w:type="dxa"/>
            <w:tcBorders>
              <w:top w:val="single" w:color="auto" w:sz="4" w:space="0"/>
              <w:left w:val="single" w:color="000000" w:sz="4" w:space="0"/>
              <w:bottom w:val="single" w:color="000000" w:sz="4" w:space="0"/>
              <w:right w:val="single" w:color="000000" w:sz="4" w:space="0"/>
            </w:tcBorders>
            <w:shd w:val="clear" w:color="auto" w:fill="auto"/>
            <w:vAlign w:val="center"/>
          </w:tcPr>
          <w:p w14:paraId="40B2E143">
            <w:pPr>
              <w:rPr>
                <w:rFonts w:ascii="Times New Roman" w:hAnsi="Times New Roman"/>
                <w:sz w:val="18"/>
                <w:szCs w:val="18"/>
              </w:rPr>
            </w:pPr>
            <w:r>
              <w:rPr>
                <w:rFonts w:hint="eastAsia" w:ascii="Times New Roman" w:hAnsi="Times New Roman"/>
                <w:sz w:val="18"/>
                <w:szCs w:val="18"/>
              </w:rPr>
              <w:t>毕业设计、工程项目管理</w:t>
            </w:r>
          </w:p>
        </w:tc>
      </w:tr>
    </w:tbl>
    <w:p w14:paraId="4D5A777E">
      <w:pPr>
        <w:rPr>
          <w:rFonts w:ascii="Times New Roman" w:hAnsi="Times New Roman"/>
          <w:sz w:val="18"/>
          <w:szCs w:val="18"/>
        </w:rPr>
      </w:pPr>
    </w:p>
    <w:p w14:paraId="53683EE3">
      <w:pPr>
        <w:pStyle w:val="5"/>
        <w:spacing w:after="0" w:line="460" w:lineRule="exact"/>
        <w:outlineLvl w:val="1"/>
        <w:rPr>
          <w:rFonts w:ascii="Times New Roman" w:hAnsi="Times New Roman" w:eastAsiaTheme="minorEastAsia"/>
          <w:b/>
          <w:bCs/>
          <w:color w:val="000000"/>
          <w:sz w:val="28"/>
          <w:szCs w:val="28"/>
        </w:rPr>
      </w:pPr>
    </w:p>
    <w:p w14:paraId="0B9F1433">
      <w:pPr>
        <w:pStyle w:val="5"/>
        <w:spacing w:after="0" w:line="460" w:lineRule="exact"/>
        <w:outlineLvl w:val="1"/>
        <w:rPr>
          <w:rFonts w:ascii="Times New Roman" w:hAnsi="Times New Roman" w:eastAsiaTheme="minorEastAsia"/>
          <w:b/>
          <w:bCs/>
          <w:color w:val="000000"/>
          <w:sz w:val="28"/>
          <w:szCs w:val="28"/>
        </w:rPr>
      </w:pPr>
    </w:p>
    <w:p w14:paraId="6BE0F0F6">
      <w:pPr>
        <w:pStyle w:val="5"/>
        <w:spacing w:after="0" w:line="460" w:lineRule="exact"/>
        <w:outlineLvl w:val="1"/>
        <w:rPr>
          <w:rFonts w:ascii="Times New Roman" w:hAnsi="Times New Roman" w:eastAsiaTheme="minorEastAsia"/>
          <w:b/>
          <w:bCs/>
          <w:color w:val="000000"/>
          <w:sz w:val="28"/>
          <w:szCs w:val="28"/>
        </w:rPr>
      </w:pPr>
    </w:p>
    <w:p w14:paraId="1242E4FA">
      <w:pPr>
        <w:pStyle w:val="5"/>
        <w:spacing w:after="0" w:line="460" w:lineRule="exact"/>
        <w:outlineLvl w:val="1"/>
        <w:rPr>
          <w:rFonts w:ascii="Times New Roman" w:hAnsi="Times New Roman" w:eastAsiaTheme="minorEastAsia"/>
          <w:b/>
          <w:bCs/>
          <w:color w:val="000000"/>
          <w:sz w:val="28"/>
          <w:szCs w:val="28"/>
        </w:rPr>
      </w:pPr>
    </w:p>
    <w:p w14:paraId="71738C41">
      <w:pPr>
        <w:pStyle w:val="5"/>
        <w:spacing w:after="0" w:line="460" w:lineRule="exact"/>
        <w:outlineLvl w:val="1"/>
        <w:rPr>
          <w:rFonts w:ascii="Times New Roman" w:hAnsi="Times New Roman" w:eastAsiaTheme="minorEastAsia"/>
          <w:b/>
          <w:bCs/>
          <w:color w:val="000000"/>
          <w:sz w:val="28"/>
          <w:szCs w:val="28"/>
        </w:rPr>
      </w:pPr>
    </w:p>
    <w:p w14:paraId="609E1AAF">
      <w:pPr>
        <w:pStyle w:val="5"/>
        <w:spacing w:after="0" w:line="460" w:lineRule="exact"/>
        <w:outlineLvl w:val="1"/>
        <w:rPr>
          <w:rFonts w:ascii="Times New Roman" w:hAnsi="Times New Roman" w:eastAsiaTheme="minorEastAsia"/>
          <w:b/>
          <w:bCs/>
          <w:color w:val="000000"/>
          <w:sz w:val="28"/>
          <w:szCs w:val="28"/>
        </w:rPr>
      </w:pPr>
    </w:p>
    <w:p w14:paraId="2A211ADF">
      <w:pPr>
        <w:pStyle w:val="5"/>
        <w:spacing w:after="0" w:line="460" w:lineRule="exact"/>
        <w:outlineLvl w:val="1"/>
        <w:rPr>
          <w:rFonts w:ascii="Times New Roman" w:hAnsi="Times New Roman" w:eastAsiaTheme="minorEastAsia"/>
          <w:b/>
          <w:bCs/>
          <w:color w:val="000000"/>
          <w:sz w:val="28"/>
          <w:szCs w:val="28"/>
        </w:rPr>
      </w:pPr>
    </w:p>
    <w:p w14:paraId="4E6BAB4C">
      <w:pPr>
        <w:pStyle w:val="5"/>
        <w:spacing w:after="0" w:line="460" w:lineRule="exact"/>
        <w:rPr>
          <w:rFonts w:ascii="Times New Roman" w:hAnsi="Times New Roman" w:eastAsiaTheme="minorEastAsia"/>
          <w:b/>
          <w:color w:val="000000"/>
          <w:sz w:val="24"/>
          <w:szCs w:val="24"/>
        </w:rPr>
        <w:sectPr>
          <w:footerReference r:id="rId3" w:type="default"/>
          <w:pgSz w:w="11906" w:h="16838"/>
          <w:pgMar w:top="1417" w:right="1134" w:bottom="1134" w:left="1417" w:header="851" w:footer="992" w:gutter="0"/>
          <w:cols w:space="0" w:num="1"/>
          <w:docGrid w:type="lines" w:linePitch="312" w:charSpace="0"/>
        </w:sectPr>
      </w:pPr>
    </w:p>
    <w:p w14:paraId="6E3F41D3">
      <w:pPr>
        <w:pStyle w:val="5"/>
        <w:spacing w:after="0" w:line="460" w:lineRule="exact"/>
        <w:ind w:left="420" w:leftChars="200"/>
        <w:jc w:val="center"/>
        <w:rPr>
          <w:rFonts w:ascii="Times New Roman" w:hAnsi="Times New Roman" w:eastAsiaTheme="minorEastAsia"/>
          <w:b/>
          <w:color w:val="000000"/>
          <w:sz w:val="24"/>
          <w:szCs w:val="24"/>
        </w:rPr>
      </w:pPr>
      <w:r>
        <w:rPr>
          <w:rFonts w:ascii="Times New Roman" w:hAnsi="Times New Roman" w:eastAsiaTheme="minorEastAsia"/>
          <w:b/>
          <w:color w:val="000000"/>
          <w:sz w:val="24"/>
          <w:szCs w:val="24"/>
        </w:rPr>
        <w:t>表1 学科专业课程（理论、实践）与</w:t>
      </w:r>
      <w:r>
        <w:rPr>
          <w:rFonts w:hint="eastAsia" w:ascii="Times New Roman" w:hAnsi="Times New Roman" w:eastAsiaTheme="minorEastAsia"/>
          <w:b/>
          <w:color w:val="000000"/>
          <w:sz w:val="24"/>
          <w:szCs w:val="24"/>
        </w:rPr>
        <w:t>毕业</w:t>
      </w:r>
      <w:r>
        <w:rPr>
          <w:rFonts w:ascii="Times New Roman" w:hAnsi="Times New Roman" w:eastAsiaTheme="minorEastAsia"/>
          <w:b/>
          <w:color w:val="000000"/>
          <w:sz w:val="24"/>
          <w:szCs w:val="24"/>
        </w:rPr>
        <w:t>要求的对应关系矩阵</w:t>
      </w:r>
    </w:p>
    <w:tbl>
      <w:tblPr>
        <w:tblStyle w:val="11"/>
        <w:tblW w:w="14269" w:type="dxa"/>
        <w:jc w:val="center"/>
        <w:tblLayout w:type="fixed"/>
        <w:tblCellMar>
          <w:top w:w="0" w:type="dxa"/>
          <w:left w:w="108" w:type="dxa"/>
          <w:bottom w:w="0" w:type="dxa"/>
          <w:right w:w="108" w:type="dxa"/>
        </w:tblCellMar>
      </w:tblPr>
      <w:tblGrid>
        <w:gridCol w:w="1980"/>
        <w:gridCol w:w="380"/>
        <w:gridCol w:w="395"/>
        <w:gridCol w:w="395"/>
        <w:gridCol w:w="396"/>
        <w:gridCol w:w="426"/>
        <w:gridCol w:w="426"/>
        <w:gridCol w:w="426"/>
        <w:gridCol w:w="390"/>
        <w:gridCol w:w="390"/>
        <w:gridCol w:w="390"/>
        <w:gridCol w:w="390"/>
        <w:gridCol w:w="425"/>
        <w:gridCol w:w="425"/>
        <w:gridCol w:w="425"/>
        <w:gridCol w:w="425"/>
        <w:gridCol w:w="425"/>
        <w:gridCol w:w="427"/>
        <w:gridCol w:w="424"/>
        <w:gridCol w:w="426"/>
        <w:gridCol w:w="426"/>
        <w:gridCol w:w="426"/>
        <w:gridCol w:w="425"/>
        <w:gridCol w:w="425"/>
        <w:gridCol w:w="496"/>
        <w:gridCol w:w="496"/>
        <w:gridCol w:w="450"/>
        <w:gridCol w:w="451"/>
        <w:gridCol w:w="444"/>
        <w:gridCol w:w="444"/>
      </w:tblGrid>
      <w:tr w14:paraId="1EF473DD">
        <w:tblPrEx>
          <w:tblCellMar>
            <w:top w:w="0" w:type="dxa"/>
            <w:left w:w="108" w:type="dxa"/>
            <w:bottom w:w="0" w:type="dxa"/>
            <w:right w:w="108" w:type="dxa"/>
          </w:tblCellMar>
        </w:tblPrEx>
        <w:trPr>
          <w:trHeight w:val="370" w:hRule="atLeast"/>
          <w:tblHeader/>
          <w:jc w:val="center"/>
        </w:trPr>
        <w:tc>
          <w:tcPr>
            <w:tcW w:w="1980" w:type="dxa"/>
            <w:vMerge w:val="restart"/>
            <w:tcBorders>
              <w:top w:val="single" w:color="auto" w:sz="4" w:space="0"/>
              <w:left w:val="single" w:color="auto" w:sz="4" w:space="0"/>
              <w:right w:val="single" w:color="auto" w:sz="4" w:space="0"/>
              <w:tl2br w:val="single" w:color="auto" w:sz="4" w:space="0"/>
            </w:tcBorders>
            <w:shd w:val="clear" w:color="D4DABC" w:fill="auto"/>
            <w:vAlign w:val="center"/>
          </w:tcPr>
          <w:p w14:paraId="21BED203">
            <w:pPr>
              <w:spacing w:line="240" w:lineRule="exact"/>
              <w:jc w:val="right"/>
              <w:rPr>
                <w:rFonts w:ascii="Times New Roman" w:hAnsi="Times New Roman"/>
                <w:b/>
                <w:sz w:val="15"/>
                <w:szCs w:val="15"/>
              </w:rPr>
            </w:pPr>
            <w:bookmarkStart w:id="0" w:name="_Hlk138795665"/>
            <w:r>
              <w:rPr>
                <w:rFonts w:ascii="Times New Roman" w:hAnsi="Times New Roman"/>
                <w:b/>
                <w:sz w:val="15"/>
                <w:szCs w:val="15"/>
              </w:rPr>
              <w:t>指标点</w:t>
            </w:r>
          </w:p>
          <w:p w14:paraId="1AD6FA80">
            <w:pPr>
              <w:spacing w:line="240" w:lineRule="exact"/>
              <w:rPr>
                <w:rFonts w:ascii="Times New Roman" w:hAnsi="Times New Roman"/>
                <w:b/>
                <w:sz w:val="15"/>
                <w:szCs w:val="15"/>
              </w:rPr>
            </w:pPr>
            <w:r>
              <w:rPr>
                <w:rFonts w:ascii="Times New Roman" w:hAnsi="Times New Roman"/>
                <w:b/>
                <w:sz w:val="15"/>
                <w:szCs w:val="15"/>
              </w:rPr>
              <w:t>课程</w:t>
            </w:r>
          </w:p>
        </w:tc>
        <w:tc>
          <w:tcPr>
            <w:tcW w:w="1566" w:type="dxa"/>
            <w:gridSpan w:val="4"/>
            <w:tcBorders>
              <w:top w:val="single" w:color="auto" w:sz="4" w:space="0"/>
              <w:left w:val="nil"/>
              <w:bottom w:val="single" w:color="auto" w:sz="4" w:space="0"/>
              <w:right w:val="single" w:color="auto" w:sz="4" w:space="0"/>
            </w:tcBorders>
            <w:shd w:val="clear" w:color="auto" w:fill="EE7EE1"/>
            <w:noWrap/>
            <w:vAlign w:val="center"/>
          </w:tcPr>
          <w:p w14:paraId="7CD61A36">
            <w:pPr>
              <w:widowControl/>
              <w:spacing w:line="240" w:lineRule="exact"/>
              <w:jc w:val="center"/>
              <w:rPr>
                <w:rFonts w:ascii="Times New Roman" w:hAnsi="Times New Roman"/>
                <w:b/>
                <w:color w:val="000000"/>
                <w:kern w:val="0"/>
                <w:sz w:val="15"/>
                <w:szCs w:val="15"/>
              </w:rPr>
            </w:pPr>
            <w:r>
              <w:rPr>
                <w:rFonts w:ascii="Times New Roman" w:hAnsi="Times New Roman"/>
                <w:b/>
                <w:color w:val="000000"/>
                <w:kern w:val="0"/>
                <w:sz w:val="15"/>
                <w:szCs w:val="15"/>
              </w:rPr>
              <w:t>1.工程知识</w:t>
            </w:r>
          </w:p>
        </w:tc>
        <w:tc>
          <w:tcPr>
            <w:tcW w:w="1278" w:type="dxa"/>
            <w:gridSpan w:val="3"/>
            <w:tcBorders>
              <w:top w:val="single" w:color="auto" w:sz="4" w:space="0"/>
              <w:left w:val="nil"/>
              <w:bottom w:val="single" w:color="auto" w:sz="4" w:space="0"/>
              <w:right w:val="single" w:color="auto" w:sz="4" w:space="0"/>
            </w:tcBorders>
            <w:shd w:val="clear" w:color="auto" w:fill="D99594" w:themeFill="accent2" w:themeFillTint="99"/>
            <w:noWrap/>
            <w:vAlign w:val="center"/>
          </w:tcPr>
          <w:p w14:paraId="5B8C8ADB">
            <w:pPr>
              <w:widowControl/>
              <w:spacing w:line="240" w:lineRule="exact"/>
              <w:jc w:val="center"/>
              <w:rPr>
                <w:rFonts w:ascii="Times New Roman" w:hAnsi="Times New Roman"/>
                <w:b/>
                <w:color w:val="000000"/>
                <w:kern w:val="0"/>
                <w:sz w:val="15"/>
                <w:szCs w:val="15"/>
              </w:rPr>
            </w:pPr>
            <w:r>
              <w:rPr>
                <w:rFonts w:ascii="Times New Roman" w:hAnsi="Times New Roman"/>
                <w:b/>
                <w:color w:val="000000"/>
                <w:kern w:val="0"/>
                <w:sz w:val="15"/>
                <w:szCs w:val="15"/>
              </w:rPr>
              <w:t>2.问题分析</w:t>
            </w:r>
          </w:p>
        </w:tc>
        <w:tc>
          <w:tcPr>
            <w:tcW w:w="1560" w:type="dxa"/>
            <w:gridSpan w:val="4"/>
            <w:tcBorders>
              <w:top w:val="single" w:color="auto" w:sz="4" w:space="0"/>
              <w:left w:val="nil"/>
              <w:bottom w:val="single" w:color="auto" w:sz="4" w:space="0"/>
              <w:right w:val="single" w:color="auto" w:sz="4" w:space="0"/>
            </w:tcBorders>
            <w:shd w:val="clear" w:color="auto" w:fill="15D6DB"/>
            <w:noWrap/>
            <w:vAlign w:val="center"/>
          </w:tcPr>
          <w:p w14:paraId="7095215E">
            <w:pPr>
              <w:widowControl/>
              <w:spacing w:line="240" w:lineRule="exact"/>
              <w:jc w:val="center"/>
              <w:rPr>
                <w:rFonts w:ascii="Times New Roman" w:hAnsi="Times New Roman"/>
                <w:b/>
                <w:color w:val="000000"/>
                <w:kern w:val="0"/>
                <w:sz w:val="15"/>
                <w:szCs w:val="15"/>
              </w:rPr>
            </w:pPr>
            <w:r>
              <w:rPr>
                <w:rFonts w:ascii="Times New Roman" w:hAnsi="Times New Roman"/>
                <w:b/>
                <w:color w:val="000000"/>
                <w:kern w:val="0"/>
                <w:sz w:val="15"/>
                <w:szCs w:val="15"/>
              </w:rPr>
              <w:t>3.设计/开发解决方案</w:t>
            </w:r>
          </w:p>
        </w:tc>
        <w:tc>
          <w:tcPr>
            <w:tcW w:w="1275" w:type="dxa"/>
            <w:gridSpan w:val="3"/>
            <w:tcBorders>
              <w:top w:val="single" w:color="auto" w:sz="4" w:space="0"/>
              <w:left w:val="nil"/>
              <w:bottom w:val="single" w:color="auto" w:sz="4" w:space="0"/>
              <w:right w:val="single" w:color="auto" w:sz="4" w:space="0"/>
            </w:tcBorders>
            <w:shd w:val="clear" w:color="auto" w:fill="FB885F"/>
            <w:noWrap/>
            <w:vAlign w:val="center"/>
          </w:tcPr>
          <w:p w14:paraId="2950CD57">
            <w:pPr>
              <w:widowControl/>
              <w:spacing w:line="240" w:lineRule="exact"/>
              <w:jc w:val="center"/>
              <w:rPr>
                <w:rFonts w:ascii="Times New Roman" w:hAnsi="Times New Roman"/>
                <w:b/>
                <w:color w:val="000000"/>
                <w:kern w:val="0"/>
                <w:sz w:val="15"/>
                <w:szCs w:val="15"/>
              </w:rPr>
            </w:pPr>
            <w:r>
              <w:rPr>
                <w:rFonts w:ascii="Times New Roman" w:hAnsi="Times New Roman"/>
                <w:b/>
                <w:color w:val="000000"/>
                <w:kern w:val="0"/>
                <w:sz w:val="15"/>
                <w:szCs w:val="15"/>
              </w:rPr>
              <w:t>4.研究</w:t>
            </w:r>
          </w:p>
        </w:tc>
        <w:tc>
          <w:tcPr>
            <w:tcW w:w="1277" w:type="dxa"/>
            <w:gridSpan w:val="3"/>
            <w:tcBorders>
              <w:top w:val="single" w:color="auto" w:sz="4" w:space="0"/>
              <w:left w:val="nil"/>
              <w:bottom w:val="single" w:color="auto" w:sz="4" w:space="0"/>
              <w:right w:val="single" w:color="auto" w:sz="4" w:space="0"/>
            </w:tcBorders>
            <w:shd w:val="clear" w:color="auto" w:fill="FFFF00"/>
            <w:noWrap/>
            <w:vAlign w:val="center"/>
          </w:tcPr>
          <w:p w14:paraId="75A2F931">
            <w:pPr>
              <w:widowControl/>
              <w:spacing w:line="240" w:lineRule="exact"/>
              <w:jc w:val="center"/>
              <w:rPr>
                <w:rFonts w:ascii="Times New Roman" w:hAnsi="Times New Roman"/>
                <w:b/>
                <w:color w:val="000000"/>
                <w:kern w:val="0"/>
                <w:sz w:val="15"/>
                <w:szCs w:val="15"/>
              </w:rPr>
            </w:pPr>
            <w:r>
              <w:rPr>
                <w:rFonts w:ascii="Times New Roman" w:hAnsi="Times New Roman"/>
                <w:b/>
                <w:color w:val="000000"/>
                <w:kern w:val="0"/>
                <w:sz w:val="15"/>
                <w:szCs w:val="15"/>
              </w:rPr>
              <w:t>5.使用现代工具</w:t>
            </w:r>
          </w:p>
        </w:tc>
        <w:tc>
          <w:tcPr>
            <w:tcW w:w="850" w:type="dxa"/>
            <w:gridSpan w:val="2"/>
            <w:tcBorders>
              <w:top w:val="single" w:color="auto" w:sz="4" w:space="0"/>
              <w:left w:val="nil"/>
              <w:bottom w:val="single" w:color="auto" w:sz="4" w:space="0"/>
              <w:right w:val="single" w:color="auto" w:sz="4" w:space="0"/>
            </w:tcBorders>
            <w:shd w:val="clear" w:color="auto" w:fill="FFC000"/>
            <w:noWrap/>
            <w:vAlign w:val="center"/>
          </w:tcPr>
          <w:p w14:paraId="3507910E">
            <w:pPr>
              <w:widowControl/>
              <w:spacing w:line="240" w:lineRule="exact"/>
              <w:jc w:val="center"/>
              <w:rPr>
                <w:rFonts w:ascii="Times New Roman" w:hAnsi="Times New Roman"/>
                <w:b/>
                <w:color w:val="000000"/>
                <w:kern w:val="0"/>
                <w:sz w:val="15"/>
                <w:szCs w:val="15"/>
              </w:rPr>
            </w:pPr>
            <w:r>
              <w:rPr>
                <w:rFonts w:ascii="Times New Roman" w:hAnsi="Times New Roman"/>
                <w:b/>
                <w:color w:val="000000"/>
                <w:kern w:val="0"/>
                <w:sz w:val="15"/>
                <w:szCs w:val="15"/>
              </w:rPr>
              <w:t>6.工程与</w:t>
            </w:r>
          </w:p>
          <w:p w14:paraId="06E4281E">
            <w:pPr>
              <w:widowControl/>
              <w:spacing w:line="240" w:lineRule="exact"/>
              <w:jc w:val="center"/>
              <w:rPr>
                <w:rFonts w:ascii="Times New Roman" w:hAnsi="Times New Roman"/>
                <w:b/>
                <w:color w:val="000000"/>
                <w:kern w:val="0"/>
                <w:sz w:val="15"/>
                <w:szCs w:val="15"/>
              </w:rPr>
            </w:pPr>
            <w:r>
              <w:rPr>
                <w:rFonts w:ascii="Times New Roman" w:hAnsi="Times New Roman"/>
                <w:b/>
                <w:color w:val="000000"/>
                <w:kern w:val="0"/>
                <w:sz w:val="15"/>
                <w:szCs w:val="15"/>
              </w:rPr>
              <w:t>可持续发展</w:t>
            </w:r>
          </w:p>
        </w:tc>
        <w:tc>
          <w:tcPr>
            <w:tcW w:w="852" w:type="dxa"/>
            <w:gridSpan w:val="2"/>
            <w:tcBorders>
              <w:top w:val="single" w:color="auto" w:sz="4" w:space="0"/>
              <w:left w:val="nil"/>
              <w:bottom w:val="single" w:color="auto" w:sz="4" w:space="0"/>
              <w:right w:val="single" w:color="auto" w:sz="4" w:space="0"/>
            </w:tcBorders>
            <w:shd w:val="clear" w:color="auto" w:fill="CCC0D9" w:themeFill="accent4" w:themeFillTint="66"/>
            <w:noWrap/>
            <w:vAlign w:val="center"/>
          </w:tcPr>
          <w:p w14:paraId="7AF84845">
            <w:pPr>
              <w:widowControl/>
              <w:spacing w:line="240" w:lineRule="exact"/>
              <w:jc w:val="center"/>
              <w:rPr>
                <w:rFonts w:ascii="Times New Roman" w:hAnsi="Times New Roman"/>
                <w:b/>
                <w:color w:val="000000"/>
                <w:kern w:val="0"/>
                <w:sz w:val="15"/>
                <w:szCs w:val="15"/>
              </w:rPr>
            </w:pPr>
            <w:r>
              <w:rPr>
                <w:rFonts w:hint="eastAsia" w:ascii="Times New Roman" w:hAnsi="Times New Roman"/>
                <w:b/>
                <w:color w:val="000000"/>
                <w:kern w:val="0"/>
                <w:sz w:val="15"/>
                <w:szCs w:val="15"/>
              </w:rPr>
              <w:t>7</w:t>
            </w:r>
            <w:r>
              <w:rPr>
                <w:rFonts w:ascii="Times New Roman" w:hAnsi="Times New Roman"/>
                <w:b/>
                <w:color w:val="000000"/>
                <w:kern w:val="0"/>
                <w:sz w:val="15"/>
                <w:szCs w:val="15"/>
              </w:rPr>
              <w:t>.</w:t>
            </w:r>
            <w:r>
              <w:rPr>
                <w:rFonts w:hint="eastAsia" w:ascii="Times New Roman" w:hAnsi="Times New Roman"/>
                <w:b/>
                <w:color w:val="000000"/>
                <w:kern w:val="0"/>
                <w:sz w:val="15"/>
                <w:szCs w:val="15"/>
              </w:rPr>
              <w:t>工程伦理与</w:t>
            </w:r>
            <w:r>
              <w:rPr>
                <w:rFonts w:ascii="Times New Roman" w:hAnsi="Times New Roman"/>
                <w:b/>
                <w:color w:val="000000"/>
                <w:spacing w:val="-10"/>
                <w:kern w:val="0"/>
                <w:sz w:val="15"/>
                <w:szCs w:val="15"/>
              </w:rPr>
              <w:t>职业规范</w:t>
            </w:r>
          </w:p>
        </w:tc>
        <w:tc>
          <w:tcPr>
            <w:tcW w:w="850" w:type="dxa"/>
            <w:gridSpan w:val="2"/>
            <w:tcBorders>
              <w:top w:val="single" w:color="auto" w:sz="4" w:space="0"/>
              <w:left w:val="nil"/>
              <w:bottom w:val="single" w:color="auto" w:sz="4" w:space="0"/>
              <w:right w:val="single" w:color="auto" w:sz="4" w:space="0"/>
            </w:tcBorders>
            <w:shd w:val="clear" w:color="auto" w:fill="C4EF6D"/>
            <w:noWrap/>
            <w:vAlign w:val="center"/>
          </w:tcPr>
          <w:p w14:paraId="1C3593A7">
            <w:pPr>
              <w:widowControl/>
              <w:spacing w:line="240" w:lineRule="exact"/>
              <w:jc w:val="center"/>
              <w:rPr>
                <w:rFonts w:ascii="Times New Roman" w:hAnsi="Times New Roman"/>
                <w:b/>
                <w:color w:val="000000"/>
                <w:kern w:val="0"/>
                <w:sz w:val="15"/>
                <w:szCs w:val="15"/>
              </w:rPr>
            </w:pPr>
            <w:r>
              <w:rPr>
                <w:rFonts w:hint="eastAsia" w:ascii="Times New Roman" w:hAnsi="Times New Roman"/>
                <w:b/>
                <w:color w:val="000000"/>
                <w:kern w:val="0"/>
                <w:sz w:val="15"/>
                <w:szCs w:val="15"/>
              </w:rPr>
              <w:t>8</w:t>
            </w:r>
            <w:r>
              <w:rPr>
                <w:rFonts w:ascii="Times New Roman" w:hAnsi="Times New Roman"/>
                <w:b/>
                <w:color w:val="000000"/>
                <w:kern w:val="0"/>
                <w:sz w:val="15"/>
                <w:szCs w:val="15"/>
              </w:rPr>
              <w:t>.个人和</w:t>
            </w:r>
          </w:p>
          <w:p w14:paraId="48BDBAE8">
            <w:pPr>
              <w:widowControl/>
              <w:spacing w:line="240" w:lineRule="exact"/>
              <w:jc w:val="center"/>
              <w:rPr>
                <w:rFonts w:ascii="Times New Roman" w:hAnsi="Times New Roman"/>
                <w:b/>
                <w:color w:val="000000"/>
                <w:kern w:val="0"/>
                <w:sz w:val="15"/>
                <w:szCs w:val="15"/>
              </w:rPr>
            </w:pPr>
            <w:r>
              <w:rPr>
                <w:rFonts w:ascii="Times New Roman" w:hAnsi="Times New Roman"/>
                <w:b/>
                <w:color w:val="000000"/>
                <w:kern w:val="0"/>
                <w:sz w:val="15"/>
                <w:szCs w:val="15"/>
              </w:rPr>
              <w:t>团队</w:t>
            </w:r>
          </w:p>
        </w:tc>
        <w:tc>
          <w:tcPr>
            <w:tcW w:w="992" w:type="dxa"/>
            <w:gridSpan w:val="2"/>
            <w:tcBorders>
              <w:top w:val="single" w:color="auto" w:sz="4" w:space="0"/>
              <w:left w:val="nil"/>
              <w:bottom w:val="single" w:color="auto" w:sz="4" w:space="0"/>
              <w:right w:val="single" w:color="auto" w:sz="4" w:space="0"/>
            </w:tcBorders>
            <w:shd w:val="clear" w:color="auto" w:fill="FF9A8F"/>
            <w:noWrap/>
            <w:vAlign w:val="center"/>
          </w:tcPr>
          <w:p w14:paraId="7DC5C182">
            <w:pPr>
              <w:widowControl/>
              <w:spacing w:line="240" w:lineRule="exact"/>
              <w:jc w:val="center"/>
              <w:rPr>
                <w:rFonts w:ascii="Times New Roman" w:hAnsi="Times New Roman"/>
                <w:b/>
                <w:color w:val="000000"/>
                <w:kern w:val="0"/>
                <w:sz w:val="15"/>
                <w:szCs w:val="15"/>
              </w:rPr>
            </w:pPr>
            <w:r>
              <w:rPr>
                <w:rFonts w:hint="eastAsia" w:ascii="Times New Roman" w:hAnsi="Times New Roman"/>
                <w:b/>
                <w:color w:val="000000"/>
                <w:kern w:val="0"/>
                <w:sz w:val="15"/>
                <w:szCs w:val="15"/>
              </w:rPr>
              <w:t>9</w:t>
            </w:r>
            <w:r>
              <w:rPr>
                <w:rFonts w:ascii="Times New Roman" w:hAnsi="Times New Roman"/>
                <w:b/>
                <w:color w:val="000000"/>
                <w:kern w:val="0"/>
                <w:sz w:val="15"/>
                <w:szCs w:val="15"/>
              </w:rPr>
              <w:t>.沟通</w:t>
            </w:r>
          </w:p>
        </w:tc>
        <w:tc>
          <w:tcPr>
            <w:tcW w:w="901" w:type="dxa"/>
            <w:gridSpan w:val="2"/>
            <w:tcBorders>
              <w:top w:val="single" w:color="auto" w:sz="4" w:space="0"/>
              <w:left w:val="nil"/>
              <w:bottom w:val="single" w:color="auto" w:sz="4" w:space="0"/>
              <w:right w:val="single" w:color="auto" w:sz="4" w:space="0"/>
            </w:tcBorders>
            <w:shd w:val="clear" w:color="auto" w:fill="65F970"/>
            <w:noWrap/>
            <w:vAlign w:val="center"/>
          </w:tcPr>
          <w:p w14:paraId="49D02654">
            <w:pPr>
              <w:widowControl/>
              <w:spacing w:line="240" w:lineRule="exact"/>
              <w:jc w:val="center"/>
              <w:rPr>
                <w:rFonts w:ascii="Times New Roman" w:hAnsi="Times New Roman"/>
                <w:b/>
                <w:color w:val="000000"/>
                <w:spacing w:val="-10"/>
                <w:kern w:val="0"/>
                <w:sz w:val="15"/>
                <w:szCs w:val="15"/>
              </w:rPr>
            </w:pPr>
            <w:r>
              <w:rPr>
                <w:rFonts w:ascii="Times New Roman" w:hAnsi="Times New Roman"/>
                <w:b/>
                <w:color w:val="000000"/>
                <w:spacing w:val="-10"/>
                <w:kern w:val="0"/>
                <w:sz w:val="15"/>
                <w:szCs w:val="15"/>
              </w:rPr>
              <w:t>1</w:t>
            </w:r>
            <w:r>
              <w:rPr>
                <w:rFonts w:hint="eastAsia" w:ascii="Times New Roman" w:hAnsi="Times New Roman"/>
                <w:b/>
                <w:color w:val="000000"/>
                <w:spacing w:val="-10"/>
                <w:kern w:val="0"/>
                <w:sz w:val="15"/>
                <w:szCs w:val="15"/>
              </w:rPr>
              <w:t>0</w:t>
            </w:r>
            <w:r>
              <w:rPr>
                <w:rFonts w:ascii="Times New Roman" w:hAnsi="Times New Roman"/>
                <w:b/>
                <w:color w:val="000000"/>
                <w:spacing w:val="-10"/>
                <w:kern w:val="0"/>
                <w:sz w:val="15"/>
                <w:szCs w:val="15"/>
              </w:rPr>
              <w:t>.项目管理</w:t>
            </w:r>
          </w:p>
        </w:tc>
        <w:tc>
          <w:tcPr>
            <w:tcW w:w="888" w:type="dxa"/>
            <w:gridSpan w:val="2"/>
            <w:tcBorders>
              <w:top w:val="single" w:color="auto" w:sz="4" w:space="0"/>
              <w:left w:val="nil"/>
              <w:bottom w:val="single" w:color="auto" w:sz="4" w:space="0"/>
              <w:right w:val="single" w:color="auto" w:sz="4" w:space="0"/>
            </w:tcBorders>
            <w:shd w:val="clear" w:color="auto" w:fill="B58EFA"/>
            <w:noWrap/>
            <w:vAlign w:val="center"/>
          </w:tcPr>
          <w:p w14:paraId="6F1F2972">
            <w:pPr>
              <w:widowControl/>
              <w:spacing w:line="240" w:lineRule="exact"/>
              <w:jc w:val="center"/>
              <w:rPr>
                <w:rFonts w:ascii="Times New Roman" w:hAnsi="Times New Roman"/>
                <w:b/>
                <w:color w:val="000000"/>
                <w:kern w:val="0"/>
                <w:sz w:val="15"/>
                <w:szCs w:val="15"/>
              </w:rPr>
            </w:pPr>
            <w:r>
              <w:rPr>
                <w:rFonts w:ascii="Times New Roman" w:hAnsi="Times New Roman"/>
                <w:b/>
                <w:color w:val="000000"/>
                <w:kern w:val="0"/>
                <w:sz w:val="15"/>
                <w:szCs w:val="15"/>
              </w:rPr>
              <w:t>1</w:t>
            </w:r>
            <w:r>
              <w:rPr>
                <w:rFonts w:hint="eastAsia" w:ascii="Times New Roman" w:hAnsi="Times New Roman"/>
                <w:b/>
                <w:color w:val="000000"/>
                <w:kern w:val="0"/>
                <w:sz w:val="15"/>
                <w:szCs w:val="15"/>
              </w:rPr>
              <w:t>1</w:t>
            </w:r>
            <w:r>
              <w:rPr>
                <w:rFonts w:ascii="Times New Roman" w:hAnsi="Times New Roman"/>
                <w:b/>
                <w:color w:val="000000"/>
                <w:kern w:val="0"/>
                <w:sz w:val="15"/>
                <w:szCs w:val="15"/>
              </w:rPr>
              <w:t>.终身</w:t>
            </w:r>
          </w:p>
          <w:p w14:paraId="0877A3E1">
            <w:pPr>
              <w:widowControl/>
              <w:spacing w:line="240" w:lineRule="exact"/>
              <w:jc w:val="center"/>
              <w:rPr>
                <w:rFonts w:ascii="Times New Roman" w:hAnsi="Times New Roman"/>
                <w:b/>
                <w:color w:val="000000"/>
                <w:kern w:val="0"/>
                <w:sz w:val="15"/>
                <w:szCs w:val="15"/>
              </w:rPr>
            </w:pPr>
            <w:r>
              <w:rPr>
                <w:rFonts w:ascii="Times New Roman" w:hAnsi="Times New Roman"/>
                <w:b/>
                <w:color w:val="000000"/>
                <w:kern w:val="0"/>
                <w:sz w:val="15"/>
                <w:szCs w:val="15"/>
              </w:rPr>
              <w:t>学习</w:t>
            </w:r>
          </w:p>
        </w:tc>
      </w:tr>
      <w:tr w14:paraId="190E2929">
        <w:tblPrEx>
          <w:tblCellMar>
            <w:top w:w="0" w:type="dxa"/>
            <w:left w:w="108" w:type="dxa"/>
            <w:bottom w:w="0" w:type="dxa"/>
            <w:right w:w="108" w:type="dxa"/>
          </w:tblCellMar>
        </w:tblPrEx>
        <w:trPr>
          <w:trHeight w:val="165" w:hRule="atLeast"/>
          <w:tblHeader/>
          <w:jc w:val="center"/>
        </w:trPr>
        <w:tc>
          <w:tcPr>
            <w:tcW w:w="1980" w:type="dxa"/>
            <w:vMerge w:val="continue"/>
            <w:tcBorders>
              <w:left w:val="single" w:color="auto" w:sz="4" w:space="0"/>
              <w:bottom w:val="single" w:color="auto" w:sz="4" w:space="0"/>
              <w:right w:val="single" w:color="auto" w:sz="4" w:space="0"/>
            </w:tcBorders>
            <w:shd w:val="clear" w:color="D4DABC" w:fill="auto"/>
            <w:vAlign w:val="center"/>
          </w:tcPr>
          <w:p w14:paraId="46088721">
            <w:pPr>
              <w:widowControl/>
              <w:jc w:val="center"/>
              <w:rPr>
                <w:rFonts w:ascii="Times New Roman" w:hAnsi="Times New Roman"/>
                <w:b/>
                <w:color w:val="000000"/>
                <w:kern w:val="0"/>
                <w:sz w:val="15"/>
                <w:szCs w:val="15"/>
              </w:rPr>
            </w:pPr>
          </w:p>
        </w:tc>
        <w:tc>
          <w:tcPr>
            <w:tcW w:w="380" w:type="dxa"/>
            <w:tcBorders>
              <w:top w:val="single" w:color="auto" w:sz="4" w:space="0"/>
              <w:left w:val="nil"/>
              <w:bottom w:val="single" w:color="auto" w:sz="4" w:space="0"/>
              <w:right w:val="single" w:color="auto" w:sz="4" w:space="0"/>
            </w:tcBorders>
            <w:shd w:val="clear" w:color="auto" w:fill="EE7EE1"/>
            <w:noWrap/>
            <w:vAlign w:val="center"/>
          </w:tcPr>
          <w:p w14:paraId="7C0E948B">
            <w:pPr>
              <w:widowControl/>
              <w:jc w:val="center"/>
              <w:rPr>
                <w:rFonts w:ascii="Times New Roman" w:hAnsi="Times New Roman"/>
                <w:b/>
                <w:color w:val="000000"/>
                <w:spacing w:val="-10"/>
                <w:kern w:val="0"/>
                <w:sz w:val="15"/>
                <w:szCs w:val="15"/>
              </w:rPr>
            </w:pPr>
            <w:r>
              <w:rPr>
                <w:rFonts w:ascii="Times New Roman" w:hAnsi="Times New Roman"/>
                <w:b/>
                <w:color w:val="000000"/>
                <w:spacing w:val="-10"/>
                <w:kern w:val="0"/>
                <w:sz w:val="15"/>
                <w:szCs w:val="15"/>
              </w:rPr>
              <w:t>1.1</w:t>
            </w:r>
          </w:p>
        </w:tc>
        <w:tc>
          <w:tcPr>
            <w:tcW w:w="395" w:type="dxa"/>
            <w:tcBorders>
              <w:top w:val="single" w:color="auto" w:sz="4" w:space="0"/>
              <w:left w:val="nil"/>
              <w:bottom w:val="single" w:color="auto" w:sz="4" w:space="0"/>
              <w:right w:val="single" w:color="auto" w:sz="4" w:space="0"/>
            </w:tcBorders>
            <w:shd w:val="clear" w:color="auto" w:fill="EE7EE1"/>
            <w:noWrap/>
            <w:vAlign w:val="center"/>
          </w:tcPr>
          <w:p w14:paraId="4D19687D">
            <w:pPr>
              <w:widowControl/>
              <w:jc w:val="center"/>
              <w:rPr>
                <w:rFonts w:ascii="Times New Roman" w:hAnsi="Times New Roman"/>
                <w:b/>
                <w:color w:val="000000"/>
                <w:spacing w:val="-10"/>
                <w:kern w:val="0"/>
                <w:sz w:val="15"/>
                <w:szCs w:val="15"/>
              </w:rPr>
            </w:pPr>
            <w:r>
              <w:rPr>
                <w:rFonts w:ascii="Times New Roman" w:hAnsi="Times New Roman"/>
                <w:b/>
                <w:color w:val="000000"/>
                <w:spacing w:val="-10"/>
                <w:kern w:val="0"/>
                <w:sz w:val="15"/>
                <w:szCs w:val="15"/>
              </w:rPr>
              <w:t>1.2</w:t>
            </w:r>
          </w:p>
        </w:tc>
        <w:tc>
          <w:tcPr>
            <w:tcW w:w="395" w:type="dxa"/>
            <w:tcBorders>
              <w:top w:val="single" w:color="auto" w:sz="4" w:space="0"/>
              <w:left w:val="nil"/>
              <w:bottom w:val="single" w:color="auto" w:sz="4" w:space="0"/>
              <w:right w:val="single" w:color="auto" w:sz="4" w:space="0"/>
            </w:tcBorders>
            <w:shd w:val="clear" w:color="auto" w:fill="EE7EE1"/>
            <w:noWrap/>
            <w:vAlign w:val="center"/>
          </w:tcPr>
          <w:p w14:paraId="1F0B13D0">
            <w:pPr>
              <w:widowControl/>
              <w:jc w:val="center"/>
              <w:rPr>
                <w:rFonts w:ascii="Times New Roman" w:hAnsi="Times New Roman"/>
                <w:b/>
                <w:color w:val="000000"/>
                <w:spacing w:val="-10"/>
                <w:kern w:val="0"/>
                <w:sz w:val="15"/>
                <w:szCs w:val="15"/>
              </w:rPr>
            </w:pPr>
            <w:r>
              <w:rPr>
                <w:rFonts w:ascii="Times New Roman" w:hAnsi="Times New Roman"/>
                <w:b/>
                <w:color w:val="000000"/>
                <w:spacing w:val="-10"/>
                <w:kern w:val="0"/>
                <w:sz w:val="15"/>
                <w:szCs w:val="15"/>
              </w:rPr>
              <w:t>1.3</w:t>
            </w:r>
          </w:p>
        </w:tc>
        <w:tc>
          <w:tcPr>
            <w:tcW w:w="396" w:type="dxa"/>
            <w:tcBorders>
              <w:top w:val="single" w:color="auto" w:sz="4" w:space="0"/>
              <w:left w:val="nil"/>
              <w:bottom w:val="single" w:color="auto" w:sz="4" w:space="0"/>
              <w:right w:val="single" w:color="auto" w:sz="4" w:space="0"/>
            </w:tcBorders>
            <w:shd w:val="clear" w:color="auto" w:fill="EE7EE1"/>
            <w:noWrap/>
            <w:vAlign w:val="center"/>
          </w:tcPr>
          <w:p w14:paraId="591837FF">
            <w:pPr>
              <w:widowControl/>
              <w:jc w:val="center"/>
              <w:rPr>
                <w:rFonts w:ascii="Times New Roman" w:hAnsi="Times New Roman"/>
                <w:b/>
                <w:color w:val="000000"/>
                <w:spacing w:val="-10"/>
                <w:kern w:val="0"/>
                <w:sz w:val="15"/>
                <w:szCs w:val="15"/>
              </w:rPr>
            </w:pPr>
            <w:r>
              <w:rPr>
                <w:rFonts w:ascii="Times New Roman" w:hAnsi="Times New Roman"/>
                <w:b/>
                <w:color w:val="000000"/>
                <w:spacing w:val="-10"/>
                <w:kern w:val="0"/>
                <w:sz w:val="15"/>
                <w:szCs w:val="15"/>
              </w:rPr>
              <w:t>1.4</w:t>
            </w:r>
          </w:p>
        </w:tc>
        <w:tc>
          <w:tcPr>
            <w:tcW w:w="426" w:type="dxa"/>
            <w:tcBorders>
              <w:top w:val="single" w:color="auto" w:sz="4" w:space="0"/>
              <w:left w:val="nil"/>
              <w:bottom w:val="single" w:color="auto" w:sz="4" w:space="0"/>
              <w:right w:val="single" w:color="auto" w:sz="4" w:space="0"/>
            </w:tcBorders>
            <w:shd w:val="clear" w:color="auto" w:fill="D99594" w:themeFill="accent2" w:themeFillTint="99"/>
            <w:noWrap/>
            <w:vAlign w:val="center"/>
          </w:tcPr>
          <w:p w14:paraId="4CBAC187">
            <w:pPr>
              <w:widowControl/>
              <w:jc w:val="center"/>
              <w:rPr>
                <w:rFonts w:ascii="Times New Roman" w:hAnsi="Times New Roman"/>
                <w:b/>
                <w:color w:val="000000"/>
                <w:spacing w:val="-10"/>
                <w:kern w:val="0"/>
                <w:sz w:val="15"/>
                <w:szCs w:val="15"/>
              </w:rPr>
            </w:pPr>
            <w:r>
              <w:rPr>
                <w:rFonts w:ascii="Times New Roman" w:hAnsi="Times New Roman"/>
                <w:b/>
                <w:color w:val="000000"/>
                <w:spacing w:val="-10"/>
                <w:kern w:val="0"/>
                <w:sz w:val="15"/>
                <w:szCs w:val="15"/>
              </w:rPr>
              <w:t>2.1</w:t>
            </w:r>
          </w:p>
        </w:tc>
        <w:tc>
          <w:tcPr>
            <w:tcW w:w="426" w:type="dxa"/>
            <w:tcBorders>
              <w:top w:val="single" w:color="auto" w:sz="4" w:space="0"/>
              <w:left w:val="nil"/>
              <w:bottom w:val="single" w:color="auto" w:sz="4" w:space="0"/>
              <w:right w:val="single" w:color="auto" w:sz="4" w:space="0"/>
            </w:tcBorders>
            <w:shd w:val="clear" w:color="auto" w:fill="D99594" w:themeFill="accent2" w:themeFillTint="99"/>
            <w:noWrap/>
            <w:vAlign w:val="center"/>
          </w:tcPr>
          <w:p w14:paraId="37DF984F">
            <w:pPr>
              <w:widowControl/>
              <w:jc w:val="center"/>
              <w:rPr>
                <w:rFonts w:ascii="Times New Roman" w:hAnsi="Times New Roman"/>
                <w:b/>
                <w:color w:val="000000"/>
                <w:spacing w:val="-10"/>
                <w:kern w:val="0"/>
                <w:sz w:val="15"/>
                <w:szCs w:val="15"/>
              </w:rPr>
            </w:pPr>
            <w:r>
              <w:rPr>
                <w:rFonts w:ascii="Times New Roman" w:hAnsi="Times New Roman"/>
                <w:b/>
                <w:color w:val="000000"/>
                <w:spacing w:val="-10"/>
                <w:kern w:val="0"/>
                <w:sz w:val="15"/>
                <w:szCs w:val="15"/>
              </w:rPr>
              <w:t>2.2</w:t>
            </w:r>
          </w:p>
        </w:tc>
        <w:tc>
          <w:tcPr>
            <w:tcW w:w="426" w:type="dxa"/>
            <w:tcBorders>
              <w:top w:val="single" w:color="auto" w:sz="4" w:space="0"/>
              <w:left w:val="nil"/>
              <w:bottom w:val="single" w:color="auto" w:sz="4" w:space="0"/>
              <w:right w:val="single" w:color="auto" w:sz="4" w:space="0"/>
            </w:tcBorders>
            <w:shd w:val="clear" w:color="auto" w:fill="D99594" w:themeFill="accent2" w:themeFillTint="99"/>
            <w:noWrap/>
            <w:vAlign w:val="center"/>
          </w:tcPr>
          <w:p w14:paraId="72431D05">
            <w:pPr>
              <w:widowControl/>
              <w:jc w:val="center"/>
              <w:rPr>
                <w:rFonts w:ascii="Times New Roman" w:hAnsi="Times New Roman"/>
                <w:b/>
                <w:color w:val="000000"/>
                <w:spacing w:val="-10"/>
                <w:kern w:val="0"/>
                <w:sz w:val="15"/>
                <w:szCs w:val="15"/>
              </w:rPr>
            </w:pPr>
            <w:r>
              <w:rPr>
                <w:rFonts w:ascii="Times New Roman" w:hAnsi="Times New Roman"/>
                <w:b/>
                <w:color w:val="000000"/>
                <w:spacing w:val="-10"/>
                <w:kern w:val="0"/>
                <w:sz w:val="15"/>
                <w:szCs w:val="15"/>
              </w:rPr>
              <w:t>2.3</w:t>
            </w:r>
          </w:p>
        </w:tc>
        <w:tc>
          <w:tcPr>
            <w:tcW w:w="390" w:type="dxa"/>
            <w:tcBorders>
              <w:top w:val="single" w:color="auto" w:sz="4" w:space="0"/>
              <w:left w:val="nil"/>
              <w:bottom w:val="single" w:color="auto" w:sz="4" w:space="0"/>
              <w:right w:val="single" w:color="auto" w:sz="4" w:space="0"/>
            </w:tcBorders>
            <w:shd w:val="clear" w:color="auto" w:fill="15D6DB"/>
            <w:noWrap/>
            <w:vAlign w:val="center"/>
          </w:tcPr>
          <w:p w14:paraId="0FC6112C">
            <w:pPr>
              <w:widowControl/>
              <w:jc w:val="center"/>
              <w:rPr>
                <w:rFonts w:ascii="Times New Roman" w:hAnsi="Times New Roman"/>
                <w:b/>
                <w:color w:val="000000"/>
                <w:spacing w:val="-10"/>
                <w:kern w:val="0"/>
                <w:sz w:val="15"/>
                <w:szCs w:val="15"/>
              </w:rPr>
            </w:pPr>
            <w:r>
              <w:rPr>
                <w:rFonts w:ascii="Times New Roman" w:hAnsi="Times New Roman"/>
                <w:b/>
                <w:color w:val="000000"/>
                <w:spacing w:val="-10"/>
                <w:kern w:val="0"/>
                <w:sz w:val="15"/>
                <w:szCs w:val="15"/>
              </w:rPr>
              <w:t>3.1</w:t>
            </w:r>
          </w:p>
        </w:tc>
        <w:tc>
          <w:tcPr>
            <w:tcW w:w="390" w:type="dxa"/>
            <w:tcBorders>
              <w:top w:val="single" w:color="auto" w:sz="4" w:space="0"/>
              <w:left w:val="nil"/>
              <w:bottom w:val="single" w:color="auto" w:sz="4" w:space="0"/>
              <w:right w:val="single" w:color="auto" w:sz="4" w:space="0"/>
            </w:tcBorders>
            <w:shd w:val="clear" w:color="auto" w:fill="15D6DB"/>
            <w:noWrap/>
            <w:vAlign w:val="center"/>
          </w:tcPr>
          <w:p w14:paraId="587D173C">
            <w:pPr>
              <w:widowControl/>
              <w:jc w:val="center"/>
              <w:rPr>
                <w:rFonts w:ascii="Times New Roman" w:hAnsi="Times New Roman"/>
                <w:b/>
                <w:color w:val="000000"/>
                <w:spacing w:val="-10"/>
                <w:kern w:val="0"/>
                <w:sz w:val="15"/>
                <w:szCs w:val="15"/>
              </w:rPr>
            </w:pPr>
            <w:r>
              <w:rPr>
                <w:rFonts w:ascii="Times New Roman" w:hAnsi="Times New Roman"/>
                <w:b/>
                <w:color w:val="000000"/>
                <w:spacing w:val="-10"/>
                <w:kern w:val="0"/>
                <w:sz w:val="15"/>
                <w:szCs w:val="15"/>
              </w:rPr>
              <w:t>3.2</w:t>
            </w:r>
          </w:p>
        </w:tc>
        <w:tc>
          <w:tcPr>
            <w:tcW w:w="390" w:type="dxa"/>
            <w:tcBorders>
              <w:top w:val="single" w:color="auto" w:sz="4" w:space="0"/>
              <w:left w:val="nil"/>
              <w:bottom w:val="single" w:color="auto" w:sz="4" w:space="0"/>
              <w:right w:val="single" w:color="auto" w:sz="4" w:space="0"/>
            </w:tcBorders>
            <w:shd w:val="clear" w:color="auto" w:fill="15D6DB"/>
            <w:noWrap/>
            <w:vAlign w:val="center"/>
          </w:tcPr>
          <w:p w14:paraId="27EA601C">
            <w:pPr>
              <w:widowControl/>
              <w:jc w:val="center"/>
              <w:rPr>
                <w:rFonts w:ascii="Times New Roman" w:hAnsi="Times New Roman"/>
                <w:b/>
                <w:color w:val="000000"/>
                <w:spacing w:val="-10"/>
                <w:kern w:val="0"/>
                <w:sz w:val="15"/>
                <w:szCs w:val="15"/>
              </w:rPr>
            </w:pPr>
            <w:r>
              <w:rPr>
                <w:rFonts w:ascii="Times New Roman" w:hAnsi="Times New Roman"/>
                <w:b/>
                <w:color w:val="000000"/>
                <w:spacing w:val="-10"/>
                <w:kern w:val="0"/>
                <w:sz w:val="15"/>
                <w:szCs w:val="15"/>
              </w:rPr>
              <w:t>3.3</w:t>
            </w:r>
          </w:p>
        </w:tc>
        <w:tc>
          <w:tcPr>
            <w:tcW w:w="390" w:type="dxa"/>
            <w:tcBorders>
              <w:top w:val="single" w:color="auto" w:sz="4" w:space="0"/>
              <w:left w:val="nil"/>
              <w:bottom w:val="single" w:color="auto" w:sz="4" w:space="0"/>
              <w:right w:val="single" w:color="auto" w:sz="4" w:space="0"/>
            </w:tcBorders>
            <w:shd w:val="clear" w:color="auto" w:fill="15D6DB"/>
            <w:noWrap/>
            <w:vAlign w:val="center"/>
          </w:tcPr>
          <w:p w14:paraId="15ABF929">
            <w:pPr>
              <w:widowControl/>
              <w:jc w:val="center"/>
              <w:rPr>
                <w:rFonts w:ascii="Times New Roman" w:hAnsi="Times New Roman"/>
                <w:b/>
                <w:color w:val="000000"/>
                <w:spacing w:val="-10"/>
                <w:kern w:val="0"/>
                <w:sz w:val="15"/>
                <w:szCs w:val="15"/>
              </w:rPr>
            </w:pPr>
            <w:r>
              <w:rPr>
                <w:rFonts w:ascii="Times New Roman" w:hAnsi="Times New Roman"/>
                <w:b/>
                <w:color w:val="000000"/>
                <w:spacing w:val="-10"/>
                <w:kern w:val="0"/>
                <w:sz w:val="15"/>
                <w:szCs w:val="15"/>
              </w:rPr>
              <w:t>3.4</w:t>
            </w:r>
          </w:p>
        </w:tc>
        <w:tc>
          <w:tcPr>
            <w:tcW w:w="425" w:type="dxa"/>
            <w:tcBorders>
              <w:top w:val="single" w:color="auto" w:sz="4" w:space="0"/>
              <w:left w:val="nil"/>
              <w:bottom w:val="single" w:color="auto" w:sz="4" w:space="0"/>
              <w:right w:val="single" w:color="auto" w:sz="4" w:space="0"/>
            </w:tcBorders>
            <w:shd w:val="clear" w:color="auto" w:fill="FB885F"/>
            <w:noWrap/>
            <w:vAlign w:val="center"/>
          </w:tcPr>
          <w:p w14:paraId="6E067FE6">
            <w:pPr>
              <w:widowControl/>
              <w:jc w:val="center"/>
              <w:rPr>
                <w:rFonts w:ascii="Times New Roman" w:hAnsi="Times New Roman"/>
                <w:b/>
                <w:color w:val="000000"/>
                <w:spacing w:val="-10"/>
                <w:kern w:val="0"/>
                <w:sz w:val="15"/>
                <w:szCs w:val="15"/>
              </w:rPr>
            </w:pPr>
            <w:r>
              <w:rPr>
                <w:rFonts w:ascii="Times New Roman" w:hAnsi="Times New Roman"/>
                <w:b/>
                <w:color w:val="000000"/>
                <w:spacing w:val="-10"/>
                <w:kern w:val="0"/>
                <w:sz w:val="15"/>
                <w:szCs w:val="15"/>
              </w:rPr>
              <w:t>4.1</w:t>
            </w:r>
          </w:p>
        </w:tc>
        <w:tc>
          <w:tcPr>
            <w:tcW w:w="425" w:type="dxa"/>
            <w:tcBorders>
              <w:top w:val="single" w:color="auto" w:sz="4" w:space="0"/>
              <w:left w:val="nil"/>
              <w:bottom w:val="single" w:color="auto" w:sz="4" w:space="0"/>
              <w:right w:val="single" w:color="auto" w:sz="4" w:space="0"/>
            </w:tcBorders>
            <w:shd w:val="clear" w:color="auto" w:fill="FB885F"/>
            <w:noWrap/>
            <w:vAlign w:val="center"/>
          </w:tcPr>
          <w:p w14:paraId="2EEB4799">
            <w:pPr>
              <w:widowControl/>
              <w:jc w:val="center"/>
              <w:rPr>
                <w:rFonts w:ascii="Times New Roman" w:hAnsi="Times New Roman"/>
                <w:b/>
                <w:color w:val="000000"/>
                <w:spacing w:val="-10"/>
                <w:kern w:val="0"/>
                <w:sz w:val="15"/>
                <w:szCs w:val="15"/>
              </w:rPr>
            </w:pPr>
            <w:r>
              <w:rPr>
                <w:rFonts w:ascii="Times New Roman" w:hAnsi="Times New Roman"/>
                <w:b/>
                <w:color w:val="000000"/>
                <w:spacing w:val="-10"/>
                <w:kern w:val="0"/>
                <w:sz w:val="15"/>
                <w:szCs w:val="15"/>
              </w:rPr>
              <w:t>4.2</w:t>
            </w:r>
          </w:p>
        </w:tc>
        <w:tc>
          <w:tcPr>
            <w:tcW w:w="425" w:type="dxa"/>
            <w:tcBorders>
              <w:top w:val="single" w:color="auto" w:sz="4" w:space="0"/>
              <w:left w:val="nil"/>
              <w:bottom w:val="single" w:color="auto" w:sz="4" w:space="0"/>
              <w:right w:val="single" w:color="auto" w:sz="4" w:space="0"/>
            </w:tcBorders>
            <w:shd w:val="clear" w:color="auto" w:fill="FB885F"/>
            <w:noWrap/>
            <w:vAlign w:val="center"/>
          </w:tcPr>
          <w:p w14:paraId="2D7A562F">
            <w:pPr>
              <w:widowControl/>
              <w:jc w:val="center"/>
              <w:rPr>
                <w:rFonts w:ascii="Times New Roman" w:hAnsi="Times New Roman"/>
                <w:b/>
                <w:color w:val="000000"/>
                <w:spacing w:val="-10"/>
                <w:kern w:val="0"/>
                <w:sz w:val="15"/>
                <w:szCs w:val="15"/>
              </w:rPr>
            </w:pPr>
            <w:r>
              <w:rPr>
                <w:rFonts w:ascii="Times New Roman" w:hAnsi="Times New Roman"/>
                <w:b/>
                <w:color w:val="000000"/>
                <w:spacing w:val="-10"/>
                <w:kern w:val="0"/>
                <w:sz w:val="15"/>
                <w:szCs w:val="15"/>
              </w:rPr>
              <w:t>4.3</w:t>
            </w:r>
          </w:p>
        </w:tc>
        <w:tc>
          <w:tcPr>
            <w:tcW w:w="425" w:type="dxa"/>
            <w:tcBorders>
              <w:top w:val="single" w:color="auto" w:sz="4" w:space="0"/>
              <w:left w:val="nil"/>
              <w:bottom w:val="single" w:color="auto" w:sz="4" w:space="0"/>
              <w:right w:val="single" w:color="auto" w:sz="4" w:space="0"/>
            </w:tcBorders>
            <w:shd w:val="clear" w:color="auto" w:fill="FFFF00"/>
            <w:noWrap/>
            <w:vAlign w:val="center"/>
          </w:tcPr>
          <w:p w14:paraId="6CB8EE61">
            <w:pPr>
              <w:widowControl/>
              <w:jc w:val="center"/>
              <w:rPr>
                <w:rFonts w:ascii="Times New Roman" w:hAnsi="Times New Roman"/>
                <w:b/>
                <w:color w:val="000000"/>
                <w:spacing w:val="-10"/>
                <w:kern w:val="0"/>
                <w:sz w:val="15"/>
                <w:szCs w:val="15"/>
              </w:rPr>
            </w:pPr>
            <w:r>
              <w:rPr>
                <w:rFonts w:ascii="Times New Roman" w:hAnsi="Times New Roman"/>
                <w:b/>
                <w:color w:val="000000"/>
                <w:spacing w:val="-10"/>
                <w:kern w:val="0"/>
                <w:sz w:val="15"/>
                <w:szCs w:val="15"/>
              </w:rPr>
              <w:t>5.1</w:t>
            </w:r>
          </w:p>
        </w:tc>
        <w:tc>
          <w:tcPr>
            <w:tcW w:w="425" w:type="dxa"/>
            <w:tcBorders>
              <w:top w:val="single" w:color="auto" w:sz="4" w:space="0"/>
              <w:left w:val="nil"/>
              <w:bottom w:val="single" w:color="auto" w:sz="4" w:space="0"/>
              <w:right w:val="single" w:color="auto" w:sz="4" w:space="0"/>
            </w:tcBorders>
            <w:shd w:val="clear" w:color="auto" w:fill="FFFF00"/>
            <w:noWrap/>
            <w:vAlign w:val="center"/>
          </w:tcPr>
          <w:p w14:paraId="1BF5726C">
            <w:pPr>
              <w:widowControl/>
              <w:jc w:val="center"/>
              <w:rPr>
                <w:rFonts w:ascii="Times New Roman" w:hAnsi="Times New Roman"/>
                <w:b/>
                <w:color w:val="000000"/>
                <w:spacing w:val="-10"/>
                <w:kern w:val="0"/>
                <w:sz w:val="15"/>
                <w:szCs w:val="15"/>
              </w:rPr>
            </w:pPr>
            <w:r>
              <w:rPr>
                <w:rFonts w:ascii="Times New Roman" w:hAnsi="Times New Roman"/>
                <w:b/>
                <w:color w:val="000000"/>
                <w:spacing w:val="-10"/>
                <w:kern w:val="0"/>
                <w:sz w:val="15"/>
                <w:szCs w:val="15"/>
              </w:rPr>
              <w:t>5.2</w:t>
            </w:r>
          </w:p>
        </w:tc>
        <w:tc>
          <w:tcPr>
            <w:tcW w:w="427" w:type="dxa"/>
            <w:tcBorders>
              <w:top w:val="single" w:color="auto" w:sz="4" w:space="0"/>
              <w:left w:val="nil"/>
              <w:bottom w:val="single" w:color="auto" w:sz="4" w:space="0"/>
              <w:right w:val="single" w:color="auto" w:sz="4" w:space="0"/>
            </w:tcBorders>
            <w:shd w:val="clear" w:color="auto" w:fill="FFFF00"/>
            <w:noWrap/>
            <w:vAlign w:val="center"/>
          </w:tcPr>
          <w:p w14:paraId="4D9C533B">
            <w:pPr>
              <w:widowControl/>
              <w:jc w:val="center"/>
              <w:rPr>
                <w:rFonts w:ascii="Times New Roman" w:hAnsi="Times New Roman"/>
                <w:b/>
                <w:color w:val="000000"/>
                <w:spacing w:val="-10"/>
                <w:kern w:val="0"/>
                <w:sz w:val="15"/>
                <w:szCs w:val="15"/>
              </w:rPr>
            </w:pPr>
            <w:r>
              <w:rPr>
                <w:rFonts w:ascii="Times New Roman" w:hAnsi="Times New Roman"/>
                <w:b/>
                <w:color w:val="000000"/>
                <w:spacing w:val="-10"/>
                <w:kern w:val="0"/>
                <w:sz w:val="15"/>
                <w:szCs w:val="15"/>
              </w:rPr>
              <w:t>5.3</w:t>
            </w:r>
          </w:p>
        </w:tc>
        <w:tc>
          <w:tcPr>
            <w:tcW w:w="424" w:type="dxa"/>
            <w:tcBorders>
              <w:top w:val="single" w:color="auto" w:sz="4" w:space="0"/>
              <w:left w:val="nil"/>
              <w:bottom w:val="single" w:color="auto" w:sz="4" w:space="0"/>
              <w:right w:val="single" w:color="auto" w:sz="4" w:space="0"/>
            </w:tcBorders>
            <w:shd w:val="clear" w:color="auto" w:fill="FFC000"/>
            <w:noWrap/>
            <w:vAlign w:val="center"/>
          </w:tcPr>
          <w:p w14:paraId="05DFF162">
            <w:pPr>
              <w:widowControl/>
              <w:jc w:val="center"/>
              <w:rPr>
                <w:rFonts w:ascii="Times New Roman" w:hAnsi="Times New Roman"/>
                <w:b/>
                <w:color w:val="000000"/>
                <w:spacing w:val="-10"/>
                <w:kern w:val="0"/>
                <w:sz w:val="15"/>
                <w:szCs w:val="15"/>
              </w:rPr>
            </w:pPr>
            <w:r>
              <w:rPr>
                <w:rFonts w:ascii="Times New Roman" w:hAnsi="Times New Roman"/>
                <w:b/>
                <w:color w:val="000000"/>
                <w:spacing w:val="-10"/>
                <w:kern w:val="0"/>
                <w:sz w:val="15"/>
                <w:szCs w:val="15"/>
              </w:rPr>
              <w:t>6.1</w:t>
            </w:r>
          </w:p>
        </w:tc>
        <w:tc>
          <w:tcPr>
            <w:tcW w:w="426" w:type="dxa"/>
            <w:tcBorders>
              <w:top w:val="single" w:color="auto" w:sz="4" w:space="0"/>
              <w:left w:val="nil"/>
              <w:bottom w:val="single" w:color="auto" w:sz="4" w:space="0"/>
              <w:right w:val="single" w:color="auto" w:sz="4" w:space="0"/>
            </w:tcBorders>
            <w:shd w:val="clear" w:color="auto" w:fill="FFC000"/>
            <w:noWrap/>
            <w:vAlign w:val="center"/>
          </w:tcPr>
          <w:p w14:paraId="0F35CD8F">
            <w:pPr>
              <w:widowControl/>
              <w:jc w:val="center"/>
              <w:rPr>
                <w:rFonts w:ascii="Times New Roman" w:hAnsi="Times New Roman"/>
                <w:b/>
                <w:color w:val="000000"/>
                <w:spacing w:val="-10"/>
                <w:kern w:val="0"/>
                <w:sz w:val="15"/>
                <w:szCs w:val="15"/>
              </w:rPr>
            </w:pPr>
            <w:r>
              <w:rPr>
                <w:rFonts w:ascii="Times New Roman" w:hAnsi="Times New Roman"/>
                <w:b/>
                <w:color w:val="000000"/>
                <w:spacing w:val="-10"/>
                <w:kern w:val="0"/>
                <w:sz w:val="15"/>
                <w:szCs w:val="15"/>
              </w:rPr>
              <w:t>6.2</w:t>
            </w:r>
          </w:p>
        </w:tc>
        <w:tc>
          <w:tcPr>
            <w:tcW w:w="426" w:type="dxa"/>
            <w:tcBorders>
              <w:top w:val="single" w:color="auto" w:sz="4" w:space="0"/>
              <w:left w:val="nil"/>
              <w:bottom w:val="single" w:color="auto" w:sz="4" w:space="0"/>
              <w:right w:val="single" w:color="auto" w:sz="4" w:space="0"/>
            </w:tcBorders>
            <w:shd w:val="clear" w:color="auto" w:fill="CCC0D9" w:themeFill="accent4" w:themeFillTint="66"/>
            <w:noWrap/>
            <w:vAlign w:val="center"/>
          </w:tcPr>
          <w:p w14:paraId="11DF86E3">
            <w:pPr>
              <w:widowControl/>
              <w:jc w:val="center"/>
              <w:rPr>
                <w:rFonts w:ascii="Times New Roman" w:hAnsi="Times New Roman"/>
                <w:b/>
                <w:color w:val="000000"/>
                <w:spacing w:val="-10"/>
                <w:kern w:val="0"/>
                <w:sz w:val="15"/>
                <w:szCs w:val="15"/>
              </w:rPr>
            </w:pPr>
            <w:r>
              <w:rPr>
                <w:rFonts w:hint="eastAsia" w:ascii="Times New Roman" w:hAnsi="Times New Roman"/>
                <w:b/>
                <w:color w:val="000000"/>
                <w:spacing w:val="-10"/>
                <w:kern w:val="0"/>
                <w:sz w:val="15"/>
                <w:szCs w:val="15"/>
              </w:rPr>
              <w:t>7</w:t>
            </w:r>
            <w:r>
              <w:rPr>
                <w:rFonts w:ascii="Times New Roman" w:hAnsi="Times New Roman"/>
                <w:b/>
                <w:color w:val="000000"/>
                <w:spacing w:val="-10"/>
                <w:kern w:val="0"/>
                <w:sz w:val="15"/>
                <w:szCs w:val="15"/>
              </w:rPr>
              <w:t>.1</w:t>
            </w:r>
          </w:p>
        </w:tc>
        <w:tc>
          <w:tcPr>
            <w:tcW w:w="426" w:type="dxa"/>
            <w:tcBorders>
              <w:top w:val="single" w:color="auto" w:sz="4" w:space="0"/>
              <w:left w:val="nil"/>
              <w:bottom w:val="single" w:color="auto" w:sz="4" w:space="0"/>
              <w:right w:val="single" w:color="auto" w:sz="4" w:space="0"/>
            </w:tcBorders>
            <w:shd w:val="clear" w:color="auto" w:fill="CCC0D9" w:themeFill="accent4" w:themeFillTint="66"/>
            <w:noWrap/>
            <w:vAlign w:val="center"/>
          </w:tcPr>
          <w:p w14:paraId="2975CBFC">
            <w:pPr>
              <w:widowControl/>
              <w:jc w:val="center"/>
              <w:rPr>
                <w:rFonts w:ascii="Times New Roman" w:hAnsi="Times New Roman"/>
                <w:b/>
                <w:color w:val="000000"/>
                <w:spacing w:val="-10"/>
                <w:kern w:val="0"/>
                <w:sz w:val="15"/>
                <w:szCs w:val="15"/>
              </w:rPr>
            </w:pPr>
            <w:r>
              <w:rPr>
                <w:rFonts w:hint="eastAsia" w:ascii="Times New Roman" w:hAnsi="Times New Roman"/>
                <w:b/>
                <w:color w:val="000000"/>
                <w:spacing w:val="-10"/>
                <w:kern w:val="0"/>
                <w:sz w:val="15"/>
                <w:szCs w:val="15"/>
              </w:rPr>
              <w:t>7</w:t>
            </w:r>
            <w:r>
              <w:rPr>
                <w:rFonts w:ascii="Times New Roman" w:hAnsi="Times New Roman"/>
                <w:b/>
                <w:color w:val="000000"/>
                <w:spacing w:val="-10"/>
                <w:kern w:val="0"/>
                <w:sz w:val="15"/>
                <w:szCs w:val="15"/>
              </w:rPr>
              <w:t>.2</w:t>
            </w:r>
          </w:p>
        </w:tc>
        <w:tc>
          <w:tcPr>
            <w:tcW w:w="425" w:type="dxa"/>
            <w:tcBorders>
              <w:top w:val="single" w:color="auto" w:sz="4" w:space="0"/>
              <w:left w:val="nil"/>
              <w:bottom w:val="single" w:color="auto" w:sz="4" w:space="0"/>
              <w:right w:val="single" w:color="auto" w:sz="4" w:space="0"/>
            </w:tcBorders>
            <w:shd w:val="clear" w:color="auto" w:fill="C4EF6D"/>
            <w:noWrap/>
            <w:vAlign w:val="center"/>
          </w:tcPr>
          <w:p w14:paraId="1C5D7277">
            <w:pPr>
              <w:widowControl/>
              <w:jc w:val="center"/>
              <w:rPr>
                <w:rFonts w:ascii="Times New Roman" w:hAnsi="Times New Roman"/>
                <w:b/>
                <w:color w:val="000000"/>
                <w:spacing w:val="-10"/>
                <w:kern w:val="0"/>
                <w:sz w:val="15"/>
                <w:szCs w:val="15"/>
              </w:rPr>
            </w:pPr>
            <w:r>
              <w:rPr>
                <w:rFonts w:hint="eastAsia" w:ascii="Times New Roman" w:hAnsi="Times New Roman"/>
                <w:b/>
                <w:color w:val="000000"/>
                <w:spacing w:val="-10"/>
                <w:kern w:val="0"/>
                <w:sz w:val="15"/>
                <w:szCs w:val="15"/>
              </w:rPr>
              <w:t>8</w:t>
            </w:r>
            <w:r>
              <w:rPr>
                <w:rFonts w:ascii="Times New Roman" w:hAnsi="Times New Roman"/>
                <w:b/>
                <w:color w:val="000000"/>
                <w:spacing w:val="-10"/>
                <w:kern w:val="0"/>
                <w:sz w:val="15"/>
                <w:szCs w:val="15"/>
              </w:rPr>
              <w:t>.1</w:t>
            </w:r>
          </w:p>
        </w:tc>
        <w:tc>
          <w:tcPr>
            <w:tcW w:w="425" w:type="dxa"/>
            <w:tcBorders>
              <w:top w:val="single" w:color="auto" w:sz="4" w:space="0"/>
              <w:left w:val="nil"/>
              <w:bottom w:val="single" w:color="auto" w:sz="4" w:space="0"/>
              <w:right w:val="single" w:color="auto" w:sz="4" w:space="0"/>
            </w:tcBorders>
            <w:shd w:val="clear" w:color="auto" w:fill="C4EF6D"/>
            <w:noWrap/>
            <w:vAlign w:val="center"/>
          </w:tcPr>
          <w:p w14:paraId="3110D112">
            <w:pPr>
              <w:widowControl/>
              <w:jc w:val="center"/>
              <w:rPr>
                <w:rFonts w:ascii="Times New Roman" w:hAnsi="Times New Roman"/>
                <w:b/>
                <w:color w:val="000000"/>
                <w:spacing w:val="-10"/>
                <w:kern w:val="0"/>
                <w:sz w:val="15"/>
                <w:szCs w:val="15"/>
              </w:rPr>
            </w:pPr>
            <w:r>
              <w:rPr>
                <w:rFonts w:hint="eastAsia" w:ascii="Times New Roman" w:hAnsi="Times New Roman"/>
                <w:b/>
                <w:color w:val="000000"/>
                <w:spacing w:val="-10"/>
                <w:kern w:val="0"/>
                <w:sz w:val="15"/>
                <w:szCs w:val="15"/>
              </w:rPr>
              <w:t>8</w:t>
            </w:r>
            <w:r>
              <w:rPr>
                <w:rFonts w:ascii="Times New Roman" w:hAnsi="Times New Roman"/>
                <w:b/>
                <w:color w:val="000000"/>
                <w:spacing w:val="-10"/>
                <w:kern w:val="0"/>
                <w:sz w:val="15"/>
                <w:szCs w:val="15"/>
              </w:rPr>
              <w:t>.2</w:t>
            </w:r>
          </w:p>
        </w:tc>
        <w:tc>
          <w:tcPr>
            <w:tcW w:w="496" w:type="dxa"/>
            <w:tcBorders>
              <w:top w:val="single" w:color="auto" w:sz="4" w:space="0"/>
              <w:left w:val="nil"/>
              <w:bottom w:val="single" w:color="auto" w:sz="4" w:space="0"/>
              <w:right w:val="single" w:color="auto" w:sz="4" w:space="0"/>
            </w:tcBorders>
            <w:shd w:val="clear" w:color="auto" w:fill="FF9A8F"/>
            <w:noWrap/>
            <w:vAlign w:val="center"/>
          </w:tcPr>
          <w:p w14:paraId="3C52DEB9">
            <w:pPr>
              <w:widowControl/>
              <w:jc w:val="center"/>
              <w:rPr>
                <w:rFonts w:ascii="Times New Roman" w:hAnsi="Times New Roman"/>
                <w:b/>
                <w:color w:val="000000"/>
                <w:spacing w:val="-10"/>
                <w:kern w:val="0"/>
                <w:sz w:val="15"/>
                <w:szCs w:val="15"/>
              </w:rPr>
            </w:pPr>
            <w:r>
              <w:rPr>
                <w:rFonts w:hint="eastAsia" w:ascii="Times New Roman" w:hAnsi="Times New Roman"/>
                <w:b/>
                <w:color w:val="000000"/>
                <w:spacing w:val="-10"/>
                <w:kern w:val="0"/>
                <w:sz w:val="15"/>
                <w:szCs w:val="15"/>
              </w:rPr>
              <w:t>9</w:t>
            </w:r>
            <w:r>
              <w:rPr>
                <w:rFonts w:ascii="Times New Roman" w:hAnsi="Times New Roman"/>
                <w:b/>
                <w:color w:val="000000"/>
                <w:spacing w:val="-10"/>
                <w:kern w:val="0"/>
                <w:sz w:val="15"/>
                <w:szCs w:val="15"/>
              </w:rPr>
              <w:t>.1</w:t>
            </w:r>
          </w:p>
        </w:tc>
        <w:tc>
          <w:tcPr>
            <w:tcW w:w="496" w:type="dxa"/>
            <w:tcBorders>
              <w:top w:val="single" w:color="auto" w:sz="4" w:space="0"/>
              <w:left w:val="nil"/>
              <w:bottom w:val="single" w:color="auto" w:sz="4" w:space="0"/>
              <w:right w:val="single" w:color="auto" w:sz="4" w:space="0"/>
            </w:tcBorders>
            <w:shd w:val="clear" w:color="auto" w:fill="FF9A8F"/>
            <w:noWrap/>
            <w:vAlign w:val="center"/>
          </w:tcPr>
          <w:p w14:paraId="374ADCA0">
            <w:pPr>
              <w:widowControl/>
              <w:jc w:val="center"/>
              <w:rPr>
                <w:rFonts w:ascii="Times New Roman" w:hAnsi="Times New Roman"/>
                <w:b/>
                <w:color w:val="000000"/>
                <w:spacing w:val="-10"/>
                <w:kern w:val="0"/>
                <w:sz w:val="15"/>
                <w:szCs w:val="15"/>
              </w:rPr>
            </w:pPr>
            <w:r>
              <w:rPr>
                <w:rFonts w:hint="eastAsia" w:ascii="Times New Roman" w:hAnsi="Times New Roman"/>
                <w:b/>
                <w:color w:val="000000"/>
                <w:spacing w:val="-10"/>
                <w:kern w:val="0"/>
                <w:sz w:val="15"/>
                <w:szCs w:val="15"/>
              </w:rPr>
              <w:t>9</w:t>
            </w:r>
            <w:r>
              <w:rPr>
                <w:rFonts w:ascii="Times New Roman" w:hAnsi="Times New Roman"/>
                <w:b/>
                <w:color w:val="000000"/>
                <w:spacing w:val="-10"/>
                <w:kern w:val="0"/>
                <w:sz w:val="15"/>
                <w:szCs w:val="15"/>
              </w:rPr>
              <w:t>.2</w:t>
            </w:r>
          </w:p>
        </w:tc>
        <w:tc>
          <w:tcPr>
            <w:tcW w:w="450" w:type="dxa"/>
            <w:tcBorders>
              <w:top w:val="single" w:color="auto" w:sz="4" w:space="0"/>
              <w:left w:val="nil"/>
              <w:bottom w:val="single" w:color="auto" w:sz="4" w:space="0"/>
              <w:right w:val="single" w:color="auto" w:sz="4" w:space="0"/>
            </w:tcBorders>
            <w:shd w:val="clear" w:color="auto" w:fill="65F970"/>
            <w:noWrap/>
            <w:vAlign w:val="center"/>
          </w:tcPr>
          <w:p w14:paraId="07CABDB0">
            <w:pPr>
              <w:widowControl/>
              <w:jc w:val="center"/>
              <w:rPr>
                <w:rFonts w:ascii="Times New Roman" w:hAnsi="Times New Roman"/>
                <w:b/>
                <w:color w:val="000000"/>
                <w:spacing w:val="-10"/>
                <w:kern w:val="0"/>
                <w:sz w:val="15"/>
                <w:szCs w:val="15"/>
              </w:rPr>
            </w:pPr>
            <w:r>
              <w:rPr>
                <w:rFonts w:ascii="Times New Roman" w:hAnsi="Times New Roman"/>
                <w:b/>
                <w:color w:val="000000"/>
                <w:spacing w:val="-10"/>
                <w:kern w:val="0"/>
                <w:sz w:val="15"/>
                <w:szCs w:val="15"/>
              </w:rPr>
              <w:t>1</w:t>
            </w:r>
            <w:r>
              <w:rPr>
                <w:rFonts w:hint="eastAsia" w:ascii="Times New Roman" w:hAnsi="Times New Roman"/>
                <w:b/>
                <w:color w:val="000000"/>
                <w:spacing w:val="-10"/>
                <w:kern w:val="0"/>
                <w:sz w:val="15"/>
                <w:szCs w:val="15"/>
              </w:rPr>
              <w:t>0</w:t>
            </w:r>
            <w:r>
              <w:rPr>
                <w:rFonts w:ascii="Times New Roman" w:hAnsi="Times New Roman"/>
                <w:b/>
                <w:color w:val="000000"/>
                <w:spacing w:val="-10"/>
                <w:kern w:val="0"/>
                <w:sz w:val="15"/>
                <w:szCs w:val="15"/>
              </w:rPr>
              <w:t>.1</w:t>
            </w:r>
          </w:p>
        </w:tc>
        <w:tc>
          <w:tcPr>
            <w:tcW w:w="451" w:type="dxa"/>
            <w:tcBorders>
              <w:top w:val="single" w:color="auto" w:sz="4" w:space="0"/>
              <w:left w:val="nil"/>
              <w:bottom w:val="single" w:color="auto" w:sz="4" w:space="0"/>
              <w:right w:val="single" w:color="auto" w:sz="4" w:space="0"/>
            </w:tcBorders>
            <w:shd w:val="clear" w:color="auto" w:fill="65F970"/>
            <w:noWrap/>
            <w:vAlign w:val="center"/>
          </w:tcPr>
          <w:p w14:paraId="5ED58608">
            <w:pPr>
              <w:widowControl/>
              <w:jc w:val="center"/>
              <w:rPr>
                <w:rFonts w:ascii="Times New Roman" w:hAnsi="Times New Roman"/>
                <w:b/>
                <w:color w:val="000000"/>
                <w:spacing w:val="-10"/>
                <w:kern w:val="0"/>
                <w:sz w:val="15"/>
                <w:szCs w:val="15"/>
              </w:rPr>
            </w:pPr>
            <w:r>
              <w:rPr>
                <w:rFonts w:ascii="Times New Roman" w:hAnsi="Times New Roman"/>
                <w:b/>
                <w:color w:val="000000"/>
                <w:spacing w:val="-10"/>
                <w:kern w:val="0"/>
                <w:sz w:val="15"/>
                <w:szCs w:val="15"/>
              </w:rPr>
              <w:t>1</w:t>
            </w:r>
            <w:r>
              <w:rPr>
                <w:rFonts w:hint="eastAsia" w:ascii="Times New Roman" w:hAnsi="Times New Roman"/>
                <w:b/>
                <w:color w:val="000000"/>
                <w:spacing w:val="-10"/>
                <w:kern w:val="0"/>
                <w:sz w:val="15"/>
                <w:szCs w:val="15"/>
              </w:rPr>
              <w:t>0</w:t>
            </w:r>
            <w:r>
              <w:rPr>
                <w:rFonts w:ascii="Times New Roman" w:hAnsi="Times New Roman"/>
                <w:b/>
                <w:color w:val="000000"/>
                <w:spacing w:val="-10"/>
                <w:kern w:val="0"/>
                <w:sz w:val="15"/>
                <w:szCs w:val="15"/>
              </w:rPr>
              <w:t>.2</w:t>
            </w:r>
          </w:p>
        </w:tc>
        <w:tc>
          <w:tcPr>
            <w:tcW w:w="444" w:type="dxa"/>
            <w:tcBorders>
              <w:top w:val="single" w:color="auto" w:sz="4" w:space="0"/>
              <w:left w:val="nil"/>
              <w:bottom w:val="single" w:color="auto" w:sz="4" w:space="0"/>
              <w:right w:val="single" w:color="auto" w:sz="4" w:space="0"/>
            </w:tcBorders>
            <w:shd w:val="clear" w:color="auto" w:fill="B58EFA"/>
            <w:noWrap/>
            <w:vAlign w:val="center"/>
          </w:tcPr>
          <w:p w14:paraId="7BDB824D">
            <w:pPr>
              <w:widowControl/>
              <w:jc w:val="center"/>
              <w:rPr>
                <w:rFonts w:ascii="Times New Roman" w:hAnsi="Times New Roman"/>
                <w:b/>
                <w:color w:val="000000"/>
                <w:spacing w:val="-10"/>
                <w:kern w:val="0"/>
                <w:sz w:val="15"/>
                <w:szCs w:val="15"/>
              </w:rPr>
            </w:pPr>
            <w:r>
              <w:rPr>
                <w:rFonts w:ascii="Times New Roman" w:hAnsi="Times New Roman"/>
                <w:b/>
                <w:color w:val="000000"/>
                <w:spacing w:val="-10"/>
                <w:kern w:val="0"/>
                <w:sz w:val="15"/>
                <w:szCs w:val="15"/>
              </w:rPr>
              <w:t>1</w:t>
            </w:r>
            <w:r>
              <w:rPr>
                <w:rFonts w:hint="eastAsia" w:ascii="Times New Roman" w:hAnsi="Times New Roman"/>
                <w:b/>
                <w:color w:val="000000"/>
                <w:spacing w:val="-10"/>
                <w:kern w:val="0"/>
                <w:sz w:val="15"/>
                <w:szCs w:val="15"/>
              </w:rPr>
              <w:t>1</w:t>
            </w:r>
            <w:r>
              <w:rPr>
                <w:rFonts w:ascii="Times New Roman" w:hAnsi="Times New Roman"/>
                <w:b/>
                <w:color w:val="000000"/>
                <w:spacing w:val="-10"/>
                <w:kern w:val="0"/>
                <w:sz w:val="15"/>
                <w:szCs w:val="15"/>
              </w:rPr>
              <w:t>.1</w:t>
            </w:r>
          </w:p>
        </w:tc>
        <w:tc>
          <w:tcPr>
            <w:tcW w:w="444" w:type="dxa"/>
            <w:tcBorders>
              <w:top w:val="single" w:color="auto" w:sz="4" w:space="0"/>
              <w:left w:val="nil"/>
              <w:bottom w:val="single" w:color="auto" w:sz="4" w:space="0"/>
              <w:right w:val="single" w:color="auto" w:sz="4" w:space="0"/>
            </w:tcBorders>
            <w:shd w:val="clear" w:color="auto" w:fill="B58EFA"/>
            <w:noWrap/>
            <w:vAlign w:val="center"/>
          </w:tcPr>
          <w:p w14:paraId="12F4940A">
            <w:pPr>
              <w:widowControl/>
              <w:jc w:val="center"/>
              <w:rPr>
                <w:rFonts w:ascii="Times New Roman" w:hAnsi="Times New Roman"/>
                <w:b/>
                <w:color w:val="000000"/>
                <w:spacing w:val="-10"/>
                <w:kern w:val="0"/>
                <w:sz w:val="15"/>
                <w:szCs w:val="15"/>
              </w:rPr>
            </w:pPr>
            <w:r>
              <w:rPr>
                <w:rFonts w:ascii="Times New Roman" w:hAnsi="Times New Roman"/>
                <w:b/>
                <w:color w:val="000000"/>
                <w:spacing w:val="-10"/>
                <w:kern w:val="0"/>
                <w:sz w:val="15"/>
                <w:szCs w:val="15"/>
              </w:rPr>
              <w:t>1</w:t>
            </w:r>
            <w:r>
              <w:rPr>
                <w:rFonts w:hint="eastAsia" w:ascii="Times New Roman" w:hAnsi="Times New Roman"/>
                <w:b/>
                <w:color w:val="000000"/>
                <w:spacing w:val="-10"/>
                <w:kern w:val="0"/>
                <w:sz w:val="15"/>
                <w:szCs w:val="15"/>
              </w:rPr>
              <w:t>1</w:t>
            </w:r>
            <w:r>
              <w:rPr>
                <w:rFonts w:ascii="Times New Roman" w:hAnsi="Times New Roman"/>
                <w:b/>
                <w:color w:val="000000"/>
                <w:spacing w:val="-10"/>
                <w:kern w:val="0"/>
                <w:sz w:val="15"/>
                <w:szCs w:val="15"/>
              </w:rPr>
              <w:t>2</w:t>
            </w:r>
          </w:p>
        </w:tc>
      </w:tr>
      <w:tr w14:paraId="2D665768">
        <w:tblPrEx>
          <w:tblCellMar>
            <w:top w:w="0" w:type="dxa"/>
            <w:left w:w="108" w:type="dxa"/>
            <w:bottom w:w="0" w:type="dxa"/>
            <w:right w:w="108" w:type="dxa"/>
          </w:tblCellMar>
        </w:tblPrEx>
        <w:trPr>
          <w:trHeight w:val="240" w:hRule="atLeast"/>
          <w:tblHeader/>
          <w:jc w:val="center"/>
        </w:trPr>
        <w:tc>
          <w:tcPr>
            <w:tcW w:w="1980" w:type="dxa"/>
            <w:tcBorders>
              <w:top w:val="nil"/>
              <w:left w:val="single" w:color="auto" w:sz="4" w:space="0"/>
              <w:bottom w:val="single" w:color="auto" w:sz="4" w:space="0"/>
              <w:right w:val="single" w:color="auto" w:sz="4" w:space="0"/>
            </w:tcBorders>
            <w:shd w:val="clear" w:color="auto" w:fill="auto"/>
          </w:tcPr>
          <w:p w14:paraId="1F69FCFE">
            <w:pPr>
              <w:widowControl/>
              <w:snapToGrid w:val="0"/>
              <w:spacing w:line="240" w:lineRule="exact"/>
              <w:jc w:val="left"/>
              <w:rPr>
                <w:rFonts w:ascii="Times New Roman" w:hAnsi="Times New Roman"/>
                <w:color w:val="000000"/>
                <w:kern w:val="0"/>
                <w:sz w:val="16"/>
                <w:szCs w:val="16"/>
              </w:rPr>
            </w:pPr>
            <w:r>
              <w:rPr>
                <w:rFonts w:ascii="Times New Roman" w:hAnsi="Times New Roman"/>
                <w:color w:val="000000"/>
                <w:kern w:val="0"/>
                <w:sz w:val="16"/>
                <w:szCs w:val="16"/>
              </w:rPr>
              <w:t>新生研讨</w:t>
            </w:r>
            <w:r>
              <w:rPr>
                <w:rFonts w:hint="eastAsia" w:ascii="Times New Roman" w:hAnsi="Times New Roman"/>
                <w:color w:val="000000"/>
                <w:kern w:val="0"/>
                <w:sz w:val="16"/>
                <w:szCs w:val="16"/>
              </w:rPr>
              <w:t>与职业生涯规划</w:t>
            </w:r>
          </w:p>
        </w:tc>
        <w:tc>
          <w:tcPr>
            <w:tcW w:w="380" w:type="dxa"/>
            <w:tcBorders>
              <w:top w:val="nil"/>
              <w:left w:val="nil"/>
              <w:bottom w:val="single" w:color="auto" w:sz="4" w:space="0"/>
              <w:right w:val="single" w:color="auto" w:sz="4" w:space="0"/>
            </w:tcBorders>
            <w:shd w:val="clear" w:color="auto" w:fill="EE7EE1"/>
            <w:noWrap/>
            <w:vAlign w:val="center"/>
          </w:tcPr>
          <w:p w14:paraId="33A0905A">
            <w:pPr>
              <w:widowControl/>
              <w:snapToGrid w:val="0"/>
              <w:spacing w:line="240" w:lineRule="exact"/>
              <w:jc w:val="center"/>
              <w:rPr>
                <w:rFonts w:ascii="Times New Roman" w:hAnsi="Times New Roman"/>
                <w:spacing w:val="-12"/>
                <w:kern w:val="0"/>
                <w:sz w:val="16"/>
                <w:szCs w:val="16"/>
              </w:rPr>
            </w:pPr>
          </w:p>
        </w:tc>
        <w:tc>
          <w:tcPr>
            <w:tcW w:w="395" w:type="dxa"/>
            <w:tcBorders>
              <w:top w:val="nil"/>
              <w:left w:val="nil"/>
              <w:bottom w:val="single" w:color="auto" w:sz="4" w:space="0"/>
              <w:right w:val="single" w:color="auto" w:sz="4" w:space="0"/>
            </w:tcBorders>
            <w:shd w:val="clear" w:color="auto" w:fill="EE7EE1"/>
            <w:noWrap/>
            <w:vAlign w:val="center"/>
          </w:tcPr>
          <w:p w14:paraId="076CDCEE">
            <w:pPr>
              <w:widowControl/>
              <w:snapToGrid w:val="0"/>
              <w:spacing w:line="240" w:lineRule="exact"/>
              <w:jc w:val="center"/>
              <w:rPr>
                <w:rFonts w:ascii="Times New Roman" w:hAnsi="Times New Roman"/>
                <w:spacing w:val="-12"/>
                <w:kern w:val="0"/>
                <w:sz w:val="16"/>
                <w:szCs w:val="16"/>
              </w:rPr>
            </w:pPr>
          </w:p>
        </w:tc>
        <w:tc>
          <w:tcPr>
            <w:tcW w:w="395" w:type="dxa"/>
            <w:tcBorders>
              <w:top w:val="nil"/>
              <w:left w:val="nil"/>
              <w:bottom w:val="single" w:color="auto" w:sz="4" w:space="0"/>
              <w:right w:val="single" w:color="auto" w:sz="4" w:space="0"/>
            </w:tcBorders>
            <w:shd w:val="clear" w:color="auto" w:fill="EE7EE1"/>
            <w:noWrap/>
            <w:vAlign w:val="center"/>
          </w:tcPr>
          <w:p w14:paraId="1EFA7DF4">
            <w:pPr>
              <w:widowControl/>
              <w:snapToGrid w:val="0"/>
              <w:spacing w:line="240" w:lineRule="exact"/>
              <w:jc w:val="center"/>
              <w:rPr>
                <w:rFonts w:ascii="Times New Roman" w:hAnsi="Times New Roman"/>
                <w:spacing w:val="-12"/>
                <w:kern w:val="0"/>
                <w:sz w:val="16"/>
                <w:szCs w:val="16"/>
              </w:rPr>
            </w:pPr>
          </w:p>
        </w:tc>
        <w:tc>
          <w:tcPr>
            <w:tcW w:w="396" w:type="dxa"/>
            <w:tcBorders>
              <w:top w:val="nil"/>
              <w:left w:val="nil"/>
              <w:bottom w:val="single" w:color="auto" w:sz="4" w:space="0"/>
              <w:right w:val="single" w:color="auto" w:sz="4" w:space="0"/>
            </w:tcBorders>
            <w:shd w:val="clear" w:color="auto" w:fill="EE7EE1"/>
            <w:noWrap/>
            <w:vAlign w:val="center"/>
          </w:tcPr>
          <w:p w14:paraId="31BEF59A">
            <w:pPr>
              <w:widowControl/>
              <w:snapToGrid w:val="0"/>
              <w:spacing w:line="240" w:lineRule="exact"/>
              <w:jc w:val="center"/>
              <w:rPr>
                <w:rFonts w:ascii="Times New Roman" w:hAnsi="Times New Roman"/>
                <w:kern w:val="0"/>
                <w:sz w:val="16"/>
                <w:szCs w:val="16"/>
              </w:rPr>
            </w:pPr>
          </w:p>
        </w:tc>
        <w:tc>
          <w:tcPr>
            <w:tcW w:w="426" w:type="dxa"/>
            <w:tcBorders>
              <w:top w:val="nil"/>
              <w:left w:val="nil"/>
              <w:bottom w:val="single" w:color="auto" w:sz="4" w:space="0"/>
              <w:right w:val="single" w:color="auto" w:sz="4" w:space="0"/>
            </w:tcBorders>
            <w:shd w:val="clear" w:color="auto" w:fill="D99594" w:themeFill="accent2" w:themeFillTint="99"/>
            <w:noWrap/>
            <w:vAlign w:val="center"/>
          </w:tcPr>
          <w:p w14:paraId="739B4660">
            <w:pPr>
              <w:widowControl/>
              <w:snapToGrid w:val="0"/>
              <w:spacing w:line="240" w:lineRule="exact"/>
              <w:jc w:val="center"/>
              <w:rPr>
                <w:rFonts w:ascii="Times New Roman" w:hAnsi="Times New Roman"/>
                <w:kern w:val="0"/>
                <w:sz w:val="16"/>
                <w:szCs w:val="16"/>
              </w:rPr>
            </w:pPr>
          </w:p>
        </w:tc>
        <w:tc>
          <w:tcPr>
            <w:tcW w:w="426" w:type="dxa"/>
            <w:tcBorders>
              <w:top w:val="nil"/>
              <w:left w:val="nil"/>
              <w:bottom w:val="single" w:color="auto" w:sz="4" w:space="0"/>
              <w:right w:val="single" w:color="auto" w:sz="4" w:space="0"/>
            </w:tcBorders>
            <w:shd w:val="clear" w:color="auto" w:fill="D99594" w:themeFill="accent2" w:themeFillTint="99"/>
            <w:noWrap/>
            <w:vAlign w:val="center"/>
          </w:tcPr>
          <w:p w14:paraId="546B492F">
            <w:pPr>
              <w:widowControl/>
              <w:snapToGrid w:val="0"/>
              <w:spacing w:line="240" w:lineRule="exact"/>
              <w:jc w:val="center"/>
              <w:rPr>
                <w:rFonts w:ascii="Times New Roman" w:hAnsi="Times New Roman"/>
                <w:kern w:val="0"/>
                <w:sz w:val="16"/>
                <w:szCs w:val="16"/>
              </w:rPr>
            </w:pPr>
          </w:p>
        </w:tc>
        <w:tc>
          <w:tcPr>
            <w:tcW w:w="426" w:type="dxa"/>
            <w:tcBorders>
              <w:top w:val="nil"/>
              <w:left w:val="nil"/>
              <w:bottom w:val="single" w:color="auto" w:sz="4" w:space="0"/>
              <w:right w:val="single" w:color="auto" w:sz="4" w:space="0"/>
            </w:tcBorders>
            <w:shd w:val="clear" w:color="auto" w:fill="D99594" w:themeFill="accent2" w:themeFillTint="99"/>
            <w:noWrap/>
            <w:vAlign w:val="center"/>
          </w:tcPr>
          <w:p w14:paraId="565611EB">
            <w:pPr>
              <w:widowControl/>
              <w:snapToGrid w:val="0"/>
              <w:spacing w:line="240" w:lineRule="exact"/>
              <w:jc w:val="center"/>
              <w:rPr>
                <w:rFonts w:ascii="Times New Roman" w:hAnsi="Times New Roman"/>
                <w:kern w:val="0"/>
                <w:sz w:val="16"/>
                <w:szCs w:val="16"/>
              </w:rPr>
            </w:pPr>
          </w:p>
        </w:tc>
        <w:tc>
          <w:tcPr>
            <w:tcW w:w="390" w:type="dxa"/>
            <w:tcBorders>
              <w:top w:val="nil"/>
              <w:left w:val="nil"/>
              <w:bottom w:val="single" w:color="auto" w:sz="4" w:space="0"/>
              <w:right w:val="single" w:color="auto" w:sz="4" w:space="0"/>
            </w:tcBorders>
            <w:shd w:val="clear" w:color="auto" w:fill="15D6DB"/>
            <w:noWrap/>
            <w:vAlign w:val="center"/>
          </w:tcPr>
          <w:p w14:paraId="4032A662">
            <w:pPr>
              <w:widowControl/>
              <w:snapToGrid w:val="0"/>
              <w:spacing w:line="240" w:lineRule="exact"/>
              <w:jc w:val="center"/>
              <w:rPr>
                <w:rFonts w:ascii="Times New Roman" w:hAnsi="Times New Roman"/>
                <w:kern w:val="0"/>
                <w:sz w:val="16"/>
                <w:szCs w:val="16"/>
              </w:rPr>
            </w:pPr>
          </w:p>
        </w:tc>
        <w:tc>
          <w:tcPr>
            <w:tcW w:w="390" w:type="dxa"/>
            <w:tcBorders>
              <w:top w:val="nil"/>
              <w:left w:val="nil"/>
              <w:bottom w:val="single" w:color="auto" w:sz="4" w:space="0"/>
              <w:right w:val="single" w:color="auto" w:sz="4" w:space="0"/>
            </w:tcBorders>
            <w:shd w:val="clear" w:color="auto" w:fill="15D6DB"/>
            <w:noWrap/>
            <w:vAlign w:val="center"/>
          </w:tcPr>
          <w:p w14:paraId="52AD3410">
            <w:pPr>
              <w:widowControl/>
              <w:snapToGrid w:val="0"/>
              <w:spacing w:line="240" w:lineRule="exact"/>
              <w:jc w:val="center"/>
              <w:rPr>
                <w:rFonts w:ascii="Times New Roman" w:hAnsi="Times New Roman"/>
                <w:kern w:val="0"/>
                <w:sz w:val="16"/>
                <w:szCs w:val="16"/>
              </w:rPr>
            </w:pPr>
          </w:p>
        </w:tc>
        <w:tc>
          <w:tcPr>
            <w:tcW w:w="390" w:type="dxa"/>
            <w:tcBorders>
              <w:top w:val="nil"/>
              <w:left w:val="nil"/>
              <w:bottom w:val="single" w:color="auto" w:sz="4" w:space="0"/>
              <w:right w:val="single" w:color="auto" w:sz="4" w:space="0"/>
            </w:tcBorders>
            <w:shd w:val="clear" w:color="auto" w:fill="15D6DB"/>
            <w:noWrap/>
            <w:vAlign w:val="center"/>
          </w:tcPr>
          <w:p w14:paraId="33E1814A">
            <w:pPr>
              <w:widowControl/>
              <w:snapToGrid w:val="0"/>
              <w:spacing w:line="240" w:lineRule="exact"/>
              <w:jc w:val="center"/>
              <w:rPr>
                <w:rFonts w:ascii="Times New Roman" w:hAnsi="Times New Roman"/>
                <w:kern w:val="0"/>
                <w:sz w:val="16"/>
                <w:szCs w:val="16"/>
              </w:rPr>
            </w:pPr>
          </w:p>
        </w:tc>
        <w:tc>
          <w:tcPr>
            <w:tcW w:w="390" w:type="dxa"/>
            <w:tcBorders>
              <w:top w:val="nil"/>
              <w:left w:val="nil"/>
              <w:bottom w:val="single" w:color="auto" w:sz="4" w:space="0"/>
              <w:right w:val="single" w:color="auto" w:sz="4" w:space="0"/>
            </w:tcBorders>
            <w:shd w:val="clear" w:color="auto" w:fill="15D6DB"/>
            <w:noWrap/>
            <w:vAlign w:val="center"/>
          </w:tcPr>
          <w:p w14:paraId="780E564D">
            <w:pPr>
              <w:widowControl/>
              <w:snapToGrid w:val="0"/>
              <w:spacing w:line="240" w:lineRule="exact"/>
              <w:jc w:val="center"/>
              <w:rPr>
                <w:rFonts w:ascii="Times New Roman" w:hAnsi="Times New Roman"/>
                <w:kern w:val="0"/>
                <w:sz w:val="16"/>
                <w:szCs w:val="16"/>
              </w:rPr>
            </w:pPr>
          </w:p>
        </w:tc>
        <w:tc>
          <w:tcPr>
            <w:tcW w:w="425" w:type="dxa"/>
            <w:tcBorders>
              <w:top w:val="nil"/>
              <w:left w:val="nil"/>
              <w:bottom w:val="single" w:color="auto" w:sz="4" w:space="0"/>
              <w:right w:val="single" w:color="auto" w:sz="4" w:space="0"/>
            </w:tcBorders>
            <w:shd w:val="clear" w:color="auto" w:fill="FB885F"/>
            <w:noWrap/>
            <w:vAlign w:val="center"/>
          </w:tcPr>
          <w:p w14:paraId="2B02F63F">
            <w:pPr>
              <w:widowControl/>
              <w:snapToGrid w:val="0"/>
              <w:spacing w:line="240" w:lineRule="exact"/>
              <w:jc w:val="center"/>
              <w:rPr>
                <w:rFonts w:ascii="Times New Roman" w:hAnsi="Times New Roman"/>
                <w:kern w:val="0"/>
                <w:sz w:val="16"/>
                <w:szCs w:val="16"/>
              </w:rPr>
            </w:pPr>
          </w:p>
        </w:tc>
        <w:tc>
          <w:tcPr>
            <w:tcW w:w="425" w:type="dxa"/>
            <w:tcBorders>
              <w:top w:val="nil"/>
              <w:left w:val="nil"/>
              <w:bottom w:val="single" w:color="auto" w:sz="4" w:space="0"/>
              <w:right w:val="single" w:color="auto" w:sz="4" w:space="0"/>
            </w:tcBorders>
            <w:shd w:val="clear" w:color="auto" w:fill="FB885F"/>
            <w:noWrap/>
            <w:vAlign w:val="center"/>
          </w:tcPr>
          <w:p w14:paraId="2BAB56AF">
            <w:pPr>
              <w:widowControl/>
              <w:snapToGrid w:val="0"/>
              <w:spacing w:line="240" w:lineRule="exact"/>
              <w:jc w:val="center"/>
              <w:rPr>
                <w:rFonts w:ascii="Times New Roman" w:hAnsi="Times New Roman"/>
                <w:kern w:val="0"/>
                <w:sz w:val="16"/>
                <w:szCs w:val="16"/>
              </w:rPr>
            </w:pPr>
          </w:p>
        </w:tc>
        <w:tc>
          <w:tcPr>
            <w:tcW w:w="425" w:type="dxa"/>
            <w:tcBorders>
              <w:top w:val="nil"/>
              <w:left w:val="nil"/>
              <w:bottom w:val="single" w:color="auto" w:sz="4" w:space="0"/>
              <w:right w:val="single" w:color="auto" w:sz="4" w:space="0"/>
            </w:tcBorders>
            <w:shd w:val="clear" w:color="auto" w:fill="FB885F"/>
            <w:noWrap/>
            <w:vAlign w:val="center"/>
          </w:tcPr>
          <w:p w14:paraId="5F98641D">
            <w:pPr>
              <w:widowControl/>
              <w:snapToGrid w:val="0"/>
              <w:spacing w:line="240" w:lineRule="exact"/>
              <w:jc w:val="center"/>
              <w:rPr>
                <w:rFonts w:ascii="Times New Roman" w:hAnsi="Times New Roman"/>
                <w:kern w:val="0"/>
                <w:sz w:val="16"/>
                <w:szCs w:val="16"/>
              </w:rPr>
            </w:pPr>
          </w:p>
        </w:tc>
        <w:tc>
          <w:tcPr>
            <w:tcW w:w="425" w:type="dxa"/>
            <w:tcBorders>
              <w:top w:val="nil"/>
              <w:left w:val="nil"/>
              <w:bottom w:val="single" w:color="auto" w:sz="4" w:space="0"/>
              <w:right w:val="single" w:color="auto" w:sz="4" w:space="0"/>
            </w:tcBorders>
            <w:shd w:val="clear" w:color="auto" w:fill="FFFF00"/>
            <w:noWrap/>
            <w:vAlign w:val="center"/>
          </w:tcPr>
          <w:p w14:paraId="1F1114CE">
            <w:pPr>
              <w:widowControl/>
              <w:snapToGrid w:val="0"/>
              <w:spacing w:line="240" w:lineRule="exact"/>
              <w:jc w:val="center"/>
              <w:rPr>
                <w:rFonts w:ascii="Times New Roman" w:hAnsi="Times New Roman"/>
                <w:kern w:val="0"/>
                <w:sz w:val="16"/>
                <w:szCs w:val="16"/>
              </w:rPr>
            </w:pPr>
          </w:p>
        </w:tc>
        <w:tc>
          <w:tcPr>
            <w:tcW w:w="425" w:type="dxa"/>
            <w:tcBorders>
              <w:top w:val="nil"/>
              <w:left w:val="nil"/>
              <w:bottom w:val="single" w:color="auto" w:sz="4" w:space="0"/>
              <w:right w:val="single" w:color="auto" w:sz="4" w:space="0"/>
            </w:tcBorders>
            <w:shd w:val="clear" w:color="auto" w:fill="FFFF00"/>
            <w:noWrap/>
            <w:vAlign w:val="center"/>
          </w:tcPr>
          <w:p w14:paraId="43AE67F6">
            <w:pPr>
              <w:widowControl/>
              <w:snapToGrid w:val="0"/>
              <w:spacing w:line="240" w:lineRule="exact"/>
              <w:jc w:val="center"/>
              <w:rPr>
                <w:rFonts w:ascii="Times New Roman" w:hAnsi="Times New Roman"/>
                <w:kern w:val="0"/>
                <w:sz w:val="16"/>
                <w:szCs w:val="16"/>
              </w:rPr>
            </w:pPr>
          </w:p>
        </w:tc>
        <w:tc>
          <w:tcPr>
            <w:tcW w:w="427" w:type="dxa"/>
            <w:tcBorders>
              <w:top w:val="nil"/>
              <w:left w:val="nil"/>
              <w:bottom w:val="single" w:color="auto" w:sz="4" w:space="0"/>
              <w:right w:val="single" w:color="auto" w:sz="4" w:space="0"/>
            </w:tcBorders>
            <w:shd w:val="clear" w:color="auto" w:fill="FFFF00"/>
            <w:noWrap/>
            <w:vAlign w:val="center"/>
          </w:tcPr>
          <w:p w14:paraId="1E8E3781">
            <w:pPr>
              <w:widowControl/>
              <w:snapToGrid w:val="0"/>
              <w:spacing w:line="240" w:lineRule="exact"/>
              <w:jc w:val="center"/>
              <w:rPr>
                <w:rFonts w:ascii="Times New Roman" w:hAnsi="Times New Roman"/>
                <w:kern w:val="0"/>
                <w:sz w:val="16"/>
                <w:szCs w:val="16"/>
              </w:rPr>
            </w:pPr>
          </w:p>
        </w:tc>
        <w:tc>
          <w:tcPr>
            <w:tcW w:w="424" w:type="dxa"/>
            <w:tcBorders>
              <w:top w:val="nil"/>
              <w:left w:val="nil"/>
              <w:bottom w:val="single" w:color="auto" w:sz="4" w:space="0"/>
              <w:right w:val="single" w:color="auto" w:sz="4" w:space="0"/>
            </w:tcBorders>
            <w:shd w:val="clear" w:color="auto" w:fill="FFC000"/>
            <w:noWrap/>
            <w:vAlign w:val="center"/>
          </w:tcPr>
          <w:p w14:paraId="14FEE9C3">
            <w:pPr>
              <w:widowControl/>
              <w:snapToGrid w:val="0"/>
              <w:spacing w:line="240" w:lineRule="exact"/>
              <w:jc w:val="center"/>
              <w:rPr>
                <w:rFonts w:ascii="Times New Roman" w:hAnsi="Times New Roman"/>
                <w:kern w:val="0"/>
                <w:sz w:val="16"/>
                <w:szCs w:val="16"/>
              </w:rPr>
            </w:pPr>
            <w:r>
              <w:rPr>
                <w:rFonts w:ascii="Times New Roman" w:hAnsi="Times New Roman"/>
                <w:sz w:val="16"/>
                <w:szCs w:val="16"/>
              </w:rPr>
              <w:t>H</w:t>
            </w:r>
          </w:p>
        </w:tc>
        <w:tc>
          <w:tcPr>
            <w:tcW w:w="426" w:type="dxa"/>
            <w:tcBorders>
              <w:top w:val="nil"/>
              <w:left w:val="nil"/>
              <w:bottom w:val="single" w:color="auto" w:sz="4" w:space="0"/>
              <w:right w:val="single" w:color="auto" w:sz="4" w:space="0"/>
            </w:tcBorders>
            <w:shd w:val="clear" w:color="auto" w:fill="FFC000"/>
            <w:noWrap/>
            <w:vAlign w:val="center"/>
          </w:tcPr>
          <w:p w14:paraId="6E268992">
            <w:pPr>
              <w:widowControl/>
              <w:snapToGrid w:val="0"/>
              <w:spacing w:line="240" w:lineRule="exact"/>
              <w:jc w:val="center"/>
              <w:rPr>
                <w:rFonts w:ascii="Times New Roman" w:hAnsi="Times New Roman"/>
                <w:kern w:val="0"/>
                <w:sz w:val="16"/>
                <w:szCs w:val="16"/>
              </w:rPr>
            </w:pPr>
          </w:p>
        </w:tc>
        <w:tc>
          <w:tcPr>
            <w:tcW w:w="426" w:type="dxa"/>
            <w:tcBorders>
              <w:top w:val="nil"/>
              <w:left w:val="nil"/>
              <w:bottom w:val="single" w:color="auto" w:sz="4" w:space="0"/>
              <w:right w:val="single" w:color="auto" w:sz="4" w:space="0"/>
            </w:tcBorders>
            <w:shd w:val="clear" w:color="auto" w:fill="CCC0D9" w:themeFill="accent4" w:themeFillTint="66"/>
            <w:noWrap/>
            <w:vAlign w:val="center"/>
          </w:tcPr>
          <w:p w14:paraId="6DECEC66">
            <w:pPr>
              <w:widowControl/>
              <w:snapToGrid w:val="0"/>
              <w:spacing w:line="240" w:lineRule="exact"/>
              <w:jc w:val="center"/>
              <w:rPr>
                <w:rFonts w:ascii="Times New Roman" w:hAnsi="Times New Roman"/>
                <w:kern w:val="0"/>
                <w:sz w:val="16"/>
                <w:szCs w:val="16"/>
              </w:rPr>
            </w:pPr>
          </w:p>
        </w:tc>
        <w:tc>
          <w:tcPr>
            <w:tcW w:w="426" w:type="dxa"/>
            <w:tcBorders>
              <w:top w:val="nil"/>
              <w:left w:val="nil"/>
              <w:bottom w:val="single" w:color="auto" w:sz="4" w:space="0"/>
              <w:right w:val="single" w:color="auto" w:sz="4" w:space="0"/>
            </w:tcBorders>
            <w:shd w:val="clear" w:color="auto" w:fill="CCC0D9" w:themeFill="accent4" w:themeFillTint="66"/>
            <w:noWrap/>
            <w:vAlign w:val="center"/>
          </w:tcPr>
          <w:p w14:paraId="0E9D62FC">
            <w:pPr>
              <w:widowControl/>
              <w:snapToGrid w:val="0"/>
              <w:spacing w:line="240" w:lineRule="exact"/>
              <w:jc w:val="center"/>
              <w:rPr>
                <w:rFonts w:ascii="Times New Roman" w:hAnsi="Times New Roman"/>
                <w:kern w:val="0"/>
                <w:sz w:val="16"/>
                <w:szCs w:val="16"/>
              </w:rPr>
            </w:pPr>
          </w:p>
        </w:tc>
        <w:tc>
          <w:tcPr>
            <w:tcW w:w="425" w:type="dxa"/>
            <w:tcBorders>
              <w:top w:val="nil"/>
              <w:left w:val="nil"/>
              <w:bottom w:val="single" w:color="auto" w:sz="4" w:space="0"/>
              <w:right w:val="single" w:color="auto" w:sz="4" w:space="0"/>
            </w:tcBorders>
            <w:shd w:val="clear" w:color="auto" w:fill="C4EF6D"/>
            <w:noWrap/>
            <w:vAlign w:val="center"/>
          </w:tcPr>
          <w:p w14:paraId="53B2EDDB">
            <w:pPr>
              <w:widowControl/>
              <w:snapToGrid w:val="0"/>
              <w:spacing w:line="240" w:lineRule="exact"/>
              <w:jc w:val="center"/>
              <w:rPr>
                <w:rFonts w:ascii="Times New Roman" w:hAnsi="Times New Roman"/>
                <w:kern w:val="0"/>
                <w:sz w:val="16"/>
                <w:szCs w:val="16"/>
              </w:rPr>
            </w:pPr>
          </w:p>
        </w:tc>
        <w:tc>
          <w:tcPr>
            <w:tcW w:w="425" w:type="dxa"/>
            <w:tcBorders>
              <w:top w:val="nil"/>
              <w:left w:val="nil"/>
              <w:bottom w:val="single" w:color="auto" w:sz="4" w:space="0"/>
              <w:right w:val="single" w:color="auto" w:sz="4" w:space="0"/>
            </w:tcBorders>
            <w:shd w:val="clear" w:color="auto" w:fill="C4EF6D"/>
            <w:noWrap/>
            <w:vAlign w:val="center"/>
          </w:tcPr>
          <w:p w14:paraId="25097703">
            <w:pPr>
              <w:widowControl/>
              <w:snapToGrid w:val="0"/>
              <w:spacing w:line="240" w:lineRule="exact"/>
              <w:jc w:val="center"/>
              <w:rPr>
                <w:rFonts w:ascii="Times New Roman" w:hAnsi="Times New Roman"/>
                <w:kern w:val="0"/>
                <w:sz w:val="16"/>
                <w:szCs w:val="16"/>
              </w:rPr>
            </w:pPr>
          </w:p>
        </w:tc>
        <w:tc>
          <w:tcPr>
            <w:tcW w:w="496" w:type="dxa"/>
            <w:tcBorders>
              <w:top w:val="nil"/>
              <w:left w:val="nil"/>
              <w:bottom w:val="single" w:color="auto" w:sz="4" w:space="0"/>
              <w:right w:val="single" w:color="auto" w:sz="4" w:space="0"/>
            </w:tcBorders>
            <w:shd w:val="clear" w:color="auto" w:fill="FF9A8F"/>
            <w:noWrap/>
            <w:vAlign w:val="center"/>
          </w:tcPr>
          <w:p w14:paraId="17D69C36">
            <w:pPr>
              <w:widowControl/>
              <w:snapToGrid w:val="0"/>
              <w:spacing w:line="240" w:lineRule="exact"/>
              <w:jc w:val="center"/>
              <w:rPr>
                <w:rFonts w:ascii="Times New Roman" w:hAnsi="Times New Roman"/>
                <w:kern w:val="0"/>
                <w:sz w:val="16"/>
                <w:szCs w:val="16"/>
              </w:rPr>
            </w:pPr>
          </w:p>
        </w:tc>
        <w:tc>
          <w:tcPr>
            <w:tcW w:w="496" w:type="dxa"/>
            <w:tcBorders>
              <w:top w:val="nil"/>
              <w:left w:val="nil"/>
              <w:bottom w:val="single" w:color="auto" w:sz="4" w:space="0"/>
              <w:right w:val="single" w:color="auto" w:sz="4" w:space="0"/>
            </w:tcBorders>
            <w:shd w:val="clear" w:color="auto" w:fill="FF9A8F"/>
            <w:noWrap/>
            <w:vAlign w:val="center"/>
          </w:tcPr>
          <w:p w14:paraId="58E3C5E2">
            <w:pPr>
              <w:widowControl/>
              <w:snapToGrid w:val="0"/>
              <w:spacing w:line="240" w:lineRule="exact"/>
              <w:jc w:val="center"/>
              <w:rPr>
                <w:rFonts w:ascii="Times New Roman" w:hAnsi="Times New Roman"/>
                <w:kern w:val="0"/>
                <w:sz w:val="16"/>
                <w:szCs w:val="16"/>
              </w:rPr>
            </w:pPr>
          </w:p>
        </w:tc>
        <w:tc>
          <w:tcPr>
            <w:tcW w:w="450" w:type="dxa"/>
            <w:tcBorders>
              <w:top w:val="nil"/>
              <w:left w:val="nil"/>
              <w:bottom w:val="single" w:color="auto" w:sz="4" w:space="0"/>
              <w:right w:val="single" w:color="auto" w:sz="4" w:space="0"/>
            </w:tcBorders>
            <w:shd w:val="clear" w:color="auto" w:fill="65F970"/>
            <w:noWrap/>
            <w:vAlign w:val="center"/>
          </w:tcPr>
          <w:p w14:paraId="1D7257C4">
            <w:pPr>
              <w:widowControl/>
              <w:snapToGrid w:val="0"/>
              <w:spacing w:line="240" w:lineRule="exact"/>
              <w:jc w:val="center"/>
              <w:rPr>
                <w:rFonts w:ascii="Times New Roman" w:hAnsi="Times New Roman"/>
                <w:kern w:val="0"/>
                <w:sz w:val="16"/>
                <w:szCs w:val="16"/>
              </w:rPr>
            </w:pPr>
          </w:p>
        </w:tc>
        <w:tc>
          <w:tcPr>
            <w:tcW w:w="451" w:type="dxa"/>
            <w:tcBorders>
              <w:top w:val="nil"/>
              <w:left w:val="nil"/>
              <w:bottom w:val="single" w:color="auto" w:sz="4" w:space="0"/>
              <w:right w:val="single" w:color="auto" w:sz="4" w:space="0"/>
            </w:tcBorders>
            <w:shd w:val="clear" w:color="auto" w:fill="65F970"/>
            <w:noWrap/>
            <w:vAlign w:val="center"/>
          </w:tcPr>
          <w:p w14:paraId="20D17200">
            <w:pPr>
              <w:widowControl/>
              <w:snapToGrid w:val="0"/>
              <w:spacing w:line="240" w:lineRule="exact"/>
              <w:jc w:val="center"/>
              <w:rPr>
                <w:rFonts w:ascii="Times New Roman" w:hAnsi="Times New Roman"/>
                <w:kern w:val="0"/>
                <w:sz w:val="16"/>
                <w:szCs w:val="16"/>
              </w:rPr>
            </w:pPr>
          </w:p>
        </w:tc>
        <w:tc>
          <w:tcPr>
            <w:tcW w:w="444" w:type="dxa"/>
            <w:tcBorders>
              <w:top w:val="nil"/>
              <w:left w:val="nil"/>
              <w:bottom w:val="single" w:color="auto" w:sz="4" w:space="0"/>
              <w:right w:val="single" w:color="auto" w:sz="4" w:space="0"/>
            </w:tcBorders>
            <w:shd w:val="clear" w:color="auto" w:fill="B58EFA"/>
            <w:noWrap/>
            <w:vAlign w:val="center"/>
          </w:tcPr>
          <w:p w14:paraId="61D3B7EF">
            <w:pPr>
              <w:widowControl/>
              <w:snapToGrid w:val="0"/>
              <w:spacing w:line="240" w:lineRule="exact"/>
              <w:jc w:val="center"/>
              <w:rPr>
                <w:rFonts w:ascii="Times New Roman" w:hAnsi="Times New Roman"/>
                <w:kern w:val="0"/>
                <w:sz w:val="16"/>
                <w:szCs w:val="16"/>
              </w:rPr>
            </w:pPr>
          </w:p>
        </w:tc>
        <w:tc>
          <w:tcPr>
            <w:tcW w:w="444" w:type="dxa"/>
            <w:tcBorders>
              <w:top w:val="nil"/>
              <w:left w:val="nil"/>
              <w:bottom w:val="single" w:color="auto" w:sz="4" w:space="0"/>
              <w:right w:val="single" w:color="auto" w:sz="4" w:space="0"/>
            </w:tcBorders>
            <w:shd w:val="clear" w:color="auto" w:fill="B58EFA"/>
            <w:noWrap/>
            <w:vAlign w:val="center"/>
          </w:tcPr>
          <w:p w14:paraId="2697A9FE">
            <w:pPr>
              <w:widowControl/>
              <w:snapToGrid w:val="0"/>
              <w:spacing w:line="240" w:lineRule="exact"/>
              <w:jc w:val="center"/>
              <w:rPr>
                <w:rFonts w:ascii="Times New Roman" w:hAnsi="Times New Roman"/>
                <w:kern w:val="0"/>
                <w:sz w:val="16"/>
                <w:szCs w:val="16"/>
              </w:rPr>
            </w:pPr>
          </w:p>
        </w:tc>
      </w:tr>
      <w:tr w14:paraId="55F57807">
        <w:tblPrEx>
          <w:tblCellMar>
            <w:top w:w="0" w:type="dxa"/>
            <w:left w:w="108" w:type="dxa"/>
            <w:bottom w:w="0" w:type="dxa"/>
            <w:right w:w="108" w:type="dxa"/>
          </w:tblCellMar>
        </w:tblPrEx>
        <w:trPr>
          <w:trHeight w:val="240" w:hRule="atLeast"/>
          <w:tblHeader/>
          <w:jc w:val="center"/>
        </w:trPr>
        <w:tc>
          <w:tcPr>
            <w:tcW w:w="1980" w:type="dxa"/>
            <w:tcBorders>
              <w:top w:val="nil"/>
              <w:left w:val="single" w:color="auto" w:sz="4" w:space="0"/>
              <w:bottom w:val="single" w:color="auto" w:sz="4" w:space="0"/>
              <w:right w:val="single" w:color="auto" w:sz="4" w:space="0"/>
            </w:tcBorders>
            <w:shd w:val="clear" w:color="auto" w:fill="auto"/>
          </w:tcPr>
          <w:p w14:paraId="5D547178">
            <w:pPr>
              <w:widowControl/>
              <w:snapToGrid w:val="0"/>
              <w:spacing w:line="240" w:lineRule="exact"/>
              <w:jc w:val="left"/>
              <w:rPr>
                <w:rFonts w:ascii="Times New Roman" w:hAnsi="Times New Roman"/>
                <w:color w:val="000000"/>
                <w:kern w:val="0"/>
                <w:sz w:val="16"/>
                <w:szCs w:val="16"/>
              </w:rPr>
            </w:pPr>
            <w:r>
              <w:rPr>
                <w:rFonts w:ascii="Times New Roman" w:hAnsi="Times New Roman"/>
                <w:color w:val="000000"/>
                <w:kern w:val="0"/>
                <w:sz w:val="16"/>
                <w:szCs w:val="16"/>
              </w:rPr>
              <w:t>高等数学A</w:t>
            </w:r>
          </w:p>
        </w:tc>
        <w:tc>
          <w:tcPr>
            <w:tcW w:w="380" w:type="dxa"/>
            <w:tcBorders>
              <w:top w:val="nil"/>
              <w:left w:val="nil"/>
              <w:bottom w:val="single" w:color="auto" w:sz="4" w:space="0"/>
              <w:right w:val="single" w:color="auto" w:sz="4" w:space="0"/>
            </w:tcBorders>
            <w:shd w:val="clear" w:color="auto" w:fill="EE7EE1"/>
            <w:noWrap/>
            <w:vAlign w:val="center"/>
          </w:tcPr>
          <w:p w14:paraId="7E4E82F6">
            <w:pPr>
              <w:widowControl/>
              <w:snapToGrid w:val="0"/>
              <w:spacing w:line="240" w:lineRule="exact"/>
              <w:jc w:val="center"/>
              <w:rPr>
                <w:rFonts w:ascii="Times New Roman" w:hAnsi="Times New Roman"/>
                <w:spacing w:val="-12"/>
                <w:kern w:val="0"/>
                <w:sz w:val="16"/>
                <w:szCs w:val="16"/>
              </w:rPr>
            </w:pPr>
            <w:r>
              <w:rPr>
                <w:rFonts w:ascii="Times New Roman" w:hAnsi="Times New Roman"/>
                <w:spacing w:val="-12"/>
                <w:kern w:val="0"/>
                <w:sz w:val="16"/>
                <w:szCs w:val="16"/>
              </w:rPr>
              <w:t>H</w:t>
            </w:r>
          </w:p>
        </w:tc>
        <w:tc>
          <w:tcPr>
            <w:tcW w:w="395" w:type="dxa"/>
            <w:tcBorders>
              <w:top w:val="nil"/>
              <w:left w:val="nil"/>
              <w:bottom w:val="single" w:color="auto" w:sz="4" w:space="0"/>
              <w:right w:val="single" w:color="auto" w:sz="4" w:space="0"/>
            </w:tcBorders>
            <w:shd w:val="clear" w:color="auto" w:fill="EE7EE1"/>
            <w:noWrap/>
            <w:vAlign w:val="center"/>
          </w:tcPr>
          <w:p w14:paraId="4BA1EDAE">
            <w:pPr>
              <w:widowControl/>
              <w:snapToGrid w:val="0"/>
              <w:spacing w:line="240" w:lineRule="exact"/>
              <w:jc w:val="center"/>
              <w:rPr>
                <w:rFonts w:ascii="Times New Roman" w:hAnsi="Times New Roman"/>
                <w:spacing w:val="-12"/>
                <w:kern w:val="0"/>
                <w:sz w:val="16"/>
                <w:szCs w:val="16"/>
              </w:rPr>
            </w:pPr>
          </w:p>
        </w:tc>
        <w:tc>
          <w:tcPr>
            <w:tcW w:w="395" w:type="dxa"/>
            <w:tcBorders>
              <w:top w:val="nil"/>
              <w:left w:val="nil"/>
              <w:bottom w:val="single" w:color="auto" w:sz="4" w:space="0"/>
              <w:right w:val="single" w:color="auto" w:sz="4" w:space="0"/>
            </w:tcBorders>
            <w:shd w:val="clear" w:color="auto" w:fill="EE7EE1"/>
            <w:noWrap/>
            <w:vAlign w:val="center"/>
          </w:tcPr>
          <w:p w14:paraId="49F9BD36">
            <w:pPr>
              <w:widowControl/>
              <w:snapToGrid w:val="0"/>
              <w:spacing w:line="240" w:lineRule="exact"/>
              <w:jc w:val="center"/>
              <w:rPr>
                <w:rFonts w:ascii="Times New Roman" w:hAnsi="Times New Roman"/>
                <w:spacing w:val="-12"/>
                <w:kern w:val="0"/>
                <w:sz w:val="16"/>
                <w:szCs w:val="16"/>
              </w:rPr>
            </w:pPr>
          </w:p>
        </w:tc>
        <w:tc>
          <w:tcPr>
            <w:tcW w:w="396" w:type="dxa"/>
            <w:tcBorders>
              <w:top w:val="nil"/>
              <w:left w:val="nil"/>
              <w:bottom w:val="single" w:color="auto" w:sz="4" w:space="0"/>
              <w:right w:val="single" w:color="auto" w:sz="4" w:space="0"/>
            </w:tcBorders>
            <w:shd w:val="clear" w:color="auto" w:fill="EE7EE1"/>
            <w:noWrap/>
            <w:vAlign w:val="center"/>
          </w:tcPr>
          <w:p w14:paraId="08127CED">
            <w:pPr>
              <w:widowControl/>
              <w:snapToGrid w:val="0"/>
              <w:spacing w:line="240" w:lineRule="exact"/>
              <w:jc w:val="center"/>
              <w:rPr>
                <w:rFonts w:ascii="Times New Roman" w:hAnsi="Times New Roman"/>
                <w:kern w:val="0"/>
                <w:sz w:val="16"/>
                <w:szCs w:val="16"/>
              </w:rPr>
            </w:pPr>
          </w:p>
        </w:tc>
        <w:tc>
          <w:tcPr>
            <w:tcW w:w="426" w:type="dxa"/>
            <w:tcBorders>
              <w:top w:val="nil"/>
              <w:left w:val="nil"/>
              <w:bottom w:val="single" w:color="auto" w:sz="4" w:space="0"/>
              <w:right w:val="single" w:color="auto" w:sz="4" w:space="0"/>
            </w:tcBorders>
            <w:shd w:val="clear" w:color="auto" w:fill="D99594" w:themeFill="accent2" w:themeFillTint="99"/>
            <w:noWrap/>
            <w:vAlign w:val="center"/>
          </w:tcPr>
          <w:p w14:paraId="1DB59138">
            <w:pPr>
              <w:widowControl/>
              <w:snapToGrid w:val="0"/>
              <w:spacing w:line="240" w:lineRule="exact"/>
              <w:jc w:val="center"/>
              <w:rPr>
                <w:rFonts w:ascii="Times New Roman" w:hAnsi="Times New Roman"/>
                <w:kern w:val="0"/>
                <w:sz w:val="16"/>
                <w:szCs w:val="16"/>
              </w:rPr>
            </w:pPr>
          </w:p>
        </w:tc>
        <w:tc>
          <w:tcPr>
            <w:tcW w:w="426" w:type="dxa"/>
            <w:tcBorders>
              <w:top w:val="nil"/>
              <w:left w:val="nil"/>
              <w:bottom w:val="single" w:color="auto" w:sz="4" w:space="0"/>
              <w:right w:val="single" w:color="auto" w:sz="4" w:space="0"/>
            </w:tcBorders>
            <w:shd w:val="clear" w:color="auto" w:fill="D99594" w:themeFill="accent2" w:themeFillTint="99"/>
            <w:noWrap/>
            <w:vAlign w:val="center"/>
          </w:tcPr>
          <w:p w14:paraId="5707EA97">
            <w:pPr>
              <w:widowControl/>
              <w:snapToGrid w:val="0"/>
              <w:spacing w:line="240" w:lineRule="exact"/>
              <w:jc w:val="center"/>
              <w:rPr>
                <w:rFonts w:ascii="Times New Roman" w:hAnsi="Times New Roman"/>
                <w:kern w:val="0"/>
                <w:sz w:val="16"/>
                <w:szCs w:val="16"/>
              </w:rPr>
            </w:pPr>
          </w:p>
        </w:tc>
        <w:tc>
          <w:tcPr>
            <w:tcW w:w="426" w:type="dxa"/>
            <w:tcBorders>
              <w:top w:val="nil"/>
              <w:left w:val="nil"/>
              <w:bottom w:val="single" w:color="auto" w:sz="4" w:space="0"/>
              <w:right w:val="single" w:color="auto" w:sz="4" w:space="0"/>
            </w:tcBorders>
            <w:shd w:val="clear" w:color="auto" w:fill="D99594" w:themeFill="accent2" w:themeFillTint="99"/>
            <w:noWrap/>
            <w:vAlign w:val="center"/>
          </w:tcPr>
          <w:p w14:paraId="284E74FC">
            <w:pPr>
              <w:widowControl/>
              <w:snapToGrid w:val="0"/>
              <w:spacing w:line="240" w:lineRule="exact"/>
              <w:jc w:val="center"/>
              <w:rPr>
                <w:rFonts w:ascii="Times New Roman" w:hAnsi="Times New Roman"/>
                <w:kern w:val="0"/>
                <w:sz w:val="16"/>
                <w:szCs w:val="16"/>
              </w:rPr>
            </w:pPr>
          </w:p>
        </w:tc>
        <w:tc>
          <w:tcPr>
            <w:tcW w:w="390" w:type="dxa"/>
            <w:tcBorders>
              <w:top w:val="nil"/>
              <w:left w:val="nil"/>
              <w:bottom w:val="single" w:color="auto" w:sz="4" w:space="0"/>
              <w:right w:val="single" w:color="auto" w:sz="4" w:space="0"/>
            </w:tcBorders>
            <w:shd w:val="clear" w:color="auto" w:fill="15D6DB"/>
            <w:noWrap/>
            <w:vAlign w:val="center"/>
          </w:tcPr>
          <w:p w14:paraId="4E215C65">
            <w:pPr>
              <w:widowControl/>
              <w:snapToGrid w:val="0"/>
              <w:spacing w:line="240" w:lineRule="exact"/>
              <w:jc w:val="center"/>
              <w:rPr>
                <w:rFonts w:ascii="Times New Roman" w:hAnsi="Times New Roman"/>
                <w:kern w:val="0"/>
                <w:sz w:val="16"/>
                <w:szCs w:val="16"/>
              </w:rPr>
            </w:pPr>
          </w:p>
        </w:tc>
        <w:tc>
          <w:tcPr>
            <w:tcW w:w="390" w:type="dxa"/>
            <w:tcBorders>
              <w:top w:val="nil"/>
              <w:left w:val="nil"/>
              <w:bottom w:val="single" w:color="auto" w:sz="4" w:space="0"/>
              <w:right w:val="single" w:color="auto" w:sz="4" w:space="0"/>
            </w:tcBorders>
            <w:shd w:val="clear" w:color="auto" w:fill="15D6DB"/>
            <w:noWrap/>
            <w:vAlign w:val="center"/>
          </w:tcPr>
          <w:p w14:paraId="63690E0A">
            <w:pPr>
              <w:widowControl/>
              <w:snapToGrid w:val="0"/>
              <w:spacing w:line="240" w:lineRule="exact"/>
              <w:jc w:val="center"/>
              <w:rPr>
                <w:rFonts w:ascii="Times New Roman" w:hAnsi="Times New Roman"/>
                <w:kern w:val="0"/>
                <w:sz w:val="16"/>
                <w:szCs w:val="16"/>
              </w:rPr>
            </w:pPr>
          </w:p>
        </w:tc>
        <w:tc>
          <w:tcPr>
            <w:tcW w:w="390" w:type="dxa"/>
            <w:tcBorders>
              <w:top w:val="nil"/>
              <w:left w:val="nil"/>
              <w:bottom w:val="single" w:color="auto" w:sz="4" w:space="0"/>
              <w:right w:val="single" w:color="auto" w:sz="4" w:space="0"/>
            </w:tcBorders>
            <w:shd w:val="clear" w:color="auto" w:fill="15D6DB"/>
            <w:noWrap/>
            <w:vAlign w:val="center"/>
          </w:tcPr>
          <w:p w14:paraId="5B8A03E0">
            <w:pPr>
              <w:widowControl/>
              <w:snapToGrid w:val="0"/>
              <w:spacing w:line="240" w:lineRule="exact"/>
              <w:jc w:val="center"/>
              <w:rPr>
                <w:rFonts w:ascii="Times New Roman" w:hAnsi="Times New Roman"/>
                <w:kern w:val="0"/>
                <w:sz w:val="16"/>
                <w:szCs w:val="16"/>
              </w:rPr>
            </w:pPr>
          </w:p>
        </w:tc>
        <w:tc>
          <w:tcPr>
            <w:tcW w:w="390" w:type="dxa"/>
            <w:tcBorders>
              <w:top w:val="nil"/>
              <w:left w:val="nil"/>
              <w:bottom w:val="single" w:color="auto" w:sz="4" w:space="0"/>
              <w:right w:val="single" w:color="auto" w:sz="4" w:space="0"/>
            </w:tcBorders>
            <w:shd w:val="clear" w:color="auto" w:fill="15D6DB"/>
            <w:noWrap/>
            <w:vAlign w:val="center"/>
          </w:tcPr>
          <w:p w14:paraId="34815F9C">
            <w:pPr>
              <w:widowControl/>
              <w:snapToGrid w:val="0"/>
              <w:spacing w:line="240" w:lineRule="exact"/>
              <w:jc w:val="center"/>
              <w:rPr>
                <w:rFonts w:ascii="Times New Roman" w:hAnsi="Times New Roman"/>
                <w:kern w:val="0"/>
                <w:sz w:val="16"/>
                <w:szCs w:val="16"/>
              </w:rPr>
            </w:pPr>
          </w:p>
        </w:tc>
        <w:tc>
          <w:tcPr>
            <w:tcW w:w="425" w:type="dxa"/>
            <w:tcBorders>
              <w:top w:val="nil"/>
              <w:left w:val="nil"/>
              <w:bottom w:val="single" w:color="auto" w:sz="4" w:space="0"/>
              <w:right w:val="single" w:color="auto" w:sz="4" w:space="0"/>
            </w:tcBorders>
            <w:shd w:val="clear" w:color="auto" w:fill="FB885F"/>
            <w:noWrap/>
            <w:vAlign w:val="center"/>
          </w:tcPr>
          <w:p w14:paraId="39EC5407">
            <w:pPr>
              <w:widowControl/>
              <w:snapToGrid w:val="0"/>
              <w:spacing w:line="240" w:lineRule="exact"/>
              <w:jc w:val="center"/>
              <w:rPr>
                <w:rFonts w:ascii="Times New Roman" w:hAnsi="Times New Roman"/>
                <w:kern w:val="0"/>
                <w:sz w:val="16"/>
                <w:szCs w:val="16"/>
              </w:rPr>
            </w:pPr>
          </w:p>
        </w:tc>
        <w:tc>
          <w:tcPr>
            <w:tcW w:w="425" w:type="dxa"/>
            <w:tcBorders>
              <w:top w:val="nil"/>
              <w:left w:val="nil"/>
              <w:bottom w:val="single" w:color="auto" w:sz="4" w:space="0"/>
              <w:right w:val="single" w:color="auto" w:sz="4" w:space="0"/>
            </w:tcBorders>
            <w:shd w:val="clear" w:color="auto" w:fill="FB885F"/>
            <w:noWrap/>
            <w:vAlign w:val="center"/>
          </w:tcPr>
          <w:p w14:paraId="5C47E60D">
            <w:pPr>
              <w:widowControl/>
              <w:snapToGrid w:val="0"/>
              <w:spacing w:line="240" w:lineRule="exact"/>
              <w:jc w:val="center"/>
              <w:rPr>
                <w:rFonts w:ascii="Times New Roman" w:hAnsi="Times New Roman"/>
                <w:kern w:val="0"/>
                <w:sz w:val="16"/>
                <w:szCs w:val="16"/>
              </w:rPr>
            </w:pPr>
          </w:p>
        </w:tc>
        <w:tc>
          <w:tcPr>
            <w:tcW w:w="425" w:type="dxa"/>
            <w:tcBorders>
              <w:top w:val="nil"/>
              <w:left w:val="nil"/>
              <w:bottom w:val="single" w:color="auto" w:sz="4" w:space="0"/>
              <w:right w:val="single" w:color="auto" w:sz="4" w:space="0"/>
            </w:tcBorders>
            <w:shd w:val="clear" w:color="auto" w:fill="FB885F"/>
            <w:noWrap/>
            <w:vAlign w:val="center"/>
          </w:tcPr>
          <w:p w14:paraId="73BC9E38">
            <w:pPr>
              <w:widowControl/>
              <w:snapToGrid w:val="0"/>
              <w:spacing w:line="240" w:lineRule="exact"/>
              <w:jc w:val="center"/>
              <w:rPr>
                <w:rFonts w:ascii="Times New Roman" w:hAnsi="Times New Roman"/>
                <w:kern w:val="0"/>
                <w:sz w:val="16"/>
                <w:szCs w:val="16"/>
              </w:rPr>
            </w:pPr>
          </w:p>
        </w:tc>
        <w:tc>
          <w:tcPr>
            <w:tcW w:w="425" w:type="dxa"/>
            <w:tcBorders>
              <w:top w:val="nil"/>
              <w:left w:val="nil"/>
              <w:bottom w:val="single" w:color="auto" w:sz="4" w:space="0"/>
              <w:right w:val="single" w:color="auto" w:sz="4" w:space="0"/>
            </w:tcBorders>
            <w:shd w:val="clear" w:color="auto" w:fill="FFFF00"/>
            <w:noWrap/>
            <w:vAlign w:val="center"/>
          </w:tcPr>
          <w:p w14:paraId="15450935">
            <w:pPr>
              <w:widowControl/>
              <w:snapToGrid w:val="0"/>
              <w:spacing w:line="240" w:lineRule="exact"/>
              <w:jc w:val="center"/>
              <w:rPr>
                <w:rFonts w:ascii="Times New Roman" w:hAnsi="Times New Roman"/>
                <w:kern w:val="0"/>
                <w:sz w:val="16"/>
                <w:szCs w:val="16"/>
              </w:rPr>
            </w:pPr>
          </w:p>
        </w:tc>
        <w:tc>
          <w:tcPr>
            <w:tcW w:w="425" w:type="dxa"/>
            <w:tcBorders>
              <w:top w:val="nil"/>
              <w:left w:val="nil"/>
              <w:bottom w:val="single" w:color="auto" w:sz="4" w:space="0"/>
              <w:right w:val="single" w:color="auto" w:sz="4" w:space="0"/>
            </w:tcBorders>
            <w:shd w:val="clear" w:color="auto" w:fill="FFFF00"/>
            <w:noWrap/>
            <w:vAlign w:val="center"/>
          </w:tcPr>
          <w:p w14:paraId="330297AD">
            <w:pPr>
              <w:widowControl/>
              <w:snapToGrid w:val="0"/>
              <w:spacing w:line="240" w:lineRule="exact"/>
              <w:jc w:val="center"/>
              <w:rPr>
                <w:rFonts w:ascii="Times New Roman" w:hAnsi="Times New Roman"/>
                <w:kern w:val="0"/>
                <w:sz w:val="16"/>
                <w:szCs w:val="16"/>
              </w:rPr>
            </w:pPr>
          </w:p>
        </w:tc>
        <w:tc>
          <w:tcPr>
            <w:tcW w:w="427" w:type="dxa"/>
            <w:tcBorders>
              <w:top w:val="nil"/>
              <w:left w:val="nil"/>
              <w:bottom w:val="single" w:color="auto" w:sz="4" w:space="0"/>
              <w:right w:val="single" w:color="auto" w:sz="4" w:space="0"/>
            </w:tcBorders>
            <w:shd w:val="clear" w:color="auto" w:fill="FFFF00"/>
            <w:noWrap/>
            <w:vAlign w:val="center"/>
          </w:tcPr>
          <w:p w14:paraId="5F5168B6">
            <w:pPr>
              <w:widowControl/>
              <w:snapToGrid w:val="0"/>
              <w:spacing w:line="240" w:lineRule="exact"/>
              <w:jc w:val="center"/>
              <w:rPr>
                <w:rFonts w:ascii="Times New Roman" w:hAnsi="Times New Roman"/>
                <w:kern w:val="0"/>
                <w:sz w:val="16"/>
                <w:szCs w:val="16"/>
              </w:rPr>
            </w:pPr>
          </w:p>
        </w:tc>
        <w:tc>
          <w:tcPr>
            <w:tcW w:w="424" w:type="dxa"/>
            <w:tcBorders>
              <w:top w:val="nil"/>
              <w:left w:val="nil"/>
              <w:bottom w:val="single" w:color="auto" w:sz="4" w:space="0"/>
              <w:right w:val="single" w:color="auto" w:sz="4" w:space="0"/>
            </w:tcBorders>
            <w:shd w:val="clear" w:color="auto" w:fill="FFC000"/>
            <w:noWrap/>
            <w:vAlign w:val="center"/>
          </w:tcPr>
          <w:p w14:paraId="6E5315E9">
            <w:pPr>
              <w:widowControl/>
              <w:snapToGrid w:val="0"/>
              <w:spacing w:line="240" w:lineRule="exact"/>
              <w:jc w:val="center"/>
              <w:rPr>
                <w:rFonts w:ascii="Times New Roman" w:hAnsi="Times New Roman"/>
                <w:kern w:val="0"/>
                <w:sz w:val="16"/>
                <w:szCs w:val="16"/>
              </w:rPr>
            </w:pPr>
          </w:p>
        </w:tc>
        <w:tc>
          <w:tcPr>
            <w:tcW w:w="426" w:type="dxa"/>
            <w:tcBorders>
              <w:top w:val="nil"/>
              <w:left w:val="nil"/>
              <w:bottom w:val="single" w:color="auto" w:sz="4" w:space="0"/>
              <w:right w:val="single" w:color="auto" w:sz="4" w:space="0"/>
            </w:tcBorders>
            <w:shd w:val="clear" w:color="auto" w:fill="FFC000"/>
            <w:noWrap/>
            <w:vAlign w:val="center"/>
          </w:tcPr>
          <w:p w14:paraId="29DEB94F">
            <w:pPr>
              <w:widowControl/>
              <w:snapToGrid w:val="0"/>
              <w:spacing w:line="240" w:lineRule="exact"/>
              <w:jc w:val="center"/>
              <w:rPr>
                <w:rFonts w:ascii="Times New Roman" w:hAnsi="Times New Roman"/>
                <w:kern w:val="0"/>
                <w:sz w:val="16"/>
                <w:szCs w:val="16"/>
              </w:rPr>
            </w:pPr>
          </w:p>
        </w:tc>
        <w:tc>
          <w:tcPr>
            <w:tcW w:w="426" w:type="dxa"/>
            <w:tcBorders>
              <w:top w:val="nil"/>
              <w:left w:val="nil"/>
              <w:bottom w:val="single" w:color="auto" w:sz="4" w:space="0"/>
              <w:right w:val="single" w:color="auto" w:sz="4" w:space="0"/>
            </w:tcBorders>
            <w:shd w:val="clear" w:color="auto" w:fill="CCC0D9" w:themeFill="accent4" w:themeFillTint="66"/>
            <w:noWrap/>
            <w:vAlign w:val="center"/>
          </w:tcPr>
          <w:p w14:paraId="4C3ABD08">
            <w:pPr>
              <w:widowControl/>
              <w:snapToGrid w:val="0"/>
              <w:spacing w:line="240" w:lineRule="exact"/>
              <w:jc w:val="center"/>
              <w:rPr>
                <w:rFonts w:ascii="Times New Roman" w:hAnsi="Times New Roman"/>
                <w:kern w:val="0"/>
                <w:sz w:val="16"/>
                <w:szCs w:val="16"/>
              </w:rPr>
            </w:pPr>
          </w:p>
        </w:tc>
        <w:tc>
          <w:tcPr>
            <w:tcW w:w="426" w:type="dxa"/>
            <w:tcBorders>
              <w:top w:val="nil"/>
              <w:left w:val="nil"/>
              <w:bottom w:val="single" w:color="auto" w:sz="4" w:space="0"/>
              <w:right w:val="single" w:color="auto" w:sz="4" w:space="0"/>
            </w:tcBorders>
            <w:shd w:val="clear" w:color="auto" w:fill="CCC0D9" w:themeFill="accent4" w:themeFillTint="66"/>
            <w:noWrap/>
            <w:vAlign w:val="center"/>
          </w:tcPr>
          <w:p w14:paraId="64D8D52C">
            <w:pPr>
              <w:widowControl/>
              <w:snapToGrid w:val="0"/>
              <w:spacing w:line="240" w:lineRule="exact"/>
              <w:jc w:val="center"/>
              <w:rPr>
                <w:rFonts w:ascii="Times New Roman" w:hAnsi="Times New Roman"/>
                <w:kern w:val="0"/>
                <w:sz w:val="16"/>
                <w:szCs w:val="16"/>
              </w:rPr>
            </w:pPr>
          </w:p>
        </w:tc>
        <w:tc>
          <w:tcPr>
            <w:tcW w:w="425" w:type="dxa"/>
            <w:tcBorders>
              <w:top w:val="nil"/>
              <w:left w:val="nil"/>
              <w:bottom w:val="single" w:color="auto" w:sz="4" w:space="0"/>
              <w:right w:val="single" w:color="auto" w:sz="4" w:space="0"/>
            </w:tcBorders>
            <w:shd w:val="clear" w:color="auto" w:fill="C4EF6D"/>
            <w:noWrap/>
            <w:vAlign w:val="center"/>
          </w:tcPr>
          <w:p w14:paraId="22FF2294">
            <w:pPr>
              <w:widowControl/>
              <w:snapToGrid w:val="0"/>
              <w:spacing w:line="240" w:lineRule="exact"/>
              <w:jc w:val="center"/>
              <w:rPr>
                <w:rFonts w:ascii="Times New Roman" w:hAnsi="Times New Roman"/>
                <w:kern w:val="0"/>
                <w:sz w:val="16"/>
                <w:szCs w:val="16"/>
              </w:rPr>
            </w:pPr>
          </w:p>
        </w:tc>
        <w:tc>
          <w:tcPr>
            <w:tcW w:w="425" w:type="dxa"/>
            <w:tcBorders>
              <w:top w:val="nil"/>
              <w:left w:val="nil"/>
              <w:bottom w:val="single" w:color="auto" w:sz="4" w:space="0"/>
              <w:right w:val="single" w:color="auto" w:sz="4" w:space="0"/>
            </w:tcBorders>
            <w:shd w:val="clear" w:color="auto" w:fill="C4EF6D"/>
            <w:noWrap/>
            <w:vAlign w:val="center"/>
          </w:tcPr>
          <w:p w14:paraId="5D07DE74">
            <w:pPr>
              <w:widowControl/>
              <w:snapToGrid w:val="0"/>
              <w:spacing w:line="240" w:lineRule="exact"/>
              <w:jc w:val="center"/>
              <w:rPr>
                <w:rFonts w:ascii="Times New Roman" w:hAnsi="Times New Roman"/>
                <w:kern w:val="0"/>
                <w:sz w:val="16"/>
                <w:szCs w:val="16"/>
              </w:rPr>
            </w:pPr>
          </w:p>
        </w:tc>
        <w:tc>
          <w:tcPr>
            <w:tcW w:w="496" w:type="dxa"/>
            <w:tcBorders>
              <w:top w:val="nil"/>
              <w:left w:val="nil"/>
              <w:bottom w:val="single" w:color="auto" w:sz="4" w:space="0"/>
              <w:right w:val="single" w:color="auto" w:sz="4" w:space="0"/>
            </w:tcBorders>
            <w:shd w:val="clear" w:color="auto" w:fill="FF9A8F"/>
            <w:noWrap/>
            <w:vAlign w:val="center"/>
          </w:tcPr>
          <w:p w14:paraId="28151372">
            <w:pPr>
              <w:widowControl/>
              <w:snapToGrid w:val="0"/>
              <w:spacing w:line="240" w:lineRule="exact"/>
              <w:jc w:val="center"/>
              <w:rPr>
                <w:rFonts w:ascii="Times New Roman" w:hAnsi="Times New Roman"/>
                <w:kern w:val="0"/>
                <w:sz w:val="16"/>
                <w:szCs w:val="16"/>
              </w:rPr>
            </w:pPr>
          </w:p>
        </w:tc>
        <w:tc>
          <w:tcPr>
            <w:tcW w:w="496" w:type="dxa"/>
            <w:tcBorders>
              <w:top w:val="nil"/>
              <w:left w:val="nil"/>
              <w:bottom w:val="single" w:color="auto" w:sz="4" w:space="0"/>
              <w:right w:val="single" w:color="auto" w:sz="4" w:space="0"/>
            </w:tcBorders>
            <w:shd w:val="clear" w:color="auto" w:fill="FF9A8F"/>
            <w:noWrap/>
            <w:vAlign w:val="center"/>
          </w:tcPr>
          <w:p w14:paraId="3E10288F">
            <w:pPr>
              <w:widowControl/>
              <w:snapToGrid w:val="0"/>
              <w:spacing w:line="240" w:lineRule="exact"/>
              <w:jc w:val="center"/>
              <w:rPr>
                <w:rFonts w:ascii="Times New Roman" w:hAnsi="Times New Roman"/>
                <w:kern w:val="0"/>
                <w:sz w:val="16"/>
                <w:szCs w:val="16"/>
              </w:rPr>
            </w:pPr>
          </w:p>
        </w:tc>
        <w:tc>
          <w:tcPr>
            <w:tcW w:w="450" w:type="dxa"/>
            <w:tcBorders>
              <w:top w:val="nil"/>
              <w:left w:val="nil"/>
              <w:bottom w:val="single" w:color="auto" w:sz="4" w:space="0"/>
              <w:right w:val="single" w:color="auto" w:sz="4" w:space="0"/>
            </w:tcBorders>
            <w:shd w:val="clear" w:color="auto" w:fill="65F970"/>
            <w:noWrap/>
            <w:vAlign w:val="center"/>
          </w:tcPr>
          <w:p w14:paraId="20560567">
            <w:pPr>
              <w:widowControl/>
              <w:snapToGrid w:val="0"/>
              <w:spacing w:line="240" w:lineRule="exact"/>
              <w:jc w:val="center"/>
              <w:rPr>
                <w:rFonts w:ascii="Times New Roman" w:hAnsi="Times New Roman"/>
                <w:kern w:val="0"/>
                <w:sz w:val="16"/>
                <w:szCs w:val="16"/>
              </w:rPr>
            </w:pPr>
          </w:p>
        </w:tc>
        <w:tc>
          <w:tcPr>
            <w:tcW w:w="451" w:type="dxa"/>
            <w:tcBorders>
              <w:top w:val="nil"/>
              <w:left w:val="nil"/>
              <w:bottom w:val="single" w:color="auto" w:sz="4" w:space="0"/>
              <w:right w:val="single" w:color="auto" w:sz="4" w:space="0"/>
            </w:tcBorders>
            <w:shd w:val="clear" w:color="auto" w:fill="65F970"/>
            <w:noWrap/>
            <w:vAlign w:val="center"/>
          </w:tcPr>
          <w:p w14:paraId="696B0133">
            <w:pPr>
              <w:widowControl/>
              <w:snapToGrid w:val="0"/>
              <w:spacing w:line="240" w:lineRule="exact"/>
              <w:jc w:val="center"/>
              <w:rPr>
                <w:rFonts w:ascii="Times New Roman" w:hAnsi="Times New Roman"/>
                <w:kern w:val="0"/>
                <w:sz w:val="16"/>
                <w:szCs w:val="16"/>
              </w:rPr>
            </w:pPr>
          </w:p>
        </w:tc>
        <w:tc>
          <w:tcPr>
            <w:tcW w:w="444" w:type="dxa"/>
            <w:tcBorders>
              <w:top w:val="nil"/>
              <w:left w:val="nil"/>
              <w:bottom w:val="single" w:color="auto" w:sz="4" w:space="0"/>
              <w:right w:val="single" w:color="auto" w:sz="4" w:space="0"/>
            </w:tcBorders>
            <w:shd w:val="clear" w:color="auto" w:fill="B58EFA"/>
            <w:noWrap/>
            <w:vAlign w:val="center"/>
          </w:tcPr>
          <w:p w14:paraId="2BE06017">
            <w:pPr>
              <w:widowControl/>
              <w:snapToGrid w:val="0"/>
              <w:spacing w:line="240" w:lineRule="exact"/>
              <w:jc w:val="center"/>
              <w:rPr>
                <w:rFonts w:ascii="Times New Roman" w:hAnsi="Times New Roman"/>
                <w:kern w:val="0"/>
                <w:sz w:val="16"/>
                <w:szCs w:val="16"/>
              </w:rPr>
            </w:pPr>
          </w:p>
        </w:tc>
        <w:tc>
          <w:tcPr>
            <w:tcW w:w="444" w:type="dxa"/>
            <w:tcBorders>
              <w:top w:val="nil"/>
              <w:left w:val="nil"/>
              <w:bottom w:val="single" w:color="auto" w:sz="4" w:space="0"/>
              <w:right w:val="single" w:color="auto" w:sz="4" w:space="0"/>
            </w:tcBorders>
            <w:shd w:val="clear" w:color="auto" w:fill="B58EFA"/>
            <w:noWrap/>
            <w:vAlign w:val="center"/>
          </w:tcPr>
          <w:p w14:paraId="60348C61">
            <w:pPr>
              <w:widowControl/>
              <w:snapToGrid w:val="0"/>
              <w:spacing w:line="240" w:lineRule="exact"/>
              <w:jc w:val="center"/>
              <w:rPr>
                <w:rFonts w:ascii="Times New Roman" w:hAnsi="Times New Roman"/>
                <w:kern w:val="0"/>
                <w:sz w:val="16"/>
                <w:szCs w:val="16"/>
              </w:rPr>
            </w:pPr>
          </w:p>
        </w:tc>
      </w:tr>
      <w:tr w14:paraId="76246C99">
        <w:tblPrEx>
          <w:tblCellMar>
            <w:top w:w="0" w:type="dxa"/>
            <w:left w:w="108" w:type="dxa"/>
            <w:bottom w:w="0" w:type="dxa"/>
            <w:right w:w="108" w:type="dxa"/>
          </w:tblCellMar>
        </w:tblPrEx>
        <w:trPr>
          <w:trHeight w:val="240" w:hRule="atLeast"/>
          <w:tblHeader/>
          <w:jc w:val="center"/>
        </w:trPr>
        <w:tc>
          <w:tcPr>
            <w:tcW w:w="1980" w:type="dxa"/>
            <w:tcBorders>
              <w:top w:val="nil"/>
              <w:left w:val="single" w:color="auto" w:sz="4" w:space="0"/>
              <w:bottom w:val="single" w:color="auto" w:sz="4" w:space="0"/>
              <w:right w:val="single" w:color="auto" w:sz="4" w:space="0"/>
            </w:tcBorders>
            <w:shd w:val="clear" w:color="auto" w:fill="auto"/>
          </w:tcPr>
          <w:p w14:paraId="1649FCAB">
            <w:pPr>
              <w:widowControl/>
              <w:snapToGrid w:val="0"/>
              <w:spacing w:line="240" w:lineRule="exact"/>
              <w:jc w:val="left"/>
              <w:rPr>
                <w:rFonts w:ascii="Times New Roman" w:hAnsi="Times New Roman"/>
                <w:color w:val="000000"/>
                <w:kern w:val="0"/>
                <w:sz w:val="16"/>
                <w:szCs w:val="16"/>
              </w:rPr>
            </w:pPr>
            <w:r>
              <w:rPr>
                <w:rFonts w:ascii="Times New Roman" w:hAnsi="Times New Roman"/>
                <w:color w:val="000000"/>
                <w:kern w:val="0"/>
                <w:sz w:val="16"/>
                <w:szCs w:val="16"/>
              </w:rPr>
              <w:t>线性代数</w:t>
            </w:r>
          </w:p>
        </w:tc>
        <w:tc>
          <w:tcPr>
            <w:tcW w:w="380" w:type="dxa"/>
            <w:tcBorders>
              <w:top w:val="nil"/>
              <w:left w:val="nil"/>
              <w:bottom w:val="single" w:color="auto" w:sz="4" w:space="0"/>
              <w:right w:val="single" w:color="auto" w:sz="4" w:space="0"/>
            </w:tcBorders>
            <w:shd w:val="clear" w:color="auto" w:fill="EE7EE1"/>
            <w:noWrap/>
            <w:vAlign w:val="center"/>
          </w:tcPr>
          <w:p w14:paraId="5377A299">
            <w:pPr>
              <w:widowControl/>
              <w:snapToGrid w:val="0"/>
              <w:spacing w:line="240" w:lineRule="exact"/>
              <w:jc w:val="center"/>
              <w:rPr>
                <w:rFonts w:ascii="Times New Roman" w:hAnsi="Times New Roman"/>
                <w:spacing w:val="-12"/>
                <w:kern w:val="0"/>
                <w:sz w:val="16"/>
                <w:szCs w:val="16"/>
              </w:rPr>
            </w:pPr>
            <w:r>
              <w:rPr>
                <w:rFonts w:ascii="Times New Roman" w:hAnsi="Times New Roman"/>
                <w:spacing w:val="-12"/>
                <w:kern w:val="0"/>
                <w:sz w:val="16"/>
                <w:szCs w:val="16"/>
              </w:rPr>
              <w:t>H</w:t>
            </w:r>
          </w:p>
        </w:tc>
        <w:tc>
          <w:tcPr>
            <w:tcW w:w="395" w:type="dxa"/>
            <w:tcBorders>
              <w:top w:val="nil"/>
              <w:left w:val="nil"/>
              <w:bottom w:val="single" w:color="auto" w:sz="4" w:space="0"/>
              <w:right w:val="single" w:color="auto" w:sz="4" w:space="0"/>
            </w:tcBorders>
            <w:shd w:val="clear" w:color="auto" w:fill="EE7EE1"/>
            <w:noWrap/>
            <w:vAlign w:val="center"/>
          </w:tcPr>
          <w:p w14:paraId="75DD8E2A">
            <w:pPr>
              <w:widowControl/>
              <w:snapToGrid w:val="0"/>
              <w:spacing w:line="240" w:lineRule="exact"/>
              <w:jc w:val="center"/>
              <w:rPr>
                <w:rFonts w:ascii="Times New Roman" w:hAnsi="Times New Roman"/>
                <w:spacing w:val="-12"/>
                <w:kern w:val="0"/>
                <w:sz w:val="16"/>
                <w:szCs w:val="16"/>
              </w:rPr>
            </w:pPr>
          </w:p>
        </w:tc>
        <w:tc>
          <w:tcPr>
            <w:tcW w:w="395" w:type="dxa"/>
            <w:tcBorders>
              <w:top w:val="nil"/>
              <w:left w:val="nil"/>
              <w:bottom w:val="single" w:color="auto" w:sz="4" w:space="0"/>
              <w:right w:val="single" w:color="auto" w:sz="4" w:space="0"/>
            </w:tcBorders>
            <w:shd w:val="clear" w:color="auto" w:fill="EE7EE1"/>
            <w:noWrap/>
            <w:vAlign w:val="center"/>
          </w:tcPr>
          <w:p w14:paraId="75B63518">
            <w:pPr>
              <w:widowControl/>
              <w:snapToGrid w:val="0"/>
              <w:spacing w:line="240" w:lineRule="exact"/>
              <w:jc w:val="center"/>
              <w:rPr>
                <w:rFonts w:ascii="Times New Roman" w:hAnsi="Times New Roman"/>
                <w:spacing w:val="-12"/>
                <w:kern w:val="0"/>
                <w:sz w:val="16"/>
                <w:szCs w:val="16"/>
              </w:rPr>
            </w:pPr>
          </w:p>
        </w:tc>
        <w:tc>
          <w:tcPr>
            <w:tcW w:w="396" w:type="dxa"/>
            <w:tcBorders>
              <w:top w:val="nil"/>
              <w:left w:val="nil"/>
              <w:bottom w:val="single" w:color="auto" w:sz="4" w:space="0"/>
              <w:right w:val="single" w:color="auto" w:sz="4" w:space="0"/>
            </w:tcBorders>
            <w:shd w:val="clear" w:color="auto" w:fill="EE7EE1"/>
            <w:noWrap/>
            <w:vAlign w:val="center"/>
          </w:tcPr>
          <w:p w14:paraId="1CD342D6">
            <w:pPr>
              <w:widowControl/>
              <w:snapToGrid w:val="0"/>
              <w:spacing w:line="240" w:lineRule="exact"/>
              <w:jc w:val="center"/>
              <w:rPr>
                <w:rFonts w:ascii="Times New Roman" w:hAnsi="Times New Roman"/>
                <w:kern w:val="0"/>
                <w:sz w:val="16"/>
                <w:szCs w:val="16"/>
              </w:rPr>
            </w:pPr>
          </w:p>
        </w:tc>
        <w:tc>
          <w:tcPr>
            <w:tcW w:w="426" w:type="dxa"/>
            <w:tcBorders>
              <w:top w:val="nil"/>
              <w:left w:val="nil"/>
              <w:bottom w:val="single" w:color="auto" w:sz="4" w:space="0"/>
              <w:right w:val="single" w:color="auto" w:sz="4" w:space="0"/>
            </w:tcBorders>
            <w:shd w:val="clear" w:color="auto" w:fill="D99594" w:themeFill="accent2" w:themeFillTint="99"/>
            <w:noWrap/>
            <w:vAlign w:val="center"/>
          </w:tcPr>
          <w:p w14:paraId="6BC0C72F">
            <w:pPr>
              <w:widowControl/>
              <w:snapToGrid w:val="0"/>
              <w:spacing w:line="240" w:lineRule="exact"/>
              <w:jc w:val="center"/>
              <w:rPr>
                <w:rFonts w:ascii="Times New Roman" w:hAnsi="Times New Roman"/>
                <w:kern w:val="0"/>
                <w:sz w:val="16"/>
                <w:szCs w:val="16"/>
              </w:rPr>
            </w:pPr>
          </w:p>
        </w:tc>
        <w:tc>
          <w:tcPr>
            <w:tcW w:w="426" w:type="dxa"/>
            <w:tcBorders>
              <w:top w:val="nil"/>
              <w:left w:val="nil"/>
              <w:bottom w:val="single" w:color="auto" w:sz="4" w:space="0"/>
              <w:right w:val="single" w:color="auto" w:sz="4" w:space="0"/>
            </w:tcBorders>
            <w:shd w:val="clear" w:color="auto" w:fill="D99594" w:themeFill="accent2" w:themeFillTint="99"/>
            <w:noWrap/>
            <w:vAlign w:val="center"/>
          </w:tcPr>
          <w:p w14:paraId="4D893151">
            <w:pPr>
              <w:widowControl/>
              <w:snapToGrid w:val="0"/>
              <w:spacing w:line="240" w:lineRule="exact"/>
              <w:jc w:val="center"/>
              <w:rPr>
                <w:rFonts w:ascii="Times New Roman" w:hAnsi="Times New Roman"/>
                <w:kern w:val="0"/>
                <w:sz w:val="16"/>
                <w:szCs w:val="16"/>
              </w:rPr>
            </w:pPr>
          </w:p>
        </w:tc>
        <w:tc>
          <w:tcPr>
            <w:tcW w:w="426" w:type="dxa"/>
            <w:tcBorders>
              <w:top w:val="nil"/>
              <w:left w:val="nil"/>
              <w:bottom w:val="single" w:color="auto" w:sz="4" w:space="0"/>
              <w:right w:val="single" w:color="auto" w:sz="4" w:space="0"/>
            </w:tcBorders>
            <w:shd w:val="clear" w:color="auto" w:fill="D99594" w:themeFill="accent2" w:themeFillTint="99"/>
            <w:noWrap/>
            <w:vAlign w:val="center"/>
          </w:tcPr>
          <w:p w14:paraId="47FB00A4">
            <w:pPr>
              <w:widowControl/>
              <w:snapToGrid w:val="0"/>
              <w:spacing w:line="240" w:lineRule="exact"/>
              <w:jc w:val="center"/>
              <w:rPr>
                <w:rFonts w:ascii="Times New Roman" w:hAnsi="Times New Roman"/>
                <w:kern w:val="0"/>
                <w:sz w:val="16"/>
                <w:szCs w:val="16"/>
              </w:rPr>
            </w:pPr>
          </w:p>
        </w:tc>
        <w:tc>
          <w:tcPr>
            <w:tcW w:w="390" w:type="dxa"/>
            <w:tcBorders>
              <w:top w:val="nil"/>
              <w:left w:val="nil"/>
              <w:bottom w:val="single" w:color="auto" w:sz="4" w:space="0"/>
              <w:right w:val="single" w:color="auto" w:sz="4" w:space="0"/>
            </w:tcBorders>
            <w:shd w:val="clear" w:color="auto" w:fill="15D6DB"/>
            <w:noWrap/>
            <w:vAlign w:val="center"/>
          </w:tcPr>
          <w:p w14:paraId="497C2A7F">
            <w:pPr>
              <w:widowControl/>
              <w:snapToGrid w:val="0"/>
              <w:spacing w:line="240" w:lineRule="exact"/>
              <w:jc w:val="center"/>
              <w:rPr>
                <w:rFonts w:ascii="Times New Roman" w:hAnsi="Times New Roman"/>
                <w:kern w:val="0"/>
                <w:sz w:val="16"/>
                <w:szCs w:val="16"/>
              </w:rPr>
            </w:pPr>
          </w:p>
        </w:tc>
        <w:tc>
          <w:tcPr>
            <w:tcW w:w="390" w:type="dxa"/>
            <w:tcBorders>
              <w:top w:val="nil"/>
              <w:left w:val="nil"/>
              <w:bottom w:val="single" w:color="auto" w:sz="4" w:space="0"/>
              <w:right w:val="single" w:color="auto" w:sz="4" w:space="0"/>
            </w:tcBorders>
            <w:shd w:val="clear" w:color="auto" w:fill="15D6DB"/>
            <w:noWrap/>
            <w:vAlign w:val="center"/>
          </w:tcPr>
          <w:p w14:paraId="4E48EF35">
            <w:pPr>
              <w:widowControl/>
              <w:snapToGrid w:val="0"/>
              <w:spacing w:line="240" w:lineRule="exact"/>
              <w:jc w:val="center"/>
              <w:rPr>
                <w:rFonts w:ascii="Times New Roman" w:hAnsi="Times New Roman"/>
                <w:kern w:val="0"/>
                <w:sz w:val="16"/>
                <w:szCs w:val="16"/>
              </w:rPr>
            </w:pPr>
          </w:p>
        </w:tc>
        <w:tc>
          <w:tcPr>
            <w:tcW w:w="390" w:type="dxa"/>
            <w:tcBorders>
              <w:top w:val="nil"/>
              <w:left w:val="nil"/>
              <w:bottom w:val="single" w:color="auto" w:sz="4" w:space="0"/>
              <w:right w:val="single" w:color="auto" w:sz="4" w:space="0"/>
            </w:tcBorders>
            <w:shd w:val="clear" w:color="auto" w:fill="15D6DB"/>
            <w:noWrap/>
            <w:vAlign w:val="center"/>
          </w:tcPr>
          <w:p w14:paraId="5AA92241">
            <w:pPr>
              <w:widowControl/>
              <w:snapToGrid w:val="0"/>
              <w:spacing w:line="240" w:lineRule="exact"/>
              <w:jc w:val="center"/>
              <w:rPr>
                <w:rFonts w:ascii="Times New Roman" w:hAnsi="Times New Roman"/>
                <w:kern w:val="0"/>
                <w:sz w:val="16"/>
                <w:szCs w:val="16"/>
              </w:rPr>
            </w:pPr>
          </w:p>
        </w:tc>
        <w:tc>
          <w:tcPr>
            <w:tcW w:w="390" w:type="dxa"/>
            <w:tcBorders>
              <w:top w:val="nil"/>
              <w:left w:val="nil"/>
              <w:bottom w:val="single" w:color="auto" w:sz="4" w:space="0"/>
              <w:right w:val="single" w:color="auto" w:sz="4" w:space="0"/>
            </w:tcBorders>
            <w:shd w:val="clear" w:color="auto" w:fill="15D6DB"/>
            <w:noWrap/>
            <w:vAlign w:val="center"/>
          </w:tcPr>
          <w:p w14:paraId="1DC55E24">
            <w:pPr>
              <w:widowControl/>
              <w:snapToGrid w:val="0"/>
              <w:spacing w:line="240" w:lineRule="exact"/>
              <w:jc w:val="center"/>
              <w:rPr>
                <w:rFonts w:ascii="Times New Roman" w:hAnsi="Times New Roman"/>
                <w:kern w:val="0"/>
                <w:sz w:val="16"/>
                <w:szCs w:val="16"/>
              </w:rPr>
            </w:pPr>
          </w:p>
        </w:tc>
        <w:tc>
          <w:tcPr>
            <w:tcW w:w="425" w:type="dxa"/>
            <w:tcBorders>
              <w:top w:val="nil"/>
              <w:left w:val="nil"/>
              <w:bottom w:val="single" w:color="auto" w:sz="4" w:space="0"/>
              <w:right w:val="single" w:color="auto" w:sz="4" w:space="0"/>
            </w:tcBorders>
            <w:shd w:val="clear" w:color="auto" w:fill="FB885F"/>
            <w:noWrap/>
            <w:vAlign w:val="center"/>
          </w:tcPr>
          <w:p w14:paraId="078EC45A">
            <w:pPr>
              <w:widowControl/>
              <w:snapToGrid w:val="0"/>
              <w:spacing w:line="240" w:lineRule="exact"/>
              <w:jc w:val="center"/>
              <w:rPr>
                <w:rFonts w:ascii="Times New Roman" w:hAnsi="Times New Roman"/>
                <w:kern w:val="0"/>
                <w:sz w:val="16"/>
                <w:szCs w:val="16"/>
              </w:rPr>
            </w:pPr>
          </w:p>
        </w:tc>
        <w:tc>
          <w:tcPr>
            <w:tcW w:w="425" w:type="dxa"/>
            <w:tcBorders>
              <w:top w:val="nil"/>
              <w:left w:val="nil"/>
              <w:bottom w:val="single" w:color="auto" w:sz="4" w:space="0"/>
              <w:right w:val="single" w:color="auto" w:sz="4" w:space="0"/>
            </w:tcBorders>
            <w:shd w:val="clear" w:color="auto" w:fill="FB885F"/>
            <w:noWrap/>
            <w:vAlign w:val="center"/>
          </w:tcPr>
          <w:p w14:paraId="351325DD">
            <w:pPr>
              <w:widowControl/>
              <w:snapToGrid w:val="0"/>
              <w:spacing w:line="240" w:lineRule="exact"/>
              <w:jc w:val="center"/>
              <w:rPr>
                <w:rFonts w:ascii="Times New Roman" w:hAnsi="Times New Roman"/>
                <w:kern w:val="0"/>
                <w:sz w:val="16"/>
                <w:szCs w:val="16"/>
              </w:rPr>
            </w:pPr>
          </w:p>
        </w:tc>
        <w:tc>
          <w:tcPr>
            <w:tcW w:w="425" w:type="dxa"/>
            <w:tcBorders>
              <w:top w:val="nil"/>
              <w:left w:val="nil"/>
              <w:bottom w:val="single" w:color="auto" w:sz="4" w:space="0"/>
              <w:right w:val="single" w:color="auto" w:sz="4" w:space="0"/>
            </w:tcBorders>
            <w:shd w:val="clear" w:color="auto" w:fill="FB885F"/>
            <w:noWrap/>
            <w:vAlign w:val="center"/>
          </w:tcPr>
          <w:p w14:paraId="47C226BF">
            <w:pPr>
              <w:widowControl/>
              <w:snapToGrid w:val="0"/>
              <w:spacing w:line="240" w:lineRule="exact"/>
              <w:jc w:val="center"/>
              <w:rPr>
                <w:rFonts w:ascii="Times New Roman" w:hAnsi="Times New Roman"/>
                <w:kern w:val="0"/>
                <w:sz w:val="16"/>
                <w:szCs w:val="16"/>
              </w:rPr>
            </w:pPr>
          </w:p>
        </w:tc>
        <w:tc>
          <w:tcPr>
            <w:tcW w:w="425" w:type="dxa"/>
            <w:tcBorders>
              <w:top w:val="nil"/>
              <w:left w:val="nil"/>
              <w:bottom w:val="single" w:color="auto" w:sz="4" w:space="0"/>
              <w:right w:val="single" w:color="auto" w:sz="4" w:space="0"/>
            </w:tcBorders>
            <w:shd w:val="clear" w:color="auto" w:fill="FFFF00"/>
            <w:noWrap/>
            <w:vAlign w:val="center"/>
          </w:tcPr>
          <w:p w14:paraId="41BC9128">
            <w:pPr>
              <w:widowControl/>
              <w:snapToGrid w:val="0"/>
              <w:spacing w:line="240" w:lineRule="exact"/>
              <w:jc w:val="center"/>
              <w:rPr>
                <w:rFonts w:ascii="Times New Roman" w:hAnsi="Times New Roman"/>
                <w:kern w:val="0"/>
                <w:sz w:val="16"/>
                <w:szCs w:val="16"/>
              </w:rPr>
            </w:pPr>
          </w:p>
        </w:tc>
        <w:tc>
          <w:tcPr>
            <w:tcW w:w="425" w:type="dxa"/>
            <w:tcBorders>
              <w:top w:val="nil"/>
              <w:left w:val="nil"/>
              <w:bottom w:val="single" w:color="auto" w:sz="4" w:space="0"/>
              <w:right w:val="single" w:color="auto" w:sz="4" w:space="0"/>
            </w:tcBorders>
            <w:shd w:val="clear" w:color="auto" w:fill="FFFF00"/>
            <w:noWrap/>
            <w:vAlign w:val="center"/>
          </w:tcPr>
          <w:p w14:paraId="270AF78E">
            <w:pPr>
              <w:widowControl/>
              <w:snapToGrid w:val="0"/>
              <w:spacing w:line="240" w:lineRule="exact"/>
              <w:jc w:val="center"/>
              <w:rPr>
                <w:rFonts w:ascii="Times New Roman" w:hAnsi="Times New Roman"/>
                <w:kern w:val="0"/>
                <w:sz w:val="16"/>
                <w:szCs w:val="16"/>
              </w:rPr>
            </w:pPr>
          </w:p>
        </w:tc>
        <w:tc>
          <w:tcPr>
            <w:tcW w:w="427" w:type="dxa"/>
            <w:tcBorders>
              <w:top w:val="nil"/>
              <w:left w:val="nil"/>
              <w:bottom w:val="single" w:color="auto" w:sz="4" w:space="0"/>
              <w:right w:val="single" w:color="auto" w:sz="4" w:space="0"/>
            </w:tcBorders>
            <w:shd w:val="clear" w:color="auto" w:fill="FFFF00"/>
            <w:noWrap/>
            <w:vAlign w:val="center"/>
          </w:tcPr>
          <w:p w14:paraId="3C3CAA86">
            <w:pPr>
              <w:widowControl/>
              <w:snapToGrid w:val="0"/>
              <w:spacing w:line="240" w:lineRule="exact"/>
              <w:jc w:val="center"/>
              <w:rPr>
                <w:rFonts w:ascii="Times New Roman" w:hAnsi="Times New Roman"/>
                <w:kern w:val="0"/>
                <w:sz w:val="16"/>
                <w:szCs w:val="16"/>
              </w:rPr>
            </w:pPr>
          </w:p>
        </w:tc>
        <w:tc>
          <w:tcPr>
            <w:tcW w:w="424" w:type="dxa"/>
            <w:tcBorders>
              <w:top w:val="nil"/>
              <w:left w:val="nil"/>
              <w:bottom w:val="single" w:color="auto" w:sz="4" w:space="0"/>
              <w:right w:val="single" w:color="auto" w:sz="4" w:space="0"/>
            </w:tcBorders>
            <w:shd w:val="clear" w:color="auto" w:fill="FFC000"/>
            <w:noWrap/>
            <w:vAlign w:val="center"/>
          </w:tcPr>
          <w:p w14:paraId="23D29B7C">
            <w:pPr>
              <w:widowControl/>
              <w:snapToGrid w:val="0"/>
              <w:spacing w:line="240" w:lineRule="exact"/>
              <w:jc w:val="center"/>
              <w:rPr>
                <w:rFonts w:ascii="Times New Roman" w:hAnsi="Times New Roman"/>
                <w:kern w:val="0"/>
                <w:sz w:val="16"/>
                <w:szCs w:val="16"/>
              </w:rPr>
            </w:pPr>
          </w:p>
        </w:tc>
        <w:tc>
          <w:tcPr>
            <w:tcW w:w="426" w:type="dxa"/>
            <w:tcBorders>
              <w:top w:val="nil"/>
              <w:left w:val="nil"/>
              <w:bottom w:val="single" w:color="auto" w:sz="4" w:space="0"/>
              <w:right w:val="single" w:color="auto" w:sz="4" w:space="0"/>
            </w:tcBorders>
            <w:shd w:val="clear" w:color="auto" w:fill="FFC000"/>
            <w:noWrap/>
            <w:vAlign w:val="center"/>
          </w:tcPr>
          <w:p w14:paraId="4BFA48A5">
            <w:pPr>
              <w:widowControl/>
              <w:snapToGrid w:val="0"/>
              <w:spacing w:line="240" w:lineRule="exact"/>
              <w:jc w:val="center"/>
              <w:rPr>
                <w:rFonts w:ascii="Times New Roman" w:hAnsi="Times New Roman"/>
                <w:kern w:val="0"/>
                <w:sz w:val="16"/>
                <w:szCs w:val="16"/>
              </w:rPr>
            </w:pPr>
          </w:p>
        </w:tc>
        <w:tc>
          <w:tcPr>
            <w:tcW w:w="426" w:type="dxa"/>
            <w:tcBorders>
              <w:top w:val="nil"/>
              <w:left w:val="nil"/>
              <w:bottom w:val="single" w:color="auto" w:sz="4" w:space="0"/>
              <w:right w:val="single" w:color="auto" w:sz="4" w:space="0"/>
            </w:tcBorders>
            <w:shd w:val="clear" w:color="auto" w:fill="CCC0D9" w:themeFill="accent4" w:themeFillTint="66"/>
            <w:noWrap/>
            <w:vAlign w:val="center"/>
          </w:tcPr>
          <w:p w14:paraId="0ADD2DD1">
            <w:pPr>
              <w:widowControl/>
              <w:snapToGrid w:val="0"/>
              <w:spacing w:line="240" w:lineRule="exact"/>
              <w:jc w:val="center"/>
              <w:rPr>
                <w:rFonts w:ascii="Times New Roman" w:hAnsi="Times New Roman"/>
                <w:kern w:val="0"/>
                <w:sz w:val="16"/>
                <w:szCs w:val="16"/>
              </w:rPr>
            </w:pPr>
          </w:p>
        </w:tc>
        <w:tc>
          <w:tcPr>
            <w:tcW w:w="426" w:type="dxa"/>
            <w:tcBorders>
              <w:top w:val="nil"/>
              <w:left w:val="nil"/>
              <w:bottom w:val="single" w:color="auto" w:sz="4" w:space="0"/>
              <w:right w:val="single" w:color="auto" w:sz="4" w:space="0"/>
            </w:tcBorders>
            <w:shd w:val="clear" w:color="auto" w:fill="CCC0D9" w:themeFill="accent4" w:themeFillTint="66"/>
            <w:noWrap/>
            <w:vAlign w:val="center"/>
          </w:tcPr>
          <w:p w14:paraId="19ECCC65">
            <w:pPr>
              <w:widowControl/>
              <w:snapToGrid w:val="0"/>
              <w:spacing w:line="240" w:lineRule="exact"/>
              <w:jc w:val="center"/>
              <w:rPr>
                <w:rFonts w:ascii="Times New Roman" w:hAnsi="Times New Roman"/>
                <w:kern w:val="0"/>
                <w:sz w:val="16"/>
                <w:szCs w:val="16"/>
              </w:rPr>
            </w:pPr>
          </w:p>
        </w:tc>
        <w:tc>
          <w:tcPr>
            <w:tcW w:w="425" w:type="dxa"/>
            <w:tcBorders>
              <w:top w:val="nil"/>
              <w:left w:val="nil"/>
              <w:bottom w:val="single" w:color="auto" w:sz="4" w:space="0"/>
              <w:right w:val="single" w:color="auto" w:sz="4" w:space="0"/>
            </w:tcBorders>
            <w:shd w:val="clear" w:color="auto" w:fill="C4EF6D"/>
            <w:noWrap/>
            <w:vAlign w:val="center"/>
          </w:tcPr>
          <w:p w14:paraId="32583F7B">
            <w:pPr>
              <w:widowControl/>
              <w:snapToGrid w:val="0"/>
              <w:spacing w:line="240" w:lineRule="exact"/>
              <w:jc w:val="center"/>
              <w:rPr>
                <w:rFonts w:ascii="Times New Roman" w:hAnsi="Times New Roman"/>
                <w:kern w:val="0"/>
                <w:sz w:val="16"/>
                <w:szCs w:val="16"/>
              </w:rPr>
            </w:pPr>
          </w:p>
        </w:tc>
        <w:tc>
          <w:tcPr>
            <w:tcW w:w="425" w:type="dxa"/>
            <w:tcBorders>
              <w:top w:val="nil"/>
              <w:left w:val="nil"/>
              <w:bottom w:val="single" w:color="auto" w:sz="4" w:space="0"/>
              <w:right w:val="single" w:color="auto" w:sz="4" w:space="0"/>
            </w:tcBorders>
            <w:shd w:val="clear" w:color="auto" w:fill="C4EF6D"/>
            <w:noWrap/>
            <w:vAlign w:val="center"/>
          </w:tcPr>
          <w:p w14:paraId="6661D2DA">
            <w:pPr>
              <w:widowControl/>
              <w:snapToGrid w:val="0"/>
              <w:spacing w:line="240" w:lineRule="exact"/>
              <w:jc w:val="center"/>
              <w:rPr>
                <w:rFonts w:ascii="Times New Roman" w:hAnsi="Times New Roman"/>
                <w:kern w:val="0"/>
                <w:sz w:val="16"/>
                <w:szCs w:val="16"/>
              </w:rPr>
            </w:pPr>
          </w:p>
        </w:tc>
        <w:tc>
          <w:tcPr>
            <w:tcW w:w="496" w:type="dxa"/>
            <w:tcBorders>
              <w:top w:val="nil"/>
              <w:left w:val="nil"/>
              <w:bottom w:val="single" w:color="auto" w:sz="4" w:space="0"/>
              <w:right w:val="single" w:color="auto" w:sz="4" w:space="0"/>
            </w:tcBorders>
            <w:shd w:val="clear" w:color="auto" w:fill="FF9A8F"/>
            <w:noWrap/>
            <w:vAlign w:val="center"/>
          </w:tcPr>
          <w:p w14:paraId="51B1356F">
            <w:pPr>
              <w:widowControl/>
              <w:snapToGrid w:val="0"/>
              <w:spacing w:line="240" w:lineRule="exact"/>
              <w:jc w:val="center"/>
              <w:rPr>
                <w:rFonts w:ascii="Times New Roman" w:hAnsi="Times New Roman"/>
                <w:kern w:val="0"/>
                <w:sz w:val="16"/>
                <w:szCs w:val="16"/>
              </w:rPr>
            </w:pPr>
          </w:p>
        </w:tc>
        <w:tc>
          <w:tcPr>
            <w:tcW w:w="496" w:type="dxa"/>
            <w:tcBorders>
              <w:top w:val="nil"/>
              <w:left w:val="nil"/>
              <w:bottom w:val="single" w:color="auto" w:sz="4" w:space="0"/>
              <w:right w:val="single" w:color="auto" w:sz="4" w:space="0"/>
            </w:tcBorders>
            <w:shd w:val="clear" w:color="auto" w:fill="FF9A8F"/>
            <w:noWrap/>
            <w:vAlign w:val="center"/>
          </w:tcPr>
          <w:p w14:paraId="678C42A7">
            <w:pPr>
              <w:widowControl/>
              <w:snapToGrid w:val="0"/>
              <w:spacing w:line="240" w:lineRule="exact"/>
              <w:jc w:val="center"/>
              <w:rPr>
                <w:rFonts w:ascii="Times New Roman" w:hAnsi="Times New Roman"/>
                <w:kern w:val="0"/>
                <w:sz w:val="16"/>
                <w:szCs w:val="16"/>
              </w:rPr>
            </w:pPr>
          </w:p>
        </w:tc>
        <w:tc>
          <w:tcPr>
            <w:tcW w:w="450" w:type="dxa"/>
            <w:tcBorders>
              <w:top w:val="nil"/>
              <w:left w:val="nil"/>
              <w:bottom w:val="single" w:color="auto" w:sz="4" w:space="0"/>
              <w:right w:val="single" w:color="auto" w:sz="4" w:space="0"/>
            </w:tcBorders>
            <w:shd w:val="clear" w:color="auto" w:fill="65F970"/>
            <w:noWrap/>
            <w:vAlign w:val="center"/>
          </w:tcPr>
          <w:p w14:paraId="39F6BAAB">
            <w:pPr>
              <w:widowControl/>
              <w:snapToGrid w:val="0"/>
              <w:spacing w:line="240" w:lineRule="exact"/>
              <w:jc w:val="center"/>
              <w:rPr>
                <w:rFonts w:ascii="Times New Roman" w:hAnsi="Times New Roman"/>
                <w:kern w:val="0"/>
                <w:sz w:val="16"/>
                <w:szCs w:val="16"/>
              </w:rPr>
            </w:pPr>
          </w:p>
        </w:tc>
        <w:tc>
          <w:tcPr>
            <w:tcW w:w="451" w:type="dxa"/>
            <w:tcBorders>
              <w:top w:val="nil"/>
              <w:left w:val="nil"/>
              <w:bottom w:val="single" w:color="auto" w:sz="4" w:space="0"/>
              <w:right w:val="single" w:color="auto" w:sz="4" w:space="0"/>
            </w:tcBorders>
            <w:shd w:val="clear" w:color="auto" w:fill="65F970"/>
            <w:noWrap/>
            <w:vAlign w:val="center"/>
          </w:tcPr>
          <w:p w14:paraId="01EE2A02">
            <w:pPr>
              <w:widowControl/>
              <w:snapToGrid w:val="0"/>
              <w:spacing w:line="240" w:lineRule="exact"/>
              <w:jc w:val="center"/>
              <w:rPr>
                <w:rFonts w:ascii="Times New Roman" w:hAnsi="Times New Roman"/>
                <w:kern w:val="0"/>
                <w:sz w:val="16"/>
                <w:szCs w:val="16"/>
              </w:rPr>
            </w:pPr>
          </w:p>
        </w:tc>
        <w:tc>
          <w:tcPr>
            <w:tcW w:w="444" w:type="dxa"/>
            <w:tcBorders>
              <w:top w:val="nil"/>
              <w:left w:val="nil"/>
              <w:bottom w:val="single" w:color="auto" w:sz="4" w:space="0"/>
              <w:right w:val="single" w:color="auto" w:sz="4" w:space="0"/>
            </w:tcBorders>
            <w:shd w:val="clear" w:color="auto" w:fill="B58EFA"/>
            <w:noWrap/>
            <w:vAlign w:val="center"/>
          </w:tcPr>
          <w:p w14:paraId="4FDF3C08">
            <w:pPr>
              <w:widowControl/>
              <w:snapToGrid w:val="0"/>
              <w:spacing w:line="240" w:lineRule="exact"/>
              <w:jc w:val="center"/>
              <w:rPr>
                <w:rFonts w:ascii="Times New Roman" w:hAnsi="Times New Roman"/>
                <w:kern w:val="0"/>
                <w:sz w:val="16"/>
                <w:szCs w:val="16"/>
              </w:rPr>
            </w:pPr>
          </w:p>
        </w:tc>
        <w:tc>
          <w:tcPr>
            <w:tcW w:w="444" w:type="dxa"/>
            <w:tcBorders>
              <w:top w:val="nil"/>
              <w:left w:val="nil"/>
              <w:bottom w:val="single" w:color="auto" w:sz="4" w:space="0"/>
              <w:right w:val="single" w:color="auto" w:sz="4" w:space="0"/>
            </w:tcBorders>
            <w:shd w:val="clear" w:color="auto" w:fill="B58EFA"/>
            <w:noWrap/>
            <w:vAlign w:val="center"/>
          </w:tcPr>
          <w:p w14:paraId="26BC4638">
            <w:pPr>
              <w:widowControl/>
              <w:snapToGrid w:val="0"/>
              <w:spacing w:line="240" w:lineRule="exact"/>
              <w:jc w:val="center"/>
              <w:rPr>
                <w:rFonts w:ascii="Times New Roman" w:hAnsi="Times New Roman"/>
                <w:kern w:val="0"/>
                <w:sz w:val="16"/>
                <w:szCs w:val="16"/>
              </w:rPr>
            </w:pPr>
          </w:p>
        </w:tc>
      </w:tr>
      <w:tr w14:paraId="17B8400C">
        <w:tblPrEx>
          <w:tblCellMar>
            <w:top w:w="0" w:type="dxa"/>
            <w:left w:w="108" w:type="dxa"/>
            <w:bottom w:w="0" w:type="dxa"/>
            <w:right w:w="108" w:type="dxa"/>
          </w:tblCellMar>
        </w:tblPrEx>
        <w:trPr>
          <w:trHeight w:val="240" w:hRule="atLeast"/>
          <w:tblHeader/>
          <w:jc w:val="center"/>
        </w:trPr>
        <w:tc>
          <w:tcPr>
            <w:tcW w:w="1980" w:type="dxa"/>
            <w:tcBorders>
              <w:top w:val="nil"/>
              <w:left w:val="single" w:color="auto" w:sz="4" w:space="0"/>
              <w:bottom w:val="single" w:color="auto" w:sz="4" w:space="0"/>
              <w:right w:val="single" w:color="auto" w:sz="4" w:space="0"/>
            </w:tcBorders>
            <w:shd w:val="clear" w:color="auto" w:fill="auto"/>
          </w:tcPr>
          <w:p w14:paraId="1DFD9FCA">
            <w:pPr>
              <w:widowControl/>
              <w:snapToGrid w:val="0"/>
              <w:spacing w:line="240" w:lineRule="exact"/>
              <w:jc w:val="left"/>
              <w:rPr>
                <w:rFonts w:ascii="Times New Roman" w:hAnsi="Times New Roman"/>
                <w:color w:val="000000"/>
                <w:kern w:val="0"/>
                <w:sz w:val="16"/>
                <w:szCs w:val="16"/>
              </w:rPr>
            </w:pPr>
            <w:r>
              <w:rPr>
                <w:rFonts w:ascii="Times New Roman" w:hAnsi="Times New Roman"/>
                <w:color w:val="000000"/>
                <w:kern w:val="0"/>
                <w:sz w:val="16"/>
                <w:szCs w:val="16"/>
              </w:rPr>
              <w:t>概率论与数理统计</w:t>
            </w:r>
            <w:r>
              <w:rPr>
                <w:rFonts w:hint="eastAsia" w:ascii="Times New Roman" w:hAnsi="Times New Roman"/>
                <w:color w:val="000000"/>
                <w:kern w:val="0"/>
                <w:sz w:val="16"/>
                <w:szCs w:val="16"/>
              </w:rPr>
              <w:t>B</w:t>
            </w:r>
          </w:p>
        </w:tc>
        <w:tc>
          <w:tcPr>
            <w:tcW w:w="380" w:type="dxa"/>
            <w:tcBorders>
              <w:top w:val="nil"/>
              <w:left w:val="nil"/>
              <w:bottom w:val="single" w:color="auto" w:sz="4" w:space="0"/>
              <w:right w:val="single" w:color="auto" w:sz="4" w:space="0"/>
            </w:tcBorders>
            <w:shd w:val="clear" w:color="auto" w:fill="EE7EE1"/>
            <w:noWrap/>
            <w:vAlign w:val="center"/>
          </w:tcPr>
          <w:p w14:paraId="4D62BDD8">
            <w:pPr>
              <w:widowControl/>
              <w:snapToGrid w:val="0"/>
              <w:spacing w:line="240" w:lineRule="exact"/>
              <w:jc w:val="center"/>
              <w:rPr>
                <w:rFonts w:ascii="Times New Roman" w:hAnsi="Times New Roman"/>
                <w:spacing w:val="-12"/>
                <w:kern w:val="0"/>
                <w:sz w:val="16"/>
                <w:szCs w:val="16"/>
              </w:rPr>
            </w:pPr>
            <w:r>
              <w:rPr>
                <w:rFonts w:ascii="Times New Roman" w:hAnsi="Times New Roman"/>
                <w:spacing w:val="-12"/>
                <w:kern w:val="0"/>
                <w:sz w:val="16"/>
                <w:szCs w:val="16"/>
              </w:rPr>
              <w:t>H</w:t>
            </w:r>
          </w:p>
        </w:tc>
        <w:tc>
          <w:tcPr>
            <w:tcW w:w="395" w:type="dxa"/>
            <w:tcBorders>
              <w:top w:val="nil"/>
              <w:left w:val="nil"/>
              <w:bottom w:val="single" w:color="auto" w:sz="4" w:space="0"/>
              <w:right w:val="single" w:color="auto" w:sz="4" w:space="0"/>
            </w:tcBorders>
            <w:shd w:val="clear" w:color="auto" w:fill="EE7EE1"/>
            <w:noWrap/>
            <w:vAlign w:val="center"/>
          </w:tcPr>
          <w:p w14:paraId="63D744E0">
            <w:pPr>
              <w:widowControl/>
              <w:snapToGrid w:val="0"/>
              <w:spacing w:line="240" w:lineRule="exact"/>
              <w:jc w:val="center"/>
              <w:rPr>
                <w:rFonts w:ascii="Times New Roman" w:hAnsi="Times New Roman"/>
                <w:spacing w:val="-12"/>
                <w:kern w:val="0"/>
                <w:sz w:val="16"/>
                <w:szCs w:val="16"/>
              </w:rPr>
            </w:pPr>
          </w:p>
        </w:tc>
        <w:tc>
          <w:tcPr>
            <w:tcW w:w="395" w:type="dxa"/>
            <w:tcBorders>
              <w:top w:val="nil"/>
              <w:left w:val="nil"/>
              <w:bottom w:val="single" w:color="auto" w:sz="4" w:space="0"/>
              <w:right w:val="single" w:color="auto" w:sz="4" w:space="0"/>
            </w:tcBorders>
            <w:shd w:val="clear" w:color="auto" w:fill="EE7EE1"/>
            <w:noWrap/>
            <w:vAlign w:val="center"/>
          </w:tcPr>
          <w:p w14:paraId="6B8C1EF4">
            <w:pPr>
              <w:widowControl/>
              <w:snapToGrid w:val="0"/>
              <w:spacing w:line="240" w:lineRule="exact"/>
              <w:jc w:val="center"/>
              <w:rPr>
                <w:rFonts w:ascii="Times New Roman" w:hAnsi="Times New Roman"/>
                <w:spacing w:val="-12"/>
                <w:kern w:val="0"/>
                <w:sz w:val="16"/>
                <w:szCs w:val="16"/>
              </w:rPr>
            </w:pPr>
          </w:p>
        </w:tc>
        <w:tc>
          <w:tcPr>
            <w:tcW w:w="396" w:type="dxa"/>
            <w:tcBorders>
              <w:top w:val="nil"/>
              <w:left w:val="nil"/>
              <w:bottom w:val="single" w:color="auto" w:sz="4" w:space="0"/>
              <w:right w:val="single" w:color="auto" w:sz="4" w:space="0"/>
            </w:tcBorders>
            <w:shd w:val="clear" w:color="auto" w:fill="EE7EE1"/>
            <w:noWrap/>
            <w:vAlign w:val="center"/>
          </w:tcPr>
          <w:p w14:paraId="6AD29E29">
            <w:pPr>
              <w:widowControl/>
              <w:snapToGrid w:val="0"/>
              <w:spacing w:line="240" w:lineRule="exact"/>
              <w:jc w:val="center"/>
              <w:rPr>
                <w:rFonts w:ascii="Times New Roman" w:hAnsi="Times New Roman"/>
                <w:kern w:val="0"/>
                <w:sz w:val="16"/>
                <w:szCs w:val="16"/>
              </w:rPr>
            </w:pPr>
          </w:p>
        </w:tc>
        <w:tc>
          <w:tcPr>
            <w:tcW w:w="426" w:type="dxa"/>
            <w:tcBorders>
              <w:top w:val="nil"/>
              <w:left w:val="nil"/>
              <w:bottom w:val="single" w:color="auto" w:sz="4" w:space="0"/>
              <w:right w:val="single" w:color="auto" w:sz="4" w:space="0"/>
            </w:tcBorders>
            <w:shd w:val="clear" w:color="auto" w:fill="D99594" w:themeFill="accent2" w:themeFillTint="99"/>
            <w:noWrap/>
            <w:vAlign w:val="center"/>
          </w:tcPr>
          <w:p w14:paraId="709EF0AD">
            <w:pPr>
              <w:widowControl/>
              <w:snapToGrid w:val="0"/>
              <w:spacing w:line="240" w:lineRule="exact"/>
              <w:jc w:val="center"/>
              <w:rPr>
                <w:rFonts w:ascii="Times New Roman" w:hAnsi="Times New Roman"/>
                <w:kern w:val="0"/>
                <w:sz w:val="16"/>
                <w:szCs w:val="16"/>
              </w:rPr>
            </w:pPr>
          </w:p>
        </w:tc>
        <w:tc>
          <w:tcPr>
            <w:tcW w:w="426" w:type="dxa"/>
            <w:tcBorders>
              <w:top w:val="nil"/>
              <w:left w:val="nil"/>
              <w:bottom w:val="single" w:color="auto" w:sz="4" w:space="0"/>
              <w:right w:val="single" w:color="auto" w:sz="4" w:space="0"/>
            </w:tcBorders>
            <w:shd w:val="clear" w:color="auto" w:fill="D99594" w:themeFill="accent2" w:themeFillTint="99"/>
            <w:noWrap/>
            <w:vAlign w:val="center"/>
          </w:tcPr>
          <w:p w14:paraId="7904A264">
            <w:pPr>
              <w:widowControl/>
              <w:snapToGrid w:val="0"/>
              <w:spacing w:line="240" w:lineRule="exact"/>
              <w:jc w:val="center"/>
              <w:rPr>
                <w:rFonts w:ascii="Times New Roman" w:hAnsi="Times New Roman"/>
                <w:kern w:val="0"/>
                <w:sz w:val="16"/>
                <w:szCs w:val="16"/>
              </w:rPr>
            </w:pPr>
          </w:p>
        </w:tc>
        <w:tc>
          <w:tcPr>
            <w:tcW w:w="426" w:type="dxa"/>
            <w:tcBorders>
              <w:top w:val="nil"/>
              <w:left w:val="nil"/>
              <w:bottom w:val="single" w:color="auto" w:sz="4" w:space="0"/>
              <w:right w:val="single" w:color="auto" w:sz="4" w:space="0"/>
            </w:tcBorders>
            <w:shd w:val="clear" w:color="auto" w:fill="D99594" w:themeFill="accent2" w:themeFillTint="99"/>
            <w:noWrap/>
            <w:vAlign w:val="center"/>
          </w:tcPr>
          <w:p w14:paraId="2654AB96">
            <w:pPr>
              <w:widowControl/>
              <w:snapToGrid w:val="0"/>
              <w:spacing w:line="240" w:lineRule="exact"/>
              <w:jc w:val="center"/>
              <w:rPr>
                <w:rFonts w:ascii="Times New Roman" w:hAnsi="Times New Roman"/>
                <w:kern w:val="0"/>
                <w:sz w:val="16"/>
                <w:szCs w:val="16"/>
              </w:rPr>
            </w:pPr>
          </w:p>
        </w:tc>
        <w:tc>
          <w:tcPr>
            <w:tcW w:w="390" w:type="dxa"/>
            <w:tcBorders>
              <w:top w:val="nil"/>
              <w:left w:val="nil"/>
              <w:bottom w:val="single" w:color="auto" w:sz="4" w:space="0"/>
              <w:right w:val="single" w:color="auto" w:sz="4" w:space="0"/>
            </w:tcBorders>
            <w:shd w:val="clear" w:color="auto" w:fill="15D6DB"/>
            <w:noWrap/>
            <w:vAlign w:val="center"/>
          </w:tcPr>
          <w:p w14:paraId="17C3CD91">
            <w:pPr>
              <w:widowControl/>
              <w:snapToGrid w:val="0"/>
              <w:spacing w:line="240" w:lineRule="exact"/>
              <w:jc w:val="center"/>
              <w:rPr>
                <w:rFonts w:ascii="Times New Roman" w:hAnsi="Times New Roman"/>
                <w:kern w:val="0"/>
                <w:sz w:val="16"/>
                <w:szCs w:val="16"/>
              </w:rPr>
            </w:pPr>
          </w:p>
        </w:tc>
        <w:tc>
          <w:tcPr>
            <w:tcW w:w="390" w:type="dxa"/>
            <w:tcBorders>
              <w:top w:val="nil"/>
              <w:left w:val="nil"/>
              <w:bottom w:val="single" w:color="auto" w:sz="4" w:space="0"/>
              <w:right w:val="single" w:color="auto" w:sz="4" w:space="0"/>
            </w:tcBorders>
            <w:shd w:val="clear" w:color="auto" w:fill="15D6DB"/>
            <w:noWrap/>
            <w:vAlign w:val="center"/>
          </w:tcPr>
          <w:p w14:paraId="4C1667D1">
            <w:pPr>
              <w:widowControl/>
              <w:snapToGrid w:val="0"/>
              <w:spacing w:line="240" w:lineRule="exact"/>
              <w:jc w:val="center"/>
              <w:rPr>
                <w:rFonts w:ascii="Times New Roman" w:hAnsi="Times New Roman"/>
                <w:kern w:val="0"/>
                <w:sz w:val="16"/>
                <w:szCs w:val="16"/>
              </w:rPr>
            </w:pPr>
          </w:p>
        </w:tc>
        <w:tc>
          <w:tcPr>
            <w:tcW w:w="390" w:type="dxa"/>
            <w:tcBorders>
              <w:top w:val="nil"/>
              <w:left w:val="nil"/>
              <w:bottom w:val="single" w:color="auto" w:sz="4" w:space="0"/>
              <w:right w:val="single" w:color="auto" w:sz="4" w:space="0"/>
            </w:tcBorders>
            <w:shd w:val="clear" w:color="auto" w:fill="15D6DB"/>
            <w:noWrap/>
            <w:vAlign w:val="center"/>
          </w:tcPr>
          <w:p w14:paraId="14BCB0BF">
            <w:pPr>
              <w:widowControl/>
              <w:snapToGrid w:val="0"/>
              <w:spacing w:line="240" w:lineRule="exact"/>
              <w:jc w:val="center"/>
              <w:rPr>
                <w:rFonts w:ascii="Times New Roman" w:hAnsi="Times New Roman"/>
                <w:kern w:val="0"/>
                <w:sz w:val="16"/>
                <w:szCs w:val="16"/>
              </w:rPr>
            </w:pPr>
          </w:p>
        </w:tc>
        <w:tc>
          <w:tcPr>
            <w:tcW w:w="390" w:type="dxa"/>
            <w:tcBorders>
              <w:top w:val="nil"/>
              <w:left w:val="nil"/>
              <w:bottom w:val="single" w:color="auto" w:sz="4" w:space="0"/>
              <w:right w:val="single" w:color="auto" w:sz="4" w:space="0"/>
            </w:tcBorders>
            <w:shd w:val="clear" w:color="auto" w:fill="15D6DB"/>
            <w:noWrap/>
            <w:vAlign w:val="center"/>
          </w:tcPr>
          <w:p w14:paraId="07F42A35">
            <w:pPr>
              <w:widowControl/>
              <w:snapToGrid w:val="0"/>
              <w:spacing w:line="240" w:lineRule="exact"/>
              <w:jc w:val="center"/>
              <w:rPr>
                <w:rFonts w:ascii="Times New Roman" w:hAnsi="Times New Roman"/>
                <w:kern w:val="0"/>
                <w:sz w:val="16"/>
                <w:szCs w:val="16"/>
              </w:rPr>
            </w:pPr>
          </w:p>
        </w:tc>
        <w:tc>
          <w:tcPr>
            <w:tcW w:w="425" w:type="dxa"/>
            <w:tcBorders>
              <w:top w:val="nil"/>
              <w:left w:val="nil"/>
              <w:bottom w:val="single" w:color="auto" w:sz="4" w:space="0"/>
              <w:right w:val="single" w:color="auto" w:sz="4" w:space="0"/>
            </w:tcBorders>
            <w:shd w:val="clear" w:color="auto" w:fill="FB885F"/>
            <w:noWrap/>
            <w:vAlign w:val="center"/>
          </w:tcPr>
          <w:p w14:paraId="74F0AFD4">
            <w:pPr>
              <w:widowControl/>
              <w:snapToGrid w:val="0"/>
              <w:spacing w:line="240" w:lineRule="exact"/>
              <w:jc w:val="center"/>
              <w:rPr>
                <w:rFonts w:ascii="Times New Roman" w:hAnsi="Times New Roman"/>
                <w:kern w:val="0"/>
                <w:sz w:val="16"/>
                <w:szCs w:val="16"/>
              </w:rPr>
            </w:pPr>
          </w:p>
        </w:tc>
        <w:tc>
          <w:tcPr>
            <w:tcW w:w="425" w:type="dxa"/>
            <w:tcBorders>
              <w:top w:val="nil"/>
              <w:left w:val="nil"/>
              <w:bottom w:val="single" w:color="auto" w:sz="4" w:space="0"/>
              <w:right w:val="single" w:color="auto" w:sz="4" w:space="0"/>
            </w:tcBorders>
            <w:shd w:val="clear" w:color="auto" w:fill="FB885F"/>
            <w:noWrap/>
            <w:vAlign w:val="center"/>
          </w:tcPr>
          <w:p w14:paraId="1029F5F6">
            <w:pPr>
              <w:widowControl/>
              <w:snapToGrid w:val="0"/>
              <w:spacing w:line="240" w:lineRule="exact"/>
              <w:jc w:val="center"/>
              <w:rPr>
                <w:rFonts w:ascii="Times New Roman" w:hAnsi="Times New Roman"/>
                <w:kern w:val="0"/>
                <w:sz w:val="16"/>
                <w:szCs w:val="16"/>
              </w:rPr>
            </w:pPr>
          </w:p>
        </w:tc>
        <w:tc>
          <w:tcPr>
            <w:tcW w:w="425" w:type="dxa"/>
            <w:tcBorders>
              <w:top w:val="nil"/>
              <w:left w:val="nil"/>
              <w:bottom w:val="single" w:color="auto" w:sz="4" w:space="0"/>
              <w:right w:val="single" w:color="auto" w:sz="4" w:space="0"/>
            </w:tcBorders>
            <w:shd w:val="clear" w:color="auto" w:fill="FB885F"/>
            <w:noWrap/>
            <w:vAlign w:val="center"/>
          </w:tcPr>
          <w:p w14:paraId="543213F5">
            <w:pPr>
              <w:widowControl/>
              <w:snapToGrid w:val="0"/>
              <w:spacing w:line="240" w:lineRule="exact"/>
              <w:jc w:val="center"/>
              <w:rPr>
                <w:rFonts w:ascii="Times New Roman" w:hAnsi="Times New Roman"/>
                <w:kern w:val="0"/>
                <w:sz w:val="16"/>
                <w:szCs w:val="16"/>
              </w:rPr>
            </w:pPr>
          </w:p>
        </w:tc>
        <w:tc>
          <w:tcPr>
            <w:tcW w:w="425" w:type="dxa"/>
            <w:tcBorders>
              <w:top w:val="nil"/>
              <w:left w:val="nil"/>
              <w:bottom w:val="single" w:color="auto" w:sz="4" w:space="0"/>
              <w:right w:val="single" w:color="auto" w:sz="4" w:space="0"/>
            </w:tcBorders>
            <w:shd w:val="clear" w:color="auto" w:fill="FFFF00"/>
            <w:noWrap/>
            <w:vAlign w:val="center"/>
          </w:tcPr>
          <w:p w14:paraId="08AC257D">
            <w:pPr>
              <w:widowControl/>
              <w:snapToGrid w:val="0"/>
              <w:spacing w:line="240" w:lineRule="exact"/>
              <w:jc w:val="center"/>
              <w:rPr>
                <w:rFonts w:ascii="Times New Roman" w:hAnsi="Times New Roman"/>
                <w:kern w:val="0"/>
                <w:sz w:val="16"/>
                <w:szCs w:val="16"/>
              </w:rPr>
            </w:pPr>
          </w:p>
        </w:tc>
        <w:tc>
          <w:tcPr>
            <w:tcW w:w="425" w:type="dxa"/>
            <w:tcBorders>
              <w:top w:val="nil"/>
              <w:left w:val="nil"/>
              <w:bottom w:val="single" w:color="auto" w:sz="4" w:space="0"/>
              <w:right w:val="single" w:color="auto" w:sz="4" w:space="0"/>
            </w:tcBorders>
            <w:shd w:val="clear" w:color="auto" w:fill="FFFF00"/>
            <w:noWrap/>
            <w:vAlign w:val="center"/>
          </w:tcPr>
          <w:p w14:paraId="571C80B2">
            <w:pPr>
              <w:widowControl/>
              <w:snapToGrid w:val="0"/>
              <w:spacing w:line="240" w:lineRule="exact"/>
              <w:jc w:val="center"/>
              <w:rPr>
                <w:rFonts w:ascii="Times New Roman" w:hAnsi="Times New Roman"/>
                <w:kern w:val="0"/>
                <w:sz w:val="16"/>
                <w:szCs w:val="16"/>
              </w:rPr>
            </w:pPr>
          </w:p>
        </w:tc>
        <w:tc>
          <w:tcPr>
            <w:tcW w:w="427" w:type="dxa"/>
            <w:tcBorders>
              <w:top w:val="nil"/>
              <w:left w:val="nil"/>
              <w:bottom w:val="single" w:color="auto" w:sz="4" w:space="0"/>
              <w:right w:val="single" w:color="auto" w:sz="4" w:space="0"/>
            </w:tcBorders>
            <w:shd w:val="clear" w:color="auto" w:fill="FFFF00"/>
            <w:noWrap/>
            <w:vAlign w:val="center"/>
          </w:tcPr>
          <w:p w14:paraId="64362D1B">
            <w:pPr>
              <w:widowControl/>
              <w:snapToGrid w:val="0"/>
              <w:spacing w:line="240" w:lineRule="exact"/>
              <w:jc w:val="center"/>
              <w:rPr>
                <w:rFonts w:ascii="Times New Roman" w:hAnsi="Times New Roman"/>
                <w:kern w:val="0"/>
                <w:sz w:val="16"/>
                <w:szCs w:val="16"/>
              </w:rPr>
            </w:pPr>
          </w:p>
        </w:tc>
        <w:tc>
          <w:tcPr>
            <w:tcW w:w="424" w:type="dxa"/>
            <w:tcBorders>
              <w:top w:val="nil"/>
              <w:left w:val="nil"/>
              <w:bottom w:val="single" w:color="auto" w:sz="4" w:space="0"/>
              <w:right w:val="single" w:color="auto" w:sz="4" w:space="0"/>
            </w:tcBorders>
            <w:shd w:val="clear" w:color="auto" w:fill="FFC000"/>
            <w:noWrap/>
            <w:vAlign w:val="center"/>
          </w:tcPr>
          <w:p w14:paraId="6A42A477">
            <w:pPr>
              <w:widowControl/>
              <w:snapToGrid w:val="0"/>
              <w:spacing w:line="240" w:lineRule="exact"/>
              <w:jc w:val="center"/>
              <w:rPr>
                <w:rFonts w:ascii="Times New Roman" w:hAnsi="Times New Roman"/>
                <w:kern w:val="0"/>
                <w:sz w:val="16"/>
                <w:szCs w:val="16"/>
              </w:rPr>
            </w:pPr>
          </w:p>
        </w:tc>
        <w:tc>
          <w:tcPr>
            <w:tcW w:w="426" w:type="dxa"/>
            <w:tcBorders>
              <w:top w:val="nil"/>
              <w:left w:val="nil"/>
              <w:bottom w:val="single" w:color="auto" w:sz="4" w:space="0"/>
              <w:right w:val="single" w:color="auto" w:sz="4" w:space="0"/>
            </w:tcBorders>
            <w:shd w:val="clear" w:color="auto" w:fill="FFC000"/>
            <w:noWrap/>
            <w:vAlign w:val="center"/>
          </w:tcPr>
          <w:p w14:paraId="2A331C33">
            <w:pPr>
              <w:widowControl/>
              <w:snapToGrid w:val="0"/>
              <w:spacing w:line="240" w:lineRule="exact"/>
              <w:jc w:val="center"/>
              <w:rPr>
                <w:rFonts w:ascii="Times New Roman" w:hAnsi="Times New Roman"/>
                <w:kern w:val="0"/>
                <w:sz w:val="16"/>
                <w:szCs w:val="16"/>
              </w:rPr>
            </w:pPr>
          </w:p>
        </w:tc>
        <w:tc>
          <w:tcPr>
            <w:tcW w:w="426" w:type="dxa"/>
            <w:tcBorders>
              <w:top w:val="nil"/>
              <w:left w:val="nil"/>
              <w:bottom w:val="single" w:color="auto" w:sz="4" w:space="0"/>
              <w:right w:val="single" w:color="auto" w:sz="4" w:space="0"/>
            </w:tcBorders>
            <w:shd w:val="clear" w:color="auto" w:fill="CCC0D9" w:themeFill="accent4" w:themeFillTint="66"/>
            <w:noWrap/>
            <w:vAlign w:val="center"/>
          </w:tcPr>
          <w:p w14:paraId="2500E9AE">
            <w:pPr>
              <w:widowControl/>
              <w:snapToGrid w:val="0"/>
              <w:spacing w:line="240" w:lineRule="exact"/>
              <w:jc w:val="center"/>
              <w:rPr>
                <w:rFonts w:ascii="Times New Roman" w:hAnsi="Times New Roman"/>
                <w:kern w:val="0"/>
                <w:sz w:val="16"/>
                <w:szCs w:val="16"/>
              </w:rPr>
            </w:pPr>
          </w:p>
        </w:tc>
        <w:tc>
          <w:tcPr>
            <w:tcW w:w="426" w:type="dxa"/>
            <w:tcBorders>
              <w:top w:val="nil"/>
              <w:left w:val="nil"/>
              <w:bottom w:val="single" w:color="auto" w:sz="4" w:space="0"/>
              <w:right w:val="single" w:color="auto" w:sz="4" w:space="0"/>
            </w:tcBorders>
            <w:shd w:val="clear" w:color="auto" w:fill="CCC0D9" w:themeFill="accent4" w:themeFillTint="66"/>
            <w:noWrap/>
            <w:vAlign w:val="center"/>
          </w:tcPr>
          <w:p w14:paraId="0CFAB9A1">
            <w:pPr>
              <w:widowControl/>
              <w:snapToGrid w:val="0"/>
              <w:spacing w:line="240" w:lineRule="exact"/>
              <w:jc w:val="center"/>
              <w:rPr>
                <w:rFonts w:ascii="Times New Roman" w:hAnsi="Times New Roman"/>
                <w:kern w:val="0"/>
                <w:sz w:val="16"/>
                <w:szCs w:val="16"/>
              </w:rPr>
            </w:pPr>
          </w:p>
        </w:tc>
        <w:tc>
          <w:tcPr>
            <w:tcW w:w="425" w:type="dxa"/>
            <w:tcBorders>
              <w:top w:val="nil"/>
              <w:left w:val="nil"/>
              <w:bottom w:val="single" w:color="auto" w:sz="4" w:space="0"/>
              <w:right w:val="single" w:color="auto" w:sz="4" w:space="0"/>
            </w:tcBorders>
            <w:shd w:val="clear" w:color="auto" w:fill="C4EF6D"/>
            <w:noWrap/>
            <w:vAlign w:val="center"/>
          </w:tcPr>
          <w:p w14:paraId="15FB0194">
            <w:pPr>
              <w:widowControl/>
              <w:snapToGrid w:val="0"/>
              <w:spacing w:line="240" w:lineRule="exact"/>
              <w:jc w:val="center"/>
              <w:rPr>
                <w:rFonts w:ascii="Times New Roman" w:hAnsi="Times New Roman"/>
                <w:kern w:val="0"/>
                <w:sz w:val="16"/>
                <w:szCs w:val="16"/>
              </w:rPr>
            </w:pPr>
          </w:p>
        </w:tc>
        <w:tc>
          <w:tcPr>
            <w:tcW w:w="425" w:type="dxa"/>
            <w:tcBorders>
              <w:top w:val="nil"/>
              <w:left w:val="nil"/>
              <w:bottom w:val="single" w:color="auto" w:sz="4" w:space="0"/>
              <w:right w:val="single" w:color="auto" w:sz="4" w:space="0"/>
            </w:tcBorders>
            <w:shd w:val="clear" w:color="auto" w:fill="C4EF6D"/>
            <w:noWrap/>
            <w:vAlign w:val="center"/>
          </w:tcPr>
          <w:p w14:paraId="2FDFF497">
            <w:pPr>
              <w:widowControl/>
              <w:snapToGrid w:val="0"/>
              <w:spacing w:line="240" w:lineRule="exact"/>
              <w:jc w:val="center"/>
              <w:rPr>
                <w:rFonts w:ascii="Times New Roman" w:hAnsi="Times New Roman"/>
                <w:kern w:val="0"/>
                <w:sz w:val="16"/>
                <w:szCs w:val="16"/>
              </w:rPr>
            </w:pPr>
          </w:p>
        </w:tc>
        <w:tc>
          <w:tcPr>
            <w:tcW w:w="496" w:type="dxa"/>
            <w:tcBorders>
              <w:top w:val="nil"/>
              <w:left w:val="nil"/>
              <w:bottom w:val="single" w:color="auto" w:sz="4" w:space="0"/>
              <w:right w:val="single" w:color="auto" w:sz="4" w:space="0"/>
            </w:tcBorders>
            <w:shd w:val="clear" w:color="auto" w:fill="FF9A8F"/>
            <w:noWrap/>
            <w:vAlign w:val="center"/>
          </w:tcPr>
          <w:p w14:paraId="784DC10A">
            <w:pPr>
              <w:widowControl/>
              <w:snapToGrid w:val="0"/>
              <w:spacing w:line="240" w:lineRule="exact"/>
              <w:jc w:val="center"/>
              <w:rPr>
                <w:rFonts w:ascii="Times New Roman" w:hAnsi="Times New Roman"/>
                <w:kern w:val="0"/>
                <w:sz w:val="16"/>
                <w:szCs w:val="16"/>
              </w:rPr>
            </w:pPr>
          </w:p>
        </w:tc>
        <w:tc>
          <w:tcPr>
            <w:tcW w:w="496" w:type="dxa"/>
            <w:tcBorders>
              <w:top w:val="nil"/>
              <w:left w:val="nil"/>
              <w:bottom w:val="single" w:color="auto" w:sz="4" w:space="0"/>
              <w:right w:val="single" w:color="auto" w:sz="4" w:space="0"/>
            </w:tcBorders>
            <w:shd w:val="clear" w:color="auto" w:fill="FF9A8F"/>
            <w:noWrap/>
            <w:vAlign w:val="center"/>
          </w:tcPr>
          <w:p w14:paraId="671359F9">
            <w:pPr>
              <w:widowControl/>
              <w:snapToGrid w:val="0"/>
              <w:spacing w:line="240" w:lineRule="exact"/>
              <w:jc w:val="center"/>
              <w:rPr>
                <w:rFonts w:ascii="Times New Roman" w:hAnsi="Times New Roman"/>
                <w:kern w:val="0"/>
                <w:sz w:val="16"/>
                <w:szCs w:val="16"/>
              </w:rPr>
            </w:pPr>
          </w:p>
        </w:tc>
        <w:tc>
          <w:tcPr>
            <w:tcW w:w="450" w:type="dxa"/>
            <w:tcBorders>
              <w:top w:val="nil"/>
              <w:left w:val="nil"/>
              <w:bottom w:val="single" w:color="auto" w:sz="4" w:space="0"/>
              <w:right w:val="single" w:color="auto" w:sz="4" w:space="0"/>
            </w:tcBorders>
            <w:shd w:val="clear" w:color="auto" w:fill="65F970"/>
            <w:noWrap/>
            <w:vAlign w:val="center"/>
          </w:tcPr>
          <w:p w14:paraId="1F0A2286">
            <w:pPr>
              <w:widowControl/>
              <w:snapToGrid w:val="0"/>
              <w:spacing w:line="240" w:lineRule="exact"/>
              <w:jc w:val="center"/>
              <w:rPr>
                <w:rFonts w:ascii="Times New Roman" w:hAnsi="Times New Roman"/>
                <w:kern w:val="0"/>
                <w:sz w:val="16"/>
                <w:szCs w:val="16"/>
              </w:rPr>
            </w:pPr>
          </w:p>
        </w:tc>
        <w:tc>
          <w:tcPr>
            <w:tcW w:w="451" w:type="dxa"/>
            <w:tcBorders>
              <w:top w:val="nil"/>
              <w:left w:val="nil"/>
              <w:bottom w:val="single" w:color="auto" w:sz="4" w:space="0"/>
              <w:right w:val="single" w:color="auto" w:sz="4" w:space="0"/>
            </w:tcBorders>
            <w:shd w:val="clear" w:color="auto" w:fill="65F970"/>
            <w:noWrap/>
            <w:vAlign w:val="center"/>
          </w:tcPr>
          <w:p w14:paraId="69F3ADC1">
            <w:pPr>
              <w:widowControl/>
              <w:snapToGrid w:val="0"/>
              <w:spacing w:line="240" w:lineRule="exact"/>
              <w:jc w:val="center"/>
              <w:rPr>
                <w:rFonts w:ascii="Times New Roman" w:hAnsi="Times New Roman"/>
                <w:kern w:val="0"/>
                <w:sz w:val="16"/>
                <w:szCs w:val="16"/>
              </w:rPr>
            </w:pPr>
          </w:p>
        </w:tc>
        <w:tc>
          <w:tcPr>
            <w:tcW w:w="444" w:type="dxa"/>
            <w:tcBorders>
              <w:top w:val="nil"/>
              <w:left w:val="nil"/>
              <w:bottom w:val="single" w:color="auto" w:sz="4" w:space="0"/>
              <w:right w:val="single" w:color="auto" w:sz="4" w:space="0"/>
            </w:tcBorders>
            <w:shd w:val="clear" w:color="auto" w:fill="B58EFA"/>
            <w:noWrap/>
            <w:vAlign w:val="center"/>
          </w:tcPr>
          <w:p w14:paraId="721885A5">
            <w:pPr>
              <w:widowControl/>
              <w:snapToGrid w:val="0"/>
              <w:spacing w:line="240" w:lineRule="exact"/>
              <w:jc w:val="center"/>
              <w:rPr>
                <w:rFonts w:ascii="Times New Roman" w:hAnsi="Times New Roman"/>
                <w:kern w:val="0"/>
                <w:sz w:val="16"/>
                <w:szCs w:val="16"/>
              </w:rPr>
            </w:pPr>
          </w:p>
        </w:tc>
        <w:tc>
          <w:tcPr>
            <w:tcW w:w="444" w:type="dxa"/>
            <w:tcBorders>
              <w:top w:val="nil"/>
              <w:left w:val="nil"/>
              <w:bottom w:val="single" w:color="auto" w:sz="4" w:space="0"/>
              <w:right w:val="single" w:color="auto" w:sz="4" w:space="0"/>
            </w:tcBorders>
            <w:shd w:val="clear" w:color="auto" w:fill="B58EFA"/>
            <w:noWrap/>
            <w:vAlign w:val="center"/>
          </w:tcPr>
          <w:p w14:paraId="723615D6">
            <w:pPr>
              <w:widowControl/>
              <w:snapToGrid w:val="0"/>
              <w:spacing w:line="240" w:lineRule="exact"/>
              <w:jc w:val="center"/>
              <w:rPr>
                <w:rFonts w:ascii="Times New Roman" w:hAnsi="Times New Roman"/>
                <w:kern w:val="0"/>
                <w:sz w:val="16"/>
                <w:szCs w:val="16"/>
              </w:rPr>
            </w:pPr>
          </w:p>
        </w:tc>
      </w:tr>
      <w:tr w14:paraId="349230B5">
        <w:tblPrEx>
          <w:tblCellMar>
            <w:top w:w="0" w:type="dxa"/>
            <w:left w:w="108" w:type="dxa"/>
            <w:bottom w:w="0" w:type="dxa"/>
            <w:right w:w="108" w:type="dxa"/>
          </w:tblCellMar>
        </w:tblPrEx>
        <w:trPr>
          <w:trHeight w:val="240" w:hRule="atLeast"/>
          <w:tblHeader/>
          <w:jc w:val="center"/>
        </w:trPr>
        <w:tc>
          <w:tcPr>
            <w:tcW w:w="1980" w:type="dxa"/>
            <w:tcBorders>
              <w:top w:val="nil"/>
              <w:left w:val="single" w:color="auto" w:sz="4" w:space="0"/>
              <w:bottom w:val="single" w:color="auto" w:sz="4" w:space="0"/>
              <w:right w:val="single" w:color="auto" w:sz="4" w:space="0"/>
            </w:tcBorders>
            <w:shd w:val="clear" w:color="auto" w:fill="auto"/>
          </w:tcPr>
          <w:p w14:paraId="29A5D228">
            <w:pPr>
              <w:widowControl/>
              <w:snapToGrid w:val="0"/>
              <w:spacing w:line="240" w:lineRule="exact"/>
              <w:jc w:val="left"/>
              <w:rPr>
                <w:rFonts w:ascii="Times New Roman" w:hAnsi="Times New Roman"/>
                <w:color w:val="000000"/>
                <w:kern w:val="0"/>
                <w:sz w:val="16"/>
                <w:szCs w:val="16"/>
              </w:rPr>
            </w:pPr>
            <w:r>
              <w:rPr>
                <w:rFonts w:ascii="Times New Roman" w:hAnsi="Times New Roman"/>
                <w:color w:val="000000"/>
                <w:kern w:val="0"/>
                <w:sz w:val="16"/>
                <w:szCs w:val="16"/>
              </w:rPr>
              <w:t>大学物理B</w:t>
            </w:r>
          </w:p>
        </w:tc>
        <w:tc>
          <w:tcPr>
            <w:tcW w:w="380" w:type="dxa"/>
            <w:tcBorders>
              <w:top w:val="nil"/>
              <w:left w:val="nil"/>
              <w:bottom w:val="single" w:color="auto" w:sz="4" w:space="0"/>
              <w:right w:val="single" w:color="auto" w:sz="4" w:space="0"/>
            </w:tcBorders>
            <w:shd w:val="clear" w:color="auto" w:fill="EE7EE1"/>
            <w:noWrap/>
            <w:vAlign w:val="center"/>
          </w:tcPr>
          <w:p w14:paraId="76C9C345">
            <w:pPr>
              <w:widowControl/>
              <w:snapToGrid w:val="0"/>
              <w:spacing w:line="240" w:lineRule="exact"/>
              <w:jc w:val="center"/>
              <w:rPr>
                <w:rFonts w:ascii="Times New Roman" w:hAnsi="Times New Roman"/>
                <w:spacing w:val="-12"/>
                <w:kern w:val="0"/>
                <w:sz w:val="16"/>
                <w:szCs w:val="16"/>
              </w:rPr>
            </w:pPr>
            <w:r>
              <w:rPr>
                <w:rFonts w:ascii="Times New Roman" w:hAnsi="Times New Roman"/>
                <w:spacing w:val="-12"/>
                <w:kern w:val="0"/>
                <w:sz w:val="16"/>
                <w:szCs w:val="16"/>
              </w:rPr>
              <w:t>H</w:t>
            </w:r>
          </w:p>
        </w:tc>
        <w:tc>
          <w:tcPr>
            <w:tcW w:w="395" w:type="dxa"/>
            <w:tcBorders>
              <w:top w:val="nil"/>
              <w:left w:val="nil"/>
              <w:bottom w:val="single" w:color="auto" w:sz="4" w:space="0"/>
              <w:right w:val="single" w:color="auto" w:sz="4" w:space="0"/>
            </w:tcBorders>
            <w:shd w:val="clear" w:color="auto" w:fill="EE7EE1"/>
            <w:noWrap/>
            <w:vAlign w:val="center"/>
          </w:tcPr>
          <w:p w14:paraId="4524D26E">
            <w:pPr>
              <w:widowControl/>
              <w:snapToGrid w:val="0"/>
              <w:spacing w:line="240" w:lineRule="exact"/>
              <w:jc w:val="center"/>
              <w:rPr>
                <w:rFonts w:ascii="Times New Roman" w:hAnsi="Times New Roman"/>
                <w:spacing w:val="-12"/>
                <w:kern w:val="0"/>
                <w:sz w:val="16"/>
                <w:szCs w:val="16"/>
              </w:rPr>
            </w:pPr>
          </w:p>
        </w:tc>
        <w:tc>
          <w:tcPr>
            <w:tcW w:w="395" w:type="dxa"/>
            <w:tcBorders>
              <w:top w:val="nil"/>
              <w:left w:val="nil"/>
              <w:bottom w:val="single" w:color="auto" w:sz="4" w:space="0"/>
              <w:right w:val="single" w:color="auto" w:sz="4" w:space="0"/>
            </w:tcBorders>
            <w:shd w:val="clear" w:color="auto" w:fill="EE7EE1"/>
            <w:noWrap/>
            <w:vAlign w:val="center"/>
          </w:tcPr>
          <w:p w14:paraId="24297CAE">
            <w:pPr>
              <w:widowControl/>
              <w:snapToGrid w:val="0"/>
              <w:spacing w:line="240" w:lineRule="exact"/>
              <w:jc w:val="center"/>
              <w:rPr>
                <w:rFonts w:ascii="Times New Roman" w:hAnsi="Times New Roman"/>
                <w:spacing w:val="-12"/>
                <w:kern w:val="0"/>
                <w:sz w:val="16"/>
                <w:szCs w:val="16"/>
              </w:rPr>
            </w:pPr>
          </w:p>
        </w:tc>
        <w:tc>
          <w:tcPr>
            <w:tcW w:w="396" w:type="dxa"/>
            <w:tcBorders>
              <w:top w:val="nil"/>
              <w:left w:val="nil"/>
              <w:bottom w:val="single" w:color="auto" w:sz="4" w:space="0"/>
              <w:right w:val="single" w:color="auto" w:sz="4" w:space="0"/>
            </w:tcBorders>
            <w:shd w:val="clear" w:color="auto" w:fill="EE7EE1"/>
            <w:noWrap/>
            <w:vAlign w:val="center"/>
          </w:tcPr>
          <w:p w14:paraId="7C51F4E1">
            <w:pPr>
              <w:widowControl/>
              <w:snapToGrid w:val="0"/>
              <w:spacing w:line="240" w:lineRule="exact"/>
              <w:jc w:val="center"/>
              <w:rPr>
                <w:rFonts w:ascii="Times New Roman" w:hAnsi="Times New Roman"/>
                <w:kern w:val="0"/>
                <w:sz w:val="16"/>
                <w:szCs w:val="16"/>
              </w:rPr>
            </w:pPr>
          </w:p>
        </w:tc>
        <w:tc>
          <w:tcPr>
            <w:tcW w:w="426" w:type="dxa"/>
            <w:tcBorders>
              <w:top w:val="nil"/>
              <w:left w:val="nil"/>
              <w:bottom w:val="single" w:color="auto" w:sz="4" w:space="0"/>
              <w:right w:val="single" w:color="auto" w:sz="4" w:space="0"/>
            </w:tcBorders>
            <w:shd w:val="clear" w:color="auto" w:fill="D99594" w:themeFill="accent2" w:themeFillTint="99"/>
            <w:noWrap/>
            <w:vAlign w:val="center"/>
          </w:tcPr>
          <w:p w14:paraId="56AA4A27">
            <w:pPr>
              <w:widowControl/>
              <w:snapToGrid w:val="0"/>
              <w:spacing w:line="240" w:lineRule="exact"/>
              <w:jc w:val="center"/>
              <w:rPr>
                <w:rFonts w:ascii="Times New Roman" w:hAnsi="Times New Roman"/>
                <w:kern w:val="0"/>
                <w:sz w:val="16"/>
                <w:szCs w:val="16"/>
              </w:rPr>
            </w:pPr>
          </w:p>
        </w:tc>
        <w:tc>
          <w:tcPr>
            <w:tcW w:w="426" w:type="dxa"/>
            <w:tcBorders>
              <w:top w:val="nil"/>
              <w:left w:val="nil"/>
              <w:bottom w:val="single" w:color="auto" w:sz="4" w:space="0"/>
              <w:right w:val="single" w:color="auto" w:sz="4" w:space="0"/>
            </w:tcBorders>
            <w:shd w:val="clear" w:color="auto" w:fill="D99594" w:themeFill="accent2" w:themeFillTint="99"/>
            <w:noWrap/>
            <w:vAlign w:val="center"/>
          </w:tcPr>
          <w:p w14:paraId="784D2CE4">
            <w:pPr>
              <w:widowControl/>
              <w:snapToGrid w:val="0"/>
              <w:spacing w:line="240" w:lineRule="exact"/>
              <w:jc w:val="center"/>
              <w:rPr>
                <w:rFonts w:ascii="Times New Roman" w:hAnsi="Times New Roman"/>
                <w:kern w:val="0"/>
                <w:sz w:val="16"/>
                <w:szCs w:val="16"/>
              </w:rPr>
            </w:pPr>
          </w:p>
        </w:tc>
        <w:tc>
          <w:tcPr>
            <w:tcW w:w="426" w:type="dxa"/>
            <w:tcBorders>
              <w:top w:val="nil"/>
              <w:left w:val="nil"/>
              <w:bottom w:val="single" w:color="auto" w:sz="4" w:space="0"/>
              <w:right w:val="single" w:color="auto" w:sz="4" w:space="0"/>
            </w:tcBorders>
            <w:shd w:val="clear" w:color="auto" w:fill="D99594" w:themeFill="accent2" w:themeFillTint="99"/>
            <w:noWrap/>
            <w:vAlign w:val="center"/>
          </w:tcPr>
          <w:p w14:paraId="6E977359">
            <w:pPr>
              <w:widowControl/>
              <w:snapToGrid w:val="0"/>
              <w:spacing w:line="240" w:lineRule="exact"/>
              <w:jc w:val="center"/>
              <w:rPr>
                <w:rFonts w:ascii="Times New Roman" w:hAnsi="Times New Roman"/>
                <w:kern w:val="0"/>
                <w:sz w:val="16"/>
                <w:szCs w:val="16"/>
              </w:rPr>
            </w:pPr>
          </w:p>
        </w:tc>
        <w:tc>
          <w:tcPr>
            <w:tcW w:w="390" w:type="dxa"/>
            <w:tcBorders>
              <w:top w:val="nil"/>
              <w:left w:val="nil"/>
              <w:bottom w:val="single" w:color="auto" w:sz="4" w:space="0"/>
              <w:right w:val="single" w:color="auto" w:sz="4" w:space="0"/>
            </w:tcBorders>
            <w:shd w:val="clear" w:color="auto" w:fill="15D6DB"/>
            <w:noWrap/>
            <w:vAlign w:val="center"/>
          </w:tcPr>
          <w:p w14:paraId="0EDB51AC">
            <w:pPr>
              <w:widowControl/>
              <w:snapToGrid w:val="0"/>
              <w:spacing w:line="240" w:lineRule="exact"/>
              <w:jc w:val="center"/>
              <w:rPr>
                <w:rFonts w:ascii="Times New Roman" w:hAnsi="Times New Roman"/>
                <w:kern w:val="0"/>
                <w:sz w:val="16"/>
                <w:szCs w:val="16"/>
              </w:rPr>
            </w:pPr>
          </w:p>
        </w:tc>
        <w:tc>
          <w:tcPr>
            <w:tcW w:w="390" w:type="dxa"/>
            <w:tcBorders>
              <w:top w:val="nil"/>
              <w:left w:val="nil"/>
              <w:bottom w:val="single" w:color="auto" w:sz="4" w:space="0"/>
              <w:right w:val="single" w:color="auto" w:sz="4" w:space="0"/>
            </w:tcBorders>
            <w:shd w:val="clear" w:color="auto" w:fill="15D6DB"/>
            <w:noWrap/>
            <w:vAlign w:val="center"/>
          </w:tcPr>
          <w:p w14:paraId="25AFB326">
            <w:pPr>
              <w:widowControl/>
              <w:snapToGrid w:val="0"/>
              <w:spacing w:line="240" w:lineRule="exact"/>
              <w:jc w:val="center"/>
              <w:rPr>
                <w:rFonts w:ascii="Times New Roman" w:hAnsi="Times New Roman"/>
                <w:kern w:val="0"/>
                <w:sz w:val="16"/>
                <w:szCs w:val="16"/>
              </w:rPr>
            </w:pPr>
          </w:p>
        </w:tc>
        <w:tc>
          <w:tcPr>
            <w:tcW w:w="390" w:type="dxa"/>
            <w:tcBorders>
              <w:top w:val="nil"/>
              <w:left w:val="nil"/>
              <w:bottom w:val="single" w:color="auto" w:sz="4" w:space="0"/>
              <w:right w:val="single" w:color="auto" w:sz="4" w:space="0"/>
            </w:tcBorders>
            <w:shd w:val="clear" w:color="auto" w:fill="15D6DB"/>
            <w:noWrap/>
            <w:vAlign w:val="center"/>
          </w:tcPr>
          <w:p w14:paraId="266FCD56">
            <w:pPr>
              <w:widowControl/>
              <w:snapToGrid w:val="0"/>
              <w:spacing w:line="240" w:lineRule="exact"/>
              <w:jc w:val="center"/>
              <w:rPr>
                <w:rFonts w:ascii="Times New Roman" w:hAnsi="Times New Roman"/>
                <w:kern w:val="0"/>
                <w:sz w:val="16"/>
                <w:szCs w:val="16"/>
              </w:rPr>
            </w:pPr>
          </w:p>
        </w:tc>
        <w:tc>
          <w:tcPr>
            <w:tcW w:w="390" w:type="dxa"/>
            <w:tcBorders>
              <w:top w:val="nil"/>
              <w:left w:val="nil"/>
              <w:bottom w:val="single" w:color="auto" w:sz="4" w:space="0"/>
              <w:right w:val="single" w:color="auto" w:sz="4" w:space="0"/>
            </w:tcBorders>
            <w:shd w:val="clear" w:color="auto" w:fill="15D6DB"/>
            <w:noWrap/>
            <w:vAlign w:val="center"/>
          </w:tcPr>
          <w:p w14:paraId="6768231B">
            <w:pPr>
              <w:widowControl/>
              <w:snapToGrid w:val="0"/>
              <w:spacing w:line="240" w:lineRule="exact"/>
              <w:jc w:val="center"/>
              <w:rPr>
                <w:rFonts w:ascii="Times New Roman" w:hAnsi="Times New Roman"/>
                <w:kern w:val="0"/>
                <w:sz w:val="16"/>
                <w:szCs w:val="16"/>
              </w:rPr>
            </w:pPr>
          </w:p>
        </w:tc>
        <w:tc>
          <w:tcPr>
            <w:tcW w:w="425" w:type="dxa"/>
            <w:tcBorders>
              <w:top w:val="nil"/>
              <w:left w:val="nil"/>
              <w:bottom w:val="single" w:color="auto" w:sz="4" w:space="0"/>
              <w:right w:val="single" w:color="auto" w:sz="4" w:space="0"/>
            </w:tcBorders>
            <w:shd w:val="clear" w:color="auto" w:fill="FB885F"/>
            <w:noWrap/>
            <w:vAlign w:val="center"/>
          </w:tcPr>
          <w:p w14:paraId="4157131A">
            <w:pPr>
              <w:widowControl/>
              <w:snapToGrid w:val="0"/>
              <w:spacing w:line="240" w:lineRule="exact"/>
              <w:jc w:val="center"/>
              <w:rPr>
                <w:rFonts w:ascii="Times New Roman" w:hAnsi="Times New Roman"/>
                <w:kern w:val="0"/>
                <w:sz w:val="16"/>
                <w:szCs w:val="16"/>
              </w:rPr>
            </w:pPr>
          </w:p>
        </w:tc>
        <w:tc>
          <w:tcPr>
            <w:tcW w:w="425" w:type="dxa"/>
            <w:tcBorders>
              <w:top w:val="nil"/>
              <w:left w:val="nil"/>
              <w:bottom w:val="single" w:color="auto" w:sz="4" w:space="0"/>
              <w:right w:val="single" w:color="auto" w:sz="4" w:space="0"/>
            </w:tcBorders>
            <w:shd w:val="clear" w:color="auto" w:fill="FB885F"/>
            <w:noWrap/>
            <w:vAlign w:val="center"/>
          </w:tcPr>
          <w:p w14:paraId="6D017154">
            <w:pPr>
              <w:widowControl/>
              <w:snapToGrid w:val="0"/>
              <w:spacing w:line="240" w:lineRule="exact"/>
              <w:jc w:val="center"/>
              <w:rPr>
                <w:rFonts w:ascii="Times New Roman" w:hAnsi="Times New Roman"/>
                <w:kern w:val="0"/>
                <w:sz w:val="16"/>
                <w:szCs w:val="16"/>
              </w:rPr>
            </w:pPr>
          </w:p>
        </w:tc>
        <w:tc>
          <w:tcPr>
            <w:tcW w:w="425" w:type="dxa"/>
            <w:tcBorders>
              <w:top w:val="nil"/>
              <w:left w:val="nil"/>
              <w:bottom w:val="single" w:color="auto" w:sz="4" w:space="0"/>
              <w:right w:val="single" w:color="auto" w:sz="4" w:space="0"/>
            </w:tcBorders>
            <w:shd w:val="clear" w:color="auto" w:fill="FB885F"/>
            <w:noWrap/>
            <w:vAlign w:val="center"/>
          </w:tcPr>
          <w:p w14:paraId="6BD94F17">
            <w:pPr>
              <w:widowControl/>
              <w:snapToGrid w:val="0"/>
              <w:spacing w:line="240" w:lineRule="exact"/>
              <w:jc w:val="center"/>
              <w:rPr>
                <w:rFonts w:ascii="Times New Roman" w:hAnsi="Times New Roman"/>
                <w:kern w:val="0"/>
                <w:sz w:val="16"/>
                <w:szCs w:val="16"/>
              </w:rPr>
            </w:pPr>
          </w:p>
        </w:tc>
        <w:tc>
          <w:tcPr>
            <w:tcW w:w="425" w:type="dxa"/>
            <w:tcBorders>
              <w:top w:val="nil"/>
              <w:left w:val="nil"/>
              <w:bottom w:val="single" w:color="auto" w:sz="4" w:space="0"/>
              <w:right w:val="single" w:color="auto" w:sz="4" w:space="0"/>
            </w:tcBorders>
            <w:shd w:val="clear" w:color="auto" w:fill="FFFF00"/>
            <w:noWrap/>
            <w:vAlign w:val="center"/>
          </w:tcPr>
          <w:p w14:paraId="6E04EA99">
            <w:pPr>
              <w:widowControl/>
              <w:snapToGrid w:val="0"/>
              <w:spacing w:line="240" w:lineRule="exact"/>
              <w:jc w:val="center"/>
              <w:rPr>
                <w:rFonts w:ascii="Times New Roman" w:hAnsi="Times New Roman"/>
                <w:kern w:val="0"/>
                <w:sz w:val="16"/>
                <w:szCs w:val="16"/>
              </w:rPr>
            </w:pPr>
          </w:p>
        </w:tc>
        <w:tc>
          <w:tcPr>
            <w:tcW w:w="425" w:type="dxa"/>
            <w:tcBorders>
              <w:top w:val="nil"/>
              <w:left w:val="nil"/>
              <w:bottom w:val="single" w:color="auto" w:sz="4" w:space="0"/>
              <w:right w:val="single" w:color="auto" w:sz="4" w:space="0"/>
            </w:tcBorders>
            <w:shd w:val="clear" w:color="auto" w:fill="FFFF00"/>
            <w:noWrap/>
            <w:vAlign w:val="center"/>
          </w:tcPr>
          <w:p w14:paraId="770CF626">
            <w:pPr>
              <w:widowControl/>
              <w:snapToGrid w:val="0"/>
              <w:spacing w:line="240" w:lineRule="exact"/>
              <w:jc w:val="center"/>
              <w:rPr>
                <w:rFonts w:ascii="Times New Roman" w:hAnsi="Times New Roman"/>
                <w:kern w:val="0"/>
                <w:sz w:val="16"/>
                <w:szCs w:val="16"/>
              </w:rPr>
            </w:pPr>
          </w:p>
        </w:tc>
        <w:tc>
          <w:tcPr>
            <w:tcW w:w="427" w:type="dxa"/>
            <w:tcBorders>
              <w:top w:val="nil"/>
              <w:left w:val="nil"/>
              <w:bottom w:val="single" w:color="auto" w:sz="4" w:space="0"/>
              <w:right w:val="single" w:color="auto" w:sz="4" w:space="0"/>
            </w:tcBorders>
            <w:shd w:val="clear" w:color="auto" w:fill="FFFF00"/>
            <w:noWrap/>
            <w:vAlign w:val="center"/>
          </w:tcPr>
          <w:p w14:paraId="05F45123">
            <w:pPr>
              <w:widowControl/>
              <w:snapToGrid w:val="0"/>
              <w:spacing w:line="240" w:lineRule="exact"/>
              <w:jc w:val="center"/>
              <w:rPr>
                <w:rFonts w:ascii="Times New Roman" w:hAnsi="Times New Roman"/>
                <w:kern w:val="0"/>
                <w:sz w:val="16"/>
                <w:szCs w:val="16"/>
              </w:rPr>
            </w:pPr>
          </w:p>
        </w:tc>
        <w:tc>
          <w:tcPr>
            <w:tcW w:w="424" w:type="dxa"/>
            <w:tcBorders>
              <w:top w:val="nil"/>
              <w:left w:val="nil"/>
              <w:bottom w:val="single" w:color="auto" w:sz="4" w:space="0"/>
              <w:right w:val="single" w:color="auto" w:sz="4" w:space="0"/>
            </w:tcBorders>
            <w:shd w:val="clear" w:color="auto" w:fill="FFC000"/>
            <w:noWrap/>
            <w:vAlign w:val="center"/>
          </w:tcPr>
          <w:p w14:paraId="53E44642">
            <w:pPr>
              <w:widowControl/>
              <w:snapToGrid w:val="0"/>
              <w:spacing w:line="240" w:lineRule="exact"/>
              <w:jc w:val="center"/>
              <w:rPr>
                <w:rFonts w:ascii="Times New Roman" w:hAnsi="Times New Roman"/>
                <w:kern w:val="0"/>
                <w:sz w:val="16"/>
                <w:szCs w:val="16"/>
              </w:rPr>
            </w:pPr>
          </w:p>
        </w:tc>
        <w:tc>
          <w:tcPr>
            <w:tcW w:w="426" w:type="dxa"/>
            <w:tcBorders>
              <w:top w:val="nil"/>
              <w:left w:val="nil"/>
              <w:bottom w:val="single" w:color="auto" w:sz="4" w:space="0"/>
              <w:right w:val="single" w:color="auto" w:sz="4" w:space="0"/>
            </w:tcBorders>
            <w:shd w:val="clear" w:color="auto" w:fill="FFC000"/>
            <w:noWrap/>
            <w:vAlign w:val="center"/>
          </w:tcPr>
          <w:p w14:paraId="1015285A">
            <w:pPr>
              <w:widowControl/>
              <w:snapToGrid w:val="0"/>
              <w:spacing w:line="240" w:lineRule="exact"/>
              <w:jc w:val="center"/>
              <w:rPr>
                <w:rFonts w:ascii="Times New Roman" w:hAnsi="Times New Roman"/>
                <w:kern w:val="0"/>
                <w:sz w:val="16"/>
                <w:szCs w:val="16"/>
              </w:rPr>
            </w:pPr>
          </w:p>
        </w:tc>
        <w:tc>
          <w:tcPr>
            <w:tcW w:w="426" w:type="dxa"/>
            <w:tcBorders>
              <w:top w:val="nil"/>
              <w:left w:val="nil"/>
              <w:bottom w:val="single" w:color="auto" w:sz="4" w:space="0"/>
              <w:right w:val="single" w:color="auto" w:sz="4" w:space="0"/>
            </w:tcBorders>
            <w:shd w:val="clear" w:color="auto" w:fill="CCC0D9" w:themeFill="accent4" w:themeFillTint="66"/>
            <w:noWrap/>
            <w:vAlign w:val="center"/>
          </w:tcPr>
          <w:p w14:paraId="091566A2">
            <w:pPr>
              <w:widowControl/>
              <w:snapToGrid w:val="0"/>
              <w:spacing w:line="240" w:lineRule="exact"/>
              <w:jc w:val="center"/>
              <w:rPr>
                <w:rFonts w:ascii="Times New Roman" w:hAnsi="Times New Roman"/>
                <w:kern w:val="0"/>
                <w:sz w:val="16"/>
                <w:szCs w:val="16"/>
              </w:rPr>
            </w:pPr>
            <w:r>
              <w:rPr>
                <w:rFonts w:ascii="Times New Roman" w:hAnsi="Times New Roman"/>
                <w:sz w:val="16"/>
                <w:szCs w:val="16"/>
              </w:rPr>
              <w:t>M</w:t>
            </w:r>
          </w:p>
        </w:tc>
        <w:tc>
          <w:tcPr>
            <w:tcW w:w="426" w:type="dxa"/>
            <w:tcBorders>
              <w:top w:val="nil"/>
              <w:left w:val="nil"/>
              <w:bottom w:val="single" w:color="auto" w:sz="4" w:space="0"/>
              <w:right w:val="single" w:color="auto" w:sz="4" w:space="0"/>
            </w:tcBorders>
            <w:shd w:val="clear" w:color="auto" w:fill="CCC0D9" w:themeFill="accent4" w:themeFillTint="66"/>
            <w:noWrap/>
            <w:vAlign w:val="center"/>
          </w:tcPr>
          <w:p w14:paraId="48F444F9">
            <w:pPr>
              <w:widowControl/>
              <w:snapToGrid w:val="0"/>
              <w:spacing w:line="240" w:lineRule="exact"/>
              <w:jc w:val="center"/>
              <w:rPr>
                <w:rFonts w:ascii="Times New Roman" w:hAnsi="Times New Roman"/>
                <w:kern w:val="0"/>
                <w:sz w:val="16"/>
                <w:szCs w:val="16"/>
              </w:rPr>
            </w:pPr>
          </w:p>
        </w:tc>
        <w:tc>
          <w:tcPr>
            <w:tcW w:w="425" w:type="dxa"/>
            <w:tcBorders>
              <w:top w:val="nil"/>
              <w:left w:val="nil"/>
              <w:bottom w:val="single" w:color="auto" w:sz="4" w:space="0"/>
              <w:right w:val="single" w:color="auto" w:sz="4" w:space="0"/>
            </w:tcBorders>
            <w:shd w:val="clear" w:color="auto" w:fill="C4EF6D"/>
            <w:noWrap/>
            <w:vAlign w:val="center"/>
          </w:tcPr>
          <w:p w14:paraId="7BCD08EB">
            <w:pPr>
              <w:widowControl/>
              <w:snapToGrid w:val="0"/>
              <w:spacing w:line="240" w:lineRule="exact"/>
              <w:jc w:val="center"/>
              <w:rPr>
                <w:rFonts w:ascii="Times New Roman" w:hAnsi="Times New Roman"/>
                <w:kern w:val="0"/>
                <w:sz w:val="16"/>
                <w:szCs w:val="16"/>
              </w:rPr>
            </w:pPr>
          </w:p>
        </w:tc>
        <w:tc>
          <w:tcPr>
            <w:tcW w:w="425" w:type="dxa"/>
            <w:tcBorders>
              <w:top w:val="nil"/>
              <w:left w:val="nil"/>
              <w:bottom w:val="single" w:color="auto" w:sz="4" w:space="0"/>
              <w:right w:val="single" w:color="auto" w:sz="4" w:space="0"/>
            </w:tcBorders>
            <w:shd w:val="clear" w:color="auto" w:fill="C4EF6D"/>
            <w:noWrap/>
            <w:vAlign w:val="center"/>
          </w:tcPr>
          <w:p w14:paraId="34FE99A1">
            <w:pPr>
              <w:widowControl/>
              <w:snapToGrid w:val="0"/>
              <w:spacing w:line="240" w:lineRule="exact"/>
              <w:jc w:val="center"/>
              <w:rPr>
                <w:rFonts w:ascii="Times New Roman" w:hAnsi="Times New Roman"/>
                <w:kern w:val="0"/>
                <w:sz w:val="16"/>
                <w:szCs w:val="16"/>
              </w:rPr>
            </w:pPr>
          </w:p>
        </w:tc>
        <w:tc>
          <w:tcPr>
            <w:tcW w:w="496" w:type="dxa"/>
            <w:tcBorders>
              <w:top w:val="nil"/>
              <w:left w:val="nil"/>
              <w:bottom w:val="single" w:color="auto" w:sz="4" w:space="0"/>
              <w:right w:val="single" w:color="auto" w:sz="4" w:space="0"/>
            </w:tcBorders>
            <w:shd w:val="clear" w:color="auto" w:fill="FF9A8F"/>
            <w:noWrap/>
            <w:vAlign w:val="center"/>
          </w:tcPr>
          <w:p w14:paraId="47ED7DD0">
            <w:pPr>
              <w:widowControl/>
              <w:snapToGrid w:val="0"/>
              <w:spacing w:line="240" w:lineRule="exact"/>
              <w:jc w:val="center"/>
              <w:rPr>
                <w:rFonts w:ascii="Times New Roman" w:hAnsi="Times New Roman"/>
                <w:kern w:val="0"/>
                <w:sz w:val="16"/>
                <w:szCs w:val="16"/>
              </w:rPr>
            </w:pPr>
          </w:p>
        </w:tc>
        <w:tc>
          <w:tcPr>
            <w:tcW w:w="496" w:type="dxa"/>
            <w:tcBorders>
              <w:top w:val="nil"/>
              <w:left w:val="nil"/>
              <w:bottom w:val="single" w:color="auto" w:sz="4" w:space="0"/>
              <w:right w:val="single" w:color="auto" w:sz="4" w:space="0"/>
            </w:tcBorders>
            <w:shd w:val="clear" w:color="auto" w:fill="FF9A8F"/>
            <w:noWrap/>
            <w:vAlign w:val="center"/>
          </w:tcPr>
          <w:p w14:paraId="2AE0E649">
            <w:pPr>
              <w:widowControl/>
              <w:snapToGrid w:val="0"/>
              <w:spacing w:line="240" w:lineRule="exact"/>
              <w:jc w:val="center"/>
              <w:rPr>
                <w:rFonts w:ascii="Times New Roman" w:hAnsi="Times New Roman"/>
                <w:kern w:val="0"/>
                <w:sz w:val="16"/>
                <w:szCs w:val="16"/>
              </w:rPr>
            </w:pPr>
          </w:p>
        </w:tc>
        <w:tc>
          <w:tcPr>
            <w:tcW w:w="450" w:type="dxa"/>
            <w:tcBorders>
              <w:top w:val="nil"/>
              <w:left w:val="nil"/>
              <w:bottom w:val="single" w:color="auto" w:sz="4" w:space="0"/>
              <w:right w:val="single" w:color="auto" w:sz="4" w:space="0"/>
            </w:tcBorders>
            <w:shd w:val="clear" w:color="auto" w:fill="65F970"/>
            <w:noWrap/>
            <w:vAlign w:val="center"/>
          </w:tcPr>
          <w:p w14:paraId="68BDB99C">
            <w:pPr>
              <w:widowControl/>
              <w:snapToGrid w:val="0"/>
              <w:spacing w:line="240" w:lineRule="exact"/>
              <w:jc w:val="center"/>
              <w:rPr>
                <w:rFonts w:ascii="Times New Roman" w:hAnsi="Times New Roman"/>
                <w:kern w:val="0"/>
                <w:sz w:val="16"/>
                <w:szCs w:val="16"/>
              </w:rPr>
            </w:pPr>
          </w:p>
        </w:tc>
        <w:tc>
          <w:tcPr>
            <w:tcW w:w="451" w:type="dxa"/>
            <w:tcBorders>
              <w:top w:val="nil"/>
              <w:left w:val="nil"/>
              <w:bottom w:val="single" w:color="auto" w:sz="4" w:space="0"/>
              <w:right w:val="single" w:color="auto" w:sz="4" w:space="0"/>
            </w:tcBorders>
            <w:shd w:val="clear" w:color="auto" w:fill="65F970"/>
            <w:noWrap/>
            <w:vAlign w:val="center"/>
          </w:tcPr>
          <w:p w14:paraId="154CE349">
            <w:pPr>
              <w:widowControl/>
              <w:snapToGrid w:val="0"/>
              <w:spacing w:line="240" w:lineRule="exact"/>
              <w:jc w:val="center"/>
              <w:rPr>
                <w:rFonts w:ascii="Times New Roman" w:hAnsi="Times New Roman"/>
                <w:kern w:val="0"/>
                <w:sz w:val="16"/>
                <w:szCs w:val="16"/>
              </w:rPr>
            </w:pPr>
          </w:p>
        </w:tc>
        <w:tc>
          <w:tcPr>
            <w:tcW w:w="444" w:type="dxa"/>
            <w:tcBorders>
              <w:top w:val="nil"/>
              <w:left w:val="nil"/>
              <w:bottom w:val="single" w:color="auto" w:sz="4" w:space="0"/>
              <w:right w:val="single" w:color="auto" w:sz="4" w:space="0"/>
            </w:tcBorders>
            <w:shd w:val="clear" w:color="auto" w:fill="B58EFA"/>
            <w:noWrap/>
            <w:vAlign w:val="center"/>
          </w:tcPr>
          <w:p w14:paraId="2D3E54C4">
            <w:pPr>
              <w:widowControl/>
              <w:snapToGrid w:val="0"/>
              <w:spacing w:line="240" w:lineRule="exact"/>
              <w:jc w:val="center"/>
              <w:rPr>
                <w:rFonts w:ascii="Times New Roman" w:hAnsi="Times New Roman"/>
                <w:kern w:val="0"/>
                <w:sz w:val="16"/>
                <w:szCs w:val="16"/>
              </w:rPr>
            </w:pPr>
          </w:p>
        </w:tc>
        <w:tc>
          <w:tcPr>
            <w:tcW w:w="444" w:type="dxa"/>
            <w:tcBorders>
              <w:top w:val="nil"/>
              <w:left w:val="nil"/>
              <w:bottom w:val="single" w:color="auto" w:sz="4" w:space="0"/>
              <w:right w:val="single" w:color="auto" w:sz="4" w:space="0"/>
            </w:tcBorders>
            <w:shd w:val="clear" w:color="auto" w:fill="B58EFA"/>
            <w:noWrap/>
            <w:vAlign w:val="center"/>
          </w:tcPr>
          <w:p w14:paraId="4016A666">
            <w:pPr>
              <w:widowControl/>
              <w:snapToGrid w:val="0"/>
              <w:spacing w:line="240" w:lineRule="exact"/>
              <w:jc w:val="center"/>
              <w:rPr>
                <w:rFonts w:ascii="Times New Roman" w:hAnsi="Times New Roman"/>
                <w:kern w:val="0"/>
                <w:sz w:val="16"/>
                <w:szCs w:val="16"/>
              </w:rPr>
            </w:pPr>
          </w:p>
        </w:tc>
      </w:tr>
      <w:tr w14:paraId="2D3F427D">
        <w:tblPrEx>
          <w:tblCellMar>
            <w:top w:w="0" w:type="dxa"/>
            <w:left w:w="108" w:type="dxa"/>
            <w:bottom w:w="0" w:type="dxa"/>
            <w:right w:w="108" w:type="dxa"/>
          </w:tblCellMar>
        </w:tblPrEx>
        <w:trPr>
          <w:trHeight w:val="240" w:hRule="atLeast"/>
          <w:tblHeader/>
          <w:jc w:val="center"/>
        </w:trPr>
        <w:tc>
          <w:tcPr>
            <w:tcW w:w="1980" w:type="dxa"/>
            <w:tcBorders>
              <w:top w:val="nil"/>
              <w:left w:val="single" w:color="auto" w:sz="4" w:space="0"/>
              <w:bottom w:val="single" w:color="auto" w:sz="4" w:space="0"/>
              <w:right w:val="single" w:color="auto" w:sz="4" w:space="0"/>
            </w:tcBorders>
            <w:shd w:val="clear" w:color="auto" w:fill="auto"/>
          </w:tcPr>
          <w:p w14:paraId="6D3ED576">
            <w:pPr>
              <w:widowControl/>
              <w:snapToGrid w:val="0"/>
              <w:spacing w:line="240" w:lineRule="exact"/>
              <w:jc w:val="left"/>
              <w:rPr>
                <w:rFonts w:ascii="Times New Roman" w:hAnsi="Times New Roman"/>
                <w:color w:val="000000"/>
                <w:kern w:val="0"/>
                <w:sz w:val="16"/>
                <w:szCs w:val="16"/>
              </w:rPr>
            </w:pPr>
            <w:r>
              <w:rPr>
                <w:rFonts w:ascii="Times New Roman" w:hAnsi="Times New Roman"/>
                <w:color w:val="000000"/>
                <w:kern w:val="0"/>
                <w:sz w:val="16"/>
                <w:szCs w:val="16"/>
              </w:rPr>
              <w:t>大学物理实验B</w:t>
            </w:r>
          </w:p>
        </w:tc>
        <w:tc>
          <w:tcPr>
            <w:tcW w:w="380" w:type="dxa"/>
            <w:tcBorders>
              <w:top w:val="nil"/>
              <w:left w:val="nil"/>
              <w:bottom w:val="single" w:color="auto" w:sz="4" w:space="0"/>
              <w:right w:val="single" w:color="auto" w:sz="4" w:space="0"/>
            </w:tcBorders>
            <w:shd w:val="clear" w:color="auto" w:fill="EE7EE1"/>
            <w:noWrap/>
            <w:vAlign w:val="center"/>
          </w:tcPr>
          <w:p w14:paraId="14B8BBAF">
            <w:pPr>
              <w:widowControl/>
              <w:snapToGrid w:val="0"/>
              <w:spacing w:line="240" w:lineRule="exact"/>
              <w:jc w:val="center"/>
              <w:rPr>
                <w:rFonts w:ascii="Times New Roman" w:hAnsi="Times New Roman"/>
                <w:spacing w:val="-12"/>
                <w:kern w:val="0"/>
                <w:sz w:val="16"/>
                <w:szCs w:val="16"/>
              </w:rPr>
            </w:pPr>
          </w:p>
        </w:tc>
        <w:tc>
          <w:tcPr>
            <w:tcW w:w="395" w:type="dxa"/>
            <w:tcBorders>
              <w:top w:val="nil"/>
              <w:left w:val="nil"/>
              <w:bottom w:val="single" w:color="auto" w:sz="4" w:space="0"/>
              <w:right w:val="single" w:color="auto" w:sz="4" w:space="0"/>
            </w:tcBorders>
            <w:shd w:val="clear" w:color="auto" w:fill="EE7EE1"/>
            <w:noWrap/>
            <w:vAlign w:val="center"/>
          </w:tcPr>
          <w:p w14:paraId="086DFDF4">
            <w:pPr>
              <w:widowControl/>
              <w:snapToGrid w:val="0"/>
              <w:spacing w:line="240" w:lineRule="exact"/>
              <w:jc w:val="center"/>
              <w:rPr>
                <w:rFonts w:ascii="Times New Roman" w:hAnsi="Times New Roman"/>
                <w:spacing w:val="-12"/>
                <w:kern w:val="0"/>
                <w:sz w:val="16"/>
                <w:szCs w:val="16"/>
              </w:rPr>
            </w:pPr>
          </w:p>
        </w:tc>
        <w:tc>
          <w:tcPr>
            <w:tcW w:w="395" w:type="dxa"/>
            <w:tcBorders>
              <w:top w:val="nil"/>
              <w:left w:val="nil"/>
              <w:bottom w:val="single" w:color="auto" w:sz="4" w:space="0"/>
              <w:right w:val="single" w:color="auto" w:sz="4" w:space="0"/>
            </w:tcBorders>
            <w:shd w:val="clear" w:color="auto" w:fill="EE7EE1"/>
            <w:noWrap/>
            <w:vAlign w:val="center"/>
          </w:tcPr>
          <w:p w14:paraId="3C5CEA4F">
            <w:pPr>
              <w:widowControl/>
              <w:snapToGrid w:val="0"/>
              <w:spacing w:line="240" w:lineRule="exact"/>
              <w:jc w:val="center"/>
              <w:rPr>
                <w:rFonts w:ascii="Times New Roman" w:hAnsi="Times New Roman"/>
                <w:spacing w:val="-12"/>
                <w:kern w:val="0"/>
                <w:sz w:val="16"/>
                <w:szCs w:val="16"/>
              </w:rPr>
            </w:pPr>
          </w:p>
        </w:tc>
        <w:tc>
          <w:tcPr>
            <w:tcW w:w="396" w:type="dxa"/>
            <w:tcBorders>
              <w:top w:val="nil"/>
              <w:left w:val="nil"/>
              <w:bottom w:val="single" w:color="auto" w:sz="4" w:space="0"/>
              <w:right w:val="single" w:color="auto" w:sz="4" w:space="0"/>
            </w:tcBorders>
            <w:shd w:val="clear" w:color="auto" w:fill="EE7EE1"/>
            <w:noWrap/>
            <w:vAlign w:val="center"/>
          </w:tcPr>
          <w:p w14:paraId="3404AF64">
            <w:pPr>
              <w:widowControl/>
              <w:snapToGrid w:val="0"/>
              <w:spacing w:line="240" w:lineRule="exact"/>
              <w:jc w:val="center"/>
              <w:rPr>
                <w:rFonts w:ascii="Times New Roman" w:hAnsi="Times New Roman"/>
                <w:kern w:val="0"/>
                <w:sz w:val="16"/>
                <w:szCs w:val="16"/>
              </w:rPr>
            </w:pPr>
          </w:p>
        </w:tc>
        <w:tc>
          <w:tcPr>
            <w:tcW w:w="426" w:type="dxa"/>
            <w:tcBorders>
              <w:top w:val="nil"/>
              <w:left w:val="nil"/>
              <w:bottom w:val="single" w:color="auto" w:sz="4" w:space="0"/>
              <w:right w:val="single" w:color="auto" w:sz="4" w:space="0"/>
            </w:tcBorders>
            <w:shd w:val="clear" w:color="auto" w:fill="D99594" w:themeFill="accent2" w:themeFillTint="99"/>
            <w:noWrap/>
            <w:vAlign w:val="center"/>
          </w:tcPr>
          <w:p w14:paraId="1B30A782">
            <w:pPr>
              <w:widowControl/>
              <w:snapToGrid w:val="0"/>
              <w:spacing w:line="240" w:lineRule="exact"/>
              <w:jc w:val="center"/>
              <w:rPr>
                <w:rFonts w:ascii="Times New Roman" w:hAnsi="Times New Roman"/>
                <w:kern w:val="0"/>
                <w:sz w:val="16"/>
                <w:szCs w:val="16"/>
              </w:rPr>
            </w:pPr>
          </w:p>
        </w:tc>
        <w:tc>
          <w:tcPr>
            <w:tcW w:w="426" w:type="dxa"/>
            <w:tcBorders>
              <w:top w:val="nil"/>
              <w:left w:val="nil"/>
              <w:bottom w:val="single" w:color="auto" w:sz="4" w:space="0"/>
              <w:right w:val="single" w:color="auto" w:sz="4" w:space="0"/>
            </w:tcBorders>
            <w:shd w:val="clear" w:color="auto" w:fill="D99594" w:themeFill="accent2" w:themeFillTint="99"/>
            <w:noWrap/>
            <w:vAlign w:val="center"/>
          </w:tcPr>
          <w:p w14:paraId="50264632">
            <w:pPr>
              <w:widowControl/>
              <w:snapToGrid w:val="0"/>
              <w:spacing w:line="240" w:lineRule="exact"/>
              <w:jc w:val="center"/>
              <w:rPr>
                <w:rFonts w:ascii="Times New Roman" w:hAnsi="Times New Roman"/>
                <w:kern w:val="0"/>
                <w:sz w:val="16"/>
                <w:szCs w:val="16"/>
              </w:rPr>
            </w:pPr>
          </w:p>
        </w:tc>
        <w:tc>
          <w:tcPr>
            <w:tcW w:w="426" w:type="dxa"/>
            <w:tcBorders>
              <w:top w:val="nil"/>
              <w:left w:val="nil"/>
              <w:bottom w:val="single" w:color="auto" w:sz="4" w:space="0"/>
              <w:right w:val="single" w:color="auto" w:sz="4" w:space="0"/>
            </w:tcBorders>
            <w:shd w:val="clear" w:color="auto" w:fill="D99594" w:themeFill="accent2" w:themeFillTint="99"/>
            <w:noWrap/>
            <w:vAlign w:val="center"/>
          </w:tcPr>
          <w:p w14:paraId="578C42C9">
            <w:pPr>
              <w:widowControl/>
              <w:snapToGrid w:val="0"/>
              <w:spacing w:line="240" w:lineRule="exact"/>
              <w:jc w:val="center"/>
              <w:rPr>
                <w:rFonts w:ascii="Times New Roman" w:hAnsi="Times New Roman"/>
                <w:kern w:val="0"/>
                <w:sz w:val="16"/>
                <w:szCs w:val="16"/>
              </w:rPr>
            </w:pPr>
          </w:p>
        </w:tc>
        <w:tc>
          <w:tcPr>
            <w:tcW w:w="390" w:type="dxa"/>
            <w:tcBorders>
              <w:top w:val="nil"/>
              <w:left w:val="nil"/>
              <w:bottom w:val="single" w:color="auto" w:sz="4" w:space="0"/>
              <w:right w:val="single" w:color="auto" w:sz="4" w:space="0"/>
            </w:tcBorders>
            <w:shd w:val="clear" w:color="auto" w:fill="15D6DB"/>
            <w:noWrap/>
            <w:vAlign w:val="center"/>
          </w:tcPr>
          <w:p w14:paraId="660603EB">
            <w:pPr>
              <w:widowControl/>
              <w:snapToGrid w:val="0"/>
              <w:spacing w:line="240" w:lineRule="exact"/>
              <w:jc w:val="center"/>
              <w:rPr>
                <w:rFonts w:ascii="Times New Roman" w:hAnsi="Times New Roman"/>
                <w:kern w:val="0"/>
                <w:sz w:val="16"/>
                <w:szCs w:val="16"/>
              </w:rPr>
            </w:pPr>
          </w:p>
        </w:tc>
        <w:tc>
          <w:tcPr>
            <w:tcW w:w="390" w:type="dxa"/>
            <w:tcBorders>
              <w:top w:val="nil"/>
              <w:left w:val="nil"/>
              <w:bottom w:val="single" w:color="auto" w:sz="4" w:space="0"/>
              <w:right w:val="single" w:color="auto" w:sz="4" w:space="0"/>
            </w:tcBorders>
            <w:shd w:val="clear" w:color="auto" w:fill="15D6DB"/>
            <w:noWrap/>
            <w:vAlign w:val="center"/>
          </w:tcPr>
          <w:p w14:paraId="3A22C3B0">
            <w:pPr>
              <w:widowControl/>
              <w:snapToGrid w:val="0"/>
              <w:spacing w:line="240" w:lineRule="exact"/>
              <w:jc w:val="center"/>
              <w:rPr>
                <w:rFonts w:ascii="Times New Roman" w:hAnsi="Times New Roman"/>
                <w:kern w:val="0"/>
                <w:sz w:val="16"/>
                <w:szCs w:val="16"/>
              </w:rPr>
            </w:pPr>
          </w:p>
        </w:tc>
        <w:tc>
          <w:tcPr>
            <w:tcW w:w="390" w:type="dxa"/>
            <w:tcBorders>
              <w:top w:val="nil"/>
              <w:left w:val="nil"/>
              <w:bottom w:val="single" w:color="auto" w:sz="4" w:space="0"/>
              <w:right w:val="single" w:color="auto" w:sz="4" w:space="0"/>
            </w:tcBorders>
            <w:shd w:val="clear" w:color="auto" w:fill="15D6DB"/>
            <w:noWrap/>
            <w:vAlign w:val="center"/>
          </w:tcPr>
          <w:p w14:paraId="2FF168F6">
            <w:pPr>
              <w:widowControl/>
              <w:snapToGrid w:val="0"/>
              <w:spacing w:line="240" w:lineRule="exact"/>
              <w:jc w:val="center"/>
              <w:rPr>
                <w:rFonts w:ascii="Times New Roman" w:hAnsi="Times New Roman"/>
                <w:kern w:val="0"/>
                <w:sz w:val="16"/>
                <w:szCs w:val="16"/>
              </w:rPr>
            </w:pPr>
          </w:p>
        </w:tc>
        <w:tc>
          <w:tcPr>
            <w:tcW w:w="390" w:type="dxa"/>
            <w:tcBorders>
              <w:top w:val="nil"/>
              <w:left w:val="nil"/>
              <w:bottom w:val="single" w:color="auto" w:sz="4" w:space="0"/>
              <w:right w:val="single" w:color="auto" w:sz="4" w:space="0"/>
            </w:tcBorders>
            <w:shd w:val="clear" w:color="auto" w:fill="15D6DB"/>
            <w:noWrap/>
            <w:vAlign w:val="center"/>
          </w:tcPr>
          <w:p w14:paraId="2095327A">
            <w:pPr>
              <w:widowControl/>
              <w:snapToGrid w:val="0"/>
              <w:spacing w:line="240" w:lineRule="exact"/>
              <w:jc w:val="center"/>
              <w:rPr>
                <w:rFonts w:ascii="Times New Roman" w:hAnsi="Times New Roman"/>
                <w:kern w:val="0"/>
                <w:sz w:val="16"/>
                <w:szCs w:val="16"/>
              </w:rPr>
            </w:pPr>
          </w:p>
        </w:tc>
        <w:tc>
          <w:tcPr>
            <w:tcW w:w="425" w:type="dxa"/>
            <w:tcBorders>
              <w:top w:val="nil"/>
              <w:left w:val="nil"/>
              <w:bottom w:val="single" w:color="auto" w:sz="4" w:space="0"/>
              <w:right w:val="single" w:color="auto" w:sz="4" w:space="0"/>
            </w:tcBorders>
            <w:shd w:val="clear" w:color="auto" w:fill="FB885F"/>
            <w:noWrap/>
            <w:vAlign w:val="center"/>
          </w:tcPr>
          <w:p w14:paraId="500AB820">
            <w:pPr>
              <w:widowControl/>
              <w:snapToGrid w:val="0"/>
              <w:spacing w:line="240" w:lineRule="exact"/>
              <w:jc w:val="center"/>
              <w:rPr>
                <w:rFonts w:ascii="Times New Roman" w:hAnsi="Times New Roman"/>
                <w:kern w:val="0"/>
                <w:sz w:val="16"/>
                <w:szCs w:val="16"/>
              </w:rPr>
            </w:pPr>
          </w:p>
        </w:tc>
        <w:tc>
          <w:tcPr>
            <w:tcW w:w="425" w:type="dxa"/>
            <w:tcBorders>
              <w:top w:val="nil"/>
              <w:left w:val="nil"/>
              <w:bottom w:val="single" w:color="auto" w:sz="4" w:space="0"/>
              <w:right w:val="single" w:color="auto" w:sz="4" w:space="0"/>
            </w:tcBorders>
            <w:shd w:val="clear" w:color="auto" w:fill="FB885F"/>
            <w:noWrap/>
            <w:vAlign w:val="center"/>
          </w:tcPr>
          <w:p w14:paraId="24B77C7E">
            <w:pPr>
              <w:widowControl/>
              <w:snapToGrid w:val="0"/>
              <w:spacing w:line="240" w:lineRule="exact"/>
              <w:jc w:val="center"/>
              <w:rPr>
                <w:rFonts w:ascii="Times New Roman" w:hAnsi="Times New Roman"/>
                <w:kern w:val="0"/>
                <w:sz w:val="16"/>
                <w:szCs w:val="16"/>
              </w:rPr>
            </w:pPr>
          </w:p>
        </w:tc>
        <w:tc>
          <w:tcPr>
            <w:tcW w:w="425" w:type="dxa"/>
            <w:tcBorders>
              <w:top w:val="nil"/>
              <w:left w:val="nil"/>
              <w:bottom w:val="single" w:color="auto" w:sz="4" w:space="0"/>
              <w:right w:val="single" w:color="auto" w:sz="4" w:space="0"/>
            </w:tcBorders>
            <w:shd w:val="clear" w:color="auto" w:fill="FB885F"/>
            <w:noWrap/>
            <w:vAlign w:val="center"/>
          </w:tcPr>
          <w:p w14:paraId="48ABB7A7">
            <w:pPr>
              <w:widowControl/>
              <w:snapToGrid w:val="0"/>
              <w:spacing w:line="240" w:lineRule="exact"/>
              <w:jc w:val="center"/>
              <w:rPr>
                <w:rFonts w:ascii="Times New Roman" w:hAnsi="Times New Roman"/>
                <w:kern w:val="0"/>
                <w:sz w:val="16"/>
                <w:szCs w:val="16"/>
              </w:rPr>
            </w:pPr>
          </w:p>
        </w:tc>
        <w:tc>
          <w:tcPr>
            <w:tcW w:w="425" w:type="dxa"/>
            <w:tcBorders>
              <w:top w:val="nil"/>
              <w:left w:val="nil"/>
              <w:bottom w:val="single" w:color="auto" w:sz="4" w:space="0"/>
              <w:right w:val="single" w:color="auto" w:sz="4" w:space="0"/>
            </w:tcBorders>
            <w:shd w:val="clear" w:color="auto" w:fill="FFFF00"/>
            <w:noWrap/>
            <w:vAlign w:val="center"/>
          </w:tcPr>
          <w:p w14:paraId="259D5077">
            <w:pPr>
              <w:widowControl/>
              <w:snapToGrid w:val="0"/>
              <w:spacing w:line="240" w:lineRule="exact"/>
              <w:jc w:val="center"/>
              <w:rPr>
                <w:rFonts w:ascii="Times New Roman" w:hAnsi="Times New Roman"/>
                <w:kern w:val="0"/>
                <w:sz w:val="16"/>
                <w:szCs w:val="16"/>
              </w:rPr>
            </w:pPr>
            <w:r>
              <w:rPr>
                <w:rFonts w:ascii="Times New Roman" w:hAnsi="Times New Roman"/>
                <w:kern w:val="0"/>
                <w:sz w:val="16"/>
                <w:szCs w:val="16"/>
              </w:rPr>
              <w:t>H</w:t>
            </w:r>
          </w:p>
        </w:tc>
        <w:tc>
          <w:tcPr>
            <w:tcW w:w="425" w:type="dxa"/>
            <w:tcBorders>
              <w:top w:val="nil"/>
              <w:left w:val="nil"/>
              <w:bottom w:val="single" w:color="auto" w:sz="4" w:space="0"/>
              <w:right w:val="single" w:color="auto" w:sz="4" w:space="0"/>
            </w:tcBorders>
            <w:shd w:val="clear" w:color="auto" w:fill="FFFF00"/>
            <w:noWrap/>
            <w:vAlign w:val="center"/>
          </w:tcPr>
          <w:p w14:paraId="26078B3C">
            <w:pPr>
              <w:widowControl/>
              <w:snapToGrid w:val="0"/>
              <w:spacing w:line="240" w:lineRule="exact"/>
              <w:jc w:val="center"/>
              <w:rPr>
                <w:rFonts w:ascii="Times New Roman" w:hAnsi="Times New Roman"/>
                <w:kern w:val="0"/>
                <w:sz w:val="16"/>
                <w:szCs w:val="16"/>
              </w:rPr>
            </w:pPr>
          </w:p>
        </w:tc>
        <w:tc>
          <w:tcPr>
            <w:tcW w:w="427" w:type="dxa"/>
            <w:tcBorders>
              <w:top w:val="nil"/>
              <w:left w:val="nil"/>
              <w:bottom w:val="single" w:color="auto" w:sz="4" w:space="0"/>
              <w:right w:val="single" w:color="auto" w:sz="4" w:space="0"/>
            </w:tcBorders>
            <w:shd w:val="clear" w:color="auto" w:fill="FFFF00"/>
            <w:noWrap/>
            <w:vAlign w:val="center"/>
          </w:tcPr>
          <w:p w14:paraId="27DB00E0">
            <w:pPr>
              <w:widowControl/>
              <w:snapToGrid w:val="0"/>
              <w:spacing w:line="240" w:lineRule="exact"/>
              <w:jc w:val="center"/>
              <w:rPr>
                <w:rFonts w:ascii="Times New Roman" w:hAnsi="Times New Roman"/>
                <w:kern w:val="0"/>
                <w:sz w:val="16"/>
                <w:szCs w:val="16"/>
              </w:rPr>
            </w:pPr>
          </w:p>
        </w:tc>
        <w:tc>
          <w:tcPr>
            <w:tcW w:w="424" w:type="dxa"/>
            <w:tcBorders>
              <w:top w:val="nil"/>
              <w:left w:val="nil"/>
              <w:bottom w:val="single" w:color="auto" w:sz="4" w:space="0"/>
              <w:right w:val="single" w:color="auto" w:sz="4" w:space="0"/>
            </w:tcBorders>
            <w:shd w:val="clear" w:color="auto" w:fill="FFC000"/>
            <w:noWrap/>
            <w:vAlign w:val="center"/>
          </w:tcPr>
          <w:p w14:paraId="5137E792">
            <w:pPr>
              <w:widowControl/>
              <w:snapToGrid w:val="0"/>
              <w:spacing w:line="240" w:lineRule="exact"/>
              <w:jc w:val="center"/>
              <w:rPr>
                <w:rFonts w:ascii="Times New Roman" w:hAnsi="Times New Roman"/>
                <w:kern w:val="0"/>
                <w:sz w:val="16"/>
                <w:szCs w:val="16"/>
              </w:rPr>
            </w:pPr>
          </w:p>
        </w:tc>
        <w:tc>
          <w:tcPr>
            <w:tcW w:w="426" w:type="dxa"/>
            <w:tcBorders>
              <w:top w:val="nil"/>
              <w:left w:val="nil"/>
              <w:bottom w:val="single" w:color="auto" w:sz="4" w:space="0"/>
              <w:right w:val="single" w:color="auto" w:sz="4" w:space="0"/>
            </w:tcBorders>
            <w:shd w:val="clear" w:color="auto" w:fill="FFC000"/>
            <w:noWrap/>
            <w:vAlign w:val="center"/>
          </w:tcPr>
          <w:p w14:paraId="7A3B187A">
            <w:pPr>
              <w:widowControl/>
              <w:snapToGrid w:val="0"/>
              <w:spacing w:line="240" w:lineRule="exact"/>
              <w:jc w:val="center"/>
              <w:rPr>
                <w:rFonts w:ascii="Times New Roman" w:hAnsi="Times New Roman"/>
                <w:kern w:val="0"/>
                <w:sz w:val="16"/>
                <w:szCs w:val="16"/>
              </w:rPr>
            </w:pPr>
          </w:p>
        </w:tc>
        <w:tc>
          <w:tcPr>
            <w:tcW w:w="426" w:type="dxa"/>
            <w:tcBorders>
              <w:top w:val="nil"/>
              <w:left w:val="nil"/>
              <w:bottom w:val="single" w:color="auto" w:sz="4" w:space="0"/>
              <w:right w:val="single" w:color="auto" w:sz="4" w:space="0"/>
            </w:tcBorders>
            <w:shd w:val="clear" w:color="auto" w:fill="CCC0D9" w:themeFill="accent4" w:themeFillTint="66"/>
            <w:noWrap/>
            <w:vAlign w:val="center"/>
          </w:tcPr>
          <w:p w14:paraId="7C6DA337">
            <w:pPr>
              <w:widowControl/>
              <w:snapToGrid w:val="0"/>
              <w:spacing w:line="240" w:lineRule="exact"/>
              <w:jc w:val="center"/>
              <w:rPr>
                <w:rFonts w:ascii="Times New Roman" w:hAnsi="Times New Roman"/>
                <w:kern w:val="0"/>
                <w:sz w:val="16"/>
                <w:szCs w:val="16"/>
              </w:rPr>
            </w:pPr>
          </w:p>
        </w:tc>
        <w:tc>
          <w:tcPr>
            <w:tcW w:w="426" w:type="dxa"/>
            <w:tcBorders>
              <w:top w:val="nil"/>
              <w:left w:val="nil"/>
              <w:bottom w:val="single" w:color="auto" w:sz="4" w:space="0"/>
              <w:right w:val="single" w:color="auto" w:sz="4" w:space="0"/>
            </w:tcBorders>
            <w:shd w:val="clear" w:color="auto" w:fill="CCC0D9" w:themeFill="accent4" w:themeFillTint="66"/>
            <w:noWrap/>
            <w:vAlign w:val="center"/>
          </w:tcPr>
          <w:p w14:paraId="7A82226F">
            <w:pPr>
              <w:widowControl/>
              <w:snapToGrid w:val="0"/>
              <w:spacing w:line="240" w:lineRule="exact"/>
              <w:jc w:val="center"/>
              <w:rPr>
                <w:rFonts w:ascii="Times New Roman" w:hAnsi="Times New Roman"/>
                <w:kern w:val="0"/>
                <w:sz w:val="16"/>
                <w:szCs w:val="16"/>
              </w:rPr>
            </w:pPr>
            <w:r>
              <w:rPr>
                <w:rFonts w:ascii="Times New Roman" w:hAnsi="Times New Roman"/>
                <w:sz w:val="16"/>
                <w:szCs w:val="16"/>
              </w:rPr>
              <w:t>M</w:t>
            </w:r>
          </w:p>
        </w:tc>
        <w:tc>
          <w:tcPr>
            <w:tcW w:w="425" w:type="dxa"/>
            <w:tcBorders>
              <w:top w:val="nil"/>
              <w:left w:val="nil"/>
              <w:bottom w:val="single" w:color="auto" w:sz="4" w:space="0"/>
              <w:right w:val="single" w:color="auto" w:sz="4" w:space="0"/>
            </w:tcBorders>
            <w:shd w:val="clear" w:color="auto" w:fill="C4EF6D"/>
            <w:noWrap/>
            <w:vAlign w:val="center"/>
          </w:tcPr>
          <w:p w14:paraId="40CB1E32">
            <w:pPr>
              <w:widowControl/>
              <w:snapToGrid w:val="0"/>
              <w:spacing w:line="240" w:lineRule="exact"/>
              <w:rPr>
                <w:rFonts w:ascii="Times New Roman" w:hAnsi="Times New Roman"/>
                <w:kern w:val="0"/>
                <w:sz w:val="16"/>
                <w:szCs w:val="16"/>
              </w:rPr>
            </w:pPr>
          </w:p>
        </w:tc>
        <w:tc>
          <w:tcPr>
            <w:tcW w:w="425" w:type="dxa"/>
            <w:tcBorders>
              <w:top w:val="nil"/>
              <w:left w:val="nil"/>
              <w:bottom w:val="single" w:color="auto" w:sz="4" w:space="0"/>
              <w:right w:val="single" w:color="auto" w:sz="4" w:space="0"/>
            </w:tcBorders>
            <w:shd w:val="clear" w:color="auto" w:fill="C4EF6D"/>
            <w:noWrap/>
            <w:vAlign w:val="center"/>
          </w:tcPr>
          <w:p w14:paraId="0DF67906">
            <w:pPr>
              <w:widowControl/>
              <w:snapToGrid w:val="0"/>
              <w:spacing w:line="240" w:lineRule="exact"/>
              <w:jc w:val="center"/>
              <w:rPr>
                <w:rFonts w:ascii="Times New Roman" w:hAnsi="Times New Roman"/>
                <w:kern w:val="0"/>
                <w:sz w:val="16"/>
                <w:szCs w:val="16"/>
              </w:rPr>
            </w:pPr>
          </w:p>
        </w:tc>
        <w:tc>
          <w:tcPr>
            <w:tcW w:w="496" w:type="dxa"/>
            <w:tcBorders>
              <w:top w:val="nil"/>
              <w:left w:val="nil"/>
              <w:bottom w:val="single" w:color="auto" w:sz="4" w:space="0"/>
              <w:right w:val="single" w:color="auto" w:sz="4" w:space="0"/>
            </w:tcBorders>
            <w:shd w:val="clear" w:color="auto" w:fill="FF9A8F"/>
            <w:noWrap/>
            <w:vAlign w:val="center"/>
          </w:tcPr>
          <w:p w14:paraId="6254770C">
            <w:pPr>
              <w:widowControl/>
              <w:snapToGrid w:val="0"/>
              <w:spacing w:line="240" w:lineRule="exact"/>
              <w:jc w:val="center"/>
              <w:rPr>
                <w:rFonts w:ascii="Times New Roman" w:hAnsi="Times New Roman"/>
                <w:kern w:val="0"/>
                <w:sz w:val="16"/>
                <w:szCs w:val="16"/>
              </w:rPr>
            </w:pPr>
          </w:p>
        </w:tc>
        <w:tc>
          <w:tcPr>
            <w:tcW w:w="496" w:type="dxa"/>
            <w:tcBorders>
              <w:top w:val="nil"/>
              <w:left w:val="nil"/>
              <w:bottom w:val="single" w:color="auto" w:sz="4" w:space="0"/>
              <w:right w:val="single" w:color="auto" w:sz="4" w:space="0"/>
            </w:tcBorders>
            <w:shd w:val="clear" w:color="auto" w:fill="FF9A8F"/>
            <w:noWrap/>
            <w:vAlign w:val="center"/>
          </w:tcPr>
          <w:p w14:paraId="0BE891A2">
            <w:pPr>
              <w:widowControl/>
              <w:snapToGrid w:val="0"/>
              <w:spacing w:line="240" w:lineRule="exact"/>
              <w:jc w:val="center"/>
              <w:rPr>
                <w:rFonts w:ascii="Times New Roman" w:hAnsi="Times New Roman"/>
                <w:kern w:val="0"/>
                <w:sz w:val="16"/>
                <w:szCs w:val="16"/>
              </w:rPr>
            </w:pPr>
          </w:p>
        </w:tc>
        <w:tc>
          <w:tcPr>
            <w:tcW w:w="450" w:type="dxa"/>
            <w:tcBorders>
              <w:top w:val="nil"/>
              <w:left w:val="nil"/>
              <w:bottom w:val="single" w:color="auto" w:sz="4" w:space="0"/>
              <w:right w:val="single" w:color="auto" w:sz="4" w:space="0"/>
            </w:tcBorders>
            <w:shd w:val="clear" w:color="auto" w:fill="65F970"/>
            <w:noWrap/>
            <w:vAlign w:val="center"/>
          </w:tcPr>
          <w:p w14:paraId="20E0541B">
            <w:pPr>
              <w:widowControl/>
              <w:snapToGrid w:val="0"/>
              <w:spacing w:line="240" w:lineRule="exact"/>
              <w:jc w:val="center"/>
              <w:rPr>
                <w:rFonts w:ascii="Times New Roman" w:hAnsi="Times New Roman"/>
                <w:kern w:val="0"/>
                <w:sz w:val="16"/>
                <w:szCs w:val="16"/>
              </w:rPr>
            </w:pPr>
          </w:p>
        </w:tc>
        <w:tc>
          <w:tcPr>
            <w:tcW w:w="451" w:type="dxa"/>
            <w:tcBorders>
              <w:top w:val="nil"/>
              <w:left w:val="nil"/>
              <w:bottom w:val="single" w:color="auto" w:sz="4" w:space="0"/>
              <w:right w:val="single" w:color="auto" w:sz="4" w:space="0"/>
            </w:tcBorders>
            <w:shd w:val="clear" w:color="auto" w:fill="65F970"/>
            <w:noWrap/>
            <w:vAlign w:val="center"/>
          </w:tcPr>
          <w:p w14:paraId="5DBCFE93">
            <w:pPr>
              <w:widowControl/>
              <w:snapToGrid w:val="0"/>
              <w:spacing w:line="240" w:lineRule="exact"/>
              <w:jc w:val="center"/>
              <w:rPr>
                <w:rFonts w:ascii="Times New Roman" w:hAnsi="Times New Roman"/>
                <w:kern w:val="0"/>
                <w:sz w:val="16"/>
                <w:szCs w:val="16"/>
              </w:rPr>
            </w:pPr>
          </w:p>
        </w:tc>
        <w:tc>
          <w:tcPr>
            <w:tcW w:w="444" w:type="dxa"/>
            <w:tcBorders>
              <w:top w:val="nil"/>
              <w:left w:val="nil"/>
              <w:bottom w:val="single" w:color="auto" w:sz="4" w:space="0"/>
              <w:right w:val="single" w:color="auto" w:sz="4" w:space="0"/>
            </w:tcBorders>
            <w:shd w:val="clear" w:color="auto" w:fill="B58EFA"/>
            <w:noWrap/>
            <w:vAlign w:val="center"/>
          </w:tcPr>
          <w:p w14:paraId="3CA569E2">
            <w:pPr>
              <w:widowControl/>
              <w:snapToGrid w:val="0"/>
              <w:spacing w:line="240" w:lineRule="exact"/>
              <w:jc w:val="center"/>
              <w:rPr>
                <w:rFonts w:ascii="Times New Roman" w:hAnsi="Times New Roman"/>
                <w:kern w:val="0"/>
                <w:sz w:val="16"/>
                <w:szCs w:val="16"/>
              </w:rPr>
            </w:pPr>
          </w:p>
        </w:tc>
        <w:tc>
          <w:tcPr>
            <w:tcW w:w="444" w:type="dxa"/>
            <w:tcBorders>
              <w:top w:val="nil"/>
              <w:left w:val="nil"/>
              <w:bottom w:val="single" w:color="auto" w:sz="4" w:space="0"/>
              <w:right w:val="single" w:color="auto" w:sz="4" w:space="0"/>
            </w:tcBorders>
            <w:shd w:val="clear" w:color="auto" w:fill="B58EFA"/>
            <w:noWrap/>
            <w:vAlign w:val="center"/>
          </w:tcPr>
          <w:p w14:paraId="40581DE1">
            <w:pPr>
              <w:widowControl/>
              <w:snapToGrid w:val="0"/>
              <w:spacing w:line="240" w:lineRule="exact"/>
              <w:jc w:val="center"/>
              <w:rPr>
                <w:rFonts w:ascii="Times New Roman" w:hAnsi="Times New Roman"/>
                <w:kern w:val="0"/>
                <w:sz w:val="16"/>
                <w:szCs w:val="16"/>
              </w:rPr>
            </w:pPr>
          </w:p>
        </w:tc>
      </w:tr>
      <w:tr w14:paraId="754B2CB2">
        <w:tblPrEx>
          <w:tblCellMar>
            <w:top w:w="0" w:type="dxa"/>
            <w:left w:w="108" w:type="dxa"/>
            <w:bottom w:w="0" w:type="dxa"/>
            <w:right w:w="108" w:type="dxa"/>
          </w:tblCellMar>
        </w:tblPrEx>
        <w:trPr>
          <w:trHeight w:val="240" w:hRule="atLeast"/>
          <w:tblHeader/>
          <w:jc w:val="center"/>
        </w:trPr>
        <w:tc>
          <w:tcPr>
            <w:tcW w:w="1980" w:type="dxa"/>
            <w:tcBorders>
              <w:top w:val="nil"/>
              <w:left w:val="single" w:color="auto" w:sz="4" w:space="0"/>
              <w:bottom w:val="single" w:color="auto" w:sz="4" w:space="0"/>
              <w:right w:val="single" w:color="auto" w:sz="4" w:space="0"/>
            </w:tcBorders>
            <w:shd w:val="clear" w:color="auto" w:fill="auto"/>
          </w:tcPr>
          <w:p w14:paraId="1593C4BF">
            <w:pPr>
              <w:widowControl/>
              <w:snapToGrid w:val="0"/>
              <w:spacing w:line="240" w:lineRule="exact"/>
              <w:jc w:val="left"/>
              <w:rPr>
                <w:rFonts w:ascii="Times New Roman" w:hAnsi="Times New Roman"/>
                <w:color w:val="000000"/>
                <w:kern w:val="0"/>
                <w:sz w:val="16"/>
                <w:szCs w:val="16"/>
              </w:rPr>
            </w:pPr>
            <w:r>
              <w:rPr>
                <w:rFonts w:ascii="Times New Roman" w:hAnsi="Times New Roman"/>
                <w:color w:val="000000"/>
                <w:kern w:val="0"/>
                <w:sz w:val="16"/>
                <w:szCs w:val="16"/>
              </w:rPr>
              <w:t>高级语言程序设计</w:t>
            </w:r>
          </w:p>
        </w:tc>
        <w:tc>
          <w:tcPr>
            <w:tcW w:w="380" w:type="dxa"/>
            <w:tcBorders>
              <w:top w:val="nil"/>
              <w:left w:val="nil"/>
              <w:bottom w:val="single" w:color="auto" w:sz="4" w:space="0"/>
              <w:right w:val="single" w:color="auto" w:sz="4" w:space="0"/>
            </w:tcBorders>
            <w:shd w:val="clear" w:color="auto" w:fill="EE7EE1"/>
            <w:noWrap/>
            <w:vAlign w:val="center"/>
          </w:tcPr>
          <w:p w14:paraId="3F50F163">
            <w:pPr>
              <w:widowControl/>
              <w:snapToGrid w:val="0"/>
              <w:spacing w:line="240" w:lineRule="exact"/>
              <w:jc w:val="center"/>
              <w:rPr>
                <w:rFonts w:ascii="Times New Roman" w:hAnsi="Times New Roman"/>
                <w:spacing w:val="-12"/>
                <w:kern w:val="0"/>
                <w:sz w:val="16"/>
                <w:szCs w:val="16"/>
              </w:rPr>
            </w:pPr>
          </w:p>
        </w:tc>
        <w:tc>
          <w:tcPr>
            <w:tcW w:w="395" w:type="dxa"/>
            <w:tcBorders>
              <w:top w:val="nil"/>
              <w:left w:val="nil"/>
              <w:bottom w:val="single" w:color="auto" w:sz="4" w:space="0"/>
              <w:right w:val="single" w:color="auto" w:sz="4" w:space="0"/>
            </w:tcBorders>
            <w:shd w:val="clear" w:color="auto" w:fill="EE7EE1"/>
            <w:noWrap/>
            <w:vAlign w:val="center"/>
          </w:tcPr>
          <w:p w14:paraId="6D01AEFC">
            <w:pPr>
              <w:widowControl/>
              <w:snapToGrid w:val="0"/>
              <w:spacing w:line="240" w:lineRule="exact"/>
              <w:jc w:val="center"/>
              <w:rPr>
                <w:rFonts w:ascii="Times New Roman" w:hAnsi="Times New Roman"/>
                <w:spacing w:val="-12"/>
                <w:kern w:val="0"/>
                <w:sz w:val="16"/>
                <w:szCs w:val="16"/>
              </w:rPr>
            </w:pPr>
          </w:p>
        </w:tc>
        <w:tc>
          <w:tcPr>
            <w:tcW w:w="395" w:type="dxa"/>
            <w:tcBorders>
              <w:top w:val="nil"/>
              <w:left w:val="nil"/>
              <w:bottom w:val="single" w:color="auto" w:sz="4" w:space="0"/>
              <w:right w:val="single" w:color="auto" w:sz="4" w:space="0"/>
            </w:tcBorders>
            <w:shd w:val="clear" w:color="auto" w:fill="EE7EE1"/>
            <w:noWrap/>
            <w:vAlign w:val="center"/>
          </w:tcPr>
          <w:p w14:paraId="3EC7CFA5">
            <w:pPr>
              <w:widowControl/>
              <w:snapToGrid w:val="0"/>
              <w:spacing w:line="240" w:lineRule="exact"/>
              <w:jc w:val="center"/>
              <w:rPr>
                <w:rFonts w:ascii="Times New Roman" w:hAnsi="Times New Roman"/>
                <w:spacing w:val="-12"/>
                <w:kern w:val="0"/>
                <w:sz w:val="16"/>
                <w:szCs w:val="16"/>
              </w:rPr>
            </w:pPr>
          </w:p>
        </w:tc>
        <w:tc>
          <w:tcPr>
            <w:tcW w:w="396" w:type="dxa"/>
            <w:tcBorders>
              <w:top w:val="nil"/>
              <w:left w:val="nil"/>
              <w:bottom w:val="single" w:color="auto" w:sz="4" w:space="0"/>
              <w:right w:val="single" w:color="auto" w:sz="4" w:space="0"/>
            </w:tcBorders>
            <w:shd w:val="clear" w:color="auto" w:fill="EE7EE1"/>
            <w:noWrap/>
            <w:vAlign w:val="center"/>
          </w:tcPr>
          <w:p w14:paraId="7B40AFEA">
            <w:pPr>
              <w:widowControl/>
              <w:snapToGrid w:val="0"/>
              <w:spacing w:line="240" w:lineRule="exact"/>
              <w:jc w:val="center"/>
              <w:rPr>
                <w:rFonts w:ascii="Times New Roman" w:hAnsi="Times New Roman"/>
                <w:kern w:val="0"/>
                <w:sz w:val="16"/>
                <w:szCs w:val="16"/>
              </w:rPr>
            </w:pPr>
          </w:p>
        </w:tc>
        <w:tc>
          <w:tcPr>
            <w:tcW w:w="426" w:type="dxa"/>
            <w:tcBorders>
              <w:top w:val="nil"/>
              <w:left w:val="nil"/>
              <w:bottom w:val="single" w:color="auto" w:sz="4" w:space="0"/>
              <w:right w:val="single" w:color="auto" w:sz="4" w:space="0"/>
            </w:tcBorders>
            <w:shd w:val="clear" w:color="auto" w:fill="D99594" w:themeFill="accent2" w:themeFillTint="99"/>
            <w:noWrap/>
            <w:vAlign w:val="center"/>
          </w:tcPr>
          <w:p w14:paraId="13AF2EE1">
            <w:pPr>
              <w:widowControl/>
              <w:snapToGrid w:val="0"/>
              <w:spacing w:line="240" w:lineRule="exact"/>
              <w:jc w:val="center"/>
              <w:rPr>
                <w:rFonts w:ascii="Times New Roman" w:hAnsi="Times New Roman"/>
                <w:kern w:val="0"/>
                <w:sz w:val="16"/>
                <w:szCs w:val="16"/>
              </w:rPr>
            </w:pPr>
          </w:p>
        </w:tc>
        <w:tc>
          <w:tcPr>
            <w:tcW w:w="426" w:type="dxa"/>
            <w:tcBorders>
              <w:top w:val="nil"/>
              <w:left w:val="nil"/>
              <w:bottom w:val="single" w:color="auto" w:sz="4" w:space="0"/>
              <w:right w:val="single" w:color="auto" w:sz="4" w:space="0"/>
            </w:tcBorders>
            <w:shd w:val="clear" w:color="auto" w:fill="D99594" w:themeFill="accent2" w:themeFillTint="99"/>
            <w:noWrap/>
            <w:vAlign w:val="center"/>
          </w:tcPr>
          <w:p w14:paraId="37EBC173">
            <w:pPr>
              <w:widowControl/>
              <w:snapToGrid w:val="0"/>
              <w:spacing w:line="240" w:lineRule="exact"/>
              <w:jc w:val="center"/>
              <w:rPr>
                <w:rFonts w:ascii="Times New Roman" w:hAnsi="Times New Roman"/>
                <w:kern w:val="0"/>
                <w:sz w:val="16"/>
                <w:szCs w:val="16"/>
              </w:rPr>
            </w:pPr>
          </w:p>
        </w:tc>
        <w:tc>
          <w:tcPr>
            <w:tcW w:w="426" w:type="dxa"/>
            <w:tcBorders>
              <w:top w:val="nil"/>
              <w:left w:val="nil"/>
              <w:bottom w:val="single" w:color="auto" w:sz="4" w:space="0"/>
              <w:right w:val="single" w:color="auto" w:sz="4" w:space="0"/>
            </w:tcBorders>
            <w:shd w:val="clear" w:color="auto" w:fill="D99594" w:themeFill="accent2" w:themeFillTint="99"/>
            <w:noWrap/>
            <w:vAlign w:val="center"/>
          </w:tcPr>
          <w:p w14:paraId="122A45E9">
            <w:pPr>
              <w:widowControl/>
              <w:snapToGrid w:val="0"/>
              <w:spacing w:line="240" w:lineRule="exact"/>
              <w:jc w:val="center"/>
              <w:rPr>
                <w:rFonts w:ascii="Times New Roman" w:hAnsi="Times New Roman"/>
                <w:kern w:val="0"/>
                <w:sz w:val="16"/>
                <w:szCs w:val="16"/>
              </w:rPr>
            </w:pPr>
          </w:p>
        </w:tc>
        <w:tc>
          <w:tcPr>
            <w:tcW w:w="390" w:type="dxa"/>
            <w:tcBorders>
              <w:top w:val="nil"/>
              <w:left w:val="nil"/>
              <w:bottom w:val="single" w:color="auto" w:sz="4" w:space="0"/>
              <w:right w:val="single" w:color="auto" w:sz="4" w:space="0"/>
            </w:tcBorders>
            <w:shd w:val="clear" w:color="auto" w:fill="15D6DB"/>
            <w:noWrap/>
            <w:vAlign w:val="center"/>
          </w:tcPr>
          <w:p w14:paraId="414592AF">
            <w:pPr>
              <w:widowControl/>
              <w:snapToGrid w:val="0"/>
              <w:spacing w:line="240" w:lineRule="exact"/>
              <w:jc w:val="center"/>
              <w:rPr>
                <w:rFonts w:ascii="Times New Roman" w:hAnsi="Times New Roman"/>
                <w:spacing w:val="-12"/>
                <w:kern w:val="0"/>
                <w:sz w:val="16"/>
                <w:szCs w:val="16"/>
              </w:rPr>
            </w:pPr>
            <w:r>
              <w:rPr>
                <w:rFonts w:ascii="Times New Roman" w:hAnsi="Times New Roman"/>
                <w:spacing w:val="-12"/>
                <w:kern w:val="0"/>
                <w:sz w:val="16"/>
                <w:szCs w:val="16"/>
              </w:rPr>
              <w:t>H</w:t>
            </w:r>
          </w:p>
        </w:tc>
        <w:tc>
          <w:tcPr>
            <w:tcW w:w="390" w:type="dxa"/>
            <w:tcBorders>
              <w:top w:val="nil"/>
              <w:left w:val="nil"/>
              <w:bottom w:val="single" w:color="auto" w:sz="4" w:space="0"/>
              <w:right w:val="single" w:color="auto" w:sz="4" w:space="0"/>
            </w:tcBorders>
            <w:shd w:val="clear" w:color="auto" w:fill="15D6DB"/>
            <w:noWrap/>
            <w:vAlign w:val="center"/>
          </w:tcPr>
          <w:p w14:paraId="45974C1E">
            <w:pPr>
              <w:widowControl/>
              <w:snapToGrid w:val="0"/>
              <w:spacing w:line="240" w:lineRule="exact"/>
              <w:jc w:val="center"/>
              <w:rPr>
                <w:rFonts w:ascii="Times New Roman" w:hAnsi="Times New Roman"/>
                <w:spacing w:val="-12"/>
                <w:kern w:val="0"/>
                <w:sz w:val="16"/>
                <w:szCs w:val="16"/>
              </w:rPr>
            </w:pPr>
          </w:p>
        </w:tc>
        <w:tc>
          <w:tcPr>
            <w:tcW w:w="390" w:type="dxa"/>
            <w:tcBorders>
              <w:top w:val="nil"/>
              <w:left w:val="nil"/>
              <w:bottom w:val="single" w:color="auto" w:sz="4" w:space="0"/>
              <w:right w:val="single" w:color="auto" w:sz="4" w:space="0"/>
            </w:tcBorders>
            <w:shd w:val="clear" w:color="auto" w:fill="15D6DB"/>
            <w:noWrap/>
            <w:vAlign w:val="center"/>
          </w:tcPr>
          <w:p w14:paraId="0C918056">
            <w:pPr>
              <w:widowControl/>
              <w:snapToGrid w:val="0"/>
              <w:spacing w:line="240" w:lineRule="exact"/>
              <w:jc w:val="center"/>
              <w:rPr>
                <w:rFonts w:ascii="Times New Roman" w:hAnsi="Times New Roman"/>
                <w:spacing w:val="-12"/>
                <w:kern w:val="0"/>
                <w:sz w:val="16"/>
                <w:szCs w:val="16"/>
              </w:rPr>
            </w:pPr>
          </w:p>
        </w:tc>
        <w:tc>
          <w:tcPr>
            <w:tcW w:w="390" w:type="dxa"/>
            <w:tcBorders>
              <w:top w:val="nil"/>
              <w:left w:val="nil"/>
              <w:bottom w:val="single" w:color="auto" w:sz="4" w:space="0"/>
              <w:right w:val="single" w:color="auto" w:sz="4" w:space="0"/>
            </w:tcBorders>
            <w:shd w:val="clear" w:color="auto" w:fill="15D6DB"/>
            <w:noWrap/>
            <w:vAlign w:val="center"/>
          </w:tcPr>
          <w:p w14:paraId="1A724C5A">
            <w:pPr>
              <w:widowControl/>
              <w:snapToGrid w:val="0"/>
              <w:spacing w:line="240" w:lineRule="exact"/>
              <w:jc w:val="center"/>
              <w:rPr>
                <w:rFonts w:ascii="Times New Roman" w:hAnsi="Times New Roman"/>
                <w:kern w:val="0"/>
                <w:sz w:val="16"/>
                <w:szCs w:val="16"/>
              </w:rPr>
            </w:pPr>
          </w:p>
        </w:tc>
        <w:tc>
          <w:tcPr>
            <w:tcW w:w="425" w:type="dxa"/>
            <w:tcBorders>
              <w:top w:val="nil"/>
              <w:left w:val="nil"/>
              <w:bottom w:val="single" w:color="auto" w:sz="4" w:space="0"/>
              <w:right w:val="single" w:color="auto" w:sz="4" w:space="0"/>
            </w:tcBorders>
            <w:shd w:val="clear" w:color="auto" w:fill="FB885F"/>
            <w:noWrap/>
            <w:vAlign w:val="center"/>
          </w:tcPr>
          <w:p w14:paraId="5B8616B3">
            <w:pPr>
              <w:widowControl/>
              <w:snapToGrid w:val="0"/>
              <w:spacing w:line="240" w:lineRule="exact"/>
              <w:jc w:val="center"/>
              <w:rPr>
                <w:rFonts w:ascii="Times New Roman" w:hAnsi="Times New Roman"/>
                <w:kern w:val="0"/>
                <w:sz w:val="16"/>
                <w:szCs w:val="16"/>
              </w:rPr>
            </w:pPr>
          </w:p>
        </w:tc>
        <w:tc>
          <w:tcPr>
            <w:tcW w:w="425" w:type="dxa"/>
            <w:tcBorders>
              <w:top w:val="nil"/>
              <w:left w:val="nil"/>
              <w:bottom w:val="single" w:color="auto" w:sz="4" w:space="0"/>
              <w:right w:val="single" w:color="auto" w:sz="4" w:space="0"/>
            </w:tcBorders>
            <w:shd w:val="clear" w:color="auto" w:fill="FB885F"/>
            <w:noWrap/>
            <w:vAlign w:val="center"/>
          </w:tcPr>
          <w:p w14:paraId="20CB130A">
            <w:pPr>
              <w:widowControl/>
              <w:snapToGrid w:val="0"/>
              <w:spacing w:line="240" w:lineRule="exact"/>
              <w:jc w:val="center"/>
              <w:rPr>
                <w:rFonts w:ascii="Times New Roman" w:hAnsi="Times New Roman"/>
                <w:kern w:val="0"/>
                <w:sz w:val="16"/>
                <w:szCs w:val="16"/>
              </w:rPr>
            </w:pPr>
          </w:p>
        </w:tc>
        <w:tc>
          <w:tcPr>
            <w:tcW w:w="425" w:type="dxa"/>
            <w:tcBorders>
              <w:top w:val="nil"/>
              <w:left w:val="nil"/>
              <w:bottom w:val="single" w:color="auto" w:sz="4" w:space="0"/>
              <w:right w:val="single" w:color="auto" w:sz="4" w:space="0"/>
            </w:tcBorders>
            <w:shd w:val="clear" w:color="auto" w:fill="FB885F"/>
            <w:noWrap/>
            <w:vAlign w:val="center"/>
          </w:tcPr>
          <w:p w14:paraId="4F4EABCE">
            <w:pPr>
              <w:widowControl/>
              <w:snapToGrid w:val="0"/>
              <w:spacing w:line="240" w:lineRule="exact"/>
              <w:jc w:val="center"/>
              <w:rPr>
                <w:rFonts w:ascii="Times New Roman" w:hAnsi="Times New Roman"/>
                <w:kern w:val="0"/>
                <w:sz w:val="16"/>
                <w:szCs w:val="16"/>
              </w:rPr>
            </w:pPr>
          </w:p>
        </w:tc>
        <w:tc>
          <w:tcPr>
            <w:tcW w:w="425" w:type="dxa"/>
            <w:tcBorders>
              <w:top w:val="nil"/>
              <w:left w:val="nil"/>
              <w:bottom w:val="single" w:color="auto" w:sz="4" w:space="0"/>
              <w:right w:val="single" w:color="auto" w:sz="4" w:space="0"/>
            </w:tcBorders>
            <w:shd w:val="clear" w:color="auto" w:fill="FFFF00"/>
            <w:noWrap/>
            <w:vAlign w:val="center"/>
          </w:tcPr>
          <w:p w14:paraId="24FAB15F">
            <w:pPr>
              <w:widowControl/>
              <w:snapToGrid w:val="0"/>
              <w:spacing w:line="240" w:lineRule="exact"/>
              <w:jc w:val="center"/>
              <w:rPr>
                <w:rFonts w:ascii="Times New Roman" w:hAnsi="Times New Roman"/>
                <w:kern w:val="0"/>
                <w:sz w:val="16"/>
                <w:szCs w:val="16"/>
              </w:rPr>
            </w:pPr>
          </w:p>
        </w:tc>
        <w:tc>
          <w:tcPr>
            <w:tcW w:w="425" w:type="dxa"/>
            <w:tcBorders>
              <w:top w:val="nil"/>
              <w:left w:val="nil"/>
              <w:bottom w:val="single" w:color="auto" w:sz="4" w:space="0"/>
              <w:right w:val="single" w:color="auto" w:sz="4" w:space="0"/>
            </w:tcBorders>
            <w:shd w:val="clear" w:color="auto" w:fill="FFFF00"/>
            <w:noWrap/>
            <w:vAlign w:val="center"/>
          </w:tcPr>
          <w:p w14:paraId="2B124341">
            <w:pPr>
              <w:widowControl/>
              <w:snapToGrid w:val="0"/>
              <w:spacing w:line="240" w:lineRule="exact"/>
              <w:jc w:val="center"/>
              <w:rPr>
                <w:rFonts w:ascii="Times New Roman" w:hAnsi="Times New Roman"/>
                <w:kern w:val="0"/>
                <w:sz w:val="16"/>
                <w:szCs w:val="16"/>
              </w:rPr>
            </w:pPr>
          </w:p>
        </w:tc>
        <w:tc>
          <w:tcPr>
            <w:tcW w:w="427" w:type="dxa"/>
            <w:tcBorders>
              <w:top w:val="nil"/>
              <w:left w:val="nil"/>
              <w:bottom w:val="single" w:color="auto" w:sz="4" w:space="0"/>
              <w:right w:val="single" w:color="auto" w:sz="4" w:space="0"/>
            </w:tcBorders>
            <w:shd w:val="clear" w:color="auto" w:fill="FFFF00"/>
            <w:noWrap/>
            <w:vAlign w:val="center"/>
          </w:tcPr>
          <w:p w14:paraId="10D7DA2B">
            <w:pPr>
              <w:widowControl/>
              <w:snapToGrid w:val="0"/>
              <w:spacing w:line="240" w:lineRule="exact"/>
              <w:jc w:val="center"/>
              <w:rPr>
                <w:rFonts w:ascii="Times New Roman" w:hAnsi="Times New Roman"/>
                <w:kern w:val="0"/>
                <w:sz w:val="16"/>
                <w:szCs w:val="16"/>
              </w:rPr>
            </w:pPr>
          </w:p>
        </w:tc>
        <w:tc>
          <w:tcPr>
            <w:tcW w:w="424" w:type="dxa"/>
            <w:tcBorders>
              <w:top w:val="nil"/>
              <w:left w:val="nil"/>
              <w:bottom w:val="single" w:color="auto" w:sz="4" w:space="0"/>
              <w:right w:val="single" w:color="auto" w:sz="4" w:space="0"/>
            </w:tcBorders>
            <w:shd w:val="clear" w:color="auto" w:fill="FFC000"/>
            <w:noWrap/>
            <w:vAlign w:val="center"/>
          </w:tcPr>
          <w:p w14:paraId="46C25036">
            <w:pPr>
              <w:widowControl/>
              <w:snapToGrid w:val="0"/>
              <w:spacing w:line="240" w:lineRule="exact"/>
              <w:jc w:val="center"/>
              <w:rPr>
                <w:rFonts w:ascii="Times New Roman" w:hAnsi="Times New Roman"/>
                <w:kern w:val="0"/>
                <w:sz w:val="16"/>
                <w:szCs w:val="16"/>
              </w:rPr>
            </w:pPr>
          </w:p>
        </w:tc>
        <w:tc>
          <w:tcPr>
            <w:tcW w:w="426" w:type="dxa"/>
            <w:tcBorders>
              <w:top w:val="nil"/>
              <w:left w:val="nil"/>
              <w:bottom w:val="single" w:color="auto" w:sz="4" w:space="0"/>
              <w:right w:val="single" w:color="auto" w:sz="4" w:space="0"/>
            </w:tcBorders>
            <w:shd w:val="clear" w:color="auto" w:fill="FFC000"/>
            <w:noWrap/>
            <w:vAlign w:val="center"/>
          </w:tcPr>
          <w:p w14:paraId="17D80957">
            <w:pPr>
              <w:widowControl/>
              <w:snapToGrid w:val="0"/>
              <w:spacing w:line="240" w:lineRule="exact"/>
              <w:jc w:val="center"/>
              <w:rPr>
                <w:rFonts w:ascii="Times New Roman" w:hAnsi="Times New Roman"/>
                <w:kern w:val="0"/>
                <w:sz w:val="16"/>
                <w:szCs w:val="16"/>
              </w:rPr>
            </w:pPr>
          </w:p>
        </w:tc>
        <w:tc>
          <w:tcPr>
            <w:tcW w:w="426" w:type="dxa"/>
            <w:tcBorders>
              <w:top w:val="nil"/>
              <w:left w:val="nil"/>
              <w:bottom w:val="single" w:color="auto" w:sz="4" w:space="0"/>
              <w:right w:val="single" w:color="auto" w:sz="4" w:space="0"/>
            </w:tcBorders>
            <w:shd w:val="clear" w:color="auto" w:fill="CCC0D9" w:themeFill="accent4" w:themeFillTint="66"/>
            <w:noWrap/>
            <w:vAlign w:val="center"/>
          </w:tcPr>
          <w:p w14:paraId="2541446D">
            <w:pPr>
              <w:widowControl/>
              <w:snapToGrid w:val="0"/>
              <w:spacing w:line="240" w:lineRule="exact"/>
              <w:jc w:val="center"/>
              <w:rPr>
                <w:rFonts w:ascii="Times New Roman" w:hAnsi="Times New Roman"/>
                <w:kern w:val="0"/>
                <w:sz w:val="16"/>
                <w:szCs w:val="16"/>
              </w:rPr>
            </w:pPr>
          </w:p>
        </w:tc>
        <w:tc>
          <w:tcPr>
            <w:tcW w:w="426" w:type="dxa"/>
            <w:tcBorders>
              <w:top w:val="nil"/>
              <w:left w:val="nil"/>
              <w:bottom w:val="single" w:color="auto" w:sz="4" w:space="0"/>
              <w:right w:val="single" w:color="auto" w:sz="4" w:space="0"/>
            </w:tcBorders>
            <w:shd w:val="clear" w:color="auto" w:fill="CCC0D9" w:themeFill="accent4" w:themeFillTint="66"/>
            <w:noWrap/>
            <w:vAlign w:val="center"/>
          </w:tcPr>
          <w:p w14:paraId="0965B0A5">
            <w:pPr>
              <w:widowControl/>
              <w:snapToGrid w:val="0"/>
              <w:spacing w:line="240" w:lineRule="exact"/>
              <w:jc w:val="center"/>
              <w:rPr>
                <w:rFonts w:ascii="Times New Roman" w:hAnsi="Times New Roman"/>
                <w:kern w:val="0"/>
                <w:sz w:val="16"/>
                <w:szCs w:val="16"/>
              </w:rPr>
            </w:pPr>
          </w:p>
        </w:tc>
        <w:tc>
          <w:tcPr>
            <w:tcW w:w="425" w:type="dxa"/>
            <w:tcBorders>
              <w:top w:val="nil"/>
              <w:left w:val="nil"/>
              <w:bottom w:val="single" w:color="auto" w:sz="4" w:space="0"/>
              <w:right w:val="single" w:color="auto" w:sz="4" w:space="0"/>
            </w:tcBorders>
            <w:shd w:val="clear" w:color="auto" w:fill="C4EF6D"/>
            <w:noWrap/>
            <w:vAlign w:val="center"/>
          </w:tcPr>
          <w:p w14:paraId="7C2DA57E">
            <w:pPr>
              <w:widowControl/>
              <w:snapToGrid w:val="0"/>
              <w:spacing w:line="240" w:lineRule="exact"/>
              <w:jc w:val="center"/>
              <w:rPr>
                <w:rFonts w:ascii="Times New Roman" w:hAnsi="Times New Roman"/>
                <w:kern w:val="0"/>
                <w:sz w:val="16"/>
                <w:szCs w:val="16"/>
              </w:rPr>
            </w:pPr>
          </w:p>
        </w:tc>
        <w:tc>
          <w:tcPr>
            <w:tcW w:w="425" w:type="dxa"/>
            <w:tcBorders>
              <w:top w:val="nil"/>
              <w:left w:val="nil"/>
              <w:bottom w:val="single" w:color="auto" w:sz="4" w:space="0"/>
              <w:right w:val="single" w:color="auto" w:sz="4" w:space="0"/>
            </w:tcBorders>
            <w:shd w:val="clear" w:color="auto" w:fill="C4EF6D"/>
            <w:noWrap/>
            <w:vAlign w:val="center"/>
          </w:tcPr>
          <w:p w14:paraId="715ADE68">
            <w:pPr>
              <w:widowControl/>
              <w:snapToGrid w:val="0"/>
              <w:spacing w:line="240" w:lineRule="exact"/>
              <w:jc w:val="center"/>
              <w:rPr>
                <w:rFonts w:ascii="Times New Roman" w:hAnsi="Times New Roman"/>
                <w:kern w:val="0"/>
                <w:sz w:val="16"/>
                <w:szCs w:val="16"/>
              </w:rPr>
            </w:pPr>
          </w:p>
        </w:tc>
        <w:tc>
          <w:tcPr>
            <w:tcW w:w="496" w:type="dxa"/>
            <w:tcBorders>
              <w:top w:val="nil"/>
              <w:left w:val="nil"/>
              <w:bottom w:val="single" w:color="auto" w:sz="4" w:space="0"/>
              <w:right w:val="single" w:color="auto" w:sz="4" w:space="0"/>
            </w:tcBorders>
            <w:shd w:val="clear" w:color="auto" w:fill="FF9A8F"/>
            <w:noWrap/>
            <w:vAlign w:val="center"/>
          </w:tcPr>
          <w:p w14:paraId="2105C3A8">
            <w:pPr>
              <w:widowControl/>
              <w:snapToGrid w:val="0"/>
              <w:spacing w:line="240" w:lineRule="exact"/>
              <w:jc w:val="center"/>
              <w:rPr>
                <w:rFonts w:ascii="Times New Roman" w:hAnsi="Times New Roman"/>
                <w:kern w:val="0"/>
                <w:sz w:val="16"/>
                <w:szCs w:val="16"/>
              </w:rPr>
            </w:pPr>
          </w:p>
        </w:tc>
        <w:tc>
          <w:tcPr>
            <w:tcW w:w="496" w:type="dxa"/>
            <w:tcBorders>
              <w:top w:val="nil"/>
              <w:left w:val="nil"/>
              <w:bottom w:val="single" w:color="auto" w:sz="4" w:space="0"/>
              <w:right w:val="single" w:color="auto" w:sz="4" w:space="0"/>
            </w:tcBorders>
            <w:shd w:val="clear" w:color="auto" w:fill="FF9A8F"/>
            <w:noWrap/>
            <w:vAlign w:val="center"/>
          </w:tcPr>
          <w:p w14:paraId="52A51AF8">
            <w:pPr>
              <w:widowControl/>
              <w:snapToGrid w:val="0"/>
              <w:spacing w:line="240" w:lineRule="exact"/>
              <w:jc w:val="center"/>
              <w:rPr>
                <w:rFonts w:ascii="Times New Roman" w:hAnsi="Times New Roman"/>
                <w:kern w:val="0"/>
                <w:sz w:val="16"/>
                <w:szCs w:val="16"/>
              </w:rPr>
            </w:pPr>
          </w:p>
        </w:tc>
        <w:tc>
          <w:tcPr>
            <w:tcW w:w="450" w:type="dxa"/>
            <w:tcBorders>
              <w:top w:val="nil"/>
              <w:left w:val="nil"/>
              <w:bottom w:val="single" w:color="auto" w:sz="4" w:space="0"/>
              <w:right w:val="single" w:color="auto" w:sz="4" w:space="0"/>
            </w:tcBorders>
            <w:shd w:val="clear" w:color="auto" w:fill="65F970"/>
            <w:noWrap/>
            <w:vAlign w:val="center"/>
          </w:tcPr>
          <w:p w14:paraId="441FC123">
            <w:pPr>
              <w:widowControl/>
              <w:snapToGrid w:val="0"/>
              <w:spacing w:line="240" w:lineRule="exact"/>
              <w:jc w:val="center"/>
              <w:rPr>
                <w:rFonts w:ascii="Times New Roman" w:hAnsi="Times New Roman"/>
                <w:kern w:val="0"/>
                <w:sz w:val="16"/>
                <w:szCs w:val="16"/>
              </w:rPr>
            </w:pPr>
          </w:p>
        </w:tc>
        <w:tc>
          <w:tcPr>
            <w:tcW w:w="451" w:type="dxa"/>
            <w:tcBorders>
              <w:top w:val="nil"/>
              <w:left w:val="nil"/>
              <w:bottom w:val="single" w:color="auto" w:sz="4" w:space="0"/>
              <w:right w:val="single" w:color="auto" w:sz="4" w:space="0"/>
            </w:tcBorders>
            <w:shd w:val="clear" w:color="auto" w:fill="65F970"/>
            <w:noWrap/>
            <w:vAlign w:val="center"/>
          </w:tcPr>
          <w:p w14:paraId="2BFF6623">
            <w:pPr>
              <w:widowControl/>
              <w:snapToGrid w:val="0"/>
              <w:spacing w:line="240" w:lineRule="exact"/>
              <w:jc w:val="center"/>
              <w:rPr>
                <w:rFonts w:ascii="Times New Roman" w:hAnsi="Times New Roman"/>
                <w:kern w:val="0"/>
                <w:sz w:val="16"/>
                <w:szCs w:val="16"/>
              </w:rPr>
            </w:pPr>
          </w:p>
        </w:tc>
        <w:tc>
          <w:tcPr>
            <w:tcW w:w="444" w:type="dxa"/>
            <w:tcBorders>
              <w:top w:val="nil"/>
              <w:left w:val="nil"/>
              <w:bottom w:val="single" w:color="auto" w:sz="4" w:space="0"/>
              <w:right w:val="single" w:color="auto" w:sz="4" w:space="0"/>
            </w:tcBorders>
            <w:shd w:val="clear" w:color="auto" w:fill="B58EFA"/>
            <w:noWrap/>
            <w:vAlign w:val="center"/>
          </w:tcPr>
          <w:p w14:paraId="1BB125DA">
            <w:pPr>
              <w:widowControl/>
              <w:snapToGrid w:val="0"/>
              <w:spacing w:line="240" w:lineRule="exact"/>
              <w:jc w:val="center"/>
              <w:rPr>
                <w:rFonts w:ascii="Times New Roman" w:hAnsi="Times New Roman"/>
                <w:spacing w:val="-12"/>
                <w:sz w:val="16"/>
                <w:szCs w:val="16"/>
              </w:rPr>
            </w:pPr>
            <w:r>
              <w:rPr>
                <w:rFonts w:ascii="Times New Roman" w:hAnsi="Times New Roman"/>
                <w:spacing w:val="-12"/>
                <w:sz w:val="16"/>
                <w:szCs w:val="16"/>
              </w:rPr>
              <w:t>M</w:t>
            </w:r>
          </w:p>
        </w:tc>
        <w:tc>
          <w:tcPr>
            <w:tcW w:w="444" w:type="dxa"/>
            <w:tcBorders>
              <w:top w:val="nil"/>
              <w:left w:val="nil"/>
              <w:bottom w:val="single" w:color="auto" w:sz="4" w:space="0"/>
              <w:right w:val="single" w:color="auto" w:sz="4" w:space="0"/>
            </w:tcBorders>
            <w:shd w:val="clear" w:color="auto" w:fill="B58EFA"/>
            <w:noWrap/>
            <w:vAlign w:val="center"/>
          </w:tcPr>
          <w:p w14:paraId="13199769">
            <w:pPr>
              <w:widowControl/>
              <w:snapToGrid w:val="0"/>
              <w:spacing w:line="240" w:lineRule="exact"/>
              <w:jc w:val="center"/>
              <w:rPr>
                <w:rFonts w:ascii="Times New Roman" w:hAnsi="Times New Roman"/>
                <w:spacing w:val="-12"/>
                <w:sz w:val="16"/>
                <w:szCs w:val="16"/>
              </w:rPr>
            </w:pPr>
          </w:p>
        </w:tc>
      </w:tr>
      <w:tr w14:paraId="4C70D33A">
        <w:tblPrEx>
          <w:tblCellMar>
            <w:top w:w="0" w:type="dxa"/>
            <w:left w:w="108" w:type="dxa"/>
            <w:bottom w:w="0" w:type="dxa"/>
            <w:right w:w="108" w:type="dxa"/>
          </w:tblCellMar>
        </w:tblPrEx>
        <w:trPr>
          <w:trHeight w:val="240" w:hRule="atLeast"/>
          <w:tblHeader/>
          <w:jc w:val="center"/>
        </w:trPr>
        <w:tc>
          <w:tcPr>
            <w:tcW w:w="1980" w:type="dxa"/>
            <w:tcBorders>
              <w:top w:val="nil"/>
              <w:left w:val="single" w:color="auto" w:sz="4" w:space="0"/>
              <w:bottom w:val="single" w:color="auto" w:sz="4" w:space="0"/>
              <w:right w:val="single" w:color="auto" w:sz="4" w:space="0"/>
            </w:tcBorders>
            <w:shd w:val="clear" w:color="auto" w:fill="auto"/>
          </w:tcPr>
          <w:p w14:paraId="157346D4">
            <w:pPr>
              <w:widowControl/>
              <w:snapToGrid w:val="0"/>
              <w:spacing w:line="240" w:lineRule="exact"/>
              <w:jc w:val="left"/>
              <w:rPr>
                <w:rFonts w:ascii="Times New Roman" w:hAnsi="Times New Roman"/>
                <w:color w:val="000000"/>
                <w:kern w:val="0"/>
                <w:sz w:val="16"/>
                <w:szCs w:val="16"/>
              </w:rPr>
            </w:pPr>
            <w:r>
              <w:rPr>
                <w:rFonts w:ascii="Times New Roman" w:hAnsi="Times New Roman"/>
                <w:color w:val="000000"/>
                <w:kern w:val="0"/>
                <w:sz w:val="16"/>
                <w:szCs w:val="16"/>
              </w:rPr>
              <w:t>高级语言程序设计实验</w:t>
            </w:r>
          </w:p>
        </w:tc>
        <w:tc>
          <w:tcPr>
            <w:tcW w:w="380" w:type="dxa"/>
            <w:tcBorders>
              <w:top w:val="nil"/>
              <w:left w:val="nil"/>
              <w:bottom w:val="single" w:color="auto" w:sz="4" w:space="0"/>
              <w:right w:val="single" w:color="auto" w:sz="4" w:space="0"/>
            </w:tcBorders>
            <w:shd w:val="clear" w:color="auto" w:fill="EE7EE1"/>
            <w:noWrap/>
            <w:vAlign w:val="center"/>
          </w:tcPr>
          <w:p w14:paraId="67C35103">
            <w:pPr>
              <w:widowControl/>
              <w:snapToGrid w:val="0"/>
              <w:spacing w:line="240" w:lineRule="exact"/>
              <w:jc w:val="center"/>
              <w:rPr>
                <w:rFonts w:ascii="Times New Roman" w:hAnsi="Times New Roman"/>
                <w:spacing w:val="-12"/>
                <w:kern w:val="0"/>
                <w:sz w:val="16"/>
                <w:szCs w:val="16"/>
              </w:rPr>
            </w:pPr>
          </w:p>
        </w:tc>
        <w:tc>
          <w:tcPr>
            <w:tcW w:w="395" w:type="dxa"/>
            <w:tcBorders>
              <w:top w:val="nil"/>
              <w:left w:val="nil"/>
              <w:bottom w:val="single" w:color="auto" w:sz="4" w:space="0"/>
              <w:right w:val="single" w:color="auto" w:sz="4" w:space="0"/>
            </w:tcBorders>
            <w:shd w:val="clear" w:color="auto" w:fill="EE7EE1"/>
            <w:noWrap/>
            <w:vAlign w:val="center"/>
          </w:tcPr>
          <w:p w14:paraId="78A0537F">
            <w:pPr>
              <w:widowControl/>
              <w:snapToGrid w:val="0"/>
              <w:spacing w:line="240" w:lineRule="exact"/>
              <w:jc w:val="center"/>
              <w:rPr>
                <w:rFonts w:ascii="Times New Roman" w:hAnsi="Times New Roman"/>
                <w:spacing w:val="-12"/>
                <w:kern w:val="0"/>
                <w:sz w:val="16"/>
                <w:szCs w:val="16"/>
              </w:rPr>
            </w:pPr>
          </w:p>
        </w:tc>
        <w:tc>
          <w:tcPr>
            <w:tcW w:w="395" w:type="dxa"/>
            <w:tcBorders>
              <w:top w:val="nil"/>
              <w:left w:val="nil"/>
              <w:bottom w:val="single" w:color="auto" w:sz="4" w:space="0"/>
              <w:right w:val="single" w:color="auto" w:sz="4" w:space="0"/>
            </w:tcBorders>
            <w:shd w:val="clear" w:color="auto" w:fill="EE7EE1"/>
            <w:noWrap/>
            <w:vAlign w:val="center"/>
          </w:tcPr>
          <w:p w14:paraId="505676D1">
            <w:pPr>
              <w:widowControl/>
              <w:snapToGrid w:val="0"/>
              <w:spacing w:line="240" w:lineRule="exact"/>
              <w:jc w:val="center"/>
              <w:rPr>
                <w:rFonts w:ascii="Times New Roman" w:hAnsi="Times New Roman"/>
                <w:spacing w:val="-12"/>
                <w:kern w:val="0"/>
                <w:sz w:val="16"/>
                <w:szCs w:val="16"/>
              </w:rPr>
            </w:pPr>
          </w:p>
        </w:tc>
        <w:tc>
          <w:tcPr>
            <w:tcW w:w="396" w:type="dxa"/>
            <w:tcBorders>
              <w:top w:val="nil"/>
              <w:left w:val="nil"/>
              <w:bottom w:val="single" w:color="auto" w:sz="4" w:space="0"/>
              <w:right w:val="single" w:color="auto" w:sz="4" w:space="0"/>
            </w:tcBorders>
            <w:shd w:val="clear" w:color="auto" w:fill="EE7EE1"/>
            <w:noWrap/>
            <w:vAlign w:val="center"/>
          </w:tcPr>
          <w:p w14:paraId="192CC802">
            <w:pPr>
              <w:widowControl/>
              <w:snapToGrid w:val="0"/>
              <w:spacing w:line="240" w:lineRule="exact"/>
              <w:jc w:val="center"/>
              <w:rPr>
                <w:rFonts w:ascii="Times New Roman" w:hAnsi="Times New Roman"/>
                <w:kern w:val="0"/>
                <w:sz w:val="16"/>
                <w:szCs w:val="16"/>
              </w:rPr>
            </w:pPr>
          </w:p>
        </w:tc>
        <w:tc>
          <w:tcPr>
            <w:tcW w:w="426" w:type="dxa"/>
            <w:tcBorders>
              <w:top w:val="nil"/>
              <w:left w:val="nil"/>
              <w:bottom w:val="single" w:color="auto" w:sz="4" w:space="0"/>
              <w:right w:val="single" w:color="auto" w:sz="4" w:space="0"/>
            </w:tcBorders>
            <w:shd w:val="clear" w:color="auto" w:fill="D99594" w:themeFill="accent2" w:themeFillTint="99"/>
            <w:noWrap/>
            <w:vAlign w:val="center"/>
          </w:tcPr>
          <w:p w14:paraId="32750FEA">
            <w:pPr>
              <w:widowControl/>
              <w:snapToGrid w:val="0"/>
              <w:spacing w:line="240" w:lineRule="exact"/>
              <w:jc w:val="center"/>
              <w:rPr>
                <w:rFonts w:ascii="Times New Roman" w:hAnsi="Times New Roman"/>
                <w:kern w:val="0"/>
                <w:sz w:val="16"/>
                <w:szCs w:val="16"/>
              </w:rPr>
            </w:pPr>
          </w:p>
        </w:tc>
        <w:tc>
          <w:tcPr>
            <w:tcW w:w="426" w:type="dxa"/>
            <w:tcBorders>
              <w:top w:val="nil"/>
              <w:left w:val="nil"/>
              <w:bottom w:val="single" w:color="auto" w:sz="4" w:space="0"/>
              <w:right w:val="single" w:color="auto" w:sz="4" w:space="0"/>
            </w:tcBorders>
            <w:shd w:val="clear" w:color="auto" w:fill="D99594" w:themeFill="accent2" w:themeFillTint="99"/>
            <w:noWrap/>
            <w:vAlign w:val="center"/>
          </w:tcPr>
          <w:p w14:paraId="4B6ECED3">
            <w:pPr>
              <w:widowControl/>
              <w:snapToGrid w:val="0"/>
              <w:spacing w:line="240" w:lineRule="exact"/>
              <w:jc w:val="center"/>
              <w:rPr>
                <w:rFonts w:ascii="Times New Roman" w:hAnsi="Times New Roman"/>
                <w:kern w:val="0"/>
                <w:sz w:val="16"/>
                <w:szCs w:val="16"/>
              </w:rPr>
            </w:pPr>
          </w:p>
        </w:tc>
        <w:tc>
          <w:tcPr>
            <w:tcW w:w="426" w:type="dxa"/>
            <w:tcBorders>
              <w:top w:val="nil"/>
              <w:left w:val="nil"/>
              <w:bottom w:val="single" w:color="auto" w:sz="4" w:space="0"/>
              <w:right w:val="single" w:color="auto" w:sz="4" w:space="0"/>
            </w:tcBorders>
            <w:shd w:val="clear" w:color="auto" w:fill="D99594" w:themeFill="accent2" w:themeFillTint="99"/>
            <w:noWrap/>
            <w:vAlign w:val="center"/>
          </w:tcPr>
          <w:p w14:paraId="4E9728EB">
            <w:pPr>
              <w:widowControl/>
              <w:snapToGrid w:val="0"/>
              <w:spacing w:line="240" w:lineRule="exact"/>
              <w:jc w:val="center"/>
              <w:rPr>
                <w:rFonts w:ascii="Times New Roman" w:hAnsi="Times New Roman"/>
                <w:kern w:val="0"/>
                <w:sz w:val="16"/>
                <w:szCs w:val="16"/>
              </w:rPr>
            </w:pPr>
          </w:p>
        </w:tc>
        <w:tc>
          <w:tcPr>
            <w:tcW w:w="390" w:type="dxa"/>
            <w:tcBorders>
              <w:top w:val="nil"/>
              <w:left w:val="nil"/>
              <w:bottom w:val="single" w:color="auto" w:sz="4" w:space="0"/>
              <w:right w:val="single" w:color="auto" w:sz="4" w:space="0"/>
            </w:tcBorders>
            <w:shd w:val="clear" w:color="auto" w:fill="15D6DB"/>
            <w:noWrap/>
            <w:vAlign w:val="center"/>
          </w:tcPr>
          <w:p w14:paraId="07013956">
            <w:pPr>
              <w:widowControl/>
              <w:snapToGrid w:val="0"/>
              <w:spacing w:line="240" w:lineRule="exact"/>
              <w:jc w:val="center"/>
              <w:rPr>
                <w:rFonts w:ascii="Times New Roman" w:hAnsi="Times New Roman"/>
                <w:kern w:val="0"/>
                <w:sz w:val="16"/>
                <w:szCs w:val="16"/>
              </w:rPr>
            </w:pPr>
          </w:p>
        </w:tc>
        <w:tc>
          <w:tcPr>
            <w:tcW w:w="390" w:type="dxa"/>
            <w:tcBorders>
              <w:top w:val="nil"/>
              <w:left w:val="nil"/>
              <w:bottom w:val="single" w:color="auto" w:sz="4" w:space="0"/>
              <w:right w:val="single" w:color="auto" w:sz="4" w:space="0"/>
            </w:tcBorders>
            <w:shd w:val="clear" w:color="auto" w:fill="15D6DB"/>
            <w:noWrap/>
            <w:vAlign w:val="center"/>
          </w:tcPr>
          <w:p w14:paraId="1BFD55E1">
            <w:pPr>
              <w:widowControl/>
              <w:snapToGrid w:val="0"/>
              <w:spacing w:line="240" w:lineRule="exact"/>
              <w:jc w:val="center"/>
              <w:rPr>
                <w:rFonts w:ascii="Times New Roman" w:hAnsi="Times New Roman"/>
                <w:spacing w:val="-12"/>
                <w:kern w:val="0"/>
                <w:sz w:val="16"/>
                <w:szCs w:val="16"/>
              </w:rPr>
            </w:pPr>
            <w:r>
              <w:rPr>
                <w:rFonts w:ascii="Times New Roman" w:hAnsi="Times New Roman"/>
                <w:spacing w:val="-12"/>
                <w:kern w:val="0"/>
                <w:sz w:val="16"/>
                <w:szCs w:val="16"/>
              </w:rPr>
              <w:t>H</w:t>
            </w:r>
          </w:p>
        </w:tc>
        <w:tc>
          <w:tcPr>
            <w:tcW w:w="390" w:type="dxa"/>
            <w:tcBorders>
              <w:top w:val="nil"/>
              <w:left w:val="nil"/>
              <w:bottom w:val="single" w:color="auto" w:sz="4" w:space="0"/>
              <w:right w:val="single" w:color="auto" w:sz="4" w:space="0"/>
            </w:tcBorders>
            <w:shd w:val="clear" w:color="auto" w:fill="15D6DB"/>
            <w:noWrap/>
            <w:vAlign w:val="center"/>
          </w:tcPr>
          <w:p w14:paraId="518AA850">
            <w:pPr>
              <w:widowControl/>
              <w:snapToGrid w:val="0"/>
              <w:spacing w:line="240" w:lineRule="exact"/>
              <w:jc w:val="center"/>
              <w:rPr>
                <w:rFonts w:ascii="Times New Roman" w:hAnsi="Times New Roman"/>
                <w:spacing w:val="-12"/>
                <w:kern w:val="0"/>
                <w:sz w:val="16"/>
                <w:szCs w:val="16"/>
              </w:rPr>
            </w:pPr>
          </w:p>
        </w:tc>
        <w:tc>
          <w:tcPr>
            <w:tcW w:w="390" w:type="dxa"/>
            <w:tcBorders>
              <w:top w:val="nil"/>
              <w:left w:val="nil"/>
              <w:bottom w:val="single" w:color="auto" w:sz="4" w:space="0"/>
              <w:right w:val="single" w:color="auto" w:sz="4" w:space="0"/>
            </w:tcBorders>
            <w:shd w:val="clear" w:color="auto" w:fill="15D6DB"/>
            <w:noWrap/>
            <w:vAlign w:val="center"/>
          </w:tcPr>
          <w:p w14:paraId="3B673B7B">
            <w:pPr>
              <w:widowControl/>
              <w:snapToGrid w:val="0"/>
              <w:spacing w:line="240" w:lineRule="exact"/>
              <w:jc w:val="center"/>
              <w:rPr>
                <w:rFonts w:ascii="Times New Roman" w:hAnsi="Times New Roman"/>
                <w:kern w:val="0"/>
                <w:sz w:val="16"/>
                <w:szCs w:val="16"/>
              </w:rPr>
            </w:pPr>
          </w:p>
        </w:tc>
        <w:tc>
          <w:tcPr>
            <w:tcW w:w="425" w:type="dxa"/>
            <w:tcBorders>
              <w:top w:val="nil"/>
              <w:left w:val="nil"/>
              <w:bottom w:val="single" w:color="auto" w:sz="4" w:space="0"/>
              <w:right w:val="single" w:color="auto" w:sz="4" w:space="0"/>
            </w:tcBorders>
            <w:shd w:val="clear" w:color="auto" w:fill="FB885F"/>
            <w:noWrap/>
            <w:vAlign w:val="center"/>
          </w:tcPr>
          <w:p w14:paraId="4B1698E9">
            <w:pPr>
              <w:widowControl/>
              <w:snapToGrid w:val="0"/>
              <w:spacing w:line="240" w:lineRule="exact"/>
              <w:jc w:val="center"/>
              <w:rPr>
                <w:rFonts w:ascii="Times New Roman" w:hAnsi="Times New Roman"/>
                <w:kern w:val="0"/>
                <w:sz w:val="16"/>
                <w:szCs w:val="16"/>
              </w:rPr>
            </w:pPr>
          </w:p>
        </w:tc>
        <w:tc>
          <w:tcPr>
            <w:tcW w:w="425" w:type="dxa"/>
            <w:tcBorders>
              <w:top w:val="nil"/>
              <w:left w:val="nil"/>
              <w:bottom w:val="single" w:color="auto" w:sz="4" w:space="0"/>
              <w:right w:val="single" w:color="auto" w:sz="4" w:space="0"/>
            </w:tcBorders>
            <w:shd w:val="clear" w:color="auto" w:fill="FB885F"/>
            <w:noWrap/>
            <w:vAlign w:val="center"/>
          </w:tcPr>
          <w:p w14:paraId="37D043A7">
            <w:pPr>
              <w:widowControl/>
              <w:snapToGrid w:val="0"/>
              <w:spacing w:line="240" w:lineRule="exact"/>
              <w:jc w:val="center"/>
              <w:rPr>
                <w:rFonts w:ascii="Times New Roman" w:hAnsi="Times New Roman"/>
                <w:kern w:val="0"/>
                <w:sz w:val="16"/>
                <w:szCs w:val="16"/>
              </w:rPr>
            </w:pPr>
          </w:p>
        </w:tc>
        <w:tc>
          <w:tcPr>
            <w:tcW w:w="425" w:type="dxa"/>
            <w:tcBorders>
              <w:top w:val="nil"/>
              <w:left w:val="nil"/>
              <w:bottom w:val="single" w:color="auto" w:sz="4" w:space="0"/>
              <w:right w:val="single" w:color="auto" w:sz="4" w:space="0"/>
            </w:tcBorders>
            <w:shd w:val="clear" w:color="auto" w:fill="FB885F"/>
            <w:noWrap/>
            <w:vAlign w:val="center"/>
          </w:tcPr>
          <w:p w14:paraId="0B41EE69">
            <w:pPr>
              <w:widowControl/>
              <w:snapToGrid w:val="0"/>
              <w:spacing w:line="240" w:lineRule="exact"/>
              <w:jc w:val="center"/>
              <w:rPr>
                <w:rFonts w:ascii="Times New Roman" w:hAnsi="Times New Roman"/>
                <w:kern w:val="0"/>
                <w:sz w:val="16"/>
                <w:szCs w:val="16"/>
              </w:rPr>
            </w:pPr>
          </w:p>
        </w:tc>
        <w:tc>
          <w:tcPr>
            <w:tcW w:w="425" w:type="dxa"/>
            <w:tcBorders>
              <w:top w:val="nil"/>
              <w:left w:val="nil"/>
              <w:bottom w:val="single" w:color="auto" w:sz="4" w:space="0"/>
              <w:right w:val="single" w:color="auto" w:sz="4" w:space="0"/>
            </w:tcBorders>
            <w:shd w:val="clear" w:color="auto" w:fill="FFFF00"/>
            <w:noWrap/>
            <w:vAlign w:val="center"/>
          </w:tcPr>
          <w:p w14:paraId="38026D9E">
            <w:pPr>
              <w:widowControl/>
              <w:snapToGrid w:val="0"/>
              <w:spacing w:line="240" w:lineRule="exact"/>
              <w:jc w:val="center"/>
              <w:rPr>
                <w:rFonts w:ascii="Times New Roman" w:hAnsi="Times New Roman"/>
                <w:kern w:val="0"/>
                <w:sz w:val="16"/>
                <w:szCs w:val="16"/>
              </w:rPr>
            </w:pPr>
          </w:p>
        </w:tc>
        <w:tc>
          <w:tcPr>
            <w:tcW w:w="425" w:type="dxa"/>
            <w:tcBorders>
              <w:top w:val="nil"/>
              <w:left w:val="nil"/>
              <w:bottom w:val="single" w:color="auto" w:sz="4" w:space="0"/>
              <w:right w:val="single" w:color="auto" w:sz="4" w:space="0"/>
            </w:tcBorders>
            <w:shd w:val="clear" w:color="auto" w:fill="FFFF00"/>
            <w:noWrap/>
            <w:vAlign w:val="center"/>
          </w:tcPr>
          <w:p w14:paraId="67C2B24F">
            <w:pPr>
              <w:widowControl/>
              <w:snapToGrid w:val="0"/>
              <w:spacing w:line="240" w:lineRule="exact"/>
              <w:jc w:val="center"/>
              <w:rPr>
                <w:rFonts w:ascii="Times New Roman" w:hAnsi="Times New Roman"/>
                <w:kern w:val="0"/>
                <w:sz w:val="16"/>
                <w:szCs w:val="16"/>
              </w:rPr>
            </w:pPr>
          </w:p>
        </w:tc>
        <w:tc>
          <w:tcPr>
            <w:tcW w:w="427" w:type="dxa"/>
            <w:tcBorders>
              <w:top w:val="nil"/>
              <w:left w:val="nil"/>
              <w:bottom w:val="single" w:color="auto" w:sz="4" w:space="0"/>
              <w:right w:val="single" w:color="auto" w:sz="4" w:space="0"/>
            </w:tcBorders>
            <w:shd w:val="clear" w:color="auto" w:fill="FFFF00"/>
            <w:noWrap/>
            <w:vAlign w:val="center"/>
          </w:tcPr>
          <w:p w14:paraId="6DAF2EE1">
            <w:pPr>
              <w:widowControl/>
              <w:snapToGrid w:val="0"/>
              <w:spacing w:line="240" w:lineRule="exact"/>
              <w:jc w:val="center"/>
              <w:rPr>
                <w:rFonts w:ascii="Times New Roman" w:hAnsi="Times New Roman"/>
                <w:kern w:val="0"/>
                <w:sz w:val="16"/>
                <w:szCs w:val="16"/>
              </w:rPr>
            </w:pPr>
          </w:p>
        </w:tc>
        <w:tc>
          <w:tcPr>
            <w:tcW w:w="424" w:type="dxa"/>
            <w:tcBorders>
              <w:top w:val="nil"/>
              <w:left w:val="nil"/>
              <w:bottom w:val="single" w:color="auto" w:sz="4" w:space="0"/>
              <w:right w:val="single" w:color="auto" w:sz="4" w:space="0"/>
            </w:tcBorders>
            <w:shd w:val="clear" w:color="auto" w:fill="FFC000"/>
            <w:noWrap/>
            <w:vAlign w:val="center"/>
          </w:tcPr>
          <w:p w14:paraId="0CC3516F">
            <w:pPr>
              <w:widowControl/>
              <w:snapToGrid w:val="0"/>
              <w:spacing w:line="240" w:lineRule="exact"/>
              <w:jc w:val="center"/>
              <w:rPr>
                <w:rFonts w:ascii="Times New Roman" w:hAnsi="Times New Roman"/>
                <w:kern w:val="0"/>
                <w:sz w:val="16"/>
                <w:szCs w:val="16"/>
              </w:rPr>
            </w:pPr>
          </w:p>
        </w:tc>
        <w:tc>
          <w:tcPr>
            <w:tcW w:w="426" w:type="dxa"/>
            <w:tcBorders>
              <w:top w:val="nil"/>
              <w:left w:val="nil"/>
              <w:bottom w:val="single" w:color="auto" w:sz="4" w:space="0"/>
              <w:right w:val="single" w:color="auto" w:sz="4" w:space="0"/>
            </w:tcBorders>
            <w:shd w:val="clear" w:color="auto" w:fill="FFC000"/>
            <w:noWrap/>
            <w:vAlign w:val="center"/>
          </w:tcPr>
          <w:p w14:paraId="5CBFA6BD">
            <w:pPr>
              <w:widowControl/>
              <w:snapToGrid w:val="0"/>
              <w:spacing w:line="240" w:lineRule="exact"/>
              <w:jc w:val="center"/>
              <w:rPr>
                <w:rFonts w:ascii="Times New Roman" w:hAnsi="Times New Roman"/>
                <w:kern w:val="0"/>
                <w:sz w:val="16"/>
                <w:szCs w:val="16"/>
              </w:rPr>
            </w:pPr>
          </w:p>
        </w:tc>
        <w:tc>
          <w:tcPr>
            <w:tcW w:w="426" w:type="dxa"/>
            <w:tcBorders>
              <w:top w:val="nil"/>
              <w:left w:val="nil"/>
              <w:bottom w:val="single" w:color="auto" w:sz="4" w:space="0"/>
              <w:right w:val="single" w:color="auto" w:sz="4" w:space="0"/>
            </w:tcBorders>
            <w:shd w:val="clear" w:color="auto" w:fill="CCC0D9" w:themeFill="accent4" w:themeFillTint="66"/>
            <w:noWrap/>
            <w:vAlign w:val="center"/>
          </w:tcPr>
          <w:p w14:paraId="100BAF2D">
            <w:pPr>
              <w:widowControl/>
              <w:snapToGrid w:val="0"/>
              <w:spacing w:line="240" w:lineRule="exact"/>
              <w:jc w:val="center"/>
              <w:rPr>
                <w:rFonts w:ascii="Times New Roman" w:hAnsi="Times New Roman"/>
                <w:kern w:val="0"/>
                <w:sz w:val="16"/>
                <w:szCs w:val="16"/>
              </w:rPr>
            </w:pPr>
          </w:p>
        </w:tc>
        <w:tc>
          <w:tcPr>
            <w:tcW w:w="426" w:type="dxa"/>
            <w:tcBorders>
              <w:top w:val="nil"/>
              <w:left w:val="nil"/>
              <w:bottom w:val="single" w:color="auto" w:sz="4" w:space="0"/>
              <w:right w:val="single" w:color="auto" w:sz="4" w:space="0"/>
            </w:tcBorders>
            <w:shd w:val="clear" w:color="auto" w:fill="CCC0D9" w:themeFill="accent4" w:themeFillTint="66"/>
            <w:noWrap/>
            <w:vAlign w:val="center"/>
          </w:tcPr>
          <w:p w14:paraId="78E84E8D">
            <w:pPr>
              <w:widowControl/>
              <w:snapToGrid w:val="0"/>
              <w:spacing w:line="240" w:lineRule="exact"/>
              <w:jc w:val="center"/>
              <w:rPr>
                <w:rFonts w:ascii="Times New Roman" w:hAnsi="Times New Roman"/>
                <w:kern w:val="0"/>
                <w:sz w:val="16"/>
                <w:szCs w:val="16"/>
              </w:rPr>
            </w:pPr>
          </w:p>
        </w:tc>
        <w:tc>
          <w:tcPr>
            <w:tcW w:w="425" w:type="dxa"/>
            <w:tcBorders>
              <w:top w:val="nil"/>
              <w:left w:val="nil"/>
              <w:bottom w:val="single" w:color="auto" w:sz="4" w:space="0"/>
              <w:right w:val="single" w:color="auto" w:sz="4" w:space="0"/>
            </w:tcBorders>
            <w:shd w:val="clear" w:color="auto" w:fill="C4EF6D"/>
            <w:noWrap/>
            <w:vAlign w:val="center"/>
          </w:tcPr>
          <w:p w14:paraId="01C3A006">
            <w:pPr>
              <w:widowControl/>
              <w:snapToGrid w:val="0"/>
              <w:spacing w:line="240" w:lineRule="exact"/>
              <w:jc w:val="center"/>
              <w:rPr>
                <w:rFonts w:ascii="Times New Roman" w:hAnsi="Times New Roman"/>
                <w:kern w:val="0"/>
                <w:sz w:val="16"/>
                <w:szCs w:val="16"/>
              </w:rPr>
            </w:pPr>
          </w:p>
        </w:tc>
        <w:tc>
          <w:tcPr>
            <w:tcW w:w="425" w:type="dxa"/>
            <w:tcBorders>
              <w:top w:val="nil"/>
              <w:left w:val="nil"/>
              <w:bottom w:val="single" w:color="auto" w:sz="4" w:space="0"/>
              <w:right w:val="single" w:color="auto" w:sz="4" w:space="0"/>
            </w:tcBorders>
            <w:shd w:val="clear" w:color="auto" w:fill="C4EF6D"/>
            <w:noWrap/>
            <w:vAlign w:val="center"/>
          </w:tcPr>
          <w:p w14:paraId="35429CD7">
            <w:pPr>
              <w:widowControl/>
              <w:snapToGrid w:val="0"/>
              <w:spacing w:line="240" w:lineRule="exact"/>
              <w:jc w:val="center"/>
              <w:rPr>
                <w:rFonts w:ascii="Times New Roman" w:hAnsi="Times New Roman"/>
                <w:kern w:val="0"/>
                <w:sz w:val="16"/>
                <w:szCs w:val="16"/>
              </w:rPr>
            </w:pPr>
          </w:p>
        </w:tc>
        <w:tc>
          <w:tcPr>
            <w:tcW w:w="496" w:type="dxa"/>
            <w:tcBorders>
              <w:top w:val="nil"/>
              <w:left w:val="nil"/>
              <w:bottom w:val="single" w:color="auto" w:sz="4" w:space="0"/>
              <w:right w:val="single" w:color="auto" w:sz="4" w:space="0"/>
            </w:tcBorders>
            <w:shd w:val="clear" w:color="auto" w:fill="FF9A8F"/>
            <w:noWrap/>
            <w:vAlign w:val="center"/>
          </w:tcPr>
          <w:p w14:paraId="4D109AA8">
            <w:pPr>
              <w:widowControl/>
              <w:snapToGrid w:val="0"/>
              <w:spacing w:line="240" w:lineRule="exact"/>
              <w:jc w:val="center"/>
              <w:rPr>
                <w:rFonts w:ascii="Times New Roman" w:hAnsi="Times New Roman"/>
                <w:kern w:val="0"/>
                <w:sz w:val="16"/>
                <w:szCs w:val="16"/>
              </w:rPr>
            </w:pPr>
          </w:p>
        </w:tc>
        <w:tc>
          <w:tcPr>
            <w:tcW w:w="496" w:type="dxa"/>
            <w:tcBorders>
              <w:top w:val="nil"/>
              <w:left w:val="nil"/>
              <w:bottom w:val="single" w:color="auto" w:sz="4" w:space="0"/>
              <w:right w:val="single" w:color="auto" w:sz="4" w:space="0"/>
            </w:tcBorders>
            <w:shd w:val="clear" w:color="auto" w:fill="FF9A8F"/>
            <w:noWrap/>
            <w:vAlign w:val="center"/>
          </w:tcPr>
          <w:p w14:paraId="12F6A226">
            <w:pPr>
              <w:widowControl/>
              <w:snapToGrid w:val="0"/>
              <w:spacing w:line="240" w:lineRule="exact"/>
              <w:jc w:val="center"/>
              <w:rPr>
                <w:rFonts w:ascii="Times New Roman" w:hAnsi="Times New Roman"/>
                <w:kern w:val="0"/>
                <w:sz w:val="16"/>
                <w:szCs w:val="16"/>
              </w:rPr>
            </w:pPr>
          </w:p>
        </w:tc>
        <w:tc>
          <w:tcPr>
            <w:tcW w:w="450" w:type="dxa"/>
            <w:tcBorders>
              <w:top w:val="nil"/>
              <w:left w:val="nil"/>
              <w:bottom w:val="single" w:color="auto" w:sz="4" w:space="0"/>
              <w:right w:val="single" w:color="auto" w:sz="4" w:space="0"/>
            </w:tcBorders>
            <w:shd w:val="clear" w:color="auto" w:fill="65F970"/>
            <w:noWrap/>
            <w:vAlign w:val="center"/>
          </w:tcPr>
          <w:p w14:paraId="2BB68EC4">
            <w:pPr>
              <w:widowControl/>
              <w:snapToGrid w:val="0"/>
              <w:spacing w:line="240" w:lineRule="exact"/>
              <w:jc w:val="center"/>
              <w:rPr>
                <w:rFonts w:ascii="Times New Roman" w:hAnsi="Times New Roman"/>
                <w:kern w:val="0"/>
                <w:sz w:val="16"/>
                <w:szCs w:val="16"/>
              </w:rPr>
            </w:pPr>
          </w:p>
        </w:tc>
        <w:tc>
          <w:tcPr>
            <w:tcW w:w="451" w:type="dxa"/>
            <w:tcBorders>
              <w:top w:val="nil"/>
              <w:left w:val="nil"/>
              <w:bottom w:val="single" w:color="auto" w:sz="4" w:space="0"/>
              <w:right w:val="single" w:color="auto" w:sz="4" w:space="0"/>
            </w:tcBorders>
            <w:shd w:val="clear" w:color="auto" w:fill="65F970"/>
            <w:noWrap/>
            <w:vAlign w:val="center"/>
          </w:tcPr>
          <w:p w14:paraId="183951B6">
            <w:pPr>
              <w:widowControl/>
              <w:snapToGrid w:val="0"/>
              <w:spacing w:line="240" w:lineRule="exact"/>
              <w:jc w:val="center"/>
              <w:rPr>
                <w:rFonts w:ascii="Times New Roman" w:hAnsi="Times New Roman"/>
                <w:kern w:val="0"/>
                <w:sz w:val="16"/>
                <w:szCs w:val="16"/>
              </w:rPr>
            </w:pPr>
          </w:p>
        </w:tc>
        <w:tc>
          <w:tcPr>
            <w:tcW w:w="444" w:type="dxa"/>
            <w:tcBorders>
              <w:top w:val="nil"/>
              <w:left w:val="nil"/>
              <w:bottom w:val="single" w:color="auto" w:sz="4" w:space="0"/>
              <w:right w:val="single" w:color="auto" w:sz="4" w:space="0"/>
            </w:tcBorders>
            <w:shd w:val="clear" w:color="auto" w:fill="B58EFA"/>
            <w:noWrap/>
            <w:vAlign w:val="center"/>
          </w:tcPr>
          <w:p w14:paraId="6A82359A">
            <w:pPr>
              <w:widowControl/>
              <w:snapToGrid w:val="0"/>
              <w:spacing w:line="240" w:lineRule="exact"/>
              <w:jc w:val="center"/>
              <w:rPr>
                <w:rFonts w:ascii="Times New Roman" w:hAnsi="Times New Roman"/>
                <w:spacing w:val="-12"/>
                <w:sz w:val="16"/>
                <w:szCs w:val="16"/>
              </w:rPr>
            </w:pPr>
            <w:r>
              <w:rPr>
                <w:rFonts w:ascii="Times New Roman" w:hAnsi="Times New Roman"/>
                <w:spacing w:val="-12"/>
                <w:sz w:val="16"/>
                <w:szCs w:val="16"/>
              </w:rPr>
              <w:t>M</w:t>
            </w:r>
          </w:p>
        </w:tc>
        <w:tc>
          <w:tcPr>
            <w:tcW w:w="444" w:type="dxa"/>
            <w:tcBorders>
              <w:top w:val="nil"/>
              <w:left w:val="nil"/>
              <w:bottom w:val="single" w:color="auto" w:sz="4" w:space="0"/>
              <w:right w:val="single" w:color="auto" w:sz="4" w:space="0"/>
            </w:tcBorders>
            <w:shd w:val="clear" w:color="auto" w:fill="B58EFA"/>
            <w:noWrap/>
            <w:vAlign w:val="center"/>
          </w:tcPr>
          <w:p w14:paraId="35B677B7">
            <w:pPr>
              <w:widowControl/>
              <w:snapToGrid w:val="0"/>
              <w:spacing w:line="240" w:lineRule="exact"/>
              <w:jc w:val="center"/>
              <w:rPr>
                <w:rFonts w:ascii="Times New Roman" w:hAnsi="Times New Roman"/>
                <w:spacing w:val="-12"/>
                <w:sz w:val="16"/>
                <w:szCs w:val="16"/>
              </w:rPr>
            </w:pPr>
          </w:p>
        </w:tc>
      </w:tr>
      <w:tr w14:paraId="49B70ECF">
        <w:tblPrEx>
          <w:tblCellMar>
            <w:top w:w="0" w:type="dxa"/>
            <w:left w:w="108" w:type="dxa"/>
            <w:bottom w:w="0" w:type="dxa"/>
            <w:right w:w="108" w:type="dxa"/>
          </w:tblCellMar>
        </w:tblPrEx>
        <w:trPr>
          <w:trHeight w:val="240" w:hRule="atLeast"/>
          <w:tblHeader/>
          <w:jc w:val="center"/>
        </w:trPr>
        <w:tc>
          <w:tcPr>
            <w:tcW w:w="1980" w:type="dxa"/>
            <w:tcBorders>
              <w:top w:val="nil"/>
              <w:left w:val="single" w:color="auto" w:sz="4" w:space="0"/>
              <w:bottom w:val="single" w:color="auto" w:sz="4" w:space="0"/>
              <w:right w:val="single" w:color="auto" w:sz="4" w:space="0"/>
            </w:tcBorders>
            <w:shd w:val="clear" w:color="auto" w:fill="auto"/>
          </w:tcPr>
          <w:p w14:paraId="2E3EC495">
            <w:pPr>
              <w:widowControl/>
              <w:snapToGrid w:val="0"/>
              <w:spacing w:line="240" w:lineRule="exact"/>
              <w:jc w:val="left"/>
              <w:rPr>
                <w:rFonts w:ascii="Times New Roman" w:hAnsi="Times New Roman"/>
                <w:color w:val="000000"/>
                <w:kern w:val="0"/>
                <w:sz w:val="16"/>
                <w:szCs w:val="16"/>
              </w:rPr>
            </w:pPr>
            <w:r>
              <w:rPr>
                <w:rFonts w:hint="eastAsia" w:ascii="Times New Roman" w:hAnsi="Times New Roman"/>
                <w:color w:val="000000"/>
                <w:kern w:val="0"/>
                <w:sz w:val="16"/>
                <w:szCs w:val="16"/>
              </w:rPr>
              <w:t>数据结构与算法设计</w:t>
            </w:r>
          </w:p>
        </w:tc>
        <w:tc>
          <w:tcPr>
            <w:tcW w:w="380" w:type="dxa"/>
            <w:tcBorders>
              <w:top w:val="nil"/>
              <w:left w:val="nil"/>
              <w:bottom w:val="single" w:color="auto" w:sz="4" w:space="0"/>
              <w:right w:val="single" w:color="auto" w:sz="4" w:space="0"/>
            </w:tcBorders>
            <w:shd w:val="clear" w:color="auto" w:fill="EE7EE1"/>
            <w:noWrap/>
            <w:vAlign w:val="center"/>
          </w:tcPr>
          <w:p w14:paraId="341658EA">
            <w:pPr>
              <w:widowControl/>
              <w:snapToGrid w:val="0"/>
              <w:spacing w:line="240" w:lineRule="exact"/>
              <w:jc w:val="center"/>
              <w:rPr>
                <w:rFonts w:ascii="Times New Roman" w:hAnsi="Times New Roman"/>
                <w:kern w:val="0"/>
                <w:sz w:val="16"/>
                <w:szCs w:val="16"/>
              </w:rPr>
            </w:pPr>
          </w:p>
        </w:tc>
        <w:tc>
          <w:tcPr>
            <w:tcW w:w="395" w:type="dxa"/>
            <w:tcBorders>
              <w:top w:val="nil"/>
              <w:left w:val="nil"/>
              <w:bottom w:val="single" w:color="auto" w:sz="4" w:space="0"/>
              <w:right w:val="single" w:color="auto" w:sz="4" w:space="0"/>
            </w:tcBorders>
            <w:shd w:val="clear" w:color="auto" w:fill="EE7EE1"/>
            <w:noWrap/>
            <w:vAlign w:val="center"/>
          </w:tcPr>
          <w:p w14:paraId="0E9C30B5">
            <w:pPr>
              <w:widowControl/>
              <w:snapToGrid w:val="0"/>
              <w:spacing w:line="240" w:lineRule="exact"/>
              <w:jc w:val="center"/>
              <w:rPr>
                <w:rFonts w:ascii="Times New Roman" w:hAnsi="Times New Roman"/>
                <w:kern w:val="0"/>
                <w:sz w:val="16"/>
                <w:szCs w:val="16"/>
              </w:rPr>
            </w:pPr>
          </w:p>
        </w:tc>
        <w:tc>
          <w:tcPr>
            <w:tcW w:w="395" w:type="dxa"/>
            <w:tcBorders>
              <w:top w:val="nil"/>
              <w:left w:val="nil"/>
              <w:bottom w:val="single" w:color="auto" w:sz="4" w:space="0"/>
              <w:right w:val="single" w:color="auto" w:sz="4" w:space="0"/>
            </w:tcBorders>
            <w:shd w:val="clear" w:color="auto" w:fill="EE7EE1"/>
            <w:noWrap/>
            <w:vAlign w:val="center"/>
          </w:tcPr>
          <w:p w14:paraId="493A4F1E">
            <w:pPr>
              <w:widowControl/>
              <w:snapToGrid w:val="0"/>
              <w:spacing w:line="240" w:lineRule="exact"/>
              <w:jc w:val="center"/>
              <w:rPr>
                <w:rFonts w:ascii="Times New Roman" w:hAnsi="Times New Roman"/>
                <w:kern w:val="0"/>
                <w:sz w:val="16"/>
                <w:szCs w:val="16"/>
              </w:rPr>
            </w:pPr>
          </w:p>
        </w:tc>
        <w:tc>
          <w:tcPr>
            <w:tcW w:w="396" w:type="dxa"/>
            <w:tcBorders>
              <w:top w:val="nil"/>
              <w:left w:val="nil"/>
              <w:bottom w:val="single" w:color="auto" w:sz="4" w:space="0"/>
              <w:right w:val="single" w:color="auto" w:sz="4" w:space="0"/>
            </w:tcBorders>
            <w:shd w:val="clear" w:color="auto" w:fill="EE7EE1"/>
            <w:noWrap/>
            <w:vAlign w:val="center"/>
          </w:tcPr>
          <w:p w14:paraId="620EC06E">
            <w:pPr>
              <w:widowControl/>
              <w:snapToGrid w:val="0"/>
              <w:spacing w:line="240" w:lineRule="exact"/>
              <w:jc w:val="center"/>
              <w:rPr>
                <w:rFonts w:ascii="Times New Roman" w:hAnsi="Times New Roman"/>
                <w:kern w:val="0"/>
                <w:sz w:val="16"/>
                <w:szCs w:val="16"/>
              </w:rPr>
            </w:pPr>
          </w:p>
        </w:tc>
        <w:tc>
          <w:tcPr>
            <w:tcW w:w="426" w:type="dxa"/>
            <w:tcBorders>
              <w:top w:val="nil"/>
              <w:left w:val="nil"/>
              <w:bottom w:val="single" w:color="auto" w:sz="4" w:space="0"/>
              <w:right w:val="single" w:color="auto" w:sz="4" w:space="0"/>
            </w:tcBorders>
            <w:shd w:val="clear" w:color="auto" w:fill="D99594" w:themeFill="accent2" w:themeFillTint="99"/>
            <w:noWrap/>
            <w:vAlign w:val="center"/>
          </w:tcPr>
          <w:p w14:paraId="20A606BF">
            <w:pPr>
              <w:widowControl/>
              <w:snapToGrid w:val="0"/>
              <w:spacing w:line="240" w:lineRule="exact"/>
              <w:jc w:val="center"/>
              <w:rPr>
                <w:rFonts w:ascii="Times New Roman" w:hAnsi="Times New Roman"/>
                <w:kern w:val="0"/>
                <w:sz w:val="16"/>
                <w:szCs w:val="16"/>
              </w:rPr>
            </w:pPr>
          </w:p>
        </w:tc>
        <w:tc>
          <w:tcPr>
            <w:tcW w:w="426" w:type="dxa"/>
            <w:tcBorders>
              <w:top w:val="nil"/>
              <w:left w:val="nil"/>
              <w:bottom w:val="single" w:color="auto" w:sz="4" w:space="0"/>
              <w:right w:val="single" w:color="auto" w:sz="4" w:space="0"/>
            </w:tcBorders>
            <w:shd w:val="clear" w:color="auto" w:fill="D99594" w:themeFill="accent2" w:themeFillTint="99"/>
            <w:noWrap/>
            <w:vAlign w:val="center"/>
          </w:tcPr>
          <w:p w14:paraId="6FD516E6">
            <w:pPr>
              <w:widowControl/>
              <w:snapToGrid w:val="0"/>
              <w:spacing w:line="240" w:lineRule="exact"/>
              <w:jc w:val="center"/>
              <w:rPr>
                <w:rFonts w:ascii="Times New Roman" w:hAnsi="Times New Roman"/>
                <w:kern w:val="0"/>
                <w:sz w:val="16"/>
                <w:szCs w:val="16"/>
              </w:rPr>
            </w:pPr>
          </w:p>
        </w:tc>
        <w:tc>
          <w:tcPr>
            <w:tcW w:w="426" w:type="dxa"/>
            <w:tcBorders>
              <w:top w:val="nil"/>
              <w:left w:val="nil"/>
              <w:bottom w:val="single" w:color="auto" w:sz="4" w:space="0"/>
              <w:right w:val="single" w:color="auto" w:sz="4" w:space="0"/>
            </w:tcBorders>
            <w:shd w:val="clear" w:color="auto" w:fill="D99594" w:themeFill="accent2" w:themeFillTint="99"/>
            <w:noWrap/>
            <w:vAlign w:val="center"/>
          </w:tcPr>
          <w:p w14:paraId="61D412CA">
            <w:pPr>
              <w:widowControl/>
              <w:snapToGrid w:val="0"/>
              <w:spacing w:line="240" w:lineRule="exact"/>
              <w:jc w:val="center"/>
              <w:rPr>
                <w:rFonts w:ascii="Times New Roman" w:hAnsi="Times New Roman"/>
                <w:kern w:val="0"/>
                <w:sz w:val="16"/>
                <w:szCs w:val="16"/>
              </w:rPr>
            </w:pPr>
          </w:p>
        </w:tc>
        <w:tc>
          <w:tcPr>
            <w:tcW w:w="390" w:type="dxa"/>
            <w:tcBorders>
              <w:top w:val="nil"/>
              <w:left w:val="nil"/>
              <w:bottom w:val="single" w:color="auto" w:sz="4" w:space="0"/>
              <w:right w:val="single" w:color="auto" w:sz="4" w:space="0"/>
            </w:tcBorders>
            <w:shd w:val="clear" w:color="auto" w:fill="15D6DB"/>
            <w:noWrap/>
            <w:vAlign w:val="center"/>
          </w:tcPr>
          <w:p w14:paraId="4FE5B613">
            <w:pPr>
              <w:widowControl/>
              <w:snapToGrid w:val="0"/>
              <w:spacing w:line="240" w:lineRule="exact"/>
              <w:jc w:val="center"/>
              <w:rPr>
                <w:rFonts w:ascii="Times New Roman" w:hAnsi="Times New Roman"/>
                <w:spacing w:val="-12"/>
                <w:kern w:val="0"/>
                <w:sz w:val="16"/>
                <w:szCs w:val="16"/>
              </w:rPr>
            </w:pPr>
            <w:r>
              <w:rPr>
                <w:rFonts w:ascii="Times New Roman" w:hAnsi="Times New Roman"/>
                <w:spacing w:val="-12"/>
                <w:sz w:val="16"/>
                <w:szCs w:val="16"/>
              </w:rPr>
              <w:t>H</w:t>
            </w:r>
          </w:p>
        </w:tc>
        <w:tc>
          <w:tcPr>
            <w:tcW w:w="390" w:type="dxa"/>
            <w:tcBorders>
              <w:top w:val="nil"/>
              <w:left w:val="nil"/>
              <w:bottom w:val="single" w:color="auto" w:sz="4" w:space="0"/>
              <w:right w:val="single" w:color="auto" w:sz="4" w:space="0"/>
            </w:tcBorders>
            <w:shd w:val="clear" w:color="auto" w:fill="15D6DB"/>
            <w:noWrap/>
            <w:vAlign w:val="center"/>
          </w:tcPr>
          <w:p w14:paraId="4F051CBD">
            <w:pPr>
              <w:widowControl/>
              <w:snapToGrid w:val="0"/>
              <w:spacing w:line="240" w:lineRule="exact"/>
              <w:jc w:val="center"/>
              <w:rPr>
                <w:rFonts w:ascii="Times New Roman" w:hAnsi="Times New Roman"/>
                <w:kern w:val="0"/>
                <w:sz w:val="16"/>
                <w:szCs w:val="16"/>
              </w:rPr>
            </w:pPr>
          </w:p>
        </w:tc>
        <w:tc>
          <w:tcPr>
            <w:tcW w:w="390" w:type="dxa"/>
            <w:tcBorders>
              <w:top w:val="nil"/>
              <w:left w:val="nil"/>
              <w:bottom w:val="single" w:color="auto" w:sz="4" w:space="0"/>
              <w:right w:val="single" w:color="auto" w:sz="4" w:space="0"/>
            </w:tcBorders>
            <w:shd w:val="clear" w:color="auto" w:fill="15D6DB"/>
            <w:noWrap/>
            <w:vAlign w:val="center"/>
          </w:tcPr>
          <w:p w14:paraId="2E5C12F4">
            <w:pPr>
              <w:widowControl/>
              <w:snapToGrid w:val="0"/>
              <w:spacing w:line="240" w:lineRule="exact"/>
              <w:jc w:val="center"/>
              <w:rPr>
                <w:rFonts w:ascii="Times New Roman" w:hAnsi="Times New Roman"/>
                <w:kern w:val="0"/>
                <w:sz w:val="16"/>
                <w:szCs w:val="16"/>
              </w:rPr>
            </w:pPr>
          </w:p>
        </w:tc>
        <w:tc>
          <w:tcPr>
            <w:tcW w:w="390" w:type="dxa"/>
            <w:tcBorders>
              <w:top w:val="nil"/>
              <w:left w:val="nil"/>
              <w:bottom w:val="single" w:color="auto" w:sz="4" w:space="0"/>
              <w:right w:val="single" w:color="auto" w:sz="4" w:space="0"/>
            </w:tcBorders>
            <w:shd w:val="clear" w:color="auto" w:fill="15D6DB"/>
            <w:noWrap/>
            <w:vAlign w:val="center"/>
          </w:tcPr>
          <w:p w14:paraId="4BB7C076">
            <w:pPr>
              <w:widowControl/>
              <w:snapToGrid w:val="0"/>
              <w:spacing w:line="240" w:lineRule="exact"/>
              <w:jc w:val="center"/>
              <w:rPr>
                <w:rFonts w:ascii="Times New Roman" w:hAnsi="Times New Roman"/>
                <w:kern w:val="0"/>
                <w:sz w:val="16"/>
                <w:szCs w:val="16"/>
              </w:rPr>
            </w:pPr>
          </w:p>
        </w:tc>
        <w:tc>
          <w:tcPr>
            <w:tcW w:w="425" w:type="dxa"/>
            <w:tcBorders>
              <w:top w:val="nil"/>
              <w:left w:val="nil"/>
              <w:bottom w:val="single" w:color="auto" w:sz="4" w:space="0"/>
              <w:right w:val="single" w:color="auto" w:sz="4" w:space="0"/>
            </w:tcBorders>
            <w:shd w:val="clear" w:color="auto" w:fill="FB885F"/>
            <w:noWrap/>
            <w:vAlign w:val="center"/>
          </w:tcPr>
          <w:p w14:paraId="54E39196">
            <w:pPr>
              <w:widowControl/>
              <w:snapToGrid w:val="0"/>
              <w:spacing w:line="240" w:lineRule="exact"/>
              <w:jc w:val="center"/>
              <w:rPr>
                <w:rFonts w:ascii="Times New Roman" w:hAnsi="Times New Roman"/>
                <w:kern w:val="0"/>
                <w:sz w:val="16"/>
                <w:szCs w:val="16"/>
              </w:rPr>
            </w:pPr>
          </w:p>
        </w:tc>
        <w:tc>
          <w:tcPr>
            <w:tcW w:w="425" w:type="dxa"/>
            <w:tcBorders>
              <w:top w:val="nil"/>
              <w:left w:val="nil"/>
              <w:bottom w:val="single" w:color="auto" w:sz="4" w:space="0"/>
              <w:right w:val="single" w:color="auto" w:sz="4" w:space="0"/>
            </w:tcBorders>
            <w:shd w:val="clear" w:color="auto" w:fill="FB885F"/>
            <w:noWrap/>
            <w:vAlign w:val="center"/>
          </w:tcPr>
          <w:p w14:paraId="68E82B4A">
            <w:pPr>
              <w:widowControl/>
              <w:snapToGrid w:val="0"/>
              <w:spacing w:line="240" w:lineRule="exact"/>
              <w:jc w:val="center"/>
              <w:rPr>
                <w:rFonts w:ascii="Times New Roman" w:hAnsi="Times New Roman"/>
                <w:kern w:val="0"/>
                <w:sz w:val="16"/>
                <w:szCs w:val="16"/>
              </w:rPr>
            </w:pPr>
          </w:p>
        </w:tc>
        <w:tc>
          <w:tcPr>
            <w:tcW w:w="425" w:type="dxa"/>
            <w:tcBorders>
              <w:top w:val="nil"/>
              <w:left w:val="nil"/>
              <w:bottom w:val="single" w:color="auto" w:sz="4" w:space="0"/>
              <w:right w:val="single" w:color="auto" w:sz="4" w:space="0"/>
            </w:tcBorders>
            <w:shd w:val="clear" w:color="auto" w:fill="FB885F"/>
            <w:noWrap/>
            <w:vAlign w:val="center"/>
          </w:tcPr>
          <w:p w14:paraId="663E6F95">
            <w:pPr>
              <w:widowControl/>
              <w:snapToGrid w:val="0"/>
              <w:spacing w:line="240" w:lineRule="exact"/>
              <w:jc w:val="center"/>
              <w:rPr>
                <w:rFonts w:ascii="Times New Roman" w:hAnsi="Times New Roman"/>
                <w:kern w:val="0"/>
                <w:sz w:val="16"/>
                <w:szCs w:val="16"/>
              </w:rPr>
            </w:pPr>
          </w:p>
        </w:tc>
        <w:tc>
          <w:tcPr>
            <w:tcW w:w="425" w:type="dxa"/>
            <w:tcBorders>
              <w:top w:val="nil"/>
              <w:left w:val="nil"/>
              <w:bottom w:val="single" w:color="auto" w:sz="4" w:space="0"/>
              <w:right w:val="single" w:color="auto" w:sz="4" w:space="0"/>
            </w:tcBorders>
            <w:shd w:val="clear" w:color="auto" w:fill="FFFF00"/>
            <w:noWrap/>
            <w:vAlign w:val="center"/>
          </w:tcPr>
          <w:p w14:paraId="25F4FA7E">
            <w:pPr>
              <w:widowControl/>
              <w:snapToGrid w:val="0"/>
              <w:spacing w:line="240" w:lineRule="exact"/>
              <w:jc w:val="center"/>
              <w:rPr>
                <w:rFonts w:ascii="Times New Roman" w:hAnsi="Times New Roman"/>
                <w:kern w:val="0"/>
                <w:sz w:val="16"/>
                <w:szCs w:val="16"/>
              </w:rPr>
            </w:pPr>
          </w:p>
        </w:tc>
        <w:tc>
          <w:tcPr>
            <w:tcW w:w="425" w:type="dxa"/>
            <w:tcBorders>
              <w:top w:val="nil"/>
              <w:left w:val="nil"/>
              <w:bottom w:val="single" w:color="auto" w:sz="4" w:space="0"/>
              <w:right w:val="single" w:color="auto" w:sz="4" w:space="0"/>
            </w:tcBorders>
            <w:shd w:val="clear" w:color="auto" w:fill="FFFF00"/>
            <w:noWrap/>
            <w:vAlign w:val="center"/>
          </w:tcPr>
          <w:p w14:paraId="317C735B">
            <w:pPr>
              <w:widowControl/>
              <w:snapToGrid w:val="0"/>
              <w:spacing w:line="240" w:lineRule="exact"/>
              <w:jc w:val="center"/>
              <w:rPr>
                <w:rFonts w:ascii="Times New Roman" w:hAnsi="Times New Roman"/>
                <w:kern w:val="0"/>
                <w:sz w:val="16"/>
                <w:szCs w:val="16"/>
              </w:rPr>
            </w:pPr>
          </w:p>
        </w:tc>
        <w:tc>
          <w:tcPr>
            <w:tcW w:w="427" w:type="dxa"/>
            <w:tcBorders>
              <w:top w:val="nil"/>
              <w:left w:val="nil"/>
              <w:bottom w:val="single" w:color="auto" w:sz="4" w:space="0"/>
              <w:right w:val="single" w:color="auto" w:sz="4" w:space="0"/>
            </w:tcBorders>
            <w:shd w:val="clear" w:color="auto" w:fill="FFFF00"/>
            <w:noWrap/>
            <w:vAlign w:val="center"/>
          </w:tcPr>
          <w:p w14:paraId="4E53B2A3">
            <w:pPr>
              <w:widowControl/>
              <w:snapToGrid w:val="0"/>
              <w:spacing w:line="240" w:lineRule="exact"/>
              <w:jc w:val="center"/>
              <w:rPr>
                <w:rFonts w:ascii="Times New Roman" w:hAnsi="Times New Roman"/>
                <w:kern w:val="0"/>
                <w:sz w:val="16"/>
                <w:szCs w:val="16"/>
              </w:rPr>
            </w:pPr>
          </w:p>
        </w:tc>
        <w:tc>
          <w:tcPr>
            <w:tcW w:w="424" w:type="dxa"/>
            <w:tcBorders>
              <w:top w:val="nil"/>
              <w:left w:val="nil"/>
              <w:bottom w:val="single" w:color="auto" w:sz="4" w:space="0"/>
              <w:right w:val="single" w:color="auto" w:sz="4" w:space="0"/>
            </w:tcBorders>
            <w:shd w:val="clear" w:color="auto" w:fill="FFC000"/>
            <w:noWrap/>
            <w:vAlign w:val="center"/>
          </w:tcPr>
          <w:p w14:paraId="505EA3A1">
            <w:pPr>
              <w:widowControl/>
              <w:snapToGrid w:val="0"/>
              <w:spacing w:line="240" w:lineRule="exact"/>
              <w:jc w:val="center"/>
              <w:rPr>
                <w:rFonts w:ascii="Times New Roman" w:hAnsi="Times New Roman"/>
                <w:kern w:val="0"/>
                <w:sz w:val="16"/>
                <w:szCs w:val="16"/>
              </w:rPr>
            </w:pPr>
          </w:p>
        </w:tc>
        <w:tc>
          <w:tcPr>
            <w:tcW w:w="426" w:type="dxa"/>
            <w:tcBorders>
              <w:top w:val="nil"/>
              <w:left w:val="nil"/>
              <w:bottom w:val="single" w:color="auto" w:sz="4" w:space="0"/>
              <w:right w:val="single" w:color="auto" w:sz="4" w:space="0"/>
            </w:tcBorders>
            <w:shd w:val="clear" w:color="auto" w:fill="FFC000"/>
            <w:noWrap/>
            <w:vAlign w:val="center"/>
          </w:tcPr>
          <w:p w14:paraId="2982198F">
            <w:pPr>
              <w:widowControl/>
              <w:snapToGrid w:val="0"/>
              <w:spacing w:line="240" w:lineRule="exact"/>
              <w:jc w:val="center"/>
              <w:rPr>
                <w:rFonts w:ascii="Times New Roman" w:hAnsi="Times New Roman"/>
                <w:kern w:val="0"/>
                <w:sz w:val="16"/>
                <w:szCs w:val="16"/>
              </w:rPr>
            </w:pPr>
          </w:p>
        </w:tc>
        <w:tc>
          <w:tcPr>
            <w:tcW w:w="426" w:type="dxa"/>
            <w:tcBorders>
              <w:top w:val="nil"/>
              <w:left w:val="nil"/>
              <w:bottom w:val="single" w:color="auto" w:sz="4" w:space="0"/>
              <w:right w:val="single" w:color="auto" w:sz="4" w:space="0"/>
            </w:tcBorders>
            <w:shd w:val="clear" w:color="auto" w:fill="CCC0D9" w:themeFill="accent4" w:themeFillTint="66"/>
            <w:noWrap/>
            <w:vAlign w:val="center"/>
          </w:tcPr>
          <w:p w14:paraId="704F3601">
            <w:pPr>
              <w:widowControl/>
              <w:snapToGrid w:val="0"/>
              <w:spacing w:line="240" w:lineRule="exact"/>
              <w:jc w:val="center"/>
              <w:rPr>
                <w:rFonts w:ascii="Times New Roman" w:hAnsi="Times New Roman"/>
                <w:kern w:val="0"/>
                <w:sz w:val="16"/>
                <w:szCs w:val="16"/>
              </w:rPr>
            </w:pPr>
          </w:p>
        </w:tc>
        <w:tc>
          <w:tcPr>
            <w:tcW w:w="426" w:type="dxa"/>
            <w:tcBorders>
              <w:top w:val="nil"/>
              <w:left w:val="nil"/>
              <w:bottom w:val="single" w:color="auto" w:sz="4" w:space="0"/>
              <w:right w:val="single" w:color="auto" w:sz="4" w:space="0"/>
            </w:tcBorders>
            <w:shd w:val="clear" w:color="auto" w:fill="CCC0D9" w:themeFill="accent4" w:themeFillTint="66"/>
            <w:noWrap/>
            <w:vAlign w:val="center"/>
          </w:tcPr>
          <w:p w14:paraId="25F98C80">
            <w:pPr>
              <w:widowControl/>
              <w:snapToGrid w:val="0"/>
              <w:spacing w:line="240" w:lineRule="exact"/>
              <w:jc w:val="center"/>
              <w:rPr>
                <w:rFonts w:ascii="Times New Roman" w:hAnsi="Times New Roman"/>
                <w:kern w:val="0"/>
                <w:sz w:val="16"/>
                <w:szCs w:val="16"/>
              </w:rPr>
            </w:pPr>
          </w:p>
        </w:tc>
        <w:tc>
          <w:tcPr>
            <w:tcW w:w="425" w:type="dxa"/>
            <w:tcBorders>
              <w:top w:val="nil"/>
              <w:left w:val="nil"/>
              <w:bottom w:val="single" w:color="auto" w:sz="4" w:space="0"/>
              <w:right w:val="single" w:color="auto" w:sz="4" w:space="0"/>
            </w:tcBorders>
            <w:shd w:val="clear" w:color="auto" w:fill="C4EF6D"/>
            <w:noWrap/>
            <w:vAlign w:val="center"/>
          </w:tcPr>
          <w:p w14:paraId="17BEF7A7">
            <w:pPr>
              <w:widowControl/>
              <w:snapToGrid w:val="0"/>
              <w:spacing w:line="240" w:lineRule="exact"/>
              <w:jc w:val="center"/>
              <w:rPr>
                <w:rFonts w:ascii="Times New Roman" w:hAnsi="Times New Roman"/>
                <w:kern w:val="0"/>
                <w:sz w:val="16"/>
                <w:szCs w:val="16"/>
              </w:rPr>
            </w:pPr>
          </w:p>
        </w:tc>
        <w:tc>
          <w:tcPr>
            <w:tcW w:w="425" w:type="dxa"/>
            <w:tcBorders>
              <w:top w:val="nil"/>
              <w:left w:val="nil"/>
              <w:bottom w:val="single" w:color="auto" w:sz="4" w:space="0"/>
              <w:right w:val="single" w:color="auto" w:sz="4" w:space="0"/>
            </w:tcBorders>
            <w:shd w:val="clear" w:color="auto" w:fill="C4EF6D"/>
            <w:noWrap/>
            <w:vAlign w:val="center"/>
          </w:tcPr>
          <w:p w14:paraId="5ED16110">
            <w:pPr>
              <w:widowControl/>
              <w:snapToGrid w:val="0"/>
              <w:spacing w:line="240" w:lineRule="exact"/>
              <w:jc w:val="center"/>
              <w:rPr>
                <w:rFonts w:ascii="Times New Roman" w:hAnsi="Times New Roman"/>
                <w:kern w:val="0"/>
                <w:sz w:val="16"/>
                <w:szCs w:val="16"/>
              </w:rPr>
            </w:pPr>
          </w:p>
        </w:tc>
        <w:tc>
          <w:tcPr>
            <w:tcW w:w="496" w:type="dxa"/>
            <w:tcBorders>
              <w:top w:val="nil"/>
              <w:left w:val="nil"/>
              <w:bottom w:val="single" w:color="auto" w:sz="4" w:space="0"/>
              <w:right w:val="single" w:color="auto" w:sz="4" w:space="0"/>
            </w:tcBorders>
            <w:shd w:val="clear" w:color="auto" w:fill="FF9A8F"/>
            <w:noWrap/>
            <w:vAlign w:val="center"/>
          </w:tcPr>
          <w:p w14:paraId="0215DE07">
            <w:pPr>
              <w:widowControl/>
              <w:snapToGrid w:val="0"/>
              <w:spacing w:line="240" w:lineRule="exact"/>
              <w:jc w:val="center"/>
              <w:rPr>
                <w:rFonts w:ascii="Times New Roman" w:hAnsi="Times New Roman"/>
                <w:kern w:val="0"/>
                <w:sz w:val="16"/>
                <w:szCs w:val="16"/>
              </w:rPr>
            </w:pPr>
          </w:p>
        </w:tc>
        <w:tc>
          <w:tcPr>
            <w:tcW w:w="496" w:type="dxa"/>
            <w:tcBorders>
              <w:top w:val="nil"/>
              <w:left w:val="nil"/>
              <w:bottom w:val="single" w:color="auto" w:sz="4" w:space="0"/>
              <w:right w:val="single" w:color="auto" w:sz="4" w:space="0"/>
            </w:tcBorders>
            <w:shd w:val="clear" w:color="auto" w:fill="FF9A8F"/>
            <w:noWrap/>
            <w:vAlign w:val="center"/>
          </w:tcPr>
          <w:p w14:paraId="01B6E6DE">
            <w:pPr>
              <w:widowControl/>
              <w:snapToGrid w:val="0"/>
              <w:spacing w:line="240" w:lineRule="exact"/>
              <w:jc w:val="center"/>
              <w:rPr>
                <w:rFonts w:ascii="Times New Roman" w:hAnsi="Times New Roman"/>
                <w:kern w:val="0"/>
                <w:sz w:val="16"/>
                <w:szCs w:val="16"/>
              </w:rPr>
            </w:pPr>
          </w:p>
        </w:tc>
        <w:tc>
          <w:tcPr>
            <w:tcW w:w="450" w:type="dxa"/>
            <w:tcBorders>
              <w:top w:val="nil"/>
              <w:left w:val="nil"/>
              <w:bottom w:val="single" w:color="auto" w:sz="4" w:space="0"/>
              <w:right w:val="single" w:color="auto" w:sz="4" w:space="0"/>
            </w:tcBorders>
            <w:shd w:val="clear" w:color="auto" w:fill="65F970"/>
            <w:noWrap/>
            <w:vAlign w:val="center"/>
          </w:tcPr>
          <w:p w14:paraId="51C1229A">
            <w:pPr>
              <w:widowControl/>
              <w:snapToGrid w:val="0"/>
              <w:spacing w:line="240" w:lineRule="exact"/>
              <w:jc w:val="center"/>
              <w:rPr>
                <w:rFonts w:ascii="Times New Roman" w:hAnsi="Times New Roman"/>
                <w:kern w:val="0"/>
                <w:sz w:val="16"/>
                <w:szCs w:val="16"/>
              </w:rPr>
            </w:pPr>
          </w:p>
        </w:tc>
        <w:tc>
          <w:tcPr>
            <w:tcW w:w="451" w:type="dxa"/>
            <w:tcBorders>
              <w:top w:val="nil"/>
              <w:left w:val="nil"/>
              <w:bottom w:val="single" w:color="auto" w:sz="4" w:space="0"/>
              <w:right w:val="single" w:color="auto" w:sz="4" w:space="0"/>
            </w:tcBorders>
            <w:shd w:val="clear" w:color="auto" w:fill="65F970"/>
            <w:noWrap/>
            <w:vAlign w:val="center"/>
          </w:tcPr>
          <w:p w14:paraId="75287937">
            <w:pPr>
              <w:widowControl/>
              <w:snapToGrid w:val="0"/>
              <w:spacing w:line="240" w:lineRule="exact"/>
              <w:jc w:val="center"/>
              <w:rPr>
                <w:rFonts w:ascii="Times New Roman" w:hAnsi="Times New Roman"/>
                <w:kern w:val="0"/>
                <w:sz w:val="16"/>
                <w:szCs w:val="16"/>
              </w:rPr>
            </w:pPr>
          </w:p>
        </w:tc>
        <w:tc>
          <w:tcPr>
            <w:tcW w:w="444" w:type="dxa"/>
            <w:tcBorders>
              <w:top w:val="nil"/>
              <w:left w:val="nil"/>
              <w:bottom w:val="single" w:color="auto" w:sz="4" w:space="0"/>
              <w:right w:val="single" w:color="auto" w:sz="4" w:space="0"/>
            </w:tcBorders>
            <w:shd w:val="clear" w:color="auto" w:fill="B58EFA"/>
            <w:noWrap/>
            <w:vAlign w:val="center"/>
          </w:tcPr>
          <w:p w14:paraId="0E07FA14">
            <w:pPr>
              <w:widowControl/>
              <w:snapToGrid w:val="0"/>
              <w:spacing w:line="240" w:lineRule="exact"/>
              <w:jc w:val="center"/>
              <w:rPr>
                <w:rFonts w:ascii="Times New Roman" w:hAnsi="Times New Roman"/>
                <w:kern w:val="0"/>
                <w:sz w:val="16"/>
                <w:szCs w:val="16"/>
              </w:rPr>
            </w:pPr>
            <w:r>
              <w:rPr>
                <w:rFonts w:ascii="Times New Roman" w:hAnsi="Times New Roman"/>
                <w:sz w:val="16"/>
                <w:szCs w:val="16"/>
              </w:rPr>
              <w:t>M</w:t>
            </w:r>
          </w:p>
        </w:tc>
        <w:tc>
          <w:tcPr>
            <w:tcW w:w="444" w:type="dxa"/>
            <w:tcBorders>
              <w:top w:val="nil"/>
              <w:left w:val="nil"/>
              <w:bottom w:val="single" w:color="auto" w:sz="4" w:space="0"/>
              <w:right w:val="single" w:color="auto" w:sz="4" w:space="0"/>
            </w:tcBorders>
            <w:shd w:val="clear" w:color="auto" w:fill="B58EFA"/>
            <w:noWrap/>
            <w:vAlign w:val="center"/>
          </w:tcPr>
          <w:p w14:paraId="24E7C3EE">
            <w:pPr>
              <w:widowControl/>
              <w:snapToGrid w:val="0"/>
              <w:spacing w:line="240" w:lineRule="exact"/>
              <w:jc w:val="center"/>
              <w:rPr>
                <w:rFonts w:ascii="Times New Roman" w:hAnsi="Times New Roman"/>
                <w:kern w:val="0"/>
                <w:sz w:val="16"/>
                <w:szCs w:val="16"/>
              </w:rPr>
            </w:pPr>
          </w:p>
        </w:tc>
      </w:tr>
      <w:tr w14:paraId="3B8B3B0A">
        <w:tblPrEx>
          <w:tblCellMar>
            <w:top w:w="0" w:type="dxa"/>
            <w:left w:w="108" w:type="dxa"/>
            <w:bottom w:w="0" w:type="dxa"/>
            <w:right w:w="108" w:type="dxa"/>
          </w:tblCellMar>
        </w:tblPrEx>
        <w:trPr>
          <w:trHeight w:val="240" w:hRule="atLeast"/>
          <w:tblHeader/>
          <w:jc w:val="center"/>
        </w:trPr>
        <w:tc>
          <w:tcPr>
            <w:tcW w:w="1980" w:type="dxa"/>
            <w:tcBorders>
              <w:top w:val="nil"/>
              <w:left w:val="single" w:color="auto" w:sz="4" w:space="0"/>
              <w:bottom w:val="single" w:color="auto" w:sz="4" w:space="0"/>
              <w:right w:val="single" w:color="auto" w:sz="4" w:space="0"/>
            </w:tcBorders>
            <w:shd w:val="clear" w:color="auto" w:fill="auto"/>
          </w:tcPr>
          <w:p w14:paraId="114DB20D">
            <w:pPr>
              <w:widowControl/>
              <w:snapToGrid w:val="0"/>
              <w:spacing w:line="240" w:lineRule="exact"/>
              <w:jc w:val="left"/>
              <w:rPr>
                <w:rFonts w:ascii="Times New Roman" w:hAnsi="Times New Roman"/>
                <w:color w:val="000000"/>
                <w:spacing w:val="-12"/>
                <w:kern w:val="0"/>
                <w:sz w:val="16"/>
                <w:szCs w:val="16"/>
              </w:rPr>
            </w:pPr>
            <w:r>
              <w:rPr>
                <w:rFonts w:ascii="Times New Roman" w:hAnsi="Times New Roman"/>
                <w:color w:val="000000"/>
                <w:kern w:val="0"/>
                <w:sz w:val="16"/>
                <w:szCs w:val="16"/>
              </w:rPr>
              <w:t>复变函数与积分变换</w:t>
            </w:r>
          </w:p>
        </w:tc>
        <w:tc>
          <w:tcPr>
            <w:tcW w:w="380" w:type="dxa"/>
            <w:tcBorders>
              <w:top w:val="nil"/>
              <w:left w:val="nil"/>
              <w:bottom w:val="single" w:color="auto" w:sz="4" w:space="0"/>
              <w:right w:val="single" w:color="auto" w:sz="4" w:space="0"/>
            </w:tcBorders>
            <w:shd w:val="clear" w:color="auto" w:fill="EE7EE1"/>
            <w:noWrap/>
            <w:vAlign w:val="center"/>
          </w:tcPr>
          <w:p w14:paraId="1BDE1746">
            <w:pPr>
              <w:widowControl/>
              <w:snapToGrid w:val="0"/>
              <w:spacing w:line="240" w:lineRule="exact"/>
              <w:jc w:val="center"/>
              <w:rPr>
                <w:rFonts w:ascii="Times New Roman" w:hAnsi="Times New Roman"/>
                <w:spacing w:val="-12"/>
                <w:kern w:val="0"/>
                <w:sz w:val="16"/>
                <w:szCs w:val="16"/>
              </w:rPr>
            </w:pPr>
            <w:r>
              <w:rPr>
                <w:rFonts w:ascii="Times New Roman" w:hAnsi="Times New Roman"/>
                <w:spacing w:val="-12"/>
                <w:kern w:val="0"/>
                <w:sz w:val="16"/>
                <w:szCs w:val="16"/>
              </w:rPr>
              <w:t>H</w:t>
            </w:r>
          </w:p>
        </w:tc>
        <w:tc>
          <w:tcPr>
            <w:tcW w:w="395" w:type="dxa"/>
            <w:tcBorders>
              <w:top w:val="nil"/>
              <w:left w:val="nil"/>
              <w:bottom w:val="single" w:color="auto" w:sz="4" w:space="0"/>
              <w:right w:val="single" w:color="auto" w:sz="4" w:space="0"/>
            </w:tcBorders>
            <w:shd w:val="clear" w:color="auto" w:fill="EE7EE1"/>
            <w:noWrap/>
            <w:vAlign w:val="center"/>
          </w:tcPr>
          <w:p w14:paraId="70547709">
            <w:pPr>
              <w:widowControl/>
              <w:snapToGrid w:val="0"/>
              <w:spacing w:line="240" w:lineRule="exact"/>
              <w:jc w:val="center"/>
              <w:rPr>
                <w:rFonts w:ascii="Times New Roman" w:hAnsi="Times New Roman"/>
                <w:spacing w:val="-12"/>
                <w:kern w:val="0"/>
                <w:sz w:val="16"/>
                <w:szCs w:val="16"/>
              </w:rPr>
            </w:pPr>
          </w:p>
        </w:tc>
        <w:tc>
          <w:tcPr>
            <w:tcW w:w="395" w:type="dxa"/>
            <w:tcBorders>
              <w:top w:val="nil"/>
              <w:left w:val="nil"/>
              <w:bottom w:val="single" w:color="auto" w:sz="4" w:space="0"/>
              <w:right w:val="single" w:color="auto" w:sz="4" w:space="0"/>
            </w:tcBorders>
            <w:shd w:val="clear" w:color="auto" w:fill="EE7EE1"/>
            <w:noWrap/>
            <w:vAlign w:val="center"/>
          </w:tcPr>
          <w:p w14:paraId="08C9A0D7">
            <w:pPr>
              <w:widowControl/>
              <w:snapToGrid w:val="0"/>
              <w:spacing w:line="240" w:lineRule="exact"/>
              <w:jc w:val="center"/>
              <w:rPr>
                <w:rFonts w:ascii="Times New Roman" w:hAnsi="Times New Roman"/>
                <w:kern w:val="0"/>
                <w:sz w:val="16"/>
                <w:szCs w:val="16"/>
              </w:rPr>
            </w:pPr>
          </w:p>
        </w:tc>
        <w:tc>
          <w:tcPr>
            <w:tcW w:w="396" w:type="dxa"/>
            <w:tcBorders>
              <w:top w:val="nil"/>
              <w:left w:val="nil"/>
              <w:bottom w:val="single" w:color="auto" w:sz="4" w:space="0"/>
              <w:right w:val="single" w:color="auto" w:sz="4" w:space="0"/>
            </w:tcBorders>
            <w:shd w:val="clear" w:color="auto" w:fill="EE7EE1"/>
            <w:noWrap/>
            <w:vAlign w:val="center"/>
          </w:tcPr>
          <w:p w14:paraId="2E5ECE41">
            <w:pPr>
              <w:widowControl/>
              <w:snapToGrid w:val="0"/>
              <w:spacing w:line="240" w:lineRule="exact"/>
              <w:jc w:val="center"/>
              <w:rPr>
                <w:rFonts w:ascii="Times New Roman" w:hAnsi="Times New Roman"/>
                <w:kern w:val="0"/>
                <w:sz w:val="16"/>
                <w:szCs w:val="16"/>
              </w:rPr>
            </w:pPr>
          </w:p>
        </w:tc>
        <w:tc>
          <w:tcPr>
            <w:tcW w:w="426" w:type="dxa"/>
            <w:tcBorders>
              <w:top w:val="nil"/>
              <w:left w:val="nil"/>
              <w:bottom w:val="single" w:color="auto" w:sz="4" w:space="0"/>
              <w:right w:val="single" w:color="auto" w:sz="4" w:space="0"/>
            </w:tcBorders>
            <w:shd w:val="clear" w:color="auto" w:fill="D99594" w:themeFill="accent2" w:themeFillTint="99"/>
            <w:noWrap/>
            <w:vAlign w:val="center"/>
          </w:tcPr>
          <w:p w14:paraId="7D066263">
            <w:pPr>
              <w:widowControl/>
              <w:snapToGrid w:val="0"/>
              <w:spacing w:line="240" w:lineRule="exact"/>
              <w:jc w:val="center"/>
              <w:rPr>
                <w:rFonts w:ascii="Times New Roman" w:hAnsi="Times New Roman"/>
                <w:kern w:val="0"/>
                <w:sz w:val="16"/>
                <w:szCs w:val="16"/>
              </w:rPr>
            </w:pPr>
          </w:p>
        </w:tc>
        <w:tc>
          <w:tcPr>
            <w:tcW w:w="426" w:type="dxa"/>
            <w:tcBorders>
              <w:top w:val="nil"/>
              <w:left w:val="nil"/>
              <w:bottom w:val="single" w:color="auto" w:sz="4" w:space="0"/>
              <w:right w:val="single" w:color="auto" w:sz="4" w:space="0"/>
            </w:tcBorders>
            <w:shd w:val="clear" w:color="auto" w:fill="D99594" w:themeFill="accent2" w:themeFillTint="99"/>
            <w:noWrap/>
            <w:vAlign w:val="center"/>
          </w:tcPr>
          <w:p w14:paraId="1948F74B">
            <w:pPr>
              <w:widowControl/>
              <w:snapToGrid w:val="0"/>
              <w:spacing w:line="240" w:lineRule="exact"/>
              <w:jc w:val="center"/>
              <w:rPr>
                <w:rFonts w:ascii="Times New Roman" w:hAnsi="Times New Roman"/>
                <w:kern w:val="0"/>
                <w:sz w:val="16"/>
                <w:szCs w:val="16"/>
              </w:rPr>
            </w:pPr>
          </w:p>
        </w:tc>
        <w:tc>
          <w:tcPr>
            <w:tcW w:w="426" w:type="dxa"/>
            <w:tcBorders>
              <w:top w:val="nil"/>
              <w:left w:val="nil"/>
              <w:bottom w:val="single" w:color="auto" w:sz="4" w:space="0"/>
              <w:right w:val="single" w:color="auto" w:sz="4" w:space="0"/>
            </w:tcBorders>
            <w:shd w:val="clear" w:color="auto" w:fill="D99594" w:themeFill="accent2" w:themeFillTint="99"/>
            <w:noWrap/>
            <w:vAlign w:val="center"/>
          </w:tcPr>
          <w:p w14:paraId="26562882">
            <w:pPr>
              <w:widowControl/>
              <w:snapToGrid w:val="0"/>
              <w:spacing w:line="240" w:lineRule="exact"/>
              <w:jc w:val="center"/>
              <w:rPr>
                <w:rFonts w:ascii="Times New Roman" w:hAnsi="Times New Roman"/>
                <w:kern w:val="0"/>
                <w:sz w:val="16"/>
                <w:szCs w:val="16"/>
              </w:rPr>
            </w:pPr>
          </w:p>
        </w:tc>
        <w:tc>
          <w:tcPr>
            <w:tcW w:w="390" w:type="dxa"/>
            <w:tcBorders>
              <w:top w:val="nil"/>
              <w:left w:val="nil"/>
              <w:bottom w:val="single" w:color="auto" w:sz="4" w:space="0"/>
              <w:right w:val="single" w:color="auto" w:sz="4" w:space="0"/>
            </w:tcBorders>
            <w:shd w:val="clear" w:color="auto" w:fill="15D6DB"/>
            <w:noWrap/>
            <w:vAlign w:val="center"/>
          </w:tcPr>
          <w:p w14:paraId="4D5D6FDE">
            <w:pPr>
              <w:widowControl/>
              <w:snapToGrid w:val="0"/>
              <w:spacing w:line="240" w:lineRule="exact"/>
              <w:jc w:val="center"/>
              <w:rPr>
                <w:rFonts w:ascii="Times New Roman" w:hAnsi="Times New Roman"/>
                <w:kern w:val="0"/>
                <w:sz w:val="16"/>
                <w:szCs w:val="16"/>
              </w:rPr>
            </w:pPr>
          </w:p>
        </w:tc>
        <w:tc>
          <w:tcPr>
            <w:tcW w:w="390" w:type="dxa"/>
            <w:tcBorders>
              <w:top w:val="nil"/>
              <w:left w:val="nil"/>
              <w:bottom w:val="single" w:color="auto" w:sz="4" w:space="0"/>
              <w:right w:val="single" w:color="auto" w:sz="4" w:space="0"/>
            </w:tcBorders>
            <w:shd w:val="clear" w:color="auto" w:fill="15D6DB"/>
            <w:noWrap/>
            <w:vAlign w:val="center"/>
          </w:tcPr>
          <w:p w14:paraId="4704EA6C">
            <w:pPr>
              <w:widowControl/>
              <w:snapToGrid w:val="0"/>
              <w:spacing w:line="240" w:lineRule="exact"/>
              <w:jc w:val="center"/>
              <w:rPr>
                <w:rFonts w:ascii="Times New Roman" w:hAnsi="Times New Roman"/>
                <w:kern w:val="0"/>
                <w:sz w:val="16"/>
                <w:szCs w:val="16"/>
              </w:rPr>
            </w:pPr>
          </w:p>
        </w:tc>
        <w:tc>
          <w:tcPr>
            <w:tcW w:w="390" w:type="dxa"/>
            <w:tcBorders>
              <w:top w:val="nil"/>
              <w:left w:val="nil"/>
              <w:bottom w:val="single" w:color="auto" w:sz="4" w:space="0"/>
              <w:right w:val="single" w:color="auto" w:sz="4" w:space="0"/>
            </w:tcBorders>
            <w:shd w:val="clear" w:color="auto" w:fill="15D6DB"/>
            <w:noWrap/>
            <w:vAlign w:val="center"/>
          </w:tcPr>
          <w:p w14:paraId="0136026C">
            <w:pPr>
              <w:widowControl/>
              <w:snapToGrid w:val="0"/>
              <w:spacing w:line="240" w:lineRule="exact"/>
              <w:jc w:val="center"/>
              <w:rPr>
                <w:rFonts w:ascii="Times New Roman" w:hAnsi="Times New Roman"/>
                <w:kern w:val="0"/>
                <w:sz w:val="16"/>
                <w:szCs w:val="16"/>
              </w:rPr>
            </w:pPr>
          </w:p>
        </w:tc>
        <w:tc>
          <w:tcPr>
            <w:tcW w:w="390" w:type="dxa"/>
            <w:tcBorders>
              <w:top w:val="nil"/>
              <w:left w:val="nil"/>
              <w:bottom w:val="single" w:color="auto" w:sz="4" w:space="0"/>
              <w:right w:val="single" w:color="auto" w:sz="4" w:space="0"/>
            </w:tcBorders>
            <w:shd w:val="clear" w:color="auto" w:fill="15D6DB"/>
            <w:noWrap/>
            <w:vAlign w:val="center"/>
          </w:tcPr>
          <w:p w14:paraId="161CCDDE">
            <w:pPr>
              <w:widowControl/>
              <w:snapToGrid w:val="0"/>
              <w:spacing w:line="240" w:lineRule="exact"/>
              <w:jc w:val="center"/>
              <w:rPr>
                <w:rFonts w:ascii="Times New Roman" w:hAnsi="Times New Roman"/>
                <w:kern w:val="0"/>
                <w:sz w:val="16"/>
                <w:szCs w:val="16"/>
              </w:rPr>
            </w:pPr>
          </w:p>
        </w:tc>
        <w:tc>
          <w:tcPr>
            <w:tcW w:w="425" w:type="dxa"/>
            <w:tcBorders>
              <w:top w:val="nil"/>
              <w:left w:val="nil"/>
              <w:bottom w:val="single" w:color="auto" w:sz="4" w:space="0"/>
              <w:right w:val="single" w:color="auto" w:sz="4" w:space="0"/>
            </w:tcBorders>
            <w:shd w:val="clear" w:color="auto" w:fill="FB885F"/>
            <w:noWrap/>
            <w:vAlign w:val="center"/>
          </w:tcPr>
          <w:p w14:paraId="14AB0008">
            <w:pPr>
              <w:widowControl/>
              <w:snapToGrid w:val="0"/>
              <w:spacing w:line="240" w:lineRule="exact"/>
              <w:jc w:val="center"/>
              <w:rPr>
                <w:rFonts w:ascii="Times New Roman" w:hAnsi="Times New Roman"/>
                <w:kern w:val="0"/>
                <w:sz w:val="16"/>
                <w:szCs w:val="16"/>
              </w:rPr>
            </w:pPr>
          </w:p>
        </w:tc>
        <w:tc>
          <w:tcPr>
            <w:tcW w:w="425" w:type="dxa"/>
            <w:tcBorders>
              <w:top w:val="nil"/>
              <w:left w:val="nil"/>
              <w:bottom w:val="single" w:color="auto" w:sz="4" w:space="0"/>
              <w:right w:val="single" w:color="auto" w:sz="4" w:space="0"/>
            </w:tcBorders>
            <w:shd w:val="clear" w:color="auto" w:fill="FB885F"/>
            <w:noWrap/>
            <w:vAlign w:val="center"/>
          </w:tcPr>
          <w:p w14:paraId="144642BE">
            <w:pPr>
              <w:widowControl/>
              <w:snapToGrid w:val="0"/>
              <w:spacing w:line="240" w:lineRule="exact"/>
              <w:jc w:val="center"/>
              <w:rPr>
                <w:rFonts w:ascii="Times New Roman" w:hAnsi="Times New Roman"/>
                <w:kern w:val="0"/>
                <w:sz w:val="16"/>
                <w:szCs w:val="16"/>
              </w:rPr>
            </w:pPr>
          </w:p>
        </w:tc>
        <w:tc>
          <w:tcPr>
            <w:tcW w:w="425" w:type="dxa"/>
            <w:tcBorders>
              <w:top w:val="nil"/>
              <w:left w:val="nil"/>
              <w:bottom w:val="single" w:color="auto" w:sz="4" w:space="0"/>
              <w:right w:val="single" w:color="auto" w:sz="4" w:space="0"/>
            </w:tcBorders>
            <w:shd w:val="clear" w:color="auto" w:fill="FB885F"/>
            <w:noWrap/>
            <w:vAlign w:val="center"/>
          </w:tcPr>
          <w:p w14:paraId="5476E80E">
            <w:pPr>
              <w:widowControl/>
              <w:snapToGrid w:val="0"/>
              <w:spacing w:line="240" w:lineRule="exact"/>
              <w:jc w:val="center"/>
              <w:rPr>
                <w:rFonts w:ascii="Times New Roman" w:hAnsi="Times New Roman"/>
                <w:kern w:val="0"/>
                <w:sz w:val="16"/>
                <w:szCs w:val="16"/>
              </w:rPr>
            </w:pPr>
          </w:p>
        </w:tc>
        <w:tc>
          <w:tcPr>
            <w:tcW w:w="425" w:type="dxa"/>
            <w:tcBorders>
              <w:top w:val="nil"/>
              <w:left w:val="nil"/>
              <w:bottom w:val="single" w:color="auto" w:sz="4" w:space="0"/>
              <w:right w:val="single" w:color="auto" w:sz="4" w:space="0"/>
            </w:tcBorders>
            <w:shd w:val="clear" w:color="auto" w:fill="FFFF00"/>
            <w:noWrap/>
            <w:vAlign w:val="center"/>
          </w:tcPr>
          <w:p w14:paraId="1EA41C25">
            <w:pPr>
              <w:widowControl/>
              <w:snapToGrid w:val="0"/>
              <w:spacing w:line="240" w:lineRule="exact"/>
              <w:jc w:val="center"/>
              <w:rPr>
                <w:rFonts w:ascii="Times New Roman" w:hAnsi="Times New Roman"/>
                <w:kern w:val="0"/>
                <w:sz w:val="16"/>
                <w:szCs w:val="16"/>
              </w:rPr>
            </w:pPr>
          </w:p>
        </w:tc>
        <w:tc>
          <w:tcPr>
            <w:tcW w:w="425" w:type="dxa"/>
            <w:tcBorders>
              <w:top w:val="nil"/>
              <w:left w:val="nil"/>
              <w:bottom w:val="single" w:color="auto" w:sz="4" w:space="0"/>
              <w:right w:val="single" w:color="auto" w:sz="4" w:space="0"/>
            </w:tcBorders>
            <w:shd w:val="clear" w:color="auto" w:fill="FFFF00"/>
            <w:noWrap/>
            <w:vAlign w:val="center"/>
          </w:tcPr>
          <w:p w14:paraId="35BAB09A">
            <w:pPr>
              <w:widowControl/>
              <w:snapToGrid w:val="0"/>
              <w:spacing w:line="240" w:lineRule="exact"/>
              <w:jc w:val="center"/>
              <w:rPr>
                <w:rFonts w:ascii="Times New Roman" w:hAnsi="Times New Roman"/>
                <w:kern w:val="0"/>
                <w:sz w:val="16"/>
                <w:szCs w:val="16"/>
              </w:rPr>
            </w:pPr>
          </w:p>
        </w:tc>
        <w:tc>
          <w:tcPr>
            <w:tcW w:w="427" w:type="dxa"/>
            <w:tcBorders>
              <w:top w:val="nil"/>
              <w:left w:val="nil"/>
              <w:bottom w:val="single" w:color="auto" w:sz="4" w:space="0"/>
              <w:right w:val="single" w:color="auto" w:sz="4" w:space="0"/>
            </w:tcBorders>
            <w:shd w:val="clear" w:color="auto" w:fill="FFFF00"/>
            <w:noWrap/>
            <w:vAlign w:val="center"/>
          </w:tcPr>
          <w:p w14:paraId="5FB3663B">
            <w:pPr>
              <w:widowControl/>
              <w:snapToGrid w:val="0"/>
              <w:spacing w:line="240" w:lineRule="exact"/>
              <w:jc w:val="center"/>
              <w:rPr>
                <w:rFonts w:ascii="Times New Roman" w:hAnsi="Times New Roman"/>
                <w:kern w:val="0"/>
                <w:sz w:val="16"/>
                <w:szCs w:val="16"/>
              </w:rPr>
            </w:pPr>
          </w:p>
        </w:tc>
        <w:tc>
          <w:tcPr>
            <w:tcW w:w="424" w:type="dxa"/>
            <w:tcBorders>
              <w:top w:val="nil"/>
              <w:left w:val="nil"/>
              <w:bottom w:val="single" w:color="auto" w:sz="4" w:space="0"/>
              <w:right w:val="single" w:color="auto" w:sz="4" w:space="0"/>
            </w:tcBorders>
            <w:shd w:val="clear" w:color="auto" w:fill="FFC000"/>
            <w:noWrap/>
            <w:vAlign w:val="center"/>
          </w:tcPr>
          <w:p w14:paraId="27E3ED9B">
            <w:pPr>
              <w:widowControl/>
              <w:snapToGrid w:val="0"/>
              <w:spacing w:line="240" w:lineRule="exact"/>
              <w:jc w:val="center"/>
              <w:rPr>
                <w:rFonts w:ascii="Times New Roman" w:hAnsi="Times New Roman"/>
                <w:kern w:val="0"/>
                <w:sz w:val="16"/>
                <w:szCs w:val="16"/>
              </w:rPr>
            </w:pPr>
          </w:p>
        </w:tc>
        <w:tc>
          <w:tcPr>
            <w:tcW w:w="426" w:type="dxa"/>
            <w:tcBorders>
              <w:top w:val="nil"/>
              <w:left w:val="nil"/>
              <w:bottom w:val="single" w:color="auto" w:sz="4" w:space="0"/>
              <w:right w:val="single" w:color="auto" w:sz="4" w:space="0"/>
            </w:tcBorders>
            <w:shd w:val="clear" w:color="auto" w:fill="FFC000"/>
            <w:noWrap/>
            <w:vAlign w:val="center"/>
          </w:tcPr>
          <w:p w14:paraId="6791AF3A">
            <w:pPr>
              <w:widowControl/>
              <w:snapToGrid w:val="0"/>
              <w:spacing w:line="240" w:lineRule="exact"/>
              <w:jc w:val="center"/>
              <w:rPr>
                <w:rFonts w:ascii="Times New Roman" w:hAnsi="Times New Roman"/>
                <w:kern w:val="0"/>
                <w:sz w:val="16"/>
                <w:szCs w:val="16"/>
              </w:rPr>
            </w:pPr>
          </w:p>
        </w:tc>
        <w:tc>
          <w:tcPr>
            <w:tcW w:w="426" w:type="dxa"/>
            <w:tcBorders>
              <w:top w:val="nil"/>
              <w:left w:val="nil"/>
              <w:bottom w:val="single" w:color="auto" w:sz="4" w:space="0"/>
              <w:right w:val="single" w:color="auto" w:sz="4" w:space="0"/>
            </w:tcBorders>
            <w:shd w:val="clear" w:color="auto" w:fill="CCC0D9" w:themeFill="accent4" w:themeFillTint="66"/>
            <w:noWrap/>
            <w:vAlign w:val="center"/>
          </w:tcPr>
          <w:p w14:paraId="15E265F1">
            <w:pPr>
              <w:widowControl/>
              <w:snapToGrid w:val="0"/>
              <w:spacing w:line="240" w:lineRule="exact"/>
              <w:jc w:val="center"/>
              <w:rPr>
                <w:rFonts w:ascii="Times New Roman" w:hAnsi="Times New Roman"/>
                <w:kern w:val="0"/>
                <w:sz w:val="16"/>
                <w:szCs w:val="16"/>
              </w:rPr>
            </w:pPr>
          </w:p>
        </w:tc>
        <w:tc>
          <w:tcPr>
            <w:tcW w:w="426" w:type="dxa"/>
            <w:tcBorders>
              <w:top w:val="nil"/>
              <w:left w:val="nil"/>
              <w:bottom w:val="single" w:color="auto" w:sz="4" w:space="0"/>
              <w:right w:val="single" w:color="auto" w:sz="4" w:space="0"/>
            </w:tcBorders>
            <w:shd w:val="clear" w:color="auto" w:fill="CCC0D9" w:themeFill="accent4" w:themeFillTint="66"/>
            <w:noWrap/>
            <w:vAlign w:val="center"/>
          </w:tcPr>
          <w:p w14:paraId="48DCF643">
            <w:pPr>
              <w:widowControl/>
              <w:snapToGrid w:val="0"/>
              <w:spacing w:line="240" w:lineRule="exact"/>
              <w:jc w:val="center"/>
              <w:rPr>
                <w:rFonts w:ascii="Times New Roman" w:hAnsi="Times New Roman"/>
                <w:kern w:val="0"/>
                <w:sz w:val="16"/>
                <w:szCs w:val="16"/>
              </w:rPr>
            </w:pPr>
          </w:p>
        </w:tc>
        <w:tc>
          <w:tcPr>
            <w:tcW w:w="425" w:type="dxa"/>
            <w:tcBorders>
              <w:top w:val="nil"/>
              <w:left w:val="nil"/>
              <w:bottom w:val="single" w:color="auto" w:sz="4" w:space="0"/>
              <w:right w:val="single" w:color="auto" w:sz="4" w:space="0"/>
            </w:tcBorders>
            <w:shd w:val="clear" w:color="auto" w:fill="C4EF6D"/>
            <w:noWrap/>
            <w:vAlign w:val="center"/>
          </w:tcPr>
          <w:p w14:paraId="246DE99D">
            <w:pPr>
              <w:widowControl/>
              <w:snapToGrid w:val="0"/>
              <w:spacing w:line="240" w:lineRule="exact"/>
              <w:jc w:val="center"/>
              <w:rPr>
                <w:rFonts w:ascii="Times New Roman" w:hAnsi="Times New Roman"/>
                <w:kern w:val="0"/>
                <w:sz w:val="16"/>
                <w:szCs w:val="16"/>
              </w:rPr>
            </w:pPr>
          </w:p>
        </w:tc>
        <w:tc>
          <w:tcPr>
            <w:tcW w:w="425" w:type="dxa"/>
            <w:tcBorders>
              <w:top w:val="nil"/>
              <w:left w:val="nil"/>
              <w:bottom w:val="single" w:color="auto" w:sz="4" w:space="0"/>
              <w:right w:val="single" w:color="auto" w:sz="4" w:space="0"/>
            </w:tcBorders>
            <w:shd w:val="clear" w:color="auto" w:fill="C4EF6D"/>
            <w:noWrap/>
            <w:vAlign w:val="center"/>
          </w:tcPr>
          <w:p w14:paraId="30B6D582">
            <w:pPr>
              <w:widowControl/>
              <w:snapToGrid w:val="0"/>
              <w:spacing w:line="240" w:lineRule="exact"/>
              <w:jc w:val="center"/>
              <w:rPr>
                <w:rFonts w:ascii="Times New Roman" w:hAnsi="Times New Roman"/>
                <w:kern w:val="0"/>
                <w:sz w:val="16"/>
                <w:szCs w:val="16"/>
              </w:rPr>
            </w:pPr>
          </w:p>
        </w:tc>
        <w:tc>
          <w:tcPr>
            <w:tcW w:w="496" w:type="dxa"/>
            <w:tcBorders>
              <w:top w:val="nil"/>
              <w:left w:val="nil"/>
              <w:bottom w:val="single" w:color="auto" w:sz="4" w:space="0"/>
              <w:right w:val="single" w:color="auto" w:sz="4" w:space="0"/>
            </w:tcBorders>
            <w:shd w:val="clear" w:color="auto" w:fill="FF9A8F"/>
            <w:noWrap/>
            <w:vAlign w:val="center"/>
          </w:tcPr>
          <w:p w14:paraId="1B8DA8F7">
            <w:pPr>
              <w:widowControl/>
              <w:snapToGrid w:val="0"/>
              <w:spacing w:line="240" w:lineRule="exact"/>
              <w:jc w:val="center"/>
              <w:rPr>
                <w:rFonts w:ascii="Times New Roman" w:hAnsi="Times New Roman"/>
                <w:kern w:val="0"/>
                <w:sz w:val="16"/>
                <w:szCs w:val="16"/>
              </w:rPr>
            </w:pPr>
          </w:p>
        </w:tc>
        <w:tc>
          <w:tcPr>
            <w:tcW w:w="496" w:type="dxa"/>
            <w:tcBorders>
              <w:top w:val="nil"/>
              <w:left w:val="nil"/>
              <w:bottom w:val="single" w:color="auto" w:sz="4" w:space="0"/>
              <w:right w:val="single" w:color="auto" w:sz="4" w:space="0"/>
            </w:tcBorders>
            <w:shd w:val="clear" w:color="auto" w:fill="FF9A8F"/>
            <w:noWrap/>
            <w:vAlign w:val="center"/>
          </w:tcPr>
          <w:p w14:paraId="5CC400F9">
            <w:pPr>
              <w:widowControl/>
              <w:snapToGrid w:val="0"/>
              <w:spacing w:line="240" w:lineRule="exact"/>
              <w:jc w:val="center"/>
              <w:rPr>
                <w:rFonts w:ascii="Times New Roman" w:hAnsi="Times New Roman"/>
                <w:kern w:val="0"/>
                <w:sz w:val="16"/>
                <w:szCs w:val="16"/>
              </w:rPr>
            </w:pPr>
          </w:p>
        </w:tc>
        <w:tc>
          <w:tcPr>
            <w:tcW w:w="450" w:type="dxa"/>
            <w:tcBorders>
              <w:top w:val="nil"/>
              <w:left w:val="nil"/>
              <w:bottom w:val="single" w:color="auto" w:sz="4" w:space="0"/>
              <w:right w:val="single" w:color="auto" w:sz="4" w:space="0"/>
            </w:tcBorders>
            <w:shd w:val="clear" w:color="auto" w:fill="65F970"/>
            <w:noWrap/>
            <w:vAlign w:val="center"/>
          </w:tcPr>
          <w:p w14:paraId="2AC916C4">
            <w:pPr>
              <w:widowControl/>
              <w:snapToGrid w:val="0"/>
              <w:spacing w:line="240" w:lineRule="exact"/>
              <w:jc w:val="center"/>
              <w:rPr>
                <w:rFonts w:ascii="Times New Roman" w:hAnsi="Times New Roman"/>
                <w:kern w:val="0"/>
                <w:sz w:val="16"/>
                <w:szCs w:val="16"/>
              </w:rPr>
            </w:pPr>
          </w:p>
        </w:tc>
        <w:tc>
          <w:tcPr>
            <w:tcW w:w="451" w:type="dxa"/>
            <w:tcBorders>
              <w:top w:val="nil"/>
              <w:left w:val="nil"/>
              <w:bottom w:val="single" w:color="auto" w:sz="4" w:space="0"/>
              <w:right w:val="single" w:color="auto" w:sz="4" w:space="0"/>
            </w:tcBorders>
            <w:shd w:val="clear" w:color="auto" w:fill="65F970"/>
            <w:noWrap/>
            <w:vAlign w:val="center"/>
          </w:tcPr>
          <w:p w14:paraId="0B707528">
            <w:pPr>
              <w:widowControl/>
              <w:snapToGrid w:val="0"/>
              <w:spacing w:line="240" w:lineRule="exact"/>
              <w:jc w:val="center"/>
              <w:rPr>
                <w:rFonts w:ascii="Times New Roman" w:hAnsi="Times New Roman"/>
                <w:kern w:val="0"/>
                <w:sz w:val="16"/>
                <w:szCs w:val="16"/>
              </w:rPr>
            </w:pPr>
          </w:p>
        </w:tc>
        <w:tc>
          <w:tcPr>
            <w:tcW w:w="444" w:type="dxa"/>
            <w:tcBorders>
              <w:top w:val="nil"/>
              <w:left w:val="nil"/>
              <w:bottom w:val="single" w:color="auto" w:sz="4" w:space="0"/>
              <w:right w:val="single" w:color="auto" w:sz="4" w:space="0"/>
            </w:tcBorders>
            <w:shd w:val="clear" w:color="auto" w:fill="B58EFA"/>
            <w:noWrap/>
            <w:vAlign w:val="center"/>
          </w:tcPr>
          <w:p w14:paraId="519CFBF7">
            <w:pPr>
              <w:widowControl/>
              <w:snapToGrid w:val="0"/>
              <w:spacing w:line="240" w:lineRule="exact"/>
              <w:jc w:val="center"/>
              <w:rPr>
                <w:rFonts w:ascii="Times New Roman" w:hAnsi="Times New Roman"/>
                <w:kern w:val="0"/>
                <w:sz w:val="16"/>
                <w:szCs w:val="16"/>
              </w:rPr>
            </w:pPr>
          </w:p>
        </w:tc>
        <w:tc>
          <w:tcPr>
            <w:tcW w:w="444" w:type="dxa"/>
            <w:tcBorders>
              <w:top w:val="nil"/>
              <w:left w:val="nil"/>
              <w:bottom w:val="single" w:color="auto" w:sz="4" w:space="0"/>
              <w:right w:val="single" w:color="auto" w:sz="4" w:space="0"/>
            </w:tcBorders>
            <w:shd w:val="clear" w:color="auto" w:fill="B58EFA"/>
            <w:noWrap/>
            <w:vAlign w:val="center"/>
          </w:tcPr>
          <w:p w14:paraId="556311B5">
            <w:pPr>
              <w:widowControl/>
              <w:snapToGrid w:val="0"/>
              <w:spacing w:line="240" w:lineRule="exact"/>
              <w:jc w:val="center"/>
              <w:rPr>
                <w:rFonts w:ascii="Times New Roman" w:hAnsi="Times New Roman"/>
                <w:kern w:val="0"/>
                <w:sz w:val="16"/>
                <w:szCs w:val="16"/>
              </w:rPr>
            </w:pPr>
          </w:p>
        </w:tc>
      </w:tr>
      <w:tr w14:paraId="2EEF5434">
        <w:tblPrEx>
          <w:tblCellMar>
            <w:top w:w="0" w:type="dxa"/>
            <w:left w:w="108" w:type="dxa"/>
            <w:bottom w:w="0" w:type="dxa"/>
            <w:right w:w="108" w:type="dxa"/>
          </w:tblCellMar>
        </w:tblPrEx>
        <w:trPr>
          <w:trHeight w:val="240" w:hRule="atLeast"/>
          <w:tblHeader/>
          <w:jc w:val="center"/>
        </w:trPr>
        <w:tc>
          <w:tcPr>
            <w:tcW w:w="1980" w:type="dxa"/>
            <w:tcBorders>
              <w:top w:val="nil"/>
              <w:left w:val="single" w:color="auto" w:sz="4" w:space="0"/>
              <w:bottom w:val="single" w:color="auto" w:sz="4" w:space="0"/>
              <w:right w:val="single" w:color="auto" w:sz="4" w:space="0"/>
            </w:tcBorders>
            <w:shd w:val="clear" w:color="auto" w:fill="auto"/>
          </w:tcPr>
          <w:p w14:paraId="5FC0D759">
            <w:pPr>
              <w:widowControl/>
              <w:snapToGrid w:val="0"/>
              <w:spacing w:line="240" w:lineRule="exact"/>
              <w:jc w:val="left"/>
              <w:rPr>
                <w:rFonts w:ascii="Times New Roman" w:hAnsi="Times New Roman"/>
                <w:color w:val="000000"/>
                <w:kern w:val="0"/>
                <w:sz w:val="16"/>
                <w:szCs w:val="16"/>
              </w:rPr>
            </w:pPr>
            <w:r>
              <w:rPr>
                <w:rFonts w:ascii="Times New Roman" w:hAnsi="Times New Roman"/>
                <w:color w:val="000000"/>
                <w:kern w:val="0"/>
                <w:sz w:val="16"/>
                <w:szCs w:val="16"/>
              </w:rPr>
              <w:t>电子电路基础</w:t>
            </w:r>
          </w:p>
        </w:tc>
        <w:tc>
          <w:tcPr>
            <w:tcW w:w="380" w:type="dxa"/>
            <w:tcBorders>
              <w:top w:val="nil"/>
              <w:left w:val="nil"/>
              <w:bottom w:val="single" w:color="auto" w:sz="4" w:space="0"/>
              <w:right w:val="single" w:color="auto" w:sz="4" w:space="0"/>
            </w:tcBorders>
            <w:shd w:val="clear" w:color="auto" w:fill="EE7EE1"/>
            <w:noWrap/>
            <w:vAlign w:val="center"/>
          </w:tcPr>
          <w:p w14:paraId="292EF547">
            <w:pPr>
              <w:widowControl/>
              <w:snapToGrid w:val="0"/>
              <w:spacing w:line="240" w:lineRule="exact"/>
              <w:jc w:val="center"/>
              <w:rPr>
                <w:rFonts w:ascii="Times New Roman" w:hAnsi="Times New Roman"/>
                <w:kern w:val="0"/>
                <w:sz w:val="16"/>
                <w:szCs w:val="16"/>
              </w:rPr>
            </w:pPr>
          </w:p>
        </w:tc>
        <w:tc>
          <w:tcPr>
            <w:tcW w:w="395" w:type="dxa"/>
            <w:tcBorders>
              <w:top w:val="nil"/>
              <w:left w:val="nil"/>
              <w:bottom w:val="single" w:color="auto" w:sz="4" w:space="0"/>
              <w:right w:val="single" w:color="auto" w:sz="4" w:space="0"/>
            </w:tcBorders>
            <w:shd w:val="clear" w:color="auto" w:fill="EE7EE1"/>
            <w:noWrap/>
            <w:vAlign w:val="center"/>
          </w:tcPr>
          <w:p w14:paraId="49441358">
            <w:pPr>
              <w:widowControl/>
              <w:snapToGrid w:val="0"/>
              <w:spacing w:line="240" w:lineRule="exact"/>
              <w:jc w:val="center"/>
              <w:rPr>
                <w:rFonts w:ascii="Times New Roman" w:hAnsi="Times New Roman"/>
                <w:spacing w:val="-12"/>
                <w:kern w:val="0"/>
                <w:sz w:val="16"/>
                <w:szCs w:val="16"/>
              </w:rPr>
            </w:pPr>
            <w:r>
              <w:rPr>
                <w:rFonts w:ascii="Times New Roman" w:hAnsi="Times New Roman"/>
                <w:spacing w:val="-12"/>
                <w:kern w:val="0"/>
                <w:sz w:val="16"/>
                <w:szCs w:val="16"/>
              </w:rPr>
              <w:t>H</w:t>
            </w:r>
          </w:p>
        </w:tc>
        <w:tc>
          <w:tcPr>
            <w:tcW w:w="395" w:type="dxa"/>
            <w:tcBorders>
              <w:top w:val="nil"/>
              <w:left w:val="nil"/>
              <w:bottom w:val="single" w:color="auto" w:sz="4" w:space="0"/>
              <w:right w:val="single" w:color="auto" w:sz="4" w:space="0"/>
            </w:tcBorders>
            <w:shd w:val="clear" w:color="auto" w:fill="EE7EE1"/>
            <w:noWrap/>
            <w:vAlign w:val="center"/>
          </w:tcPr>
          <w:p w14:paraId="360DF266">
            <w:pPr>
              <w:widowControl/>
              <w:snapToGrid w:val="0"/>
              <w:spacing w:line="240" w:lineRule="exact"/>
              <w:jc w:val="center"/>
              <w:rPr>
                <w:rFonts w:ascii="Times New Roman" w:hAnsi="Times New Roman"/>
                <w:spacing w:val="-12"/>
                <w:kern w:val="0"/>
                <w:sz w:val="16"/>
                <w:szCs w:val="16"/>
              </w:rPr>
            </w:pPr>
          </w:p>
        </w:tc>
        <w:tc>
          <w:tcPr>
            <w:tcW w:w="396" w:type="dxa"/>
            <w:tcBorders>
              <w:top w:val="nil"/>
              <w:left w:val="nil"/>
              <w:bottom w:val="single" w:color="auto" w:sz="4" w:space="0"/>
              <w:right w:val="single" w:color="auto" w:sz="4" w:space="0"/>
            </w:tcBorders>
            <w:shd w:val="clear" w:color="auto" w:fill="EE7EE1"/>
            <w:noWrap/>
            <w:vAlign w:val="center"/>
          </w:tcPr>
          <w:p w14:paraId="11A283E8">
            <w:pPr>
              <w:widowControl/>
              <w:snapToGrid w:val="0"/>
              <w:spacing w:line="240" w:lineRule="exact"/>
              <w:jc w:val="center"/>
              <w:rPr>
                <w:rFonts w:ascii="Times New Roman" w:hAnsi="Times New Roman"/>
                <w:spacing w:val="-12"/>
                <w:kern w:val="0"/>
                <w:sz w:val="16"/>
                <w:szCs w:val="16"/>
              </w:rPr>
            </w:pPr>
          </w:p>
        </w:tc>
        <w:tc>
          <w:tcPr>
            <w:tcW w:w="426" w:type="dxa"/>
            <w:tcBorders>
              <w:top w:val="nil"/>
              <w:left w:val="nil"/>
              <w:bottom w:val="single" w:color="auto" w:sz="4" w:space="0"/>
              <w:right w:val="single" w:color="auto" w:sz="4" w:space="0"/>
            </w:tcBorders>
            <w:shd w:val="clear" w:color="auto" w:fill="D99594" w:themeFill="accent2" w:themeFillTint="99"/>
            <w:noWrap/>
            <w:vAlign w:val="center"/>
          </w:tcPr>
          <w:p w14:paraId="2B672A28">
            <w:pPr>
              <w:widowControl/>
              <w:snapToGrid w:val="0"/>
              <w:spacing w:line="240" w:lineRule="exact"/>
              <w:jc w:val="center"/>
              <w:rPr>
                <w:rFonts w:ascii="Times New Roman" w:hAnsi="Times New Roman"/>
                <w:kern w:val="0"/>
                <w:sz w:val="16"/>
                <w:szCs w:val="16"/>
              </w:rPr>
            </w:pPr>
            <w:r>
              <w:rPr>
                <w:rFonts w:ascii="Times New Roman" w:hAnsi="Times New Roman"/>
                <w:sz w:val="16"/>
                <w:szCs w:val="16"/>
              </w:rPr>
              <w:t>M</w:t>
            </w:r>
          </w:p>
        </w:tc>
        <w:tc>
          <w:tcPr>
            <w:tcW w:w="426" w:type="dxa"/>
            <w:tcBorders>
              <w:top w:val="nil"/>
              <w:left w:val="nil"/>
              <w:bottom w:val="single" w:color="auto" w:sz="4" w:space="0"/>
              <w:right w:val="single" w:color="auto" w:sz="4" w:space="0"/>
            </w:tcBorders>
            <w:shd w:val="clear" w:color="auto" w:fill="D99594" w:themeFill="accent2" w:themeFillTint="99"/>
            <w:noWrap/>
            <w:vAlign w:val="center"/>
          </w:tcPr>
          <w:p w14:paraId="6F369817">
            <w:pPr>
              <w:widowControl/>
              <w:snapToGrid w:val="0"/>
              <w:spacing w:line="240" w:lineRule="exact"/>
              <w:jc w:val="center"/>
              <w:rPr>
                <w:rFonts w:ascii="Times New Roman" w:hAnsi="Times New Roman"/>
                <w:kern w:val="0"/>
                <w:sz w:val="16"/>
                <w:szCs w:val="16"/>
              </w:rPr>
            </w:pPr>
          </w:p>
        </w:tc>
        <w:tc>
          <w:tcPr>
            <w:tcW w:w="426" w:type="dxa"/>
            <w:tcBorders>
              <w:top w:val="nil"/>
              <w:left w:val="nil"/>
              <w:bottom w:val="single" w:color="auto" w:sz="4" w:space="0"/>
              <w:right w:val="single" w:color="auto" w:sz="4" w:space="0"/>
            </w:tcBorders>
            <w:shd w:val="clear" w:color="auto" w:fill="D99594" w:themeFill="accent2" w:themeFillTint="99"/>
            <w:noWrap/>
            <w:vAlign w:val="center"/>
          </w:tcPr>
          <w:p w14:paraId="64F9FBEC">
            <w:pPr>
              <w:widowControl/>
              <w:snapToGrid w:val="0"/>
              <w:spacing w:line="240" w:lineRule="exact"/>
              <w:jc w:val="center"/>
              <w:rPr>
                <w:rFonts w:ascii="Times New Roman" w:hAnsi="Times New Roman"/>
                <w:kern w:val="0"/>
                <w:sz w:val="16"/>
                <w:szCs w:val="16"/>
              </w:rPr>
            </w:pPr>
          </w:p>
        </w:tc>
        <w:tc>
          <w:tcPr>
            <w:tcW w:w="390" w:type="dxa"/>
            <w:tcBorders>
              <w:top w:val="nil"/>
              <w:left w:val="nil"/>
              <w:bottom w:val="single" w:color="auto" w:sz="4" w:space="0"/>
              <w:right w:val="single" w:color="auto" w:sz="4" w:space="0"/>
            </w:tcBorders>
            <w:shd w:val="clear" w:color="auto" w:fill="15D6DB"/>
            <w:noWrap/>
            <w:vAlign w:val="center"/>
          </w:tcPr>
          <w:p w14:paraId="117A267D">
            <w:pPr>
              <w:widowControl/>
              <w:snapToGrid w:val="0"/>
              <w:spacing w:line="240" w:lineRule="exact"/>
              <w:jc w:val="center"/>
              <w:rPr>
                <w:rFonts w:ascii="Times New Roman" w:hAnsi="Times New Roman"/>
                <w:kern w:val="0"/>
                <w:sz w:val="16"/>
                <w:szCs w:val="16"/>
              </w:rPr>
            </w:pPr>
          </w:p>
        </w:tc>
        <w:tc>
          <w:tcPr>
            <w:tcW w:w="390" w:type="dxa"/>
            <w:tcBorders>
              <w:top w:val="nil"/>
              <w:left w:val="nil"/>
              <w:bottom w:val="single" w:color="auto" w:sz="4" w:space="0"/>
              <w:right w:val="single" w:color="auto" w:sz="4" w:space="0"/>
            </w:tcBorders>
            <w:shd w:val="clear" w:color="auto" w:fill="15D6DB"/>
            <w:noWrap/>
            <w:vAlign w:val="center"/>
          </w:tcPr>
          <w:p w14:paraId="708EF4A2">
            <w:pPr>
              <w:widowControl/>
              <w:snapToGrid w:val="0"/>
              <w:spacing w:line="240" w:lineRule="exact"/>
              <w:jc w:val="center"/>
              <w:rPr>
                <w:rFonts w:ascii="Times New Roman" w:hAnsi="Times New Roman"/>
                <w:kern w:val="0"/>
                <w:sz w:val="16"/>
                <w:szCs w:val="16"/>
              </w:rPr>
            </w:pPr>
          </w:p>
        </w:tc>
        <w:tc>
          <w:tcPr>
            <w:tcW w:w="390" w:type="dxa"/>
            <w:tcBorders>
              <w:top w:val="nil"/>
              <w:left w:val="nil"/>
              <w:bottom w:val="single" w:color="auto" w:sz="4" w:space="0"/>
              <w:right w:val="single" w:color="auto" w:sz="4" w:space="0"/>
            </w:tcBorders>
            <w:shd w:val="clear" w:color="auto" w:fill="15D6DB"/>
            <w:noWrap/>
            <w:vAlign w:val="center"/>
          </w:tcPr>
          <w:p w14:paraId="77EE9BDE">
            <w:pPr>
              <w:widowControl/>
              <w:snapToGrid w:val="0"/>
              <w:spacing w:line="240" w:lineRule="exact"/>
              <w:jc w:val="center"/>
              <w:rPr>
                <w:rFonts w:ascii="Times New Roman" w:hAnsi="Times New Roman"/>
                <w:kern w:val="0"/>
                <w:sz w:val="16"/>
                <w:szCs w:val="16"/>
              </w:rPr>
            </w:pPr>
          </w:p>
        </w:tc>
        <w:tc>
          <w:tcPr>
            <w:tcW w:w="390" w:type="dxa"/>
            <w:tcBorders>
              <w:top w:val="nil"/>
              <w:left w:val="nil"/>
              <w:bottom w:val="single" w:color="auto" w:sz="4" w:space="0"/>
              <w:right w:val="single" w:color="auto" w:sz="4" w:space="0"/>
            </w:tcBorders>
            <w:shd w:val="clear" w:color="auto" w:fill="15D6DB"/>
            <w:noWrap/>
            <w:vAlign w:val="center"/>
          </w:tcPr>
          <w:p w14:paraId="56AA5D72">
            <w:pPr>
              <w:widowControl/>
              <w:snapToGrid w:val="0"/>
              <w:spacing w:line="240" w:lineRule="exact"/>
              <w:jc w:val="center"/>
              <w:rPr>
                <w:rFonts w:ascii="Times New Roman" w:hAnsi="Times New Roman"/>
                <w:kern w:val="0"/>
                <w:sz w:val="16"/>
                <w:szCs w:val="16"/>
              </w:rPr>
            </w:pPr>
          </w:p>
        </w:tc>
        <w:tc>
          <w:tcPr>
            <w:tcW w:w="425" w:type="dxa"/>
            <w:tcBorders>
              <w:top w:val="nil"/>
              <w:left w:val="nil"/>
              <w:bottom w:val="single" w:color="auto" w:sz="4" w:space="0"/>
              <w:right w:val="single" w:color="auto" w:sz="4" w:space="0"/>
            </w:tcBorders>
            <w:shd w:val="clear" w:color="auto" w:fill="FB885F"/>
            <w:noWrap/>
            <w:vAlign w:val="center"/>
          </w:tcPr>
          <w:p w14:paraId="2B3AD01C">
            <w:pPr>
              <w:widowControl/>
              <w:snapToGrid w:val="0"/>
              <w:spacing w:line="240" w:lineRule="exact"/>
              <w:jc w:val="center"/>
              <w:rPr>
                <w:rFonts w:ascii="Times New Roman" w:hAnsi="Times New Roman"/>
                <w:kern w:val="0"/>
                <w:sz w:val="16"/>
                <w:szCs w:val="16"/>
              </w:rPr>
            </w:pPr>
          </w:p>
        </w:tc>
        <w:tc>
          <w:tcPr>
            <w:tcW w:w="425" w:type="dxa"/>
            <w:tcBorders>
              <w:top w:val="nil"/>
              <w:left w:val="nil"/>
              <w:bottom w:val="single" w:color="auto" w:sz="4" w:space="0"/>
              <w:right w:val="single" w:color="auto" w:sz="4" w:space="0"/>
            </w:tcBorders>
            <w:shd w:val="clear" w:color="auto" w:fill="FB885F"/>
            <w:noWrap/>
            <w:vAlign w:val="center"/>
          </w:tcPr>
          <w:p w14:paraId="1F19EB27">
            <w:pPr>
              <w:widowControl/>
              <w:snapToGrid w:val="0"/>
              <w:spacing w:line="240" w:lineRule="exact"/>
              <w:jc w:val="center"/>
              <w:rPr>
                <w:rFonts w:ascii="Times New Roman" w:hAnsi="Times New Roman"/>
                <w:kern w:val="0"/>
                <w:sz w:val="16"/>
                <w:szCs w:val="16"/>
              </w:rPr>
            </w:pPr>
          </w:p>
        </w:tc>
        <w:tc>
          <w:tcPr>
            <w:tcW w:w="425" w:type="dxa"/>
            <w:tcBorders>
              <w:top w:val="nil"/>
              <w:left w:val="nil"/>
              <w:bottom w:val="single" w:color="auto" w:sz="4" w:space="0"/>
              <w:right w:val="single" w:color="auto" w:sz="4" w:space="0"/>
            </w:tcBorders>
            <w:shd w:val="clear" w:color="auto" w:fill="FB885F"/>
            <w:noWrap/>
            <w:vAlign w:val="center"/>
          </w:tcPr>
          <w:p w14:paraId="16A9CABE">
            <w:pPr>
              <w:widowControl/>
              <w:snapToGrid w:val="0"/>
              <w:spacing w:line="240" w:lineRule="exact"/>
              <w:jc w:val="center"/>
              <w:rPr>
                <w:rFonts w:ascii="Times New Roman" w:hAnsi="Times New Roman"/>
                <w:kern w:val="0"/>
                <w:sz w:val="16"/>
                <w:szCs w:val="16"/>
              </w:rPr>
            </w:pPr>
          </w:p>
        </w:tc>
        <w:tc>
          <w:tcPr>
            <w:tcW w:w="425" w:type="dxa"/>
            <w:tcBorders>
              <w:top w:val="nil"/>
              <w:left w:val="nil"/>
              <w:bottom w:val="single" w:color="auto" w:sz="4" w:space="0"/>
              <w:right w:val="single" w:color="auto" w:sz="4" w:space="0"/>
            </w:tcBorders>
            <w:shd w:val="clear" w:color="auto" w:fill="FFFF00"/>
            <w:noWrap/>
            <w:vAlign w:val="center"/>
          </w:tcPr>
          <w:p w14:paraId="11C6BF3C">
            <w:pPr>
              <w:widowControl/>
              <w:snapToGrid w:val="0"/>
              <w:spacing w:line="240" w:lineRule="exact"/>
              <w:jc w:val="center"/>
              <w:rPr>
                <w:rFonts w:ascii="Times New Roman" w:hAnsi="Times New Roman"/>
                <w:kern w:val="0"/>
                <w:sz w:val="16"/>
                <w:szCs w:val="16"/>
              </w:rPr>
            </w:pPr>
          </w:p>
        </w:tc>
        <w:tc>
          <w:tcPr>
            <w:tcW w:w="425" w:type="dxa"/>
            <w:tcBorders>
              <w:top w:val="nil"/>
              <w:left w:val="nil"/>
              <w:bottom w:val="single" w:color="auto" w:sz="4" w:space="0"/>
              <w:right w:val="single" w:color="auto" w:sz="4" w:space="0"/>
            </w:tcBorders>
            <w:shd w:val="clear" w:color="auto" w:fill="FFFF00"/>
            <w:noWrap/>
            <w:vAlign w:val="center"/>
          </w:tcPr>
          <w:p w14:paraId="129894EF">
            <w:pPr>
              <w:widowControl/>
              <w:snapToGrid w:val="0"/>
              <w:spacing w:line="240" w:lineRule="exact"/>
              <w:jc w:val="center"/>
              <w:rPr>
                <w:rFonts w:ascii="Times New Roman" w:hAnsi="Times New Roman"/>
                <w:kern w:val="0"/>
                <w:sz w:val="16"/>
                <w:szCs w:val="16"/>
              </w:rPr>
            </w:pPr>
          </w:p>
        </w:tc>
        <w:tc>
          <w:tcPr>
            <w:tcW w:w="427" w:type="dxa"/>
            <w:tcBorders>
              <w:top w:val="nil"/>
              <w:left w:val="nil"/>
              <w:bottom w:val="single" w:color="auto" w:sz="4" w:space="0"/>
              <w:right w:val="single" w:color="auto" w:sz="4" w:space="0"/>
            </w:tcBorders>
            <w:shd w:val="clear" w:color="auto" w:fill="FFFF00"/>
            <w:noWrap/>
            <w:vAlign w:val="center"/>
          </w:tcPr>
          <w:p w14:paraId="20A2D0D7">
            <w:pPr>
              <w:widowControl/>
              <w:snapToGrid w:val="0"/>
              <w:spacing w:line="240" w:lineRule="exact"/>
              <w:jc w:val="center"/>
              <w:rPr>
                <w:rFonts w:ascii="Times New Roman" w:hAnsi="Times New Roman"/>
                <w:kern w:val="0"/>
                <w:sz w:val="16"/>
                <w:szCs w:val="16"/>
              </w:rPr>
            </w:pPr>
          </w:p>
        </w:tc>
        <w:tc>
          <w:tcPr>
            <w:tcW w:w="424" w:type="dxa"/>
            <w:tcBorders>
              <w:top w:val="nil"/>
              <w:left w:val="nil"/>
              <w:bottom w:val="single" w:color="auto" w:sz="4" w:space="0"/>
              <w:right w:val="single" w:color="auto" w:sz="4" w:space="0"/>
            </w:tcBorders>
            <w:shd w:val="clear" w:color="auto" w:fill="FFC000"/>
            <w:noWrap/>
            <w:vAlign w:val="center"/>
          </w:tcPr>
          <w:p w14:paraId="21C87429">
            <w:pPr>
              <w:widowControl/>
              <w:snapToGrid w:val="0"/>
              <w:spacing w:line="240" w:lineRule="exact"/>
              <w:jc w:val="center"/>
              <w:rPr>
                <w:rFonts w:ascii="Times New Roman" w:hAnsi="Times New Roman"/>
                <w:kern w:val="0"/>
                <w:sz w:val="16"/>
                <w:szCs w:val="16"/>
              </w:rPr>
            </w:pPr>
          </w:p>
        </w:tc>
        <w:tc>
          <w:tcPr>
            <w:tcW w:w="426" w:type="dxa"/>
            <w:tcBorders>
              <w:top w:val="nil"/>
              <w:left w:val="nil"/>
              <w:bottom w:val="single" w:color="auto" w:sz="4" w:space="0"/>
              <w:right w:val="single" w:color="auto" w:sz="4" w:space="0"/>
            </w:tcBorders>
            <w:shd w:val="clear" w:color="auto" w:fill="FFC000"/>
            <w:noWrap/>
            <w:vAlign w:val="center"/>
          </w:tcPr>
          <w:p w14:paraId="7B7A8F69">
            <w:pPr>
              <w:widowControl/>
              <w:snapToGrid w:val="0"/>
              <w:spacing w:line="240" w:lineRule="exact"/>
              <w:jc w:val="center"/>
              <w:rPr>
                <w:rFonts w:ascii="Times New Roman" w:hAnsi="Times New Roman"/>
                <w:kern w:val="0"/>
                <w:sz w:val="16"/>
                <w:szCs w:val="16"/>
              </w:rPr>
            </w:pPr>
          </w:p>
        </w:tc>
        <w:tc>
          <w:tcPr>
            <w:tcW w:w="426" w:type="dxa"/>
            <w:tcBorders>
              <w:top w:val="nil"/>
              <w:left w:val="nil"/>
              <w:bottom w:val="single" w:color="auto" w:sz="4" w:space="0"/>
              <w:right w:val="single" w:color="auto" w:sz="4" w:space="0"/>
            </w:tcBorders>
            <w:shd w:val="clear" w:color="auto" w:fill="CCC0D9" w:themeFill="accent4" w:themeFillTint="66"/>
            <w:noWrap/>
            <w:vAlign w:val="center"/>
          </w:tcPr>
          <w:p w14:paraId="714716F9">
            <w:pPr>
              <w:widowControl/>
              <w:snapToGrid w:val="0"/>
              <w:spacing w:line="240" w:lineRule="exact"/>
              <w:jc w:val="center"/>
              <w:rPr>
                <w:rFonts w:ascii="Times New Roman" w:hAnsi="Times New Roman"/>
                <w:kern w:val="0"/>
                <w:sz w:val="16"/>
                <w:szCs w:val="16"/>
              </w:rPr>
            </w:pPr>
          </w:p>
        </w:tc>
        <w:tc>
          <w:tcPr>
            <w:tcW w:w="426" w:type="dxa"/>
            <w:tcBorders>
              <w:top w:val="nil"/>
              <w:left w:val="nil"/>
              <w:bottom w:val="single" w:color="auto" w:sz="4" w:space="0"/>
              <w:right w:val="single" w:color="auto" w:sz="4" w:space="0"/>
            </w:tcBorders>
            <w:shd w:val="clear" w:color="auto" w:fill="CCC0D9" w:themeFill="accent4" w:themeFillTint="66"/>
            <w:noWrap/>
            <w:vAlign w:val="center"/>
          </w:tcPr>
          <w:p w14:paraId="5571D123">
            <w:pPr>
              <w:widowControl/>
              <w:snapToGrid w:val="0"/>
              <w:spacing w:line="240" w:lineRule="exact"/>
              <w:jc w:val="center"/>
              <w:rPr>
                <w:rFonts w:ascii="Times New Roman" w:hAnsi="Times New Roman"/>
                <w:kern w:val="0"/>
                <w:sz w:val="16"/>
                <w:szCs w:val="16"/>
              </w:rPr>
            </w:pPr>
          </w:p>
        </w:tc>
        <w:tc>
          <w:tcPr>
            <w:tcW w:w="425" w:type="dxa"/>
            <w:tcBorders>
              <w:top w:val="nil"/>
              <w:left w:val="nil"/>
              <w:bottom w:val="single" w:color="auto" w:sz="4" w:space="0"/>
              <w:right w:val="single" w:color="auto" w:sz="4" w:space="0"/>
            </w:tcBorders>
            <w:shd w:val="clear" w:color="auto" w:fill="C4EF6D"/>
            <w:noWrap/>
            <w:vAlign w:val="center"/>
          </w:tcPr>
          <w:p w14:paraId="0A01577D">
            <w:pPr>
              <w:widowControl/>
              <w:snapToGrid w:val="0"/>
              <w:spacing w:line="240" w:lineRule="exact"/>
              <w:jc w:val="center"/>
              <w:rPr>
                <w:rFonts w:ascii="Times New Roman" w:hAnsi="Times New Roman"/>
                <w:kern w:val="0"/>
                <w:sz w:val="16"/>
                <w:szCs w:val="16"/>
              </w:rPr>
            </w:pPr>
          </w:p>
        </w:tc>
        <w:tc>
          <w:tcPr>
            <w:tcW w:w="425" w:type="dxa"/>
            <w:tcBorders>
              <w:top w:val="nil"/>
              <w:left w:val="nil"/>
              <w:bottom w:val="single" w:color="auto" w:sz="4" w:space="0"/>
              <w:right w:val="single" w:color="auto" w:sz="4" w:space="0"/>
            </w:tcBorders>
            <w:shd w:val="clear" w:color="auto" w:fill="C4EF6D"/>
            <w:noWrap/>
            <w:vAlign w:val="center"/>
          </w:tcPr>
          <w:p w14:paraId="072509F3">
            <w:pPr>
              <w:widowControl/>
              <w:snapToGrid w:val="0"/>
              <w:spacing w:line="240" w:lineRule="exact"/>
              <w:jc w:val="center"/>
              <w:rPr>
                <w:rFonts w:ascii="Times New Roman" w:hAnsi="Times New Roman"/>
                <w:kern w:val="0"/>
                <w:sz w:val="16"/>
                <w:szCs w:val="16"/>
              </w:rPr>
            </w:pPr>
          </w:p>
        </w:tc>
        <w:tc>
          <w:tcPr>
            <w:tcW w:w="496" w:type="dxa"/>
            <w:tcBorders>
              <w:top w:val="nil"/>
              <w:left w:val="nil"/>
              <w:bottom w:val="single" w:color="auto" w:sz="4" w:space="0"/>
              <w:right w:val="single" w:color="auto" w:sz="4" w:space="0"/>
            </w:tcBorders>
            <w:shd w:val="clear" w:color="auto" w:fill="FF9A8F"/>
            <w:noWrap/>
            <w:vAlign w:val="center"/>
          </w:tcPr>
          <w:p w14:paraId="78D3E2BC">
            <w:pPr>
              <w:widowControl/>
              <w:snapToGrid w:val="0"/>
              <w:spacing w:line="240" w:lineRule="exact"/>
              <w:jc w:val="center"/>
              <w:rPr>
                <w:rFonts w:ascii="Times New Roman" w:hAnsi="Times New Roman"/>
                <w:kern w:val="0"/>
                <w:sz w:val="16"/>
                <w:szCs w:val="16"/>
              </w:rPr>
            </w:pPr>
          </w:p>
        </w:tc>
        <w:tc>
          <w:tcPr>
            <w:tcW w:w="496" w:type="dxa"/>
            <w:tcBorders>
              <w:top w:val="nil"/>
              <w:left w:val="nil"/>
              <w:bottom w:val="single" w:color="auto" w:sz="4" w:space="0"/>
              <w:right w:val="single" w:color="auto" w:sz="4" w:space="0"/>
            </w:tcBorders>
            <w:shd w:val="clear" w:color="auto" w:fill="FF9A8F"/>
            <w:noWrap/>
            <w:vAlign w:val="center"/>
          </w:tcPr>
          <w:p w14:paraId="51A87183">
            <w:pPr>
              <w:widowControl/>
              <w:snapToGrid w:val="0"/>
              <w:spacing w:line="240" w:lineRule="exact"/>
              <w:jc w:val="center"/>
              <w:rPr>
                <w:rFonts w:ascii="Times New Roman" w:hAnsi="Times New Roman"/>
                <w:kern w:val="0"/>
                <w:sz w:val="16"/>
                <w:szCs w:val="16"/>
              </w:rPr>
            </w:pPr>
          </w:p>
        </w:tc>
        <w:tc>
          <w:tcPr>
            <w:tcW w:w="450" w:type="dxa"/>
            <w:tcBorders>
              <w:top w:val="nil"/>
              <w:left w:val="nil"/>
              <w:bottom w:val="single" w:color="auto" w:sz="4" w:space="0"/>
              <w:right w:val="single" w:color="auto" w:sz="4" w:space="0"/>
            </w:tcBorders>
            <w:shd w:val="clear" w:color="auto" w:fill="65F970"/>
            <w:noWrap/>
            <w:vAlign w:val="center"/>
          </w:tcPr>
          <w:p w14:paraId="56020223">
            <w:pPr>
              <w:widowControl/>
              <w:snapToGrid w:val="0"/>
              <w:spacing w:line="240" w:lineRule="exact"/>
              <w:jc w:val="center"/>
              <w:rPr>
                <w:rFonts w:ascii="Times New Roman" w:hAnsi="Times New Roman"/>
                <w:kern w:val="0"/>
                <w:sz w:val="16"/>
                <w:szCs w:val="16"/>
              </w:rPr>
            </w:pPr>
          </w:p>
        </w:tc>
        <w:tc>
          <w:tcPr>
            <w:tcW w:w="451" w:type="dxa"/>
            <w:tcBorders>
              <w:top w:val="nil"/>
              <w:left w:val="nil"/>
              <w:bottom w:val="single" w:color="auto" w:sz="4" w:space="0"/>
              <w:right w:val="single" w:color="auto" w:sz="4" w:space="0"/>
            </w:tcBorders>
            <w:shd w:val="clear" w:color="auto" w:fill="65F970"/>
            <w:noWrap/>
            <w:vAlign w:val="center"/>
          </w:tcPr>
          <w:p w14:paraId="7304B62B">
            <w:pPr>
              <w:widowControl/>
              <w:snapToGrid w:val="0"/>
              <w:spacing w:line="240" w:lineRule="exact"/>
              <w:jc w:val="center"/>
              <w:rPr>
                <w:rFonts w:ascii="Times New Roman" w:hAnsi="Times New Roman"/>
                <w:kern w:val="0"/>
                <w:sz w:val="16"/>
                <w:szCs w:val="16"/>
              </w:rPr>
            </w:pPr>
          </w:p>
        </w:tc>
        <w:tc>
          <w:tcPr>
            <w:tcW w:w="444" w:type="dxa"/>
            <w:tcBorders>
              <w:top w:val="nil"/>
              <w:left w:val="nil"/>
              <w:bottom w:val="single" w:color="auto" w:sz="4" w:space="0"/>
              <w:right w:val="single" w:color="auto" w:sz="4" w:space="0"/>
            </w:tcBorders>
            <w:shd w:val="clear" w:color="auto" w:fill="B58EFA"/>
            <w:noWrap/>
            <w:vAlign w:val="center"/>
          </w:tcPr>
          <w:p w14:paraId="196CD4FD">
            <w:pPr>
              <w:widowControl/>
              <w:snapToGrid w:val="0"/>
              <w:spacing w:line="240" w:lineRule="exact"/>
              <w:jc w:val="center"/>
              <w:rPr>
                <w:rFonts w:ascii="Times New Roman" w:hAnsi="Times New Roman"/>
                <w:kern w:val="0"/>
                <w:sz w:val="16"/>
                <w:szCs w:val="16"/>
              </w:rPr>
            </w:pPr>
            <w:r>
              <w:rPr>
                <w:rFonts w:ascii="Times New Roman" w:hAnsi="Times New Roman"/>
                <w:sz w:val="16"/>
                <w:szCs w:val="16"/>
              </w:rPr>
              <w:t>L</w:t>
            </w:r>
          </w:p>
        </w:tc>
        <w:tc>
          <w:tcPr>
            <w:tcW w:w="444" w:type="dxa"/>
            <w:tcBorders>
              <w:top w:val="nil"/>
              <w:left w:val="nil"/>
              <w:bottom w:val="single" w:color="auto" w:sz="4" w:space="0"/>
              <w:right w:val="single" w:color="auto" w:sz="4" w:space="0"/>
            </w:tcBorders>
            <w:shd w:val="clear" w:color="auto" w:fill="B58EFA"/>
            <w:noWrap/>
            <w:vAlign w:val="center"/>
          </w:tcPr>
          <w:p w14:paraId="57891A2E">
            <w:pPr>
              <w:widowControl/>
              <w:snapToGrid w:val="0"/>
              <w:spacing w:line="240" w:lineRule="exact"/>
              <w:jc w:val="center"/>
              <w:rPr>
                <w:rFonts w:ascii="Times New Roman" w:hAnsi="Times New Roman"/>
                <w:kern w:val="0"/>
                <w:sz w:val="16"/>
                <w:szCs w:val="16"/>
              </w:rPr>
            </w:pPr>
          </w:p>
        </w:tc>
      </w:tr>
      <w:tr w14:paraId="64A23A73">
        <w:tblPrEx>
          <w:tblCellMar>
            <w:top w:w="0" w:type="dxa"/>
            <w:left w:w="108" w:type="dxa"/>
            <w:bottom w:w="0" w:type="dxa"/>
            <w:right w:w="108" w:type="dxa"/>
          </w:tblCellMar>
        </w:tblPrEx>
        <w:trPr>
          <w:trHeight w:val="240" w:hRule="atLeast"/>
          <w:tblHeader/>
          <w:jc w:val="center"/>
        </w:trPr>
        <w:tc>
          <w:tcPr>
            <w:tcW w:w="1980" w:type="dxa"/>
            <w:tcBorders>
              <w:top w:val="nil"/>
              <w:left w:val="single" w:color="auto" w:sz="4" w:space="0"/>
              <w:bottom w:val="single" w:color="auto" w:sz="4" w:space="0"/>
              <w:right w:val="single" w:color="auto" w:sz="4" w:space="0"/>
            </w:tcBorders>
            <w:shd w:val="clear" w:color="auto" w:fill="auto"/>
          </w:tcPr>
          <w:p w14:paraId="043F2555">
            <w:pPr>
              <w:widowControl/>
              <w:snapToGrid w:val="0"/>
              <w:spacing w:line="240" w:lineRule="exact"/>
              <w:jc w:val="left"/>
              <w:rPr>
                <w:rFonts w:ascii="Times New Roman" w:hAnsi="Times New Roman"/>
                <w:color w:val="000000"/>
                <w:kern w:val="0"/>
                <w:sz w:val="16"/>
                <w:szCs w:val="16"/>
              </w:rPr>
            </w:pPr>
            <w:r>
              <w:rPr>
                <w:rFonts w:ascii="Times New Roman" w:hAnsi="Times New Roman"/>
                <w:color w:val="000000"/>
                <w:kern w:val="0"/>
                <w:sz w:val="16"/>
                <w:szCs w:val="16"/>
              </w:rPr>
              <w:t>电子电路基础实验</w:t>
            </w:r>
          </w:p>
        </w:tc>
        <w:tc>
          <w:tcPr>
            <w:tcW w:w="380" w:type="dxa"/>
            <w:tcBorders>
              <w:top w:val="nil"/>
              <w:left w:val="nil"/>
              <w:bottom w:val="single" w:color="auto" w:sz="4" w:space="0"/>
              <w:right w:val="single" w:color="auto" w:sz="4" w:space="0"/>
            </w:tcBorders>
            <w:shd w:val="clear" w:color="auto" w:fill="EE7EE1"/>
            <w:noWrap/>
            <w:vAlign w:val="center"/>
          </w:tcPr>
          <w:p w14:paraId="612A48FC">
            <w:pPr>
              <w:widowControl/>
              <w:snapToGrid w:val="0"/>
              <w:spacing w:line="240" w:lineRule="exact"/>
              <w:jc w:val="center"/>
              <w:rPr>
                <w:rFonts w:ascii="Times New Roman" w:hAnsi="Times New Roman"/>
                <w:kern w:val="0"/>
                <w:sz w:val="16"/>
                <w:szCs w:val="16"/>
              </w:rPr>
            </w:pPr>
          </w:p>
        </w:tc>
        <w:tc>
          <w:tcPr>
            <w:tcW w:w="395" w:type="dxa"/>
            <w:tcBorders>
              <w:top w:val="nil"/>
              <w:left w:val="nil"/>
              <w:bottom w:val="single" w:color="auto" w:sz="4" w:space="0"/>
              <w:right w:val="single" w:color="auto" w:sz="4" w:space="0"/>
            </w:tcBorders>
            <w:shd w:val="clear" w:color="auto" w:fill="EE7EE1"/>
            <w:noWrap/>
            <w:vAlign w:val="center"/>
          </w:tcPr>
          <w:p w14:paraId="6D090D86">
            <w:pPr>
              <w:widowControl/>
              <w:snapToGrid w:val="0"/>
              <w:spacing w:line="240" w:lineRule="exact"/>
              <w:jc w:val="center"/>
              <w:rPr>
                <w:rFonts w:ascii="Times New Roman" w:hAnsi="Times New Roman"/>
                <w:spacing w:val="-12"/>
                <w:kern w:val="0"/>
                <w:sz w:val="16"/>
                <w:szCs w:val="16"/>
              </w:rPr>
            </w:pPr>
          </w:p>
        </w:tc>
        <w:tc>
          <w:tcPr>
            <w:tcW w:w="395" w:type="dxa"/>
            <w:tcBorders>
              <w:top w:val="nil"/>
              <w:left w:val="nil"/>
              <w:bottom w:val="single" w:color="auto" w:sz="4" w:space="0"/>
              <w:right w:val="single" w:color="auto" w:sz="4" w:space="0"/>
            </w:tcBorders>
            <w:shd w:val="clear" w:color="auto" w:fill="EE7EE1"/>
            <w:noWrap/>
            <w:vAlign w:val="center"/>
          </w:tcPr>
          <w:p w14:paraId="145C6787">
            <w:pPr>
              <w:widowControl/>
              <w:snapToGrid w:val="0"/>
              <w:spacing w:line="240" w:lineRule="exact"/>
              <w:jc w:val="center"/>
              <w:rPr>
                <w:rFonts w:ascii="Times New Roman" w:hAnsi="Times New Roman"/>
                <w:spacing w:val="-12"/>
                <w:kern w:val="0"/>
                <w:sz w:val="16"/>
                <w:szCs w:val="16"/>
              </w:rPr>
            </w:pPr>
          </w:p>
        </w:tc>
        <w:tc>
          <w:tcPr>
            <w:tcW w:w="396" w:type="dxa"/>
            <w:tcBorders>
              <w:top w:val="nil"/>
              <w:left w:val="nil"/>
              <w:bottom w:val="single" w:color="auto" w:sz="4" w:space="0"/>
              <w:right w:val="single" w:color="auto" w:sz="4" w:space="0"/>
            </w:tcBorders>
            <w:shd w:val="clear" w:color="auto" w:fill="EE7EE1"/>
            <w:noWrap/>
            <w:vAlign w:val="center"/>
          </w:tcPr>
          <w:p w14:paraId="3BC09E7D">
            <w:pPr>
              <w:widowControl/>
              <w:snapToGrid w:val="0"/>
              <w:spacing w:line="240" w:lineRule="exact"/>
              <w:jc w:val="center"/>
              <w:rPr>
                <w:rFonts w:ascii="Times New Roman" w:hAnsi="Times New Roman"/>
                <w:spacing w:val="-12"/>
                <w:kern w:val="0"/>
                <w:sz w:val="16"/>
                <w:szCs w:val="16"/>
              </w:rPr>
            </w:pPr>
          </w:p>
        </w:tc>
        <w:tc>
          <w:tcPr>
            <w:tcW w:w="426" w:type="dxa"/>
            <w:tcBorders>
              <w:top w:val="nil"/>
              <w:left w:val="nil"/>
              <w:bottom w:val="single" w:color="auto" w:sz="4" w:space="0"/>
              <w:right w:val="single" w:color="auto" w:sz="4" w:space="0"/>
            </w:tcBorders>
            <w:shd w:val="clear" w:color="auto" w:fill="D99594" w:themeFill="accent2" w:themeFillTint="99"/>
            <w:noWrap/>
            <w:vAlign w:val="center"/>
          </w:tcPr>
          <w:p w14:paraId="15205B25">
            <w:pPr>
              <w:widowControl/>
              <w:snapToGrid w:val="0"/>
              <w:spacing w:line="240" w:lineRule="exact"/>
              <w:jc w:val="center"/>
              <w:rPr>
                <w:rFonts w:ascii="Times New Roman" w:hAnsi="Times New Roman"/>
                <w:kern w:val="0"/>
                <w:sz w:val="16"/>
                <w:szCs w:val="16"/>
              </w:rPr>
            </w:pPr>
          </w:p>
        </w:tc>
        <w:tc>
          <w:tcPr>
            <w:tcW w:w="426" w:type="dxa"/>
            <w:tcBorders>
              <w:top w:val="nil"/>
              <w:left w:val="nil"/>
              <w:bottom w:val="single" w:color="auto" w:sz="4" w:space="0"/>
              <w:right w:val="single" w:color="auto" w:sz="4" w:space="0"/>
            </w:tcBorders>
            <w:shd w:val="clear" w:color="auto" w:fill="D99594" w:themeFill="accent2" w:themeFillTint="99"/>
            <w:noWrap/>
            <w:vAlign w:val="center"/>
          </w:tcPr>
          <w:p w14:paraId="4CF90B4B">
            <w:pPr>
              <w:widowControl/>
              <w:snapToGrid w:val="0"/>
              <w:spacing w:line="240" w:lineRule="exact"/>
              <w:jc w:val="center"/>
              <w:rPr>
                <w:rFonts w:ascii="Times New Roman" w:hAnsi="Times New Roman"/>
                <w:kern w:val="0"/>
                <w:sz w:val="16"/>
                <w:szCs w:val="16"/>
              </w:rPr>
            </w:pPr>
          </w:p>
        </w:tc>
        <w:tc>
          <w:tcPr>
            <w:tcW w:w="426" w:type="dxa"/>
            <w:tcBorders>
              <w:top w:val="nil"/>
              <w:left w:val="nil"/>
              <w:bottom w:val="single" w:color="auto" w:sz="4" w:space="0"/>
              <w:right w:val="single" w:color="auto" w:sz="4" w:space="0"/>
            </w:tcBorders>
            <w:shd w:val="clear" w:color="auto" w:fill="D99594" w:themeFill="accent2" w:themeFillTint="99"/>
            <w:noWrap/>
            <w:vAlign w:val="center"/>
          </w:tcPr>
          <w:p w14:paraId="2D23F04C">
            <w:pPr>
              <w:widowControl/>
              <w:snapToGrid w:val="0"/>
              <w:spacing w:line="240" w:lineRule="exact"/>
              <w:jc w:val="center"/>
              <w:rPr>
                <w:rFonts w:ascii="Times New Roman" w:hAnsi="Times New Roman"/>
                <w:kern w:val="0"/>
                <w:sz w:val="16"/>
                <w:szCs w:val="16"/>
              </w:rPr>
            </w:pPr>
          </w:p>
        </w:tc>
        <w:tc>
          <w:tcPr>
            <w:tcW w:w="390" w:type="dxa"/>
            <w:tcBorders>
              <w:top w:val="nil"/>
              <w:left w:val="nil"/>
              <w:bottom w:val="single" w:color="auto" w:sz="4" w:space="0"/>
              <w:right w:val="single" w:color="auto" w:sz="4" w:space="0"/>
            </w:tcBorders>
            <w:shd w:val="clear" w:color="auto" w:fill="15D6DB"/>
            <w:noWrap/>
            <w:vAlign w:val="center"/>
          </w:tcPr>
          <w:p w14:paraId="51B7317E">
            <w:pPr>
              <w:widowControl/>
              <w:snapToGrid w:val="0"/>
              <w:spacing w:line="240" w:lineRule="exact"/>
              <w:jc w:val="center"/>
              <w:rPr>
                <w:rFonts w:ascii="Times New Roman" w:hAnsi="Times New Roman"/>
                <w:kern w:val="0"/>
                <w:sz w:val="16"/>
                <w:szCs w:val="16"/>
              </w:rPr>
            </w:pPr>
          </w:p>
        </w:tc>
        <w:tc>
          <w:tcPr>
            <w:tcW w:w="390" w:type="dxa"/>
            <w:tcBorders>
              <w:top w:val="nil"/>
              <w:left w:val="nil"/>
              <w:bottom w:val="single" w:color="auto" w:sz="4" w:space="0"/>
              <w:right w:val="single" w:color="auto" w:sz="4" w:space="0"/>
            </w:tcBorders>
            <w:shd w:val="clear" w:color="auto" w:fill="15D6DB"/>
            <w:noWrap/>
            <w:vAlign w:val="center"/>
          </w:tcPr>
          <w:p w14:paraId="55AA09DB">
            <w:pPr>
              <w:widowControl/>
              <w:snapToGrid w:val="0"/>
              <w:spacing w:line="240" w:lineRule="exact"/>
              <w:jc w:val="center"/>
              <w:rPr>
                <w:rFonts w:ascii="Times New Roman" w:hAnsi="Times New Roman"/>
                <w:spacing w:val="-12"/>
                <w:kern w:val="0"/>
                <w:sz w:val="16"/>
                <w:szCs w:val="16"/>
              </w:rPr>
            </w:pPr>
            <w:r>
              <w:rPr>
                <w:rFonts w:ascii="Times New Roman" w:hAnsi="Times New Roman"/>
                <w:spacing w:val="-12"/>
                <w:kern w:val="0"/>
                <w:sz w:val="16"/>
                <w:szCs w:val="16"/>
              </w:rPr>
              <w:t>H</w:t>
            </w:r>
          </w:p>
        </w:tc>
        <w:tc>
          <w:tcPr>
            <w:tcW w:w="390" w:type="dxa"/>
            <w:tcBorders>
              <w:top w:val="nil"/>
              <w:left w:val="nil"/>
              <w:bottom w:val="single" w:color="auto" w:sz="4" w:space="0"/>
              <w:right w:val="single" w:color="auto" w:sz="4" w:space="0"/>
            </w:tcBorders>
            <w:shd w:val="clear" w:color="auto" w:fill="15D6DB"/>
            <w:noWrap/>
            <w:vAlign w:val="center"/>
          </w:tcPr>
          <w:p w14:paraId="45AFB537">
            <w:pPr>
              <w:widowControl/>
              <w:snapToGrid w:val="0"/>
              <w:spacing w:line="240" w:lineRule="exact"/>
              <w:jc w:val="center"/>
              <w:rPr>
                <w:rFonts w:ascii="Times New Roman" w:hAnsi="Times New Roman"/>
                <w:kern w:val="0"/>
                <w:sz w:val="16"/>
                <w:szCs w:val="16"/>
              </w:rPr>
            </w:pPr>
          </w:p>
        </w:tc>
        <w:tc>
          <w:tcPr>
            <w:tcW w:w="390" w:type="dxa"/>
            <w:tcBorders>
              <w:top w:val="nil"/>
              <w:left w:val="nil"/>
              <w:bottom w:val="single" w:color="auto" w:sz="4" w:space="0"/>
              <w:right w:val="single" w:color="auto" w:sz="4" w:space="0"/>
            </w:tcBorders>
            <w:shd w:val="clear" w:color="auto" w:fill="15D6DB"/>
            <w:noWrap/>
            <w:vAlign w:val="center"/>
          </w:tcPr>
          <w:p w14:paraId="29F95F8B">
            <w:pPr>
              <w:widowControl/>
              <w:snapToGrid w:val="0"/>
              <w:spacing w:line="240" w:lineRule="exact"/>
              <w:jc w:val="center"/>
              <w:rPr>
                <w:rFonts w:ascii="Times New Roman" w:hAnsi="Times New Roman"/>
                <w:kern w:val="0"/>
                <w:sz w:val="16"/>
                <w:szCs w:val="16"/>
              </w:rPr>
            </w:pPr>
          </w:p>
        </w:tc>
        <w:tc>
          <w:tcPr>
            <w:tcW w:w="425" w:type="dxa"/>
            <w:tcBorders>
              <w:top w:val="nil"/>
              <w:left w:val="nil"/>
              <w:bottom w:val="single" w:color="auto" w:sz="4" w:space="0"/>
              <w:right w:val="single" w:color="auto" w:sz="4" w:space="0"/>
            </w:tcBorders>
            <w:shd w:val="clear" w:color="auto" w:fill="FB885F"/>
            <w:noWrap/>
            <w:vAlign w:val="center"/>
          </w:tcPr>
          <w:p w14:paraId="0563AC81">
            <w:pPr>
              <w:widowControl/>
              <w:snapToGrid w:val="0"/>
              <w:spacing w:line="240" w:lineRule="exact"/>
              <w:jc w:val="center"/>
              <w:rPr>
                <w:rFonts w:ascii="Times New Roman" w:hAnsi="Times New Roman"/>
                <w:kern w:val="0"/>
                <w:sz w:val="16"/>
                <w:szCs w:val="16"/>
              </w:rPr>
            </w:pPr>
          </w:p>
        </w:tc>
        <w:tc>
          <w:tcPr>
            <w:tcW w:w="425" w:type="dxa"/>
            <w:tcBorders>
              <w:top w:val="nil"/>
              <w:left w:val="nil"/>
              <w:bottom w:val="single" w:color="auto" w:sz="4" w:space="0"/>
              <w:right w:val="single" w:color="auto" w:sz="4" w:space="0"/>
            </w:tcBorders>
            <w:shd w:val="clear" w:color="auto" w:fill="FB885F"/>
            <w:noWrap/>
            <w:vAlign w:val="center"/>
          </w:tcPr>
          <w:p w14:paraId="3AFEA176">
            <w:pPr>
              <w:widowControl/>
              <w:snapToGrid w:val="0"/>
              <w:spacing w:line="240" w:lineRule="exact"/>
              <w:jc w:val="center"/>
              <w:rPr>
                <w:rFonts w:ascii="Times New Roman" w:hAnsi="Times New Roman"/>
                <w:kern w:val="0"/>
                <w:sz w:val="16"/>
                <w:szCs w:val="16"/>
              </w:rPr>
            </w:pPr>
          </w:p>
        </w:tc>
        <w:tc>
          <w:tcPr>
            <w:tcW w:w="425" w:type="dxa"/>
            <w:tcBorders>
              <w:top w:val="nil"/>
              <w:left w:val="nil"/>
              <w:bottom w:val="single" w:color="auto" w:sz="4" w:space="0"/>
              <w:right w:val="single" w:color="auto" w:sz="4" w:space="0"/>
            </w:tcBorders>
            <w:shd w:val="clear" w:color="auto" w:fill="FB885F"/>
            <w:noWrap/>
            <w:vAlign w:val="center"/>
          </w:tcPr>
          <w:p w14:paraId="2A83CAF1">
            <w:pPr>
              <w:widowControl/>
              <w:snapToGrid w:val="0"/>
              <w:spacing w:line="240" w:lineRule="exact"/>
              <w:jc w:val="center"/>
              <w:rPr>
                <w:rFonts w:ascii="Times New Roman" w:hAnsi="Times New Roman"/>
                <w:kern w:val="0"/>
                <w:sz w:val="16"/>
                <w:szCs w:val="16"/>
              </w:rPr>
            </w:pPr>
          </w:p>
        </w:tc>
        <w:tc>
          <w:tcPr>
            <w:tcW w:w="425" w:type="dxa"/>
            <w:tcBorders>
              <w:top w:val="nil"/>
              <w:left w:val="nil"/>
              <w:bottom w:val="single" w:color="auto" w:sz="4" w:space="0"/>
              <w:right w:val="single" w:color="auto" w:sz="4" w:space="0"/>
            </w:tcBorders>
            <w:shd w:val="clear" w:color="auto" w:fill="FFFF00"/>
            <w:noWrap/>
            <w:vAlign w:val="center"/>
          </w:tcPr>
          <w:p w14:paraId="14EBFB41">
            <w:pPr>
              <w:widowControl/>
              <w:snapToGrid w:val="0"/>
              <w:spacing w:line="240" w:lineRule="exact"/>
              <w:jc w:val="center"/>
              <w:rPr>
                <w:rFonts w:ascii="Times New Roman" w:hAnsi="Times New Roman"/>
                <w:kern w:val="0"/>
                <w:sz w:val="16"/>
                <w:szCs w:val="16"/>
              </w:rPr>
            </w:pPr>
            <w:r>
              <w:rPr>
                <w:rFonts w:ascii="Times New Roman" w:hAnsi="Times New Roman"/>
                <w:sz w:val="16"/>
                <w:szCs w:val="16"/>
              </w:rPr>
              <w:t>M</w:t>
            </w:r>
          </w:p>
        </w:tc>
        <w:tc>
          <w:tcPr>
            <w:tcW w:w="425" w:type="dxa"/>
            <w:tcBorders>
              <w:top w:val="nil"/>
              <w:left w:val="nil"/>
              <w:bottom w:val="single" w:color="auto" w:sz="4" w:space="0"/>
              <w:right w:val="single" w:color="auto" w:sz="4" w:space="0"/>
            </w:tcBorders>
            <w:shd w:val="clear" w:color="auto" w:fill="FFFF00"/>
            <w:noWrap/>
            <w:vAlign w:val="center"/>
          </w:tcPr>
          <w:p w14:paraId="5E19695F">
            <w:pPr>
              <w:widowControl/>
              <w:snapToGrid w:val="0"/>
              <w:spacing w:line="240" w:lineRule="exact"/>
              <w:jc w:val="center"/>
              <w:rPr>
                <w:rFonts w:ascii="Times New Roman" w:hAnsi="Times New Roman"/>
                <w:kern w:val="0"/>
                <w:sz w:val="16"/>
                <w:szCs w:val="16"/>
              </w:rPr>
            </w:pPr>
          </w:p>
        </w:tc>
        <w:tc>
          <w:tcPr>
            <w:tcW w:w="427" w:type="dxa"/>
            <w:tcBorders>
              <w:top w:val="nil"/>
              <w:left w:val="nil"/>
              <w:bottom w:val="single" w:color="auto" w:sz="4" w:space="0"/>
              <w:right w:val="single" w:color="auto" w:sz="4" w:space="0"/>
            </w:tcBorders>
            <w:shd w:val="clear" w:color="auto" w:fill="FFFF00"/>
            <w:noWrap/>
            <w:vAlign w:val="center"/>
          </w:tcPr>
          <w:p w14:paraId="66A03BEA">
            <w:pPr>
              <w:widowControl/>
              <w:snapToGrid w:val="0"/>
              <w:spacing w:line="240" w:lineRule="exact"/>
              <w:jc w:val="center"/>
              <w:rPr>
                <w:rFonts w:ascii="Times New Roman" w:hAnsi="Times New Roman"/>
                <w:kern w:val="0"/>
                <w:sz w:val="16"/>
                <w:szCs w:val="16"/>
              </w:rPr>
            </w:pPr>
          </w:p>
        </w:tc>
        <w:tc>
          <w:tcPr>
            <w:tcW w:w="424" w:type="dxa"/>
            <w:tcBorders>
              <w:top w:val="nil"/>
              <w:left w:val="nil"/>
              <w:bottom w:val="single" w:color="auto" w:sz="4" w:space="0"/>
              <w:right w:val="single" w:color="auto" w:sz="4" w:space="0"/>
            </w:tcBorders>
            <w:shd w:val="clear" w:color="auto" w:fill="FFC000"/>
            <w:noWrap/>
            <w:vAlign w:val="center"/>
          </w:tcPr>
          <w:p w14:paraId="6418724D">
            <w:pPr>
              <w:widowControl/>
              <w:snapToGrid w:val="0"/>
              <w:spacing w:line="240" w:lineRule="exact"/>
              <w:jc w:val="center"/>
              <w:rPr>
                <w:rFonts w:ascii="Times New Roman" w:hAnsi="Times New Roman"/>
                <w:kern w:val="0"/>
                <w:sz w:val="16"/>
                <w:szCs w:val="16"/>
              </w:rPr>
            </w:pPr>
          </w:p>
        </w:tc>
        <w:tc>
          <w:tcPr>
            <w:tcW w:w="426" w:type="dxa"/>
            <w:tcBorders>
              <w:top w:val="nil"/>
              <w:left w:val="nil"/>
              <w:bottom w:val="single" w:color="auto" w:sz="4" w:space="0"/>
              <w:right w:val="single" w:color="auto" w:sz="4" w:space="0"/>
            </w:tcBorders>
            <w:shd w:val="clear" w:color="auto" w:fill="FFC000"/>
            <w:noWrap/>
            <w:vAlign w:val="center"/>
          </w:tcPr>
          <w:p w14:paraId="1DC8BDFF">
            <w:pPr>
              <w:widowControl/>
              <w:snapToGrid w:val="0"/>
              <w:spacing w:line="240" w:lineRule="exact"/>
              <w:jc w:val="center"/>
              <w:rPr>
                <w:rFonts w:ascii="Times New Roman" w:hAnsi="Times New Roman"/>
                <w:kern w:val="0"/>
                <w:sz w:val="16"/>
                <w:szCs w:val="16"/>
              </w:rPr>
            </w:pPr>
          </w:p>
        </w:tc>
        <w:tc>
          <w:tcPr>
            <w:tcW w:w="426" w:type="dxa"/>
            <w:tcBorders>
              <w:top w:val="nil"/>
              <w:left w:val="nil"/>
              <w:bottom w:val="single" w:color="auto" w:sz="4" w:space="0"/>
              <w:right w:val="single" w:color="auto" w:sz="4" w:space="0"/>
            </w:tcBorders>
            <w:shd w:val="clear" w:color="auto" w:fill="CCC0D9" w:themeFill="accent4" w:themeFillTint="66"/>
            <w:noWrap/>
            <w:vAlign w:val="center"/>
          </w:tcPr>
          <w:p w14:paraId="58F94EB3">
            <w:pPr>
              <w:widowControl/>
              <w:snapToGrid w:val="0"/>
              <w:spacing w:line="240" w:lineRule="exact"/>
              <w:jc w:val="center"/>
              <w:rPr>
                <w:rFonts w:ascii="Times New Roman" w:hAnsi="Times New Roman"/>
                <w:kern w:val="0"/>
                <w:sz w:val="16"/>
                <w:szCs w:val="16"/>
              </w:rPr>
            </w:pPr>
          </w:p>
        </w:tc>
        <w:tc>
          <w:tcPr>
            <w:tcW w:w="426" w:type="dxa"/>
            <w:tcBorders>
              <w:top w:val="nil"/>
              <w:left w:val="nil"/>
              <w:bottom w:val="single" w:color="auto" w:sz="4" w:space="0"/>
              <w:right w:val="single" w:color="auto" w:sz="4" w:space="0"/>
            </w:tcBorders>
            <w:shd w:val="clear" w:color="auto" w:fill="CCC0D9" w:themeFill="accent4" w:themeFillTint="66"/>
            <w:noWrap/>
            <w:vAlign w:val="center"/>
          </w:tcPr>
          <w:p w14:paraId="463BEEBD">
            <w:pPr>
              <w:widowControl/>
              <w:snapToGrid w:val="0"/>
              <w:spacing w:line="240" w:lineRule="exact"/>
              <w:jc w:val="center"/>
              <w:rPr>
                <w:rFonts w:ascii="Times New Roman" w:hAnsi="Times New Roman"/>
                <w:kern w:val="0"/>
                <w:sz w:val="16"/>
                <w:szCs w:val="16"/>
              </w:rPr>
            </w:pPr>
          </w:p>
        </w:tc>
        <w:tc>
          <w:tcPr>
            <w:tcW w:w="425" w:type="dxa"/>
            <w:tcBorders>
              <w:top w:val="nil"/>
              <w:left w:val="nil"/>
              <w:bottom w:val="single" w:color="auto" w:sz="4" w:space="0"/>
              <w:right w:val="single" w:color="auto" w:sz="4" w:space="0"/>
            </w:tcBorders>
            <w:shd w:val="clear" w:color="auto" w:fill="C4EF6D"/>
            <w:noWrap/>
            <w:vAlign w:val="center"/>
          </w:tcPr>
          <w:p w14:paraId="554DAFB7">
            <w:pPr>
              <w:widowControl/>
              <w:snapToGrid w:val="0"/>
              <w:spacing w:line="240" w:lineRule="exact"/>
              <w:jc w:val="center"/>
              <w:rPr>
                <w:rFonts w:ascii="Times New Roman" w:hAnsi="Times New Roman"/>
                <w:kern w:val="0"/>
                <w:sz w:val="16"/>
                <w:szCs w:val="16"/>
              </w:rPr>
            </w:pPr>
          </w:p>
        </w:tc>
        <w:tc>
          <w:tcPr>
            <w:tcW w:w="425" w:type="dxa"/>
            <w:tcBorders>
              <w:top w:val="nil"/>
              <w:left w:val="nil"/>
              <w:bottom w:val="single" w:color="auto" w:sz="4" w:space="0"/>
              <w:right w:val="single" w:color="auto" w:sz="4" w:space="0"/>
            </w:tcBorders>
            <w:shd w:val="clear" w:color="auto" w:fill="C4EF6D"/>
            <w:noWrap/>
            <w:vAlign w:val="center"/>
          </w:tcPr>
          <w:p w14:paraId="6EAE7F30">
            <w:pPr>
              <w:widowControl/>
              <w:snapToGrid w:val="0"/>
              <w:spacing w:line="240" w:lineRule="exact"/>
              <w:jc w:val="center"/>
              <w:rPr>
                <w:rFonts w:ascii="Times New Roman" w:hAnsi="Times New Roman"/>
                <w:kern w:val="0"/>
                <w:sz w:val="16"/>
                <w:szCs w:val="16"/>
              </w:rPr>
            </w:pPr>
          </w:p>
        </w:tc>
        <w:tc>
          <w:tcPr>
            <w:tcW w:w="496" w:type="dxa"/>
            <w:tcBorders>
              <w:top w:val="nil"/>
              <w:left w:val="nil"/>
              <w:bottom w:val="single" w:color="auto" w:sz="4" w:space="0"/>
              <w:right w:val="single" w:color="auto" w:sz="4" w:space="0"/>
            </w:tcBorders>
            <w:shd w:val="clear" w:color="auto" w:fill="FF9A8F"/>
            <w:noWrap/>
            <w:vAlign w:val="center"/>
          </w:tcPr>
          <w:p w14:paraId="04B5D070">
            <w:pPr>
              <w:widowControl/>
              <w:snapToGrid w:val="0"/>
              <w:spacing w:line="240" w:lineRule="exact"/>
              <w:jc w:val="center"/>
              <w:rPr>
                <w:rFonts w:ascii="Times New Roman" w:hAnsi="Times New Roman"/>
                <w:kern w:val="0"/>
                <w:sz w:val="16"/>
                <w:szCs w:val="16"/>
              </w:rPr>
            </w:pPr>
          </w:p>
        </w:tc>
        <w:tc>
          <w:tcPr>
            <w:tcW w:w="496" w:type="dxa"/>
            <w:tcBorders>
              <w:top w:val="nil"/>
              <w:left w:val="nil"/>
              <w:bottom w:val="single" w:color="auto" w:sz="4" w:space="0"/>
              <w:right w:val="single" w:color="auto" w:sz="4" w:space="0"/>
            </w:tcBorders>
            <w:shd w:val="clear" w:color="auto" w:fill="FF9A8F"/>
            <w:noWrap/>
            <w:vAlign w:val="center"/>
          </w:tcPr>
          <w:p w14:paraId="31EE6386">
            <w:pPr>
              <w:widowControl/>
              <w:snapToGrid w:val="0"/>
              <w:spacing w:line="240" w:lineRule="exact"/>
              <w:jc w:val="center"/>
              <w:rPr>
                <w:rFonts w:ascii="Times New Roman" w:hAnsi="Times New Roman"/>
                <w:kern w:val="0"/>
                <w:sz w:val="16"/>
                <w:szCs w:val="16"/>
              </w:rPr>
            </w:pPr>
          </w:p>
        </w:tc>
        <w:tc>
          <w:tcPr>
            <w:tcW w:w="450" w:type="dxa"/>
            <w:tcBorders>
              <w:top w:val="nil"/>
              <w:left w:val="nil"/>
              <w:bottom w:val="single" w:color="auto" w:sz="4" w:space="0"/>
              <w:right w:val="single" w:color="auto" w:sz="4" w:space="0"/>
            </w:tcBorders>
            <w:shd w:val="clear" w:color="auto" w:fill="65F970"/>
            <w:noWrap/>
            <w:vAlign w:val="center"/>
          </w:tcPr>
          <w:p w14:paraId="4B084A64">
            <w:pPr>
              <w:widowControl/>
              <w:snapToGrid w:val="0"/>
              <w:spacing w:line="240" w:lineRule="exact"/>
              <w:jc w:val="center"/>
              <w:rPr>
                <w:rFonts w:ascii="Times New Roman" w:hAnsi="Times New Roman"/>
                <w:kern w:val="0"/>
                <w:sz w:val="16"/>
                <w:szCs w:val="16"/>
              </w:rPr>
            </w:pPr>
          </w:p>
        </w:tc>
        <w:tc>
          <w:tcPr>
            <w:tcW w:w="451" w:type="dxa"/>
            <w:tcBorders>
              <w:top w:val="nil"/>
              <w:left w:val="nil"/>
              <w:bottom w:val="single" w:color="auto" w:sz="4" w:space="0"/>
              <w:right w:val="single" w:color="auto" w:sz="4" w:space="0"/>
            </w:tcBorders>
            <w:shd w:val="clear" w:color="auto" w:fill="65F970"/>
            <w:noWrap/>
            <w:vAlign w:val="center"/>
          </w:tcPr>
          <w:p w14:paraId="6AD7E850">
            <w:pPr>
              <w:widowControl/>
              <w:snapToGrid w:val="0"/>
              <w:spacing w:line="240" w:lineRule="exact"/>
              <w:jc w:val="center"/>
              <w:rPr>
                <w:rFonts w:ascii="Times New Roman" w:hAnsi="Times New Roman"/>
                <w:kern w:val="0"/>
                <w:sz w:val="16"/>
                <w:szCs w:val="16"/>
              </w:rPr>
            </w:pPr>
          </w:p>
        </w:tc>
        <w:tc>
          <w:tcPr>
            <w:tcW w:w="444" w:type="dxa"/>
            <w:tcBorders>
              <w:top w:val="nil"/>
              <w:left w:val="nil"/>
              <w:bottom w:val="single" w:color="auto" w:sz="4" w:space="0"/>
              <w:right w:val="single" w:color="auto" w:sz="4" w:space="0"/>
            </w:tcBorders>
            <w:shd w:val="clear" w:color="auto" w:fill="B58EFA"/>
            <w:noWrap/>
            <w:vAlign w:val="center"/>
          </w:tcPr>
          <w:p w14:paraId="2C4AD65B">
            <w:pPr>
              <w:widowControl/>
              <w:snapToGrid w:val="0"/>
              <w:spacing w:line="240" w:lineRule="exact"/>
              <w:jc w:val="center"/>
              <w:rPr>
                <w:rFonts w:ascii="Times New Roman" w:hAnsi="Times New Roman"/>
                <w:kern w:val="0"/>
                <w:sz w:val="16"/>
                <w:szCs w:val="16"/>
              </w:rPr>
            </w:pPr>
          </w:p>
        </w:tc>
        <w:tc>
          <w:tcPr>
            <w:tcW w:w="444" w:type="dxa"/>
            <w:tcBorders>
              <w:top w:val="nil"/>
              <w:left w:val="nil"/>
              <w:bottom w:val="single" w:color="auto" w:sz="4" w:space="0"/>
              <w:right w:val="single" w:color="auto" w:sz="4" w:space="0"/>
            </w:tcBorders>
            <w:shd w:val="clear" w:color="auto" w:fill="B58EFA"/>
            <w:noWrap/>
            <w:vAlign w:val="center"/>
          </w:tcPr>
          <w:p w14:paraId="54A91E7B">
            <w:pPr>
              <w:widowControl/>
              <w:snapToGrid w:val="0"/>
              <w:spacing w:line="240" w:lineRule="exact"/>
              <w:jc w:val="center"/>
              <w:rPr>
                <w:rFonts w:ascii="Times New Roman" w:hAnsi="Times New Roman"/>
                <w:kern w:val="0"/>
                <w:sz w:val="16"/>
                <w:szCs w:val="16"/>
              </w:rPr>
            </w:pPr>
          </w:p>
        </w:tc>
      </w:tr>
      <w:tr w14:paraId="47FB6949">
        <w:tblPrEx>
          <w:tblCellMar>
            <w:top w:w="0" w:type="dxa"/>
            <w:left w:w="108" w:type="dxa"/>
            <w:bottom w:w="0" w:type="dxa"/>
            <w:right w:w="108" w:type="dxa"/>
          </w:tblCellMar>
        </w:tblPrEx>
        <w:trPr>
          <w:trHeight w:val="240" w:hRule="atLeast"/>
          <w:tblHeader/>
          <w:jc w:val="center"/>
        </w:trPr>
        <w:tc>
          <w:tcPr>
            <w:tcW w:w="1980" w:type="dxa"/>
            <w:tcBorders>
              <w:top w:val="nil"/>
              <w:left w:val="single" w:color="auto" w:sz="4" w:space="0"/>
              <w:bottom w:val="single" w:color="auto" w:sz="4" w:space="0"/>
              <w:right w:val="single" w:color="auto" w:sz="4" w:space="0"/>
            </w:tcBorders>
            <w:shd w:val="clear" w:color="auto" w:fill="auto"/>
          </w:tcPr>
          <w:p w14:paraId="6B17CEB2">
            <w:pPr>
              <w:widowControl/>
              <w:snapToGrid w:val="0"/>
              <w:spacing w:line="240" w:lineRule="exact"/>
              <w:jc w:val="left"/>
              <w:rPr>
                <w:rFonts w:ascii="Times New Roman" w:hAnsi="Times New Roman"/>
                <w:color w:val="000000"/>
                <w:kern w:val="0"/>
                <w:sz w:val="16"/>
                <w:szCs w:val="16"/>
              </w:rPr>
            </w:pPr>
            <w:r>
              <w:rPr>
                <w:rFonts w:hint="eastAsia" w:ascii="Times New Roman" w:hAnsi="Times New Roman"/>
                <w:color w:val="000000"/>
                <w:kern w:val="0"/>
                <w:sz w:val="16"/>
                <w:szCs w:val="16"/>
              </w:rPr>
              <w:t>工程</w:t>
            </w:r>
            <w:r>
              <w:rPr>
                <w:rFonts w:ascii="Times New Roman" w:hAnsi="Times New Roman"/>
                <w:color w:val="000000"/>
                <w:kern w:val="0"/>
                <w:sz w:val="16"/>
                <w:szCs w:val="16"/>
              </w:rPr>
              <w:t>电磁场</w:t>
            </w:r>
            <w:r>
              <w:rPr>
                <w:rFonts w:hint="eastAsia" w:ascii="Times New Roman" w:hAnsi="Times New Roman"/>
                <w:color w:val="000000"/>
                <w:kern w:val="0"/>
                <w:sz w:val="16"/>
                <w:szCs w:val="16"/>
              </w:rPr>
              <w:t>理论</w:t>
            </w:r>
          </w:p>
        </w:tc>
        <w:tc>
          <w:tcPr>
            <w:tcW w:w="380" w:type="dxa"/>
            <w:tcBorders>
              <w:top w:val="nil"/>
              <w:left w:val="nil"/>
              <w:bottom w:val="single" w:color="auto" w:sz="4" w:space="0"/>
              <w:right w:val="single" w:color="auto" w:sz="4" w:space="0"/>
            </w:tcBorders>
            <w:shd w:val="clear" w:color="auto" w:fill="EE7EE1"/>
            <w:noWrap/>
            <w:vAlign w:val="center"/>
          </w:tcPr>
          <w:p w14:paraId="36965298">
            <w:pPr>
              <w:widowControl/>
              <w:snapToGrid w:val="0"/>
              <w:spacing w:line="240" w:lineRule="exact"/>
              <w:jc w:val="center"/>
              <w:rPr>
                <w:rFonts w:ascii="Times New Roman" w:hAnsi="Times New Roman"/>
                <w:kern w:val="0"/>
                <w:sz w:val="16"/>
                <w:szCs w:val="16"/>
              </w:rPr>
            </w:pPr>
          </w:p>
        </w:tc>
        <w:tc>
          <w:tcPr>
            <w:tcW w:w="395" w:type="dxa"/>
            <w:tcBorders>
              <w:top w:val="nil"/>
              <w:left w:val="nil"/>
              <w:bottom w:val="single" w:color="auto" w:sz="4" w:space="0"/>
              <w:right w:val="single" w:color="auto" w:sz="4" w:space="0"/>
            </w:tcBorders>
            <w:shd w:val="clear" w:color="auto" w:fill="EE7EE1"/>
            <w:noWrap/>
            <w:vAlign w:val="center"/>
          </w:tcPr>
          <w:p w14:paraId="709F024E">
            <w:pPr>
              <w:widowControl/>
              <w:snapToGrid w:val="0"/>
              <w:spacing w:line="240" w:lineRule="exact"/>
              <w:jc w:val="center"/>
              <w:rPr>
                <w:rFonts w:ascii="Times New Roman" w:hAnsi="Times New Roman"/>
                <w:spacing w:val="-12"/>
                <w:kern w:val="0"/>
                <w:sz w:val="16"/>
                <w:szCs w:val="16"/>
              </w:rPr>
            </w:pPr>
          </w:p>
        </w:tc>
        <w:tc>
          <w:tcPr>
            <w:tcW w:w="395" w:type="dxa"/>
            <w:tcBorders>
              <w:top w:val="nil"/>
              <w:left w:val="nil"/>
              <w:bottom w:val="single" w:color="auto" w:sz="4" w:space="0"/>
              <w:right w:val="single" w:color="auto" w:sz="4" w:space="0"/>
            </w:tcBorders>
            <w:shd w:val="clear" w:color="auto" w:fill="EE7EE1"/>
            <w:noWrap/>
            <w:vAlign w:val="center"/>
          </w:tcPr>
          <w:p w14:paraId="5AEAEDE0">
            <w:pPr>
              <w:widowControl/>
              <w:snapToGrid w:val="0"/>
              <w:spacing w:line="240" w:lineRule="exact"/>
              <w:jc w:val="center"/>
              <w:rPr>
                <w:rFonts w:ascii="Times New Roman" w:hAnsi="Times New Roman"/>
                <w:spacing w:val="-12"/>
                <w:kern w:val="0"/>
                <w:sz w:val="16"/>
                <w:szCs w:val="16"/>
              </w:rPr>
            </w:pPr>
            <w:r>
              <w:rPr>
                <w:rFonts w:ascii="Times New Roman" w:hAnsi="Times New Roman"/>
                <w:spacing w:val="-12"/>
                <w:kern w:val="0"/>
                <w:sz w:val="16"/>
                <w:szCs w:val="16"/>
              </w:rPr>
              <w:t>H</w:t>
            </w:r>
          </w:p>
        </w:tc>
        <w:tc>
          <w:tcPr>
            <w:tcW w:w="396" w:type="dxa"/>
            <w:tcBorders>
              <w:top w:val="nil"/>
              <w:left w:val="nil"/>
              <w:bottom w:val="single" w:color="auto" w:sz="4" w:space="0"/>
              <w:right w:val="single" w:color="auto" w:sz="4" w:space="0"/>
            </w:tcBorders>
            <w:shd w:val="clear" w:color="auto" w:fill="EE7EE1"/>
            <w:noWrap/>
            <w:vAlign w:val="center"/>
          </w:tcPr>
          <w:p w14:paraId="51C6AD55">
            <w:pPr>
              <w:widowControl/>
              <w:snapToGrid w:val="0"/>
              <w:spacing w:line="240" w:lineRule="exact"/>
              <w:jc w:val="center"/>
              <w:rPr>
                <w:rFonts w:ascii="Times New Roman" w:hAnsi="Times New Roman"/>
                <w:spacing w:val="-12"/>
                <w:kern w:val="0"/>
                <w:sz w:val="16"/>
                <w:szCs w:val="16"/>
              </w:rPr>
            </w:pPr>
          </w:p>
        </w:tc>
        <w:tc>
          <w:tcPr>
            <w:tcW w:w="426" w:type="dxa"/>
            <w:tcBorders>
              <w:top w:val="nil"/>
              <w:left w:val="nil"/>
              <w:bottom w:val="single" w:color="auto" w:sz="4" w:space="0"/>
              <w:right w:val="single" w:color="auto" w:sz="4" w:space="0"/>
            </w:tcBorders>
            <w:shd w:val="clear" w:color="auto" w:fill="D99594" w:themeFill="accent2" w:themeFillTint="99"/>
            <w:noWrap/>
            <w:vAlign w:val="center"/>
          </w:tcPr>
          <w:p w14:paraId="07A616FF">
            <w:pPr>
              <w:widowControl/>
              <w:snapToGrid w:val="0"/>
              <w:spacing w:line="240" w:lineRule="exact"/>
              <w:jc w:val="center"/>
              <w:rPr>
                <w:rFonts w:ascii="Times New Roman" w:hAnsi="Times New Roman"/>
                <w:kern w:val="0"/>
                <w:sz w:val="16"/>
                <w:szCs w:val="16"/>
              </w:rPr>
            </w:pPr>
            <w:r>
              <w:rPr>
                <w:rFonts w:ascii="Times New Roman" w:hAnsi="Times New Roman"/>
                <w:sz w:val="16"/>
                <w:szCs w:val="16"/>
              </w:rPr>
              <w:t>H</w:t>
            </w:r>
          </w:p>
        </w:tc>
        <w:tc>
          <w:tcPr>
            <w:tcW w:w="426" w:type="dxa"/>
            <w:tcBorders>
              <w:top w:val="nil"/>
              <w:left w:val="nil"/>
              <w:bottom w:val="single" w:color="auto" w:sz="4" w:space="0"/>
              <w:right w:val="single" w:color="auto" w:sz="4" w:space="0"/>
            </w:tcBorders>
            <w:shd w:val="clear" w:color="auto" w:fill="D99594" w:themeFill="accent2" w:themeFillTint="99"/>
            <w:noWrap/>
            <w:vAlign w:val="center"/>
          </w:tcPr>
          <w:p w14:paraId="0D37D1D8">
            <w:pPr>
              <w:widowControl/>
              <w:snapToGrid w:val="0"/>
              <w:spacing w:line="240" w:lineRule="exact"/>
              <w:jc w:val="center"/>
              <w:rPr>
                <w:rFonts w:ascii="Times New Roman" w:hAnsi="Times New Roman"/>
                <w:kern w:val="0"/>
                <w:sz w:val="16"/>
                <w:szCs w:val="16"/>
              </w:rPr>
            </w:pPr>
          </w:p>
        </w:tc>
        <w:tc>
          <w:tcPr>
            <w:tcW w:w="426" w:type="dxa"/>
            <w:tcBorders>
              <w:top w:val="nil"/>
              <w:left w:val="nil"/>
              <w:bottom w:val="single" w:color="auto" w:sz="4" w:space="0"/>
              <w:right w:val="single" w:color="auto" w:sz="4" w:space="0"/>
            </w:tcBorders>
            <w:shd w:val="clear" w:color="auto" w:fill="D99594" w:themeFill="accent2" w:themeFillTint="99"/>
            <w:noWrap/>
            <w:vAlign w:val="center"/>
          </w:tcPr>
          <w:p w14:paraId="6EBD3DFC">
            <w:pPr>
              <w:widowControl/>
              <w:snapToGrid w:val="0"/>
              <w:spacing w:line="240" w:lineRule="exact"/>
              <w:jc w:val="center"/>
              <w:rPr>
                <w:rFonts w:ascii="Times New Roman" w:hAnsi="Times New Roman"/>
                <w:kern w:val="0"/>
                <w:sz w:val="16"/>
                <w:szCs w:val="16"/>
              </w:rPr>
            </w:pPr>
          </w:p>
        </w:tc>
        <w:tc>
          <w:tcPr>
            <w:tcW w:w="390" w:type="dxa"/>
            <w:tcBorders>
              <w:top w:val="nil"/>
              <w:left w:val="nil"/>
              <w:bottom w:val="single" w:color="auto" w:sz="4" w:space="0"/>
              <w:right w:val="single" w:color="auto" w:sz="4" w:space="0"/>
            </w:tcBorders>
            <w:shd w:val="clear" w:color="auto" w:fill="15D6DB"/>
            <w:noWrap/>
            <w:vAlign w:val="center"/>
          </w:tcPr>
          <w:p w14:paraId="0BF75452">
            <w:pPr>
              <w:widowControl/>
              <w:snapToGrid w:val="0"/>
              <w:spacing w:line="240" w:lineRule="exact"/>
              <w:jc w:val="center"/>
              <w:rPr>
                <w:rFonts w:ascii="Times New Roman" w:hAnsi="Times New Roman"/>
                <w:kern w:val="0"/>
                <w:sz w:val="16"/>
                <w:szCs w:val="16"/>
              </w:rPr>
            </w:pPr>
          </w:p>
        </w:tc>
        <w:tc>
          <w:tcPr>
            <w:tcW w:w="390" w:type="dxa"/>
            <w:tcBorders>
              <w:top w:val="nil"/>
              <w:left w:val="nil"/>
              <w:bottom w:val="single" w:color="auto" w:sz="4" w:space="0"/>
              <w:right w:val="single" w:color="auto" w:sz="4" w:space="0"/>
            </w:tcBorders>
            <w:shd w:val="clear" w:color="auto" w:fill="15D6DB"/>
            <w:noWrap/>
            <w:vAlign w:val="center"/>
          </w:tcPr>
          <w:p w14:paraId="2E656E45">
            <w:pPr>
              <w:widowControl/>
              <w:snapToGrid w:val="0"/>
              <w:spacing w:line="240" w:lineRule="exact"/>
              <w:jc w:val="center"/>
              <w:rPr>
                <w:rFonts w:ascii="Times New Roman" w:hAnsi="Times New Roman"/>
                <w:kern w:val="0"/>
                <w:sz w:val="16"/>
                <w:szCs w:val="16"/>
              </w:rPr>
            </w:pPr>
          </w:p>
        </w:tc>
        <w:tc>
          <w:tcPr>
            <w:tcW w:w="390" w:type="dxa"/>
            <w:tcBorders>
              <w:top w:val="nil"/>
              <w:left w:val="nil"/>
              <w:bottom w:val="single" w:color="auto" w:sz="4" w:space="0"/>
              <w:right w:val="single" w:color="auto" w:sz="4" w:space="0"/>
            </w:tcBorders>
            <w:shd w:val="clear" w:color="auto" w:fill="15D6DB"/>
            <w:noWrap/>
            <w:vAlign w:val="center"/>
          </w:tcPr>
          <w:p w14:paraId="1D88203E">
            <w:pPr>
              <w:widowControl/>
              <w:snapToGrid w:val="0"/>
              <w:spacing w:line="240" w:lineRule="exact"/>
              <w:jc w:val="center"/>
              <w:rPr>
                <w:rFonts w:ascii="Times New Roman" w:hAnsi="Times New Roman"/>
                <w:kern w:val="0"/>
                <w:sz w:val="16"/>
                <w:szCs w:val="16"/>
              </w:rPr>
            </w:pPr>
          </w:p>
        </w:tc>
        <w:tc>
          <w:tcPr>
            <w:tcW w:w="390" w:type="dxa"/>
            <w:tcBorders>
              <w:top w:val="nil"/>
              <w:left w:val="nil"/>
              <w:bottom w:val="single" w:color="auto" w:sz="4" w:space="0"/>
              <w:right w:val="single" w:color="auto" w:sz="4" w:space="0"/>
            </w:tcBorders>
            <w:shd w:val="clear" w:color="auto" w:fill="15D6DB"/>
            <w:noWrap/>
            <w:vAlign w:val="center"/>
          </w:tcPr>
          <w:p w14:paraId="28397104">
            <w:pPr>
              <w:widowControl/>
              <w:snapToGrid w:val="0"/>
              <w:spacing w:line="240" w:lineRule="exact"/>
              <w:jc w:val="center"/>
              <w:rPr>
                <w:rFonts w:ascii="Times New Roman" w:hAnsi="Times New Roman"/>
                <w:kern w:val="0"/>
                <w:sz w:val="16"/>
                <w:szCs w:val="16"/>
              </w:rPr>
            </w:pPr>
          </w:p>
        </w:tc>
        <w:tc>
          <w:tcPr>
            <w:tcW w:w="425" w:type="dxa"/>
            <w:tcBorders>
              <w:top w:val="nil"/>
              <w:left w:val="nil"/>
              <w:bottom w:val="single" w:color="auto" w:sz="4" w:space="0"/>
              <w:right w:val="single" w:color="auto" w:sz="4" w:space="0"/>
            </w:tcBorders>
            <w:shd w:val="clear" w:color="auto" w:fill="FB885F"/>
            <w:noWrap/>
            <w:vAlign w:val="center"/>
          </w:tcPr>
          <w:p w14:paraId="0DCBC94B">
            <w:pPr>
              <w:widowControl/>
              <w:snapToGrid w:val="0"/>
              <w:spacing w:line="240" w:lineRule="exact"/>
              <w:jc w:val="center"/>
              <w:rPr>
                <w:rFonts w:ascii="Times New Roman" w:hAnsi="Times New Roman"/>
                <w:kern w:val="0"/>
                <w:sz w:val="16"/>
                <w:szCs w:val="16"/>
              </w:rPr>
            </w:pPr>
          </w:p>
        </w:tc>
        <w:tc>
          <w:tcPr>
            <w:tcW w:w="425" w:type="dxa"/>
            <w:tcBorders>
              <w:top w:val="nil"/>
              <w:left w:val="nil"/>
              <w:bottom w:val="single" w:color="auto" w:sz="4" w:space="0"/>
              <w:right w:val="single" w:color="auto" w:sz="4" w:space="0"/>
            </w:tcBorders>
            <w:shd w:val="clear" w:color="auto" w:fill="FB885F"/>
            <w:noWrap/>
            <w:vAlign w:val="center"/>
          </w:tcPr>
          <w:p w14:paraId="43A7F94E">
            <w:pPr>
              <w:widowControl/>
              <w:snapToGrid w:val="0"/>
              <w:spacing w:line="240" w:lineRule="exact"/>
              <w:jc w:val="center"/>
              <w:rPr>
                <w:rFonts w:ascii="Times New Roman" w:hAnsi="Times New Roman"/>
                <w:kern w:val="0"/>
                <w:sz w:val="16"/>
                <w:szCs w:val="16"/>
              </w:rPr>
            </w:pPr>
          </w:p>
        </w:tc>
        <w:tc>
          <w:tcPr>
            <w:tcW w:w="425" w:type="dxa"/>
            <w:tcBorders>
              <w:top w:val="nil"/>
              <w:left w:val="nil"/>
              <w:bottom w:val="single" w:color="auto" w:sz="4" w:space="0"/>
              <w:right w:val="single" w:color="auto" w:sz="4" w:space="0"/>
            </w:tcBorders>
            <w:shd w:val="clear" w:color="auto" w:fill="FB885F"/>
            <w:noWrap/>
            <w:vAlign w:val="center"/>
          </w:tcPr>
          <w:p w14:paraId="58C4C06B">
            <w:pPr>
              <w:widowControl/>
              <w:snapToGrid w:val="0"/>
              <w:spacing w:line="240" w:lineRule="exact"/>
              <w:jc w:val="center"/>
              <w:rPr>
                <w:rFonts w:ascii="Times New Roman" w:hAnsi="Times New Roman"/>
                <w:kern w:val="0"/>
                <w:sz w:val="16"/>
                <w:szCs w:val="16"/>
              </w:rPr>
            </w:pPr>
          </w:p>
        </w:tc>
        <w:tc>
          <w:tcPr>
            <w:tcW w:w="425" w:type="dxa"/>
            <w:tcBorders>
              <w:top w:val="nil"/>
              <w:left w:val="nil"/>
              <w:bottom w:val="single" w:color="auto" w:sz="4" w:space="0"/>
              <w:right w:val="single" w:color="auto" w:sz="4" w:space="0"/>
            </w:tcBorders>
            <w:shd w:val="clear" w:color="auto" w:fill="FFFF00"/>
            <w:noWrap/>
            <w:vAlign w:val="center"/>
          </w:tcPr>
          <w:p w14:paraId="4A0EFF15">
            <w:pPr>
              <w:widowControl/>
              <w:snapToGrid w:val="0"/>
              <w:spacing w:line="240" w:lineRule="exact"/>
              <w:jc w:val="center"/>
              <w:rPr>
                <w:rFonts w:ascii="Times New Roman" w:hAnsi="Times New Roman"/>
                <w:kern w:val="0"/>
                <w:sz w:val="16"/>
                <w:szCs w:val="16"/>
              </w:rPr>
            </w:pPr>
          </w:p>
        </w:tc>
        <w:tc>
          <w:tcPr>
            <w:tcW w:w="425" w:type="dxa"/>
            <w:tcBorders>
              <w:top w:val="nil"/>
              <w:left w:val="nil"/>
              <w:bottom w:val="single" w:color="auto" w:sz="4" w:space="0"/>
              <w:right w:val="single" w:color="auto" w:sz="4" w:space="0"/>
            </w:tcBorders>
            <w:shd w:val="clear" w:color="auto" w:fill="FFFF00"/>
            <w:noWrap/>
            <w:vAlign w:val="center"/>
          </w:tcPr>
          <w:p w14:paraId="3E3367BD">
            <w:pPr>
              <w:widowControl/>
              <w:snapToGrid w:val="0"/>
              <w:spacing w:line="240" w:lineRule="exact"/>
              <w:jc w:val="center"/>
              <w:rPr>
                <w:rFonts w:ascii="Times New Roman" w:hAnsi="Times New Roman"/>
                <w:kern w:val="0"/>
                <w:sz w:val="16"/>
                <w:szCs w:val="16"/>
              </w:rPr>
            </w:pPr>
          </w:p>
        </w:tc>
        <w:tc>
          <w:tcPr>
            <w:tcW w:w="427" w:type="dxa"/>
            <w:tcBorders>
              <w:top w:val="nil"/>
              <w:left w:val="nil"/>
              <w:bottom w:val="single" w:color="auto" w:sz="4" w:space="0"/>
              <w:right w:val="single" w:color="auto" w:sz="4" w:space="0"/>
            </w:tcBorders>
            <w:shd w:val="clear" w:color="auto" w:fill="FFFF00"/>
            <w:noWrap/>
            <w:vAlign w:val="center"/>
          </w:tcPr>
          <w:p w14:paraId="332C6C86">
            <w:pPr>
              <w:widowControl/>
              <w:snapToGrid w:val="0"/>
              <w:spacing w:line="240" w:lineRule="exact"/>
              <w:jc w:val="center"/>
              <w:rPr>
                <w:rFonts w:ascii="Times New Roman" w:hAnsi="Times New Roman"/>
                <w:kern w:val="0"/>
                <w:sz w:val="16"/>
                <w:szCs w:val="16"/>
              </w:rPr>
            </w:pPr>
          </w:p>
        </w:tc>
        <w:tc>
          <w:tcPr>
            <w:tcW w:w="424" w:type="dxa"/>
            <w:tcBorders>
              <w:top w:val="nil"/>
              <w:left w:val="nil"/>
              <w:bottom w:val="single" w:color="auto" w:sz="4" w:space="0"/>
              <w:right w:val="single" w:color="auto" w:sz="4" w:space="0"/>
            </w:tcBorders>
            <w:shd w:val="clear" w:color="auto" w:fill="FFC000"/>
            <w:noWrap/>
            <w:vAlign w:val="center"/>
          </w:tcPr>
          <w:p w14:paraId="177B1F64">
            <w:pPr>
              <w:widowControl/>
              <w:snapToGrid w:val="0"/>
              <w:spacing w:line="240" w:lineRule="exact"/>
              <w:jc w:val="center"/>
              <w:rPr>
                <w:rFonts w:ascii="Times New Roman" w:hAnsi="Times New Roman"/>
                <w:kern w:val="0"/>
                <w:sz w:val="16"/>
                <w:szCs w:val="16"/>
              </w:rPr>
            </w:pPr>
          </w:p>
        </w:tc>
        <w:tc>
          <w:tcPr>
            <w:tcW w:w="426" w:type="dxa"/>
            <w:tcBorders>
              <w:top w:val="nil"/>
              <w:left w:val="nil"/>
              <w:bottom w:val="single" w:color="auto" w:sz="4" w:space="0"/>
              <w:right w:val="single" w:color="auto" w:sz="4" w:space="0"/>
            </w:tcBorders>
            <w:shd w:val="clear" w:color="auto" w:fill="FFC000"/>
            <w:noWrap/>
            <w:vAlign w:val="center"/>
          </w:tcPr>
          <w:p w14:paraId="5C99F44D">
            <w:pPr>
              <w:widowControl/>
              <w:snapToGrid w:val="0"/>
              <w:spacing w:line="240" w:lineRule="exact"/>
              <w:jc w:val="center"/>
              <w:rPr>
                <w:rFonts w:ascii="Times New Roman" w:hAnsi="Times New Roman"/>
                <w:kern w:val="0"/>
                <w:sz w:val="16"/>
                <w:szCs w:val="16"/>
              </w:rPr>
            </w:pPr>
          </w:p>
        </w:tc>
        <w:tc>
          <w:tcPr>
            <w:tcW w:w="426" w:type="dxa"/>
            <w:tcBorders>
              <w:top w:val="nil"/>
              <w:left w:val="nil"/>
              <w:bottom w:val="single" w:color="auto" w:sz="4" w:space="0"/>
              <w:right w:val="single" w:color="auto" w:sz="4" w:space="0"/>
            </w:tcBorders>
            <w:shd w:val="clear" w:color="auto" w:fill="CCC0D9" w:themeFill="accent4" w:themeFillTint="66"/>
            <w:noWrap/>
            <w:vAlign w:val="center"/>
          </w:tcPr>
          <w:p w14:paraId="7529E84F">
            <w:pPr>
              <w:widowControl/>
              <w:snapToGrid w:val="0"/>
              <w:spacing w:line="240" w:lineRule="exact"/>
              <w:jc w:val="center"/>
              <w:rPr>
                <w:rFonts w:ascii="Times New Roman" w:hAnsi="Times New Roman"/>
                <w:kern w:val="0"/>
                <w:sz w:val="16"/>
                <w:szCs w:val="16"/>
              </w:rPr>
            </w:pPr>
          </w:p>
        </w:tc>
        <w:tc>
          <w:tcPr>
            <w:tcW w:w="426" w:type="dxa"/>
            <w:tcBorders>
              <w:top w:val="nil"/>
              <w:left w:val="nil"/>
              <w:bottom w:val="single" w:color="auto" w:sz="4" w:space="0"/>
              <w:right w:val="single" w:color="auto" w:sz="4" w:space="0"/>
            </w:tcBorders>
            <w:shd w:val="clear" w:color="auto" w:fill="CCC0D9" w:themeFill="accent4" w:themeFillTint="66"/>
            <w:noWrap/>
            <w:vAlign w:val="center"/>
          </w:tcPr>
          <w:p w14:paraId="05B7F2A6">
            <w:pPr>
              <w:widowControl/>
              <w:snapToGrid w:val="0"/>
              <w:spacing w:line="240" w:lineRule="exact"/>
              <w:jc w:val="center"/>
              <w:rPr>
                <w:rFonts w:ascii="Times New Roman" w:hAnsi="Times New Roman"/>
                <w:kern w:val="0"/>
                <w:sz w:val="16"/>
                <w:szCs w:val="16"/>
              </w:rPr>
            </w:pPr>
          </w:p>
        </w:tc>
        <w:tc>
          <w:tcPr>
            <w:tcW w:w="425" w:type="dxa"/>
            <w:tcBorders>
              <w:top w:val="nil"/>
              <w:left w:val="nil"/>
              <w:bottom w:val="single" w:color="auto" w:sz="4" w:space="0"/>
              <w:right w:val="single" w:color="auto" w:sz="4" w:space="0"/>
            </w:tcBorders>
            <w:shd w:val="clear" w:color="auto" w:fill="C4EF6D"/>
            <w:noWrap/>
            <w:vAlign w:val="center"/>
          </w:tcPr>
          <w:p w14:paraId="1A09B53A">
            <w:pPr>
              <w:widowControl/>
              <w:snapToGrid w:val="0"/>
              <w:spacing w:line="240" w:lineRule="exact"/>
              <w:jc w:val="center"/>
              <w:rPr>
                <w:rFonts w:ascii="Times New Roman" w:hAnsi="Times New Roman"/>
                <w:kern w:val="0"/>
                <w:sz w:val="16"/>
                <w:szCs w:val="16"/>
              </w:rPr>
            </w:pPr>
          </w:p>
        </w:tc>
        <w:tc>
          <w:tcPr>
            <w:tcW w:w="425" w:type="dxa"/>
            <w:tcBorders>
              <w:top w:val="nil"/>
              <w:left w:val="nil"/>
              <w:bottom w:val="single" w:color="auto" w:sz="4" w:space="0"/>
              <w:right w:val="single" w:color="auto" w:sz="4" w:space="0"/>
            </w:tcBorders>
            <w:shd w:val="clear" w:color="auto" w:fill="C4EF6D"/>
            <w:noWrap/>
            <w:vAlign w:val="center"/>
          </w:tcPr>
          <w:p w14:paraId="02E3EED1">
            <w:pPr>
              <w:widowControl/>
              <w:snapToGrid w:val="0"/>
              <w:spacing w:line="240" w:lineRule="exact"/>
              <w:jc w:val="center"/>
              <w:rPr>
                <w:rFonts w:ascii="Times New Roman" w:hAnsi="Times New Roman"/>
                <w:kern w:val="0"/>
                <w:sz w:val="16"/>
                <w:szCs w:val="16"/>
              </w:rPr>
            </w:pPr>
          </w:p>
        </w:tc>
        <w:tc>
          <w:tcPr>
            <w:tcW w:w="496" w:type="dxa"/>
            <w:tcBorders>
              <w:top w:val="nil"/>
              <w:left w:val="nil"/>
              <w:bottom w:val="single" w:color="auto" w:sz="4" w:space="0"/>
              <w:right w:val="single" w:color="auto" w:sz="4" w:space="0"/>
            </w:tcBorders>
            <w:shd w:val="clear" w:color="auto" w:fill="FF9A8F"/>
            <w:noWrap/>
            <w:vAlign w:val="center"/>
          </w:tcPr>
          <w:p w14:paraId="613EBBFC">
            <w:pPr>
              <w:widowControl/>
              <w:snapToGrid w:val="0"/>
              <w:spacing w:line="240" w:lineRule="exact"/>
              <w:jc w:val="center"/>
              <w:rPr>
                <w:rFonts w:ascii="Times New Roman" w:hAnsi="Times New Roman"/>
                <w:kern w:val="0"/>
                <w:sz w:val="16"/>
                <w:szCs w:val="16"/>
              </w:rPr>
            </w:pPr>
          </w:p>
        </w:tc>
        <w:tc>
          <w:tcPr>
            <w:tcW w:w="496" w:type="dxa"/>
            <w:tcBorders>
              <w:top w:val="nil"/>
              <w:left w:val="nil"/>
              <w:bottom w:val="single" w:color="auto" w:sz="4" w:space="0"/>
              <w:right w:val="single" w:color="auto" w:sz="4" w:space="0"/>
            </w:tcBorders>
            <w:shd w:val="clear" w:color="auto" w:fill="FF9A8F"/>
            <w:noWrap/>
            <w:vAlign w:val="center"/>
          </w:tcPr>
          <w:p w14:paraId="78FAAAF4">
            <w:pPr>
              <w:widowControl/>
              <w:snapToGrid w:val="0"/>
              <w:spacing w:line="240" w:lineRule="exact"/>
              <w:jc w:val="center"/>
              <w:rPr>
                <w:rFonts w:ascii="Times New Roman" w:hAnsi="Times New Roman"/>
                <w:kern w:val="0"/>
                <w:sz w:val="16"/>
                <w:szCs w:val="16"/>
              </w:rPr>
            </w:pPr>
          </w:p>
        </w:tc>
        <w:tc>
          <w:tcPr>
            <w:tcW w:w="450" w:type="dxa"/>
            <w:tcBorders>
              <w:top w:val="nil"/>
              <w:left w:val="nil"/>
              <w:bottom w:val="single" w:color="auto" w:sz="4" w:space="0"/>
              <w:right w:val="single" w:color="auto" w:sz="4" w:space="0"/>
            </w:tcBorders>
            <w:shd w:val="clear" w:color="auto" w:fill="65F970"/>
            <w:noWrap/>
            <w:vAlign w:val="center"/>
          </w:tcPr>
          <w:p w14:paraId="28AF127D">
            <w:pPr>
              <w:widowControl/>
              <w:snapToGrid w:val="0"/>
              <w:spacing w:line="240" w:lineRule="exact"/>
              <w:jc w:val="center"/>
              <w:rPr>
                <w:rFonts w:ascii="Times New Roman" w:hAnsi="Times New Roman"/>
                <w:kern w:val="0"/>
                <w:sz w:val="16"/>
                <w:szCs w:val="16"/>
              </w:rPr>
            </w:pPr>
          </w:p>
        </w:tc>
        <w:tc>
          <w:tcPr>
            <w:tcW w:w="451" w:type="dxa"/>
            <w:tcBorders>
              <w:top w:val="nil"/>
              <w:left w:val="nil"/>
              <w:bottom w:val="single" w:color="auto" w:sz="4" w:space="0"/>
              <w:right w:val="single" w:color="auto" w:sz="4" w:space="0"/>
            </w:tcBorders>
            <w:shd w:val="clear" w:color="auto" w:fill="65F970"/>
            <w:noWrap/>
            <w:vAlign w:val="center"/>
          </w:tcPr>
          <w:p w14:paraId="491E73E5">
            <w:pPr>
              <w:widowControl/>
              <w:snapToGrid w:val="0"/>
              <w:spacing w:line="240" w:lineRule="exact"/>
              <w:jc w:val="center"/>
              <w:rPr>
                <w:rFonts w:ascii="Times New Roman" w:hAnsi="Times New Roman"/>
                <w:kern w:val="0"/>
                <w:sz w:val="16"/>
                <w:szCs w:val="16"/>
              </w:rPr>
            </w:pPr>
          </w:p>
        </w:tc>
        <w:tc>
          <w:tcPr>
            <w:tcW w:w="444" w:type="dxa"/>
            <w:tcBorders>
              <w:top w:val="nil"/>
              <w:left w:val="nil"/>
              <w:bottom w:val="single" w:color="auto" w:sz="4" w:space="0"/>
              <w:right w:val="single" w:color="auto" w:sz="4" w:space="0"/>
            </w:tcBorders>
            <w:shd w:val="clear" w:color="auto" w:fill="B58EFA"/>
            <w:noWrap/>
            <w:vAlign w:val="center"/>
          </w:tcPr>
          <w:p w14:paraId="10731C58">
            <w:pPr>
              <w:widowControl/>
              <w:snapToGrid w:val="0"/>
              <w:spacing w:line="240" w:lineRule="exact"/>
              <w:jc w:val="center"/>
              <w:rPr>
                <w:rFonts w:ascii="Times New Roman" w:hAnsi="Times New Roman"/>
                <w:kern w:val="0"/>
                <w:sz w:val="16"/>
                <w:szCs w:val="16"/>
              </w:rPr>
            </w:pPr>
            <w:r>
              <w:rPr>
                <w:rFonts w:ascii="Times New Roman" w:hAnsi="Times New Roman"/>
                <w:sz w:val="16"/>
                <w:szCs w:val="16"/>
              </w:rPr>
              <w:t>L</w:t>
            </w:r>
          </w:p>
        </w:tc>
        <w:tc>
          <w:tcPr>
            <w:tcW w:w="444" w:type="dxa"/>
            <w:tcBorders>
              <w:top w:val="nil"/>
              <w:left w:val="nil"/>
              <w:bottom w:val="single" w:color="auto" w:sz="4" w:space="0"/>
              <w:right w:val="single" w:color="auto" w:sz="4" w:space="0"/>
            </w:tcBorders>
            <w:shd w:val="clear" w:color="auto" w:fill="B58EFA"/>
            <w:noWrap/>
            <w:vAlign w:val="center"/>
          </w:tcPr>
          <w:p w14:paraId="7DD75B76">
            <w:pPr>
              <w:widowControl/>
              <w:snapToGrid w:val="0"/>
              <w:spacing w:line="240" w:lineRule="exact"/>
              <w:jc w:val="center"/>
              <w:rPr>
                <w:rFonts w:ascii="Times New Roman" w:hAnsi="Times New Roman"/>
                <w:kern w:val="0"/>
                <w:sz w:val="16"/>
                <w:szCs w:val="16"/>
              </w:rPr>
            </w:pPr>
          </w:p>
        </w:tc>
      </w:tr>
      <w:tr w14:paraId="79C86D3C">
        <w:tblPrEx>
          <w:tblCellMar>
            <w:top w:w="0" w:type="dxa"/>
            <w:left w:w="108" w:type="dxa"/>
            <w:bottom w:w="0" w:type="dxa"/>
            <w:right w:w="108" w:type="dxa"/>
          </w:tblCellMar>
        </w:tblPrEx>
        <w:trPr>
          <w:trHeight w:val="240" w:hRule="atLeast"/>
          <w:tblHeader/>
          <w:jc w:val="center"/>
        </w:trPr>
        <w:tc>
          <w:tcPr>
            <w:tcW w:w="1980" w:type="dxa"/>
            <w:tcBorders>
              <w:top w:val="nil"/>
              <w:left w:val="single" w:color="auto" w:sz="4" w:space="0"/>
              <w:bottom w:val="single" w:color="auto" w:sz="4" w:space="0"/>
              <w:right w:val="single" w:color="auto" w:sz="4" w:space="0"/>
            </w:tcBorders>
            <w:shd w:val="clear" w:color="auto" w:fill="auto"/>
          </w:tcPr>
          <w:p w14:paraId="2E820B38">
            <w:pPr>
              <w:widowControl/>
              <w:snapToGrid w:val="0"/>
              <w:spacing w:line="240" w:lineRule="exact"/>
              <w:jc w:val="left"/>
              <w:rPr>
                <w:rFonts w:ascii="Times New Roman" w:hAnsi="Times New Roman"/>
                <w:color w:val="000000"/>
                <w:kern w:val="0"/>
                <w:sz w:val="16"/>
                <w:szCs w:val="16"/>
              </w:rPr>
            </w:pPr>
            <w:r>
              <w:rPr>
                <w:rFonts w:ascii="Times New Roman" w:hAnsi="Times New Roman"/>
                <w:color w:val="000000"/>
                <w:kern w:val="0"/>
                <w:sz w:val="16"/>
                <w:szCs w:val="16"/>
              </w:rPr>
              <w:t>数字电路</w:t>
            </w:r>
          </w:p>
        </w:tc>
        <w:tc>
          <w:tcPr>
            <w:tcW w:w="380" w:type="dxa"/>
            <w:tcBorders>
              <w:top w:val="nil"/>
              <w:left w:val="nil"/>
              <w:bottom w:val="single" w:color="auto" w:sz="4" w:space="0"/>
              <w:right w:val="single" w:color="auto" w:sz="4" w:space="0"/>
            </w:tcBorders>
            <w:shd w:val="clear" w:color="auto" w:fill="EE7EE1"/>
            <w:noWrap/>
            <w:vAlign w:val="center"/>
          </w:tcPr>
          <w:p w14:paraId="11218988">
            <w:pPr>
              <w:widowControl/>
              <w:snapToGrid w:val="0"/>
              <w:spacing w:line="240" w:lineRule="exact"/>
              <w:jc w:val="center"/>
              <w:rPr>
                <w:rFonts w:ascii="Times New Roman" w:hAnsi="Times New Roman"/>
                <w:kern w:val="0"/>
                <w:sz w:val="16"/>
                <w:szCs w:val="16"/>
              </w:rPr>
            </w:pPr>
          </w:p>
        </w:tc>
        <w:tc>
          <w:tcPr>
            <w:tcW w:w="395" w:type="dxa"/>
            <w:tcBorders>
              <w:top w:val="nil"/>
              <w:left w:val="nil"/>
              <w:bottom w:val="single" w:color="auto" w:sz="4" w:space="0"/>
              <w:right w:val="single" w:color="auto" w:sz="4" w:space="0"/>
            </w:tcBorders>
            <w:shd w:val="clear" w:color="auto" w:fill="EE7EE1"/>
            <w:noWrap/>
            <w:vAlign w:val="center"/>
          </w:tcPr>
          <w:p w14:paraId="10ABC61E">
            <w:pPr>
              <w:widowControl/>
              <w:snapToGrid w:val="0"/>
              <w:spacing w:line="240" w:lineRule="exact"/>
              <w:jc w:val="center"/>
              <w:rPr>
                <w:rFonts w:ascii="Times New Roman" w:hAnsi="Times New Roman"/>
                <w:spacing w:val="-12"/>
                <w:kern w:val="0"/>
                <w:sz w:val="16"/>
                <w:szCs w:val="16"/>
              </w:rPr>
            </w:pPr>
            <w:r>
              <w:rPr>
                <w:rFonts w:ascii="Times New Roman" w:hAnsi="Times New Roman"/>
                <w:spacing w:val="-12"/>
                <w:kern w:val="0"/>
                <w:sz w:val="16"/>
                <w:szCs w:val="16"/>
              </w:rPr>
              <w:t>H</w:t>
            </w:r>
          </w:p>
        </w:tc>
        <w:tc>
          <w:tcPr>
            <w:tcW w:w="395" w:type="dxa"/>
            <w:tcBorders>
              <w:top w:val="nil"/>
              <w:left w:val="nil"/>
              <w:bottom w:val="single" w:color="auto" w:sz="4" w:space="0"/>
              <w:right w:val="single" w:color="auto" w:sz="4" w:space="0"/>
            </w:tcBorders>
            <w:shd w:val="clear" w:color="auto" w:fill="EE7EE1"/>
            <w:noWrap/>
            <w:vAlign w:val="center"/>
          </w:tcPr>
          <w:p w14:paraId="0D5441B0">
            <w:pPr>
              <w:widowControl/>
              <w:snapToGrid w:val="0"/>
              <w:spacing w:line="240" w:lineRule="exact"/>
              <w:jc w:val="center"/>
              <w:rPr>
                <w:rFonts w:ascii="Times New Roman" w:hAnsi="Times New Roman"/>
                <w:spacing w:val="-12"/>
                <w:kern w:val="0"/>
                <w:sz w:val="16"/>
                <w:szCs w:val="16"/>
              </w:rPr>
            </w:pPr>
          </w:p>
        </w:tc>
        <w:tc>
          <w:tcPr>
            <w:tcW w:w="396" w:type="dxa"/>
            <w:tcBorders>
              <w:top w:val="nil"/>
              <w:left w:val="nil"/>
              <w:bottom w:val="single" w:color="auto" w:sz="4" w:space="0"/>
              <w:right w:val="single" w:color="auto" w:sz="4" w:space="0"/>
            </w:tcBorders>
            <w:shd w:val="clear" w:color="auto" w:fill="EE7EE1"/>
            <w:noWrap/>
            <w:vAlign w:val="center"/>
          </w:tcPr>
          <w:p w14:paraId="28EC012B">
            <w:pPr>
              <w:widowControl/>
              <w:snapToGrid w:val="0"/>
              <w:spacing w:line="240" w:lineRule="exact"/>
              <w:jc w:val="center"/>
              <w:rPr>
                <w:rFonts w:ascii="Times New Roman" w:hAnsi="Times New Roman"/>
                <w:spacing w:val="-12"/>
                <w:kern w:val="0"/>
                <w:sz w:val="16"/>
                <w:szCs w:val="16"/>
              </w:rPr>
            </w:pPr>
          </w:p>
        </w:tc>
        <w:tc>
          <w:tcPr>
            <w:tcW w:w="426" w:type="dxa"/>
            <w:tcBorders>
              <w:top w:val="nil"/>
              <w:left w:val="nil"/>
              <w:bottom w:val="single" w:color="auto" w:sz="4" w:space="0"/>
              <w:right w:val="single" w:color="auto" w:sz="4" w:space="0"/>
            </w:tcBorders>
            <w:shd w:val="clear" w:color="auto" w:fill="D99594" w:themeFill="accent2" w:themeFillTint="99"/>
            <w:noWrap/>
            <w:vAlign w:val="center"/>
          </w:tcPr>
          <w:p w14:paraId="077C1779">
            <w:pPr>
              <w:widowControl/>
              <w:snapToGrid w:val="0"/>
              <w:spacing w:line="240" w:lineRule="exact"/>
              <w:jc w:val="center"/>
              <w:rPr>
                <w:rFonts w:ascii="Times New Roman" w:hAnsi="Times New Roman"/>
                <w:kern w:val="0"/>
                <w:sz w:val="16"/>
                <w:szCs w:val="16"/>
              </w:rPr>
            </w:pPr>
          </w:p>
        </w:tc>
        <w:tc>
          <w:tcPr>
            <w:tcW w:w="426" w:type="dxa"/>
            <w:tcBorders>
              <w:top w:val="nil"/>
              <w:left w:val="nil"/>
              <w:bottom w:val="single" w:color="auto" w:sz="4" w:space="0"/>
              <w:right w:val="single" w:color="auto" w:sz="4" w:space="0"/>
            </w:tcBorders>
            <w:shd w:val="clear" w:color="auto" w:fill="D99594" w:themeFill="accent2" w:themeFillTint="99"/>
            <w:noWrap/>
            <w:vAlign w:val="center"/>
          </w:tcPr>
          <w:p w14:paraId="47FE72A3">
            <w:pPr>
              <w:widowControl/>
              <w:snapToGrid w:val="0"/>
              <w:spacing w:line="240" w:lineRule="exact"/>
              <w:jc w:val="center"/>
              <w:rPr>
                <w:rFonts w:ascii="Times New Roman" w:hAnsi="Times New Roman"/>
                <w:kern w:val="0"/>
                <w:sz w:val="16"/>
                <w:szCs w:val="16"/>
              </w:rPr>
            </w:pPr>
          </w:p>
        </w:tc>
        <w:tc>
          <w:tcPr>
            <w:tcW w:w="426" w:type="dxa"/>
            <w:tcBorders>
              <w:top w:val="nil"/>
              <w:left w:val="nil"/>
              <w:bottom w:val="single" w:color="auto" w:sz="4" w:space="0"/>
              <w:right w:val="single" w:color="auto" w:sz="4" w:space="0"/>
            </w:tcBorders>
            <w:shd w:val="clear" w:color="auto" w:fill="D99594" w:themeFill="accent2" w:themeFillTint="99"/>
            <w:noWrap/>
            <w:vAlign w:val="center"/>
          </w:tcPr>
          <w:p w14:paraId="57902B89">
            <w:pPr>
              <w:widowControl/>
              <w:snapToGrid w:val="0"/>
              <w:spacing w:line="240" w:lineRule="exact"/>
              <w:jc w:val="center"/>
              <w:rPr>
                <w:rFonts w:ascii="Times New Roman" w:hAnsi="Times New Roman"/>
                <w:spacing w:val="-12"/>
                <w:kern w:val="0"/>
                <w:sz w:val="16"/>
                <w:szCs w:val="16"/>
              </w:rPr>
            </w:pPr>
          </w:p>
        </w:tc>
        <w:tc>
          <w:tcPr>
            <w:tcW w:w="390" w:type="dxa"/>
            <w:tcBorders>
              <w:top w:val="nil"/>
              <w:left w:val="nil"/>
              <w:bottom w:val="single" w:color="auto" w:sz="4" w:space="0"/>
              <w:right w:val="single" w:color="auto" w:sz="4" w:space="0"/>
            </w:tcBorders>
            <w:shd w:val="clear" w:color="auto" w:fill="15D6DB"/>
            <w:noWrap/>
            <w:vAlign w:val="center"/>
          </w:tcPr>
          <w:p w14:paraId="74419390">
            <w:pPr>
              <w:widowControl/>
              <w:snapToGrid w:val="0"/>
              <w:spacing w:line="240" w:lineRule="exact"/>
              <w:jc w:val="center"/>
              <w:rPr>
                <w:rFonts w:ascii="Times New Roman" w:hAnsi="Times New Roman"/>
                <w:spacing w:val="-12"/>
                <w:kern w:val="0"/>
                <w:sz w:val="16"/>
                <w:szCs w:val="16"/>
              </w:rPr>
            </w:pPr>
            <w:r>
              <w:rPr>
                <w:rFonts w:ascii="Times New Roman" w:hAnsi="Times New Roman"/>
                <w:spacing w:val="-12"/>
                <w:kern w:val="0"/>
                <w:sz w:val="16"/>
                <w:szCs w:val="16"/>
              </w:rPr>
              <w:t>H</w:t>
            </w:r>
          </w:p>
        </w:tc>
        <w:tc>
          <w:tcPr>
            <w:tcW w:w="390" w:type="dxa"/>
            <w:tcBorders>
              <w:top w:val="nil"/>
              <w:left w:val="nil"/>
              <w:bottom w:val="single" w:color="auto" w:sz="4" w:space="0"/>
              <w:right w:val="single" w:color="auto" w:sz="4" w:space="0"/>
            </w:tcBorders>
            <w:shd w:val="clear" w:color="auto" w:fill="15D6DB"/>
            <w:noWrap/>
            <w:vAlign w:val="center"/>
          </w:tcPr>
          <w:p w14:paraId="4C105395">
            <w:pPr>
              <w:widowControl/>
              <w:snapToGrid w:val="0"/>
              <w:spacing w:line="240" w:lineRule="exact"/>
              <w:jc w:val="center"/>
              <w:rPr>
                <w:rFonts w:ascii="Times New Roman" w:hAnsi="Times New Roman"/>
                <w:spacing w:val="-12"/>
                <w:kern w:val="0"/>
                <w:sz w:val="16"/>
                <w:szCs w:val="16"/>
              </w:rPr>
            </w:pPr>
          </w:p>
        </w:tc>
        <w:tc>
          <w:tcPr>
            <w:tcW w:w="390" w:type="dxa"/>
            <w:tcBorders>
              <w:top w:val="nil"/>
              <w:left w:val="nil"/>
              <w:bottom w:val="single" w:color="auto" w:sz="4" w:space="0"/>
              <w:right w:val="single" w:color="auto" w:sz="4" w:space="0"/>
            </w:tcBorders>
            <w:shd w:val="clear" w:color="auto" w:fill="15D6DB"/>
            <w:noWrap/>
            <w:vAlign w:val="center"/>
          </w:tcPr>
          <w:p w14:paraId="4593D42B">
            <w:pPr>
              <w:widowControl/>
              <w:snapToGrid w:val="0"/>
              <w:spacing w:line="240" w:lineRule="exact"/>
              <w:jc w:val="center"/>
              <w:rPr>
                <w:rFonts w:ascii="Times New Roman" w:hAnsi="Times New Roman"/>
                <w:spacing w:val="-12"/>
                <w:kern w:val="0"/>
                <w:sz w:val="16"/>
                <w:szCs w:val="16"/>
              </w:rPr>
            </w:pPr>
          </w:p>
        </w:tc>
        <w:tc>
          <w:tcPr>
            <w:tcW w:w="390" w:type="dxa"/>
            <w:tcBorders>
              <w:top w:val="nil"/>
              <w:left w:val="nil"/>
              <w:bottom w:val="single" w:color="auto" w:sz="4" w:space="0"/>
              <w:right w:val="single" w:color="auto" w:sz="4" w:space="0"/>
            </w:tcBorders>
            <w:shd w:val="clear" w:color="auto" w:fill="15D6DB"/>
            <w:noWrap/>
            <w:vAlign w:val="center"/>
          </w:tcPr>
          <w:p w14:paraId="36940E8C">
            <w:pPr>
              <w:widowControl/>
              <w:snapToGrid w:val="0"/>
              <w:spacing w:line="240" w:lineRule="exact"/>
              <w:jc w:val="center"/>
              <w:rPr>
                <w:rFonts w:ascii="Times New Roman" w:hAnsi="Times New Roman"/>
                <w:kern w:val="0"/>
                <w:sz w:val="16"/>
                <w:szCs w:val="16"/>
              </w:rPr>
            </w:pPr>
          </w:p>
        </w:tc>
        <w:tc>
          <w:tcPr>
            <w:tcW w:w="425" w:type="dxa"/>
            <w:tcBorders>
              <w:top w:val="nil"/>
              <w:left w:val="nil"/>
              <w:bottom w:val="single" w:color="auto" w:sz="4" w:space="0"/>
              <w:right w:val="single" w:color="auto" w:sz="4" w:space="0"/>
            </w:tcBorders>
            <w:shd w:val="clear" w:color="auto" w:fill="FB885F"/>
            <w:noWrap/>
            <w:vAlign w:val="center"/>
          </w:tcPr>
          <w:p w14:paraId="313AA9C9">
            <w:pPr>
              <w:widowControl/>
              <w:snapToGrid w:val="0"/>
              <w:spacing w:line="240" w:lineRule="exact"/>
              <w:jc w:val="center"/>
              <w:rPr>
                <w:rFonts w:ascii="Times New Roman" w:hAnsi="Times New Roman"/>
                <w:kern w:val="0"/>
                <w:sz w:val="16"/>
                <w:szCs w:val="16"/>
              </w:rPr>
            </w:pPr>
          </w:p>
        </w:tc>
        <w:tc>
          <w:tcPr>
            <w:tcW w:w="425" w:type="dxa"/>
            <w:tcBorders>
              <w:top w:val="nil"/>
              <w:left w:val="nil"/>
              <w:bottom w:val="single" w:color="auto" w:sz="4" w:space="0"/>
              <w:right w:val="single" w:color="auto" w:sz="4" w:space="0"/>
            </w:tcBorders>
            <w:shd w:val="clear" w:color="auto" w:fill="FB885F"/>
            <w:noWrap/>
            <w:vAlign w:val="center"/>
          </w:tcPr>
          <w:p w14:paraId="46FFD3B8">
            <w:pPr>
              <w:widowControl/>
              <w:snapToGrid w:val="0"/>
              <w:spacing w:line="240" w:lineRule="exact"/>
              <w:jc w:val="center"/>
              <w:rPr>
                <w:rFonts w:ascii="Times New Roman" w:hAnsi="Times New Roman"/>
                <w:kern w:val="0"/>
                <w:sz w:val="16"/>
                <w:szCs w:val="16"/>
              </w:rPr>
            </w:pPr>
          </w:p>
        </w:tc>
        <w:tc>
          <w:tcPr>
            <w:tcW w:w="425" w:type="dxa"/>
            <w:tcBorders>
              <w:top w:val="nil"/>
              <w:left w:val="nil"/>
              <w:bottom w:val="single" w:color="auto" w:sz="4" w:space="0"/>
              <w:right w:val="single" w:color="auto" w:sz="4" w:space="0"/>
            </w:tcBorders>
            <w:shd w:val="clear" w:color="auto" w:fill="FB885F"/>
            <w:noWrap/>
            <w:vAlign w:val="center"/>
          </w:tcPr>
          <w:p w14:paraId="2FE41A3E">
            <w:pPr>
              <w:widowControl/>
              <w:snapToGrid w:val="0"/>
              <w:spacing w:line="240" w:lineRule="exact"/>
              <w:jc w:val="center"/>
              <w:rPr>
                <w:rFonts w:ascii="Times New Roman" w:hAnsi="Times New Roman"/>
                <w:kern w:val="0"/>
                <w:sz w:val="16"/>
                <w:szCs w:val="16"/>
              </w:rPr>
            </w:pPr>
          </w:p>
        </w:tc>
        <w:tc>
          <w:tcPr>
            <w:tcW w:w="425" w:type="dxa"/>
            <w:tcBorders>
              <w:top w:val="nil"/>
              <w:left w:val="nil"/>
              <w:bottom w:val="single" w:color="auto" w:sz="4" w:space="0"/>
              <w:right w:val="single" w:color="auto" w:sz="4" w:space="0"/>
            </w:tcBorders>
            <w:shd w:val="clear" w:color="auto" w:fill="FFFF00"/>
            <w:noWrap/>
            <w:vAlign w:val="center"/>
          </w:tcPr>
          <w:p w14:paraId="359301A8">
            <w:pPr>
              <w:widowControl/>
              <w:snapToGrid w:val="0"/>
              <w:spacing w:line="240" w:lineRule="exact"/>
              <w:jc w:val="center"/>
              <w:rPr>
                <w:rFonts w:ascii="Times New Roman" w:hAnsi="Times New Roman"/>
                <w:kern w:val="0"/>
                <w:sz w:val="16"/>
                <w:szCs w:val="16"/>
              </w:rPr>
            </w:pPr>
          </w:p>
        </w:tc>
        <w:tc>
          <w:tcPr>
            <w:tcW w:w="425" w:type="dxa"/>
            <w:tcBorders>
              <w:top w:val="nil"/>
              <w:left w:val="nil"/>
              <w:bottom w:val="single" w:color="auto" w:sz="4" w:space="0"/>
              <w:right w:val="single" w:color="auto" w:sz="4" w:space="0"/>
            </w:tcBorders>
            <w:shd w:val="clear" w:color="auto" w:fill="FFFF00"/>
            <w:noWrap/>
            <w:vAlign w:val="center"/>
          </w:tcPr>
          <w:p w14:paraId="4CA0E342">
            <w:pPr>
              <w:widowControl/>
              <w:snapToGrid w:val="0"/>
              <w:spacing w:line="240" w:lineRule="exact"/>
              <w:jc w:val="center"/>
              <w:rPr>
                <w:rFonts w:ascii="Times New Roman" w:hAnsi="Times New Roman"/>
                <w:kern w:val="0"/>
                <w:sz w:val="16"/>
                <w:szCs w:val="16"/>
              </w:rPr>
            </w:pPr>
          </w:p>
        </w:tc>
        <w:tc>
          <w:tcPr>
            <w:tcW w:w="427" w:type="dxa"/>
            <w:tcBorders>
              <w:top w:val="nil"/>
              <w:left w:val="nil"/>
              <w:bottom w:val="single" w:color="auto" w:sz="4" w:space="0"/>
              <w:right w:val="single" w:color="auto" w:sz="4" w:space="0"/>
            </w:tcBorders>
            <w:shd w:val="clear" w:color="auto" w:fill="FFFF00"/>
            <w:noWrap/>
            <w:vAlign w:val="center"/>
          </w:tcPr>
          <w:p w14:paraId="3F0712EF">
            <w:pPr>
              <w:widowControl/>
              <w:snapToGrid w:val="0"/>
              <w:spacing w:line="240" w:lineRule="exact"/>
              <w:jc w:val="center"/>
              <w:rPr>
                <w:rFonts w:ascii="Times New Roman" w:hAnsi="Times New Roman"/>
                <w:kern w:val="0"/>
                <w:sz w:val="16"/>
                <w:szCs w:val="16"/>
              </w:rPr>
            </w:pPr>
          </w:p>
        </w:tc>
        <w:tc>
          <w:tcPr>
            <w:tcW w:w="424" w:type="dxa"/>
            <w:tcBorders>
              <w:top w:val="nil"/>
              <w:left w:val="nil"/>
              <w:bottom w:val="single" w:color="auto" w:sz="4" w:space="0"/>
              <w:right w:val="single" w:color="auto" w:sz="4" w:space="0"/>
            </w:tcBorders>
            <w:shd w:val="clear" w:color="auto" w:fill="FFC000"/>
            <w:noWrap/>
            <w:vAlign w:val="center"/>
          </w:tcPr>
          <w:p w14:paraId="0F33AD1E">
            <w:pPr>
              <w:widowControl/>
              <w:snapToGrid w:val="0"/>
              <w:spacing w:line="240" w:lineRule="exact"/>
              <w:jc w:val="center"/>
              <w:rPr>
                <w:rFonts w:ascii="Times New Roman" w:hAnsi="Times New Roman"/>
                <w:kern w:val="0"/>
                <w:sz w:val="16"/>
                <w:szCs w:val="16"/>
              </w:rPr>
            </w:pPr>
          </w:p>
        </w:tc>
        <w:tc>
          <w:tcPr>
            <w:tcW w:w="426" w:type="dxa"/>
            <w:tcBorders>
              <w:top w:val="nil"/>
              <w:left w:val="nil"/>
              <w:bottom w:val="single" w:color="auto" w:sz="4" w:space="0"/>
              <w:right w:val="single" w:color="auto" w:sz="4" w:space="0"/>
            </w:tcBorders>
            <w:shd w:val="clear" w:color="auto" w:fill="FFC000"/>
            <w:noWrap/>
            <w:vAlign w:val="center"/>
          </w:tcPr>
          <w:p w14:paraId="461AFBD6">
            <w:pPr>
              <w:widowControl/>
              <w:snapToGrid w:val="0"/>
              <w:spacing w:line="240" w:lineRule="exact"/>
              <w:jc w:val="center"/>
              <w:rPr>
                <w:rFonts w:ascii="Times New Roman" w:hAnsi="Times New Roman"/>
                <w:kern w:val="0"/>
                <w:sz w:val="16"/>
                <w:szCs w:val="16"/>
              </w:rPr>
            </w:pPr>
          </w:p>
        </w:tc>
        <w:tc>
          <w:tcPr>
            <w:tcW w:w="426" w:type="dxa"/>
            <w:tcBorders>
              <w:top w:val="nil"/>
              <w:left w:val="nil"/>
              <w:bottom w:val="single" w:color="auto" w:sz="4" w:space="0"/>
              <w:right w:val="single" w:color="auto" w:sz="4" w:space="0"/>
            </w:tcBorders>
            <w:shd w:val="clear" w:color="auto" w:fill="CCC0D9" w:themeFill="accent4" w:themeFillTint="66"/>
            <w:noWrap/>
            <w:vAlign w:val="center"/>
          </w:tcPr>
          <w:p w14:paraId="45CF51AB">
            <w:pPr>
              <w:widowControl/>
              <w:snapToGrid w:val="0"/>
              <w:spacing w:line="240" w:lineRule="exact"/>
              <w:jc w:val="center"/>
              <w:rPr>
                <w:rFonts w:ascii="Times New Roman" w:hAnsi="Times New Roman"/>
                <w:kern w:val="0"/>
                <w:sz w:val="16"/>
                <w:szCs w:val="16"/>
              </w:rPr>
            </w:pPr>
          </w:p>
        </w:tc>
        <w:tc>
          <w:tcPr>
            <w:tcW w:w="426" w:type="dxa"/>
            <w:tcBorders>
              <w:top w:val="nil"/>
              <w:left w:val="nil"/>
              <w:bottom w:val="single" w:color="auto" w:sz="4" w:space="0"/>
              <w:right w:val="single" w:color="auto" w:sz="4" w:space="0"/>
            </w:tcBorders>
            <w:shd w:val="clear" w:color="auto" w:fill="CCC0D9" w:themeFill="accent4" w:themeFillTint="66"/>
            <w:noWrap/>
            <w:vAlign w:val="center"/>
          </w:tcPr>
          <w:p w14:paraId="2EB04AFA">
            <w:pPr>
              <w:widowControl/>
              <w:snapToGrid w:val="0"/>
              <w:spacing w:line="240" w:lineRule="exact"/>
              <w:jc w:val="center"/>
              <w:rPr>
                <w:rFonts w:ascii="Times New Roman" w:hAnsi="Times New Roman"/>
                <w:kern w:val="0"/>
                <w:sz w:val="16"/>
                <w:szCs w:val="16"/>
              </w:rPr>
            </w:pPr>
          </w:p>
        </w:tc>
        <w:tc>
          <w:tcPr>
            <w:tcW w:w="425" w:type="dxa"/>
            <w:tcBorders>
              <w:top w:val="nil"/>
              <w:left w:val="nil"/>
              <w:bottom w:val="single" w:color="auto" w:sz="4" w:space="0"/>
              <w:right w:val="single" w:color="auto" w:sz="4" w:space="0"/>
            </w:tcBorders>
            <w:shd w:val="clear" w:color="auto" w:fill="C4EF6D"/>
            <w:noWrap/>
            <w:vAlign w:val="center"/>
          </w:tcPr>
          <w:p w14:paraId="4ED1F479">
            <w:pPr>
              <w:widowControl/>
              <w:snapToGrid w:val="0"/>
              <w:spacing w:line="240" w:lineRule="exact"/>
              <w:jc w:val="center"/>
              <w:rPr>
                <w:rFonts w:ascii="Times New Roman" w:hAnsi="Times New Roman"/>
                <w:kern w:val="0"/>
                <w:sz w:val="16"/>
                <w:szCs w:val="16"/>
              </w:rPr>
            </w:pPr>
          </w:p>
        </w:tc>
        <w:tc>
          <w:tcPr>
            <w:tcW w:w="425" w:type="dxa"/>
            <w:tcBorders>
              <w:top w:val="nil"/>
              <w:left w:val="nil"/>
              <w:bottom w:val="single" w:color="auto" w:sz="4" w:space="0"/>
              <w:right w:val="single" w:color="auto" w:sz="4" w:space="0"/>
            </w:tcBorders>
            <w:shd w:val="clear" w:color="auto" w:fill="C4EF6D"/>
            <w:noWrap/>
            <w:vAlign w:val="center"/>
          </w:tcPr>
          <w:p w14:paraId="32D6546F">
            <w:pPr>
              <w:widowControl/>
              <w:snapToGrid w:val="0"/>
              <w:spacing w:line="240" w:lineRule="exact"/>
              <w:jc w:val="center"/>
              <w:rPr>
                <w:rFonts w:ascii="Times New Roman" w:hAnsi="Times New Roman"/>
                <w:kern w:val="0"/>
                <w:sz w:val="16"/>
                <w:szCs w:val="16"/>
              </w:rPr>
            </w:pPr>
          </w:p>
        </w:tc>
        <w:tc>
          <w:tcPr>
            <w:tcW w:w="496" w:type="dxa"/>
            <w:tcBorders>
              <w:top w:val="nil"/>
              <w:left w:val="nil"/>
              <w:bottom w:val="single" w:color="auto" w:sz="4" w:space="0"/>
              <w:right w:val="single" w:color="auto" w:sz="4" w:space="0"/>
            </w:tcBorders>
            <w:shd w:val="clear" w:color="auto" w:fill="FF9A8F"/>
            <w:noWrap/>
            <w:vAlign w:val="center"/>
          </w:tcPr>
          <w:p w14:paraId="67744A3A">
            <w:pPr>
              <w:widowControl/>
              <w:snapToGrid w:val="0"/>
              <w:spacing w:line="240" w:lineRule="exact"/>
              <w:jc w:val="center"/>
              <w:rPr>
                <w:rFonts w:ascii="Times New Roman" w:hAnsi="Times New Roman"/>
                <w:kern w:val="0"/>
                <w:sz w:val="16"/>
                <w:szCs w:val="16"/>
              </w:rPr>
            </w:pPr>
          </w:p>
        </w:tc>
        <w:tc>
          <w:tcPr>
            <w:tcW w:w="496" w:type="dxa"/>
            <w:tcBorders>
              <w:top w:val="nil"/>
              <w:left w:val="nil"/>
              <w:bottom w:val="single" w:color="auto" w:sz="4" w:space="0"/>
              <w:right w:val="single" w:color="auto" w:sz="4" w:space="0"/>
            </w:tcBorders>
            <w:shd w:val="clear" w:color="auto" w:fill="FF9A8F"/>
            <w:noWrap/>
            <w:vAlign w:val="center"/>
          </w:tcPr>
          <w:p w14:paraId="46260AC0">
            <w:pPr>
              <w:widowControl/>
              <w:snapToGrid w:val="0"/>
              <w:spacing w:line="240" w:lineRule="exact"/>
              <w:jc w:val="center"/>
              <w:rPr>
                <w:rFonts w:ascii="Times New Roman" w:hAnsi="Times New Roman"/>
                <w:kern w:val="0"/>
                <w:sz w:val="16"/>
                <w:szCs w:val="16"/>
              </w:rPr>
            </w:pPr>
          </w:p>
        </w:tc>
        <w:tc>
          <w:tcPr>
            <w:tcW w:w="450" w:type="dxa"/>
            <w:tcBorders>
              <w:top w:val="nil"/>
              <w:left w:val="nil"/>
              <w:bottom w:val="single" w:color="auto" w:sz="4" w:space="0"/>
              <w:right w:val="single" w:color="auto" w:sz="4" w:space="0"/>
            </w:tcBorders>
            <w:shd w:val="clear" w:color="auto" w:fill="65F970"/>
            <w:noWrap/>
            <w:vAlign w:val="center"/>
          </w:tcPr>
          <w:p w14:paraId="40E8219A">
            <w:pPr>
              <w:widowControl/>
              <w:snapToGrid w:val="0"/>
              <w:spacing w:line="240" w:lineRule="exact"/>
              <w:jc w:val="center"/>
              <w:rPr>
                <w:rFonts w:ascii="Times New Roman" w:hAnsi="Times New Roman"/>
                <w:kern w:val="0"/>
                <w:sz w:val="16"/>
                <w:szCs w:val="16"/>
              </w:rPr>
            </w:pPr>
          </w:p>
        </w:tc>
        <w:tc>
          <w:tcPr>
            <w:tcW w:w="451" w:type="dxa"/>
            <w:tcBorders>
              <w:top w:val="nil"/>
              <w:left w:val="nil"/>
              <w:bottom w:val="single" w:color="auto" w:sz="4" w:space="0"/>
              <w:right w:val="single" w:color="auto" w:sz="4" w:space="0"/>
            </w:tcBorders>
            <w:shd w:val="clear" w:color="auto" w:fill="65F970"/>
            <w:noWrap/>
            <w:vAlign w:val="center"/>
          </w:tcPr>
          <w:p w14:paraId="41726659">
            <w:pPr>
              <w:widowControl/>
              <w:snapToGrid w:val="0"/>
              <w:spacing w:line="240" w:lineRule="exact"/>
              <w:jc w:val="center"/>
              <w:rPr>
                <w:rFonts w:ascii="Times New Roman" w:hAnsi="Times New Roman"/>
                <w:kern w:val="0"/>
                <w:sz w:val="16"/>
                <w:szCs w:val="16"/>
              </w:rPr>
            </w:pPr>
          </w:p>
        </w:tc>
        <w:tc>
          <w:tcPr>
            <w:tcW w:w="444" w:type="dxa"/>
            <w:tcBorders>
              <w:top w:val="nil"/>
              <w:left w:val="nil"/>
              <w:bottom w:val="single" w:color="auto" w:sz="4" w:space="0"/>
              <w:right w:val="single" w:color="auto" w:sz="4" w:space="0"/>
            </w:tcBorders>
            <w:shd w:val="clear" w:color="auto" w:fill="B58EFA"/>
            <w:noWrap/>
            <w:vAlign w:val="center"/>
          </w:tcPr>
          <w:p w14:paraId="3AA7CB61">
            <w:pPr>
              <w:widowControl/>
              <w:snapToGrid w:val="0"/>
              <w:spacing w:line="240" w:lineRule="exact"/>
              <w:jc w:val="center"/>
              <w:rPr>
                <w:rFonts w:ascii="Times New Roman" w:hAnsi="Times New Roman"/>
                <w:kern w:val="0"/>
                <w:sz w:val="16"/>
                <w:szCs w:val="16"/>
              </w:rPr>
            </w:pPr>
            <w:r>
              <w:rPr>
                <w:rFonts w:ascii="Times New Roman" w:hAnsi="Times New Roman"/>
                <w:sz w:val="16"/>
                <w:szCs w:val="16"/>
              </w:rPr>
              <w:t>L</w:t>
            </w:r>
          </w:p>
        </w:tc>
        <w:tc>
          <w:tcPr>
            <w:tcW w:w="444" w:type="dxa"/>
            <w:tcBorders>
              <w:top w:val="nil"/>
              <w:left w:val="nil"/>
              <w:bottom w:val="single" w:color="auto" w:sz="4" w:space="0"/>
              <w:right w:val="single" w:color="auto" w:sz="4" w:space="0"/>
            </w:tcBorders>
            <w:shd w:val="clear" w:color="auto" w:fill="B58EFA"/>
            <w:noWrap/>
            <w:vAlign w:val="center"/>
          </w:tcPr>
          <w:p w14:paraId="4DCAA8D5">
            <w:pPr>
              <w:widowControl/>
              <w:snapToGrid w:val="0"/>
              <w:spacing w:line="240" w:lineRule="exact"/>
              <w:jc w:val="center"/>
              <w:rPr>
                <w:rFonts w:ascii="Times New Roman" w:hAnsi="Times New Roman"/>
                <w:kern w:val="0"/>
                <w:sz w:val="16"/>
                <w:szCs w:val="16"/>
              </w:rPr>
            </w:pPr>
          </w:p>
        </w:tc>
      </w:tr>
      <w:tr w14:paraId="01D16432">
        <w:tblPrEx>
          <w:tblCellMar>
            <w:top w:w="0" w:type="dxa"/>
            <w:left w:w="108" w:type="dxa"/>
            <w:bottom w:w="0" w:type="dxa"/>
            <w:right w:w="108" w:type="dxa"/>
          </w:tblCellMar>
        </w:tblPrEx>
        <w:trPr>
          <w:trHeight w:val="240" w:hRule="atLeast"/>
          <w:tblHeader/>
          <w:jc w:val="center"/>
        </w:trPr>
        <w:tc>
          <w:tcPr>
            <w:tcW w:w="1980" w:type="dxa"/>
            <w:tcBorders>
              <w:top w:val="nil"/>
              <w:left w:val="single" w:color="auto" w:sz="4" w:space="0"/>
              <w:bottom w:val="single" w:color="auto" w:sz="4" w:space="0"/>
              <w:right w:val="single" w:color="auto" w:sz="4" w:space="0"/>
            </w:tcBorders>
            <w:shd w:val="clear" w:color="auto" w:fill="auto"/>
          </w:tcPr>
          <w:p w14:paraId="22169C2E">
            <w:pPr>
              <w:widowControl/>
              <w:snapToGrid w:val="0"/>
              <w:spacing w:line="240" w:lineRule="exact"/>
              <w:jc w:val="left"/>
              <w:rPr>
                <w:rFonts w:ascii="Times New Roman" w:hAnsi="Times New Roman"/>
                <w:color w:val="000000"/>
                <w:kern w:val="0"/>
                <w:sz w:val="16"/>
                <w:szCs w:val="16"/>
              </w:rPr>
            </w:pPr>
            <w:r>
              <w:rPr>
                <w:rFonts w:ascii="Times New Roman" w:hAnsi="Times New Roman"/>
                <w:color w:val="000000"/>
                <w:kern w:val="0"/>
                <w:sz w:val="16"/>
                <w:szCs w:val="16"/>
              </w:rPr>
              <w:t>数字电路实验</w:t>
            </w:r>
          </w:p>
        </w:tc>
        <w:tc>
          <w:tcPr>
            <w:tcW w:w="380" w:type="dxa"/>
            <w:tcBorders>
              <w:top w:val="nil"/>
              <w:left w:val="nil"/>
              <w:bottom w:val="single" w:color="auto" w:sz="4" w:space="0"/>
              <w:right w:val="single" w:color="auto" w:sz="4" w:space="0"/>
            </w:tcBorders>
            <w:shd w:val="clear" w:color="auto" w:fill="EE7EE1"/>
            <w:noWrap/>
            <w:vAlign w:val="center"/>
          </w:tcPr>
          <w:p w14:paraId="1D26AF94">
            <w:pPr>
              <w:widowControl/>
              <w:snapToGrid w:val="0"/>
              <w:spacing w:line="240" w:lineRule="exact"/>
              <w:jc w:val="center"/>
              <w:rPr>
                <w:rFonts w:ascii="Times New Roman" w:hAnsi="Times New Roman"/>
                <w:kern w:val="0"/>
                <w:sz w:val="16"/>
                <w:szCs w:val="16"/>
              </w:rPr>
            </w:pPr>
          </w:p>
        </w:tc>
        <w:tc>
          <w:tcPr>
            <w:tcW w:w="395" w:type="dxa"/>
            <w:tcBorders>
              <w:top w:val="nil"/>
              <w:left w:val="nil"/>
              <w:bottom w:val="single" w:color="auto" w:sz="4" w:space="0"/>
              <w:right w:val="single" w:color="auto" w:sz="4" w:space="0"/>
            </w:tcBorders>
            <w:shd w:val="clear" w:color="auto" w:fill="EE7EE1"/>
            <w:noWrap/>
            <w:vAlign w:val="center"/>
          </w:tcPr>
          <w:p w14:paraId="7E3C2D9A">
            <w:pPr>
              <w:widowControl/>
              <w:snapToGrid w:val="0"/>
              <w:spacing w:line="240" w:lineRule="exact"/>
              <w:jc w:val="center"/>
              <w:rPr>
                <w:rFonts w:ascii="Times New Roman" w:hAnsi="Times New Roman"/>
                <w:spacing w:val="-12"/>
                <w:kern w:val="0"/>
                <w:sz w:val="16"/>
                <w:szCs w:val="16"/>
              </w:rPr>
            </w:pPr>
          </w:p>
        </w:tc>
        <w:tc>
          <w:tcPr>
            <w:tcW w:w="395" w:type="dxa"/>
            <w:tcBorders>
              <w:top w:val="nil"/>
              <w:left w:val="nil"/>
              <w:bottom w:val="single" w:color="auto" w:sz="4" w:space="0"/>
              <w:right w:val="single" w:color="auto" w:sz="4" w:space="0"/>
            </w:tcBorders>
            <w:shd w:val="clear" w:color="auto" w:fill="EE7EE1"/>
            <w:noWrap/>
            <w:vAlign w:val="center"/>
          </w:tcPr>
          <w:p w14:paraId="3909F1D2">
            <w:pPr>
              <w:widowControl/>
              <w:snapToGrid w:val="0"/>
              <w:spacing w:line="240" w:lineRule="exact"/>
              <w:jc w:val="center"/>
              <w:rPr>
                <w:rFonts w:ascii="Times New Roman" w:hAnsi="Times New Roman"/>
                <w:spacing w:val="-12"/>
                <w:kern w:val="0"/>
                <w:sz w:val="16"/>
                <w:szCs w:val="16"/>
              </w:rPr>
            </w:pPr>
          </w:p>
        </w:tc>
        <w:tc>
          <w:tcPr>
            <w:tcW w:w="396" w:type="dxa"/>
            <w:tcBorders>
              <w:top w:val="nil"/>
              <w:left w:val="nil"/>
              <w:bottom w:val="single" w:color="auto" w:sz="4" w:space="0"/>
              <w:right w:val="single" w:color="auto" w:sz="4" w:space="0"/>
            </w:tcBorders>
            <w:shd w:val="clear" w:color="auto" w:fill="EE7EE1"/>
            <w:noWrap/>
            <w:vAlign w:val="center"/>
          </w:tcPr>
          <w:p w14:paraId="45FE6CFD">
            <w:pPr>
              <w:widowControl/>
              <w:snapToGrid w:val="0"/>
              <w:spacing w:line="240" w:lineRule="exact"/>
              <w:jc w:val="center"/>
              <w:rPr>
                <w:rFonts w:ascii="Times New Roman" w:hAnsi="Times New Roman"/>
                <w:spacing w:val="-12"/>
                <w:kern w:val="0"/>
                <w:sz w:val="16"/>
                <w:szCs w:val="16"/>
              </w:rPr>
            </w:pPr>
          </w:p>
        </w:tc>
        <w:tc>
          <w:tcPr>
            <w:tcW w:w="426" w:type="dxa"/>
            <w:tcBorders>
              <w:top w:val="nil"/>
              <w:left w:val="nil"/>
              <w:bottom w:val="single" w:color="auto" w:sz="4" w:space="0"/>
              <w:right w:val="single" w:color="auto" w:sz="4" w:space="0"/>
            </w:tcBorders>
            <w:shd w:val="clear" w:color="auto" w:fill="D99594" w:themeFill="accent2" w:themeFillTint="99"/>
            <w:noWrap/>
            <w:vAlign w:val="center"/>
          </w:tcPr>
          <w:p w14:paraId="7137F3BF">
            <w:pPr>
              <w:widowControl/>
              <w:snapToGrid w:val="0"/>
              <w:spacing w:line="240" w:lineRule="exact"/>
              <w:jc w:val="center"/>
              <w:rPr>
                <w:rFonts w:ascii="Times New Roman" w:hAnsi="Times New Roman"/>
                <w:kern w:val="0"/>
                <w:sz w:val="16"/>
                <w:szCs w:val="16"/>
              </w:rPr>
            </w:pPr>
          </w:p>
        </w:tc>
        <w:tc>
          <w:tcPr>
            <w:tcW w:w="426" w:type="dxa"/>
            <w:tcBorders>
              <w:top w:val="nil"/>
              <w:left w:val="nil"/>
              <w:bottom w:val="single" w:color="auto" w:sz="4" w:space="0"/>
              <w:right w:val="single" w:color="auto" w:sz="4" w:space="0"/>
            </w:tcBorders>
            <w:shd w:val="clear" w:color="auto" w:fill="D99594" w:themeFill="accent2" w:themeFillTint="99"/>
            <w:noWrap/>
            <w:vAlign w:val="center"/>
          </w:tcPr>
          <w:p w14:paraId="484CB0DC">
            <w:pPr>
              <w:widowControl/>
              <w:snapToGrid w:val="0"/>
              <w:spacing w:line="240" w:lineRule="exact"/>
              <w:jc w:val="center"/>
              <w:rPr>
                <w:rFonts w:ascii="Times New Roman" w:hAnsi="Times New Roman"/>
                <w:kern w:val="0"/>
                <w:sz w:val="16"/>
                <w:szCs w:val="16"/>
              </w:rPr>
            </w:pPr>
          </w:p>
        </w:tc>
        <w:tc>
          <w:tcPr>
            <w:tcW w:w="426" w:type="dxa"/>
            <w:tcBorders>
              <w:top w:val="nil"/>
              <w:left w:val="nil"/>
              <w:bottom w:val="single" w:color="auto" w:sz="4" w:space="0"/>
              <w:right w:val="single" w:color="auto" w:sz="4" w:space="0"/>
            </w:tcBorders>
            <w:shd w:val="clear" w:color="auto" w:fill="D99594" w:themeFill="accent2" w:themeFillTint="99"/>
            <w:noWrap/>
            <w:vAlign w:val="center"/>
          </w:tcPr>
          <w:p w14:paraId="3E669112">
            <w:pPr>
              <w:widowControl/>
              <w:snapToGrid w:val="0"/>
              <w:spacing w:line="240" w:lineRule="exact"/>
              <w:jc w:val="center"/>
              <w:rPr>
                <w:rFonts w:ascii="Times New Roman" w:hAnsi="Times New Roman"/>
                <w:spacing w:val="-12"/>
                <w:kern w:val="0"/>
                <w:sz w:val="16"/>
                <w:szCs w:val="16"/>
              </w:rPr>
            </w:pPr>
          </w:p>
        </w:tc>
        <w:tc>
          <w:tcPr>
            <w:tcW w:w="390" w:type="dxa"/>
            <w:tcBorders>
              <w:top w:val="nil"/>
              <w:left w:val="nil"/>
              <w:bottom w:val="single" w:color="auto" w:sz="4" w:space="0"/>
              <w:right w:val="single" w:color="auto" w:sz="4" w:space="0"/>
            </w:tcBorders>
            <w:shd w:val="clear" w:color="auto" w:fill="15D6DB"/>
            <w:noWrap/>
            <w:vAlign w:val="center"/>
          </w:tcPr>
          <w:p w14:paraId="50717EB4">
            <w:pPr>
              <w:widowControl/>
              <w:snapToGrid w:val="0"/>
              <w:spacing w:line="240" w:lineRule="exact"/>
              <w:jc w:val="center"/>
              <w:rPr>
                <w:rFonts w:ascii="Times New Roman" w:hAnsi="Times New Roman"/>
                <w:spacing w:val="-12"/>
                <w:kern w:val="0"/>
                <w:sz w:val="16"/>
                <w:szCs w:val="16"/>
              </w:rPr>
            </w:pPr>
          </w:p>
        </w:tc>
        <w:tc>
          <w:tcPr>
            <w:tcW w:w="390" w:type="dxa"/>
            <w:tcBorders>
              <w:top w:val="nil"/>
              <w:left w:val="nil"/>
              <w:bottom w:val="single" w:color="auto" w:sz="4" w:space="0"/>
              <w:right w:val="single" w:color="auto" w:sz="4" w:space="0"/>
            </w:tcBorders>
            <w:shd w:val="clear" w:color="auto" w:fill="15D6DB"/>
            <w:noWrap/>
            <w:vAlign w:val="center"/>
          </w:tcPr>
          <w:p w14:paraId="7ECCC4FE">
            <w:pPr>
              <w:widowControl/>
              <w:snapToGrid w:val="0"/>
              <w:spacing w:line="240" w:lineRule="exact"/>
              <w:jc w:val="center"/>
              <w:rPr>
                <w:rFonts w:ascii="Times New Roman" w:hAnsi="Times New Roman"/>
                <w:spacing w:val="-12"/>
                <w:kern w:val="0"/>
                <w:sz w:val="16"/>
                <w:szCs w:val="16"/>
              </w:rPr>
            </w:pPr>
            <w:r>
              <w:rPr>
                <w:rFonts w:ascii="Times New Roman" w:hAnsi="Times New Roman"/>
                <w:spacing w:val="-12"/>
                <w:kern w:val="0"/>
                <w:sz w:val="16"/>
                <w:szCs w:val="16"/>
              </w:rPr>
              <w:t>H</w:t>
            </w:r>
          </w:p>
        </w:tc>
        <w:tc>
          <w:tcPr>
            <w:tcW w:w="390" w:type="dxa"/>
            <w:tcBorders>
              <w:top w:val="nil"/>
              <w:left w:val="nil"/>
              <w:bottom w:val="single" w:color="auto" w:sz="4" w:space="0"/>
              <w:right w:val="single" w:color="auto" w:sz="4" w:space="0"/>
            </w:tcBorders>
            <w:shd w:val="clear" w:color="auto" w:fill="15D6DB"/>
            <w:noWrap/>
            <w:vAlign w:val="center"/>
          </w:tcPr>
          <w:p w14:paraId="5B53B5D2">
            <w:pPr>
              <w:widowControl/>
              <w:snapToGrid w:val="0"/>
              <w:spacing w:line="240" w:lineRule="exact"/>
              <w:jc w:val="center"/>
              <w:rPr>
                <w:rFonts w:ascii="Times New Roman" w:hAnsi="Times New Roman"/>
                <w:spacing w:val="-12"/>
                <w:kern w:val="0"/>
                <w:sz w:val="16"/>
                <w:szCs w:val="16"/>
              </w:rPr>
            </w:pPr>
          </w:p>
        </w:tc>
        <w:tc>
          <w:tcPr>
            <w:tcW w:w="390" w:type="dxa"/>
            <w:tcBorders>
              <w:top w:val="nil"/>
              <w:left w:val="nil"/>
              <w:bottom w:val="single" w:color="auto" w:sz="4" w:space="0"/>
              <w:right w:val="single" w:color="auto" w:sz="4" w:space="0"/>
            </w:tcBorders>
            <w:shd w:val="clear" w:color="auto" w:fill="15D6DB"/>
            <w:noWrap/>
            <w:vAlign w:val="center"/>
          </w:tcPr>
          <w:p w14:paraId="412F7F9B">
            <w:pPr>
              <w:widowControl/>
              <w:snapToGrid w:val="0"/>
              <w:spacing w:line="240" w:lineRule="exact"/>
              <w:jc w:val="center"/>
              <w:rPr>
                <w:rFonts w:ascii="Times New Roman" w:hAnsi="Times New Roman"/>
                <w:kern w:val="0"/>
                <w:sz w:val="16"/>
                <w:szCs w:val="16"/>
              </w:rPr>
            </w:pPr>
          </w:p>
        </w:tc>
        <w:tc>
          <w:tcPr>
            <w:tcW w:w="425" w:type="dxa"/>
            <w:tcBorders>
              <w:top w:val="nil"/>
              <w:left w:val="nil"/>
              <w:bottom w:val="single" w:color="auto" w:sz="4" w:space="0"/>
              <w:right w:val="single" w:color="auto" w:sz="4" w:space="0"/>
            </w:tcBorders>
            <w:shd w:val="clear" w:color="auto" w:fill="FB885F"/>
            <w:noWrap/>
            <w:vAlign w:val="center"/>
          </w:tcPr>
          <w:p w14:paraId="6CA475B8">
            <w:pPr>
              <w:widowControl/>
              <w:snapToGrid w:val="0"/>
              <w:spacing w:line="240" w:lineRule="exact"/>
              <w:jc w:val="center"/>
              <w:rPr>
                <w:rFonts w:ascii="Times New Roman" w:hAnsi="Times New Roman"/>
                <w:kern w:val="0"/>
                <w:sz w:val="16"/>
                <w:szCs w:val="16"/>
              </w:rPr>
            </w:pPr>
          </w:p>
        </w:tc>
        <w:tc>
          <w:tcPr>
            <w:tcW w:w="425" w:type="dxa"/>
            <w:tcBorders>
              <w:top w:val="nil"/>
              <w:left w:val="nil"/>
              <w:bottom w:val="single" w:color="auto" w:sz="4" w:space="0"/>
              <w:right w:val="single" w:color="auto" w:sz="4" w:space="0"/>
            </w:tcBorders>
            <w:shd w:val="clear" w:color="auto" w:fill="FB885F"/>
            <w:noWrap/>
            <w:vAlign w:val="center"/>
          </w:tcPr>
          <w:p w14:paraId="45BBACD1">
            <w:pPr>
              <w:widowControl/>
              <w:snapToGrid w:val="0"/>
              <w:spacing w:line="240" w:lineRule="exact"/>
              <w:jc w:val="center"/>
              <w:rPr>
                <w:rFonts w:ascii="Times New Roman" w:hAnsi="Times New Roman"/>
                <w:kern w:val="0"/>
                <w:sz w:val="16"/>
                <w:szCs w:val="16"/>
              </w:rPr>
            </w:pPr>
          </w:p>
        </w:tc>
        <w:tc>
          <w:tcPr>
            <w:tcW w:w="425" w:type="dxa"/>
            <w:tcBorders>
              <w:top w:val="nil"/>
              <w:left w:val="nil"/>
              <w:bottom w:val="single" w:color="auto" w:sz="4" w:space="0"/>
              <w:right w:val="single" w:color="auto" w:sz="4" w:space="0"/>
            </w:tcBorders>
            <w:shd w:val="clear" w:color="auto" w:fill="FB885F"/>
            <w:noWrap/>
            <w:vAlign w:val="center"/>
          </w:tcPr>
          <w:p w14:paraId="74B7D798">
            <w:pPr>
              <w:widowControl/>
              <w:snapToGrid w:val="0"/>
              <w:spacing w:line="240" w:lineRule="exact"/>
              <w:jc w:val="center"/>
              <w:rPr>
                <w:rFonts w:ascii="Times New Roman" w:hAnsi="Times New Roman"/>
                <w:kern w:val="0"/>
                <w:sz w:val="16"/>
                <w:szCs w:val="16"/>
              </w:rPr>
            </w:pPr>
          </w:p>
        </w:tc>
        <w:tc>
          <w:tcPr>
            <w:tcW w:w="425" w:type="dxa"/>
            <w:tcBorders>
              <w:top w:val="nil"/>
              <w:left w:val="nil"/>
              <w:bottom w:val="single" w:color="auto" w:sz="4" w:space="0"/>
              <w:right w:val="single" w:color="auto" w:sz="4" w:space="0"/>
            </w:tcBorders>
            <w:shd w:val="clear" w:color="auto" w:fill="FFFF00"/>
            <w:noWrap/>
            <w:vAlign w:val="center"/>
          </w:tcPr>
          <w:p w14:paraId="43D6D8AE">
            <w:pPr>
              <w:widowControl/>
              <w:snapToGrid w:val="0"/>
              <w:spacing w:line="240" w:lineRule="exact"/>
              <w:jc w:val="center"/>
              <w:rPr>
                <w:rFonts w:ascii="Times New Roman" w:hAnsi="Times New Roman"/>
                <w:kern w:val="0"/>
                <w:sz w:val="16"/>
                <w:szCs w:val="16"/>
              </w:rPr>
            </w:pPr>
            <w:r>
              <w:rPr>
                <w:rFonts w:ascii="Times New Roman" w:hAnsi="Times New Roman"/>
                <w:sz w:val="16"/>
                <w:szCs w:val="16"/>
              </w:rPr>
              <w:t>M</w:t>
            </w:r>
          </w:p>
        </w:tc>
        <w:tc>
          <w:tcPr>
            <w:tcW w:w="425" w:type="dxa"/>
            <w:tcBorders>
              <w:top w:val="nil"/>
              <w:left w:val="nil"/>
              <w:bottom w:val="single" w:color="auto" w:sz="4" w:space="0"/>
              <w:right w:val="single" w:color="auto" w:sz="4" w:space="0"/>
            </w:tcBorders>
            <w:shd w:val="clear" w:color="auto" w:fill="FFFF00"/>
            <w:noWrap/>
            <w:vAlign w:val="center"/>
          </w:tcPr>
          <w:p w14:paraId="10DB2204">
            <w:pPr>
              <w:widowControl/>
              <w:snapToGrid w:val="0"/>
              <w:spacing w:line="240" w:lineRule="exact"/>
              <w:jc w:val="center"/>
              <w:rPr>
                <w:rFonts w:ascii="Times New Roman" w:hAnsi="Times New Roman"/>
                <w:kern w:val="0"/>
                <w:sz w:val="16"/>
                <w:szCs w:val="16"/>
              </w:rPr>
            </w:pPr>
          </w:p>
        </w:tc>
        <w:tc>
          <w:tcPr>
            <w:tcW w:w="427" w:type="dxa"/>
            <w:tcBorders>
              <w:top w:val="nil"/>
              <w:left w:val="nil"/>
              <w:bottom w:val="single" w:color="auto" w:sz="4" w:space="0"/>
              <w:right w:val="single" w:color="auto" w:sz="4" w:space="0"/>
            </w:tcBorders>
            <w:shd w:val="clear" w:color="auto" w:fill="FFFF00"/>
            <w:noWrap/>
            <w:vAlign w:val="center"/>
          </w:tcPr>
          <w:p w14:paraId="153DC855">
            <w:pPr>
              <w:widowControl/>
              <w:snapToGrid w:val="0"/>
              <w:spacing w:line="240" w:lineRule="exact"/>
              <w:jc w:val="center"/>
              <w:rPr>
                <w:rFonts w:ascii="Times New Roman" w:hAnsi="Times New Roman"/>
                <w:kern w:val="0"/>
                <w:sz w:val="16"/>
                <w:szCs w:val="16"/>
              </w:rPr>
            </w:pPr>
          </w:p>
        </w:tc>
        <w:tc>
          <w:tcPr>
            <w:tcW w:w="424" w:type="dxa"/>
            <w:tcBorders>
              <w:top w:val="nil"/>
              <w:left w:val="nil"/>
              <w:bottom w:val="single" w:color="auto" w:sz="4" w:space="0"/>
              <w:right w:val="single" w:color="auto" w:sz="4" w:space="0"/>
            </w:tcBorders>
            <w:shd w:val="clear" w:color="auto" w:fill="FFC000"/>
            <w:noWrap/>
            <w:vAlign w:val="center"/>
          </w:tcPr>
          <w:p w14:paraId="4D504126">
            <w:pPr>
              <w:widowControl/>
              <w:snapToGrid w:val="0"/>
              <w:spacing w:line="240" w:lineRule="exact"/>
              <w:jc w:val="center"/>
              <w:rPr>
                <w:rFonts w:ascii="Times New Roman" w:hAnsi="Times New Roman"/>
                <w:kern w:val="0"/>
                <w:sz w:val="16"/>
                <w:szCs w:val="16"/>
              </w:rPr>
            </w:pPr>
          </w:p>
        </w:tc>
        <w:tc>
          <w:tcPr>
            <w:tcW w:w="426" w:type="dxa"/>
            <w:tcBorders>
              <w:top w:val="nil"/>
              <w:left w:val="nil"/>
              <w:bottom w:val="single" w:color="auto" w:sz="4" w:space="0"/>
              <w:right w:val="single" w:color="auto" w:sz="4" w:space="0"/>
            </w:tcBorders>
            <w:shd w:val="clear" w:color="auto" w:fill="FFC000"/>
            <w:noWrap/>
            <w:vAlign w:val="center"/>
          </w:tcPr>
          <w:p w14:paraId="54D03CAA">
            <w:pPr>
              <w:widowControl/>
              <w:snapToGrid w:val="0"/>
              <w:spacing w:line="240" w:lineRule="exact"/>
              <w:jc w:val="center"/>
              <w:rPr>
                <w:rFonts w:ascii="Times New Roman" w:hAnsi="Times New Roman"/>
                <w:kern w:val="0"/>
                <w:sz w:val="16"/>
                <w:szCs w:val="16"/>
              </w:rPr>
            </w:pPr>
          </w:p>
        </w:tc>
        <w:tc>
          <w:tcPr>
            <w:tcW w:w="426" w:type="dxa"/>
            <w:tcBorders>
              <w:top w:val="nil"/>
              <w:left w:val="nil"/>
              <w:bottom w:val="single" w:color="auto" w:sz="4" w:space="0"/>
              <w:right w:val="single" w:color="auto" w:sz="4" w:space="0"/>
            </w:tcBorders>
            <w:shd w:val="clear" w:color="auto" w:fill="CCC0D9" w:themeFill="accent4" w:themeFillTint="66"/>
            <w:noWrap/>
            <w:vAlign w:val="center"/>
          </w:tcPr>
          <w:p w14:paraId="177E4500">
            <w:pPr>
              <w:widowControl/>
              <w:snapToGrid w:val="0"/>
              <w:spacing w:line="240" w:lineRule="exact"/>
              <w:jc w:val="center"/>
              <w:rPr>
                <w:rFonts w:ascii="Times New Roman" w:hAnsi="Times New Roman"/>
                <w:kern w:val="0"/>
                <w:sz w:val="16"/>
                <w:szCs w:val="16"/>
              </w:rPr>
            </w:pPr>
          </w:p>
        </w:tc>
        <w:tc>
          <w:tcPr>
            <w:tcW w:w="426" w:type="dxa"/>
            <w:tcBorders>
              <w:top w:val="nil"/>
              <w:left w:val="nil"/>
              <w:bottom w:val="single" w:color="auto" w:sz="4" w:space="0"/>
              <w:right w:val="single" w:color="auto" w:sz="4" w:space="0"/>
            </w:tcBorders>
            <w:shd w:val="clear" w:color="auto" w:fill="CCC0D9" w:themeFill="accent4" w:themeFillTint="66"/>
            <w:noWrap/>
            <w:vAlign w:val="center"/>
          </w:tcPr>
          <w:p w14:paraId="49444EC2">
            <w:pPr>
              <w:widowControl/>
              <w:snapToGrid w:val="0"/>
              <w:spacing w:line="240" w:lineRule="exact"/>
              <w:jc w:val="center"/>
              <w:rPr>
                <w:rFonts w:ascii="Times New Roman" w:hAnsi="Times New Roman"/>
                <w:kern w:val="0"/>
                <w:sz w:val="16"/>
                <w:szCs w:val="16"/>
              </w:rPr>
            </w:pPr>
            <w:r>
              <w:rPr>
                <w:rFonts w:ascii="Times New Roman" w:hAnsi="Times New Roman"/>
                <w:sz w:val="16"/>
                <w:szCs w:val="16"/>
              </w:rPr>
              <w:t>M</w:t>
            </w:r>
          </w:p>
        </w:tc>
        <w:tc>
          <w:tcPr>
            <w:tcW w:w="425" w:type="dxa"/>
            <w:tcBorders>
              <w:top w:val="nil"/>
              <w:left w:val="nil"/>
              <w:bottom w:val="single" w:color="auto" w:sz="4" w:space="0"/>
              <w:right w:val="single" w:color="auto" w:sz="4" w:space="0"/>
            </w:tcBorders>
            <w:shd w:val="clear" w:color="auto" w:fill="C4EF6D"/>
            <w:noWrap/>
            <w:vAlign w:val="center"/>
          </w:tcPr>
          <w:p w14:paraId="5204D36C">
            <w:pPr>
              <w:widowControl/>
              <w:snapToGrid w:val="0"/>
              <w:spacing w:line="240" w:lineRule="exact"/>
              <w:jc w:val="center"/>
              <w:rPr>
                <w:rFonts w:ascii="Times New Roman" w:hAnsi="Times New Roman"/>
                <w:kern w:val="0"/>
                <w:sz w:val="16"/>
                <w:szCs w:val="16"/>
              </w:rPr>
            </w:pPr>
          </w:p>
        </w:tc>
        <w:tc>
          <w:tcPr>
            <w:tcW w:w="425" w:type="dxa"/>
            <w:tcBorders>
              <w:top w:val="nil"/>
              <w:left w:val="nil"/>
              <w:bottom w:val="single" w:color="auto" w:sz="4" w:space="0"/>
              <w:right w:val="single" w:color="auto" w:sz="4" w:space="0"/>
            </w:tcBorders>
            <w:shd w:val="clear" w:color="auto" w:fill="C4EF6D"/>
            <w:noWrap/>
            <w:vAlign w:val="center"/>
          </w:tcPr>
          <w:p w14:paraId="54794C1C">
            <w:pPr>
              <w:widowControl/>
              <w:snapToGrid w:val="0"/>
              <w:spacing w:line="240" w:lineRule="exact"/>
              <w:jc w:val="center"/>
              <w:rPr>
                <w:rFonts w:ascii="Times New Roman" w:hAnsi="Times New Roman"/>
                <w:kern w:val="0"/>
                <w:sz w:val="16"/>
                <w:szCs w:val="16"/>
              </w:rPr>
            </w:pPr>
          </w:p>
        </w:tc>
        <w:tc>
          <w:tcPr>
            <w:tcW w:w="496" w:type="dxa"/>
            <w:tcBorders>
              <w:top w:val="nil"/>
              <w:left w:val="nil"/>
              <w:bottom w:val="single" w:color="auto" w:sz="4" w:space="0"/>
              <w:right w:val="single" w:color="auto" w:sz="4" w:space="0"/>
            </w:tcBorders>
            <w:shd w:val="clear" w:color="auto" w:fill="FF9A8F"/>
            <w:noWrap/>
            <w:vAlign w:val="center"/>
          </w:tcPr>
          <w:p w14:paraId="3E71E7A9">
            <w:pPr>
              <w:widowControl/>
              <w:snapToGrid w:val="0"/>
              <w:spacing w:line="240" w:lineRule="exact"/>
              <w:jc w:val="center"/>
              <w:rPr>
                <w:rFonts w:ascii="Times New Roman" w:hAnsi="Times New Roman"/>
                <w:kern w:val="0"/>
                <w:sz w:val="16"/>
                <w:szCs w:val="16"/>
              </w:rPr>
            </w:pPr>
          </w:p>
        </w:tc>
        <w:tc>
          <w:tcPr>
            <w:tcW w:w="496" w:type="dxa"/>
            <w:tcBorders>
              <w:top w:val="nil"/>
              <w:left w:val="nil"/>
              <w:bottom w:val="single" w:color="auto" w:sz="4" w:space="0"/>
              <w:right w:val="single" w:color="auto" w:sz="4" w:space="0"/>
            </w:tcBorders>
            <w:shd w:val="clear" w:color="auto" w:fill="FF9A8F"/>
            <w:noWrap/>
            <w:vAlign w:val="center"/>
          </w:tcPr>
          <w:p w14:paraId="6FBB7FF6">
            <w:pPr>
              <w:widowControl/>
              <w:snapToGrid w:val="0"/>
              <w:spacing w:line="240" w:lineRule="exact"/>
              <w:jc w:val="center"/>
              <w:rPr>
                <w:rFonts w:ascii="Times New Roman" w:hAnsi="Times New Roman"/>
                <w:kern w:val="0"/>
                <w:sz w:val="16"/>
                <w:szCs w:val="16"/>
              </w:rPr>
            </w:pPr>
          </w:p>
        </w:tc>
        <w:tc>
          <w:tcPr>
            <w:tcW w:w="450" w:type="dxa"/>
            <w:tcBorders>
              <w:top w:val="nil"/>
              <w:left w:val="nil"/>
              <w:bottom w:val="single" w:color="auto" w:sz="4" w:space="0"/>
              <w:right w:val="single" w:color="auto" w:sz="4" w:space="0"/>
            </w:tcBorders>
            <w:shd w:val="clear" w:color="auto" w:fill="65F970"/>
            <w:noWrap/>
            <w:vAlign w:val="center"/>
          </w:tcPr>
          <w:p w14:paraId="42A166FB">
            <w:pPr>
              <w:widowControl/>
              <w:snapToGrid w:val="0"/>
              <w:spacing w:line="240" w:lineRule="exact"/>
              <w:jc w:val="center"/>
              <w:rPr>
                <w:rFonts w:ascii="Times New Roman" w:hAnsi="Times New Roman"/>
                <w:kern w:val="0"/>
                <w:sz w:val="16"/>
                <w:szCs w:val="16"/>
              </w:rPr>
            </w:pPr>
          </w:p>
        </w:tc>
        <w:tc>
          <w:tcPr>
            <w:tcW w:w="451" w:type="dxa"/>
            <w:tcBorders>
              <w:top w:val="nil"/>
              <w:left w:val="nil"/>
              <w:bottom w:val="single" w:color="auto" w:sz="4" w:space="0"/>
              <w:right w:val="single" w:color="auto" w:sz="4" w:space="0"/>
            </w:tcBorders>
            <w:shd w:val="clear" w:color="auto" w:fill="65F970"/>
            <w:noWrap/>
            <w:vAlign w:val="center"/>
          </w:tcPr>
          <w:p w14:paraId="4A894AFC">
            <w:pPr>
              <w:widowControl/>
              <w:snapToGrid w:val="0"/>
              <w:spacing w:line="240" w:lineRule="exact"/>
              <w:jc w:val="center"/>
              <w:rPr>
                <w:rFonts w:ascii="Times New Roman" w:hAnsi="Times New Roman"/>
                <w:kern w:val="0"/>
                <w:sz w:val="16"/>
                <w:szCs w:val="16"/>
              </w:rPr>
            </w:pPr>
          </w:p>
        </w:tc>
        <w:tc>
          <w:tcPr>
            <w:tcW w:w="444" w:type="dxa"/>
            <w:tcBorders>
              <w:top w:val="nil"/>
              <w:left w:val="nil"/>
              <w:bottom w:val="single" w:color="auto" w:sz="4" w:space="0"/>
              <w:right w:val="single" w:color="auto" w:sz="4" w:space="0"/>
            </w:tcBorders>
            <w:shd w:val="clear" w:color="auto" w:fill="B58EFA"/>
            <w:noWrap/>
            <w:vAlign w:val="center"/>
          </w:tcPr>
          <w:p w14:paraId="5D829369">
            <w:pPr>
              <w:widowControl/>
              <w:snapToGrid w:val="0"/>
              <w:spacing w:line="240" w:lineRule="exact"/>
              <w:jc w:val="center"/>
              <w:rPr>
                <w:rFonts w:ascii="Times New Roman" w:hAnsi="Times New Roman"/>
                <w:kern w:val="0"/>
                <w:sz w:val="16"/>
                <w:szCs w:val="16"/>
              </w:rPr>
            </w:pPr>
          </w:p>
        </w:tc>
        <w:tc>
          <w:tcPr>
            <w:tcW w:w="444" w:type="dxa"/>
            <w:tcBorders>
              <w:top w:val="nil"/>
              <w:left w:val="nil"/>
              <w:bottom w:val="single" w:color="auto" w:sz="4" w:space="0"/>
              <w:right w:val="single" w:color="auto" w:sz="4" w:space="0"/>
            </w:tcBorders>
            <w:shd w:val="clear" w:color="auto" w:fill="B58EFA"/>
            <w:noWrap/>
            <w:vAlign w:val="center"/>
          </w:tcPr>
          <w:p w14:paraId="3752038F">
            <w:pPr>
              <w:widowControl/>
              <w:snapToGrid w:val="0"/>
              <w:spacing w:line="240" w:lineRule="exact"/>
              <w:jc w:val="center"/>
              <w:rPr>
                <w:rFonts w:ascii="Times New Roman" w:hAnsi="Times New Roman"/>
                <w:kern w:val="0"/>
                <w:sz w:val="16"/>
                <w:szCs w:val="16"/>
              </w:rPr>
            </w:pPr>
          </w:p>
        </w:tc>
      </w:tr>
      <w:tr w14:paraId="4AF934FB">
        <w:tblPrEx>
          <w:tblCellMar>
            <w:top w:w="0" w:type="dxa"/>
            <w:left w:w="108" w:type="dxa"/>
            <w:bottom w:w="0" w:type="dxa"/>
            <w:right w:w="108" w:type="dxa"/>
          </w:tblCellMar>
        </w:tblPrEx>
        <w:trPr>
          <w:trHeight w:val="240" w:hRule="atLeast"/>
          <w:tblHeader/>
          <w:jc w:val="center"/>
        </w:trPr>
        <w:tc>
          <w:tcPr>
            <w:tcW w:w="1980" w:type="dxa"/>
            <w:tcBorders>
              <w:top w:val="nil"/>
              <w:left w:val="single" w:color="auto" w:sz="4" w:space="0"/>
              <w:bottom w:val="single" w:color="auto" w:sz="4" w:space="0"/>
              <w:right w:val="single" w:color="auto" w:sz="4" w:space="0"/>
            </w:tcBorders>
            <w:shd w:val="clear" w:color="auto" w:fill="auto"/>
          </w:tcPr>
          <w:p w14:paraId="5EF20486">
            <w:pPr>
              <w:widowControl/>
              <w:snapToGrid w:val="0"/>
              <w:spacing w:line="240" w:lineRule="exact"/>
              <w:jc w:val="left"/>
              <w:rPr>
                <w:rFonts w:ascii="Times New Roman" w:hAnsi="Times New Roman"/>
                <w:color w:val="000000"/>
                <w:kern w:val="0"/>
                <w:sz w:val="16"/>
                <w:szCs w:val="16"/>
              </w:rPr>
            </w:pPr>
            <w:r>
              <w:rPr>
                <w:rFonts w:ascii="Times New Roman" w:hAnsi="Times New Roman"/>
                <w:color w:val="000000"/>
                <w:kern w:val="0"/>
                <w:sz w:val="16"/>
                <w:szCs w:val="16"/>
              </w:rPr>
              <w:t>信号与系统</w:t>
            </w:r>
          </w:p>
        </w:tc>
        <w:tc>
          <w:tcPr>
            <w:tcW w:w="380" w:type="dxa"/>
            <w:tcBorders>
              <w:top w:val="nil"/>
              <w:left w:val="nil"/>
              <w:bottom w:val="single" w:color="auto" w:sz="4" w:space="0"/>
              <w:right w:val="single" w:color="auto" w:sz="4" w:space="0"/>
            </w:tcBorders>
            <w:shd w:val="clear" w:color="auto" w:fill="EE7EE1"/>
            <w:noWrap/>
            <w:vAlign w:val="center"/>
          </w:tcPr>
          <w:p w14:paraId="620A3BAA">
            <w:pPr>
              <w:widowControl/>
              <w:snapToGrid w:val="0"/>
              <w:spacing w:line="240" w:lineRule="exact"/>
              <w:jc w:val="center"/>
              <w:rPr>
                <w:rFonts w:ascii="Times New Roman" w:hAnsi="Times New Roman"/>
                <w:kern w:val="0"/>
                <w:sz w:val="16"/>
                <w:szCs w:val="16"/>
              </w:rPr>
            </w:pPr>
          </w:p>
        </w:tc>
        <w:tc>
          <w:tcPr>
            <w:tcW w:w="395" w:type="dxa"/>
            <w:tcBorders>
              <w:top w:val="nil"/>
              <w:left w:val="nil"/>
              <w:bottom w:val="single" w:color="auto" w:sz="4" w:space="0"/>
              <w:right w:val="single" w:color="auto" w:sz="4" w:space="0"/>
            </w:tcBorders>
            <w:shd w:val="clear" w:color="auto" w:fill="EE7EE1"/>
            <w:noWrap/>
            <w:vAlign w:val="center"/>
          </w:tcPr>
          <w:p w14:paraId="6373D8E3">
            <w:pPr>
              <w:widowControl/>
              <w:snapToGrid w:val="0"/>
              <w:spacing w:line="240" w:lineRule="exact"/>
              <w:jc w:val="center"/>
              <w:rPr>
                <w:rFonts w:ascii="Times New Roman" w:hAnsi="Times New Roman"/>
                <w:spacing w:val="-12"/>
                <w:kern w:val="0"/>
                <w:sz w:val="16"/>
                <w:szCs w:val="16"/>
              </w:rPr>
            </w:pPr>
          </w:p>
        </w:tc>
        <w:tc>
          <w:tcPr>
            <w:tcW w:w="395" w:type="dxa"/>
            <w:tcBorders>
              <w:top w:val="nil"/>
              <w:left w:val="nil"/>
              <w:bottom w:val="single" w:color="auto" w:sz="4" w:space="0"/>
              <w:right w:val="single" w:color="auto" w:sz="4" w:space="0"/>
            </w:tcBorders>
            <w:shd w:val="clear" w:color="auto" w:fill="EE7EE1"/>
            <w:noWrap/>
            <w:vAlign w:val="center"/>
          </w:tcPr>
          <w:p w14:paraId="3A885ECF">
            <w:pPr>
              <w:widowControl/>
              <w:snapToGrid w:val="0"/>
              <w:spacing w:line="240" w:lineRule="exact"/>
              <w:jc w:val="center"/>
              <w:rPr>
                <w:rFonts w:ascii="Times New Roman" w:hAnsi="Times New Roman"/>
                <w:spacing w:val="-12"/>
                <w:kern w:val="0"/>
                <w:sz w:val="16"/>
                <w:szCs w:val="16"/>
              </w:rPr>
            </w:pPr>
            <w:r>
              <w:rPr>
                <w:rFonts w:ascii="Times New Roman" w:hAnsi="Times New Roman"/>
                <w:spacing w:val="-12"/>
                <w:kern w:val="0"/>
                <w:sz w:val="16"/>
                <w:szCs w:val="16"/>
              </w:rPr>
              <w:t>H</w:t>
            </w:r>
          </w:p>
        </w:tc>
        <w:tc>
          <w:tcPr>
            <w:tcW w:w="396" w:type="dxa"/>
            <w:tcBorders>
              <w:top w:val="nil"/>
              <w:left w:val="nil"/>
              <w:bottom w:val="single" w:color="auto" w:sz="4" w:space="0"/>
              <w:right w:val="single" w:color="auto" w:sz="4" w:space="0"/>
            </w:tcBorders>
            <w:shd w:val="clear" w:color="auto" w:fill="EE7EE1"/>
            <w:noWrap/>
            <w:vAlign w:val="center"/>
          </w:tcPr>
          <w:p w14:paraId="6E7841D4">
            <w:pPr>
              <w:widowControl/>
              <w:snapToGrid w:val="0"/>
              <w:spacing w:line="240" w:lineRule="exact"/>
              <w:jc w:val="center"/>
              <w:rPr>
                <w:rFonts w:ascii="Times New Roman" w:hAnsi="Times New Roman"/>
                <w:spacing w:val="-12"/>
                <w:kern w:val="0"/>
                <w:sz w:val="16"/>
                <w:szCs w:val="16"/>
              </w:rPr>
            </w:pPr>
          </w:p>
        </w:tc>
        <w:tc>
          <w:tcPr>
            <w:tcW w:w="426" w:type="dxa"/>
            <w:tcBorders>
              <w:top w:val="nil"/>
              <w:left w:val="nil"/>
              <w:bottom w:val="single" w:color="auto" w:sz="4" w:space="0"/>
              <w:right w:val="single" w:color="auto" w:sz="4" w:space="0"/>
            </w:tcBorders>
            <w:shd w:val="clear" w:color="auto" w:fill="D99594" w:themeFill="accent2" w:themeFillTint="99"/>
            <w:noWrap/>
            <w:vAlign w:val="center"/>
          </w:tcPr>
          <w:p w14:paraId="5666AC03">
            <w:pPr>
              <w:widowControl/>
              <w:snapToGrid w:val="0"/>
              <w:spacing w:line="240" w:lineRule="exact"/>
              <w:jc w:val="center"/>
              <w:rPr>
                <w:rFonts w:ascii="Times New Roman" w:hAnsi="Times New Roman"/>
                <w:kern w:val="0"/>
                <w:sz w:val="16"/>
                <w:szCs w:val="16"/>
              </w:rPr>
            </w:pPr>
            <w:r>
              <w:rPr>
                <w:rFonts w:ascii="Times New Roman" w:hAnsi="Times New Roman"/>
                <w:sz w:val="16"/>
                <w:szCs w:val="16"/>
              </w:rPr>
              <w:t>M</w:t>
            </w:r>
          </w:p>
        </w:tc>
        <w:tc>
          <w:tcPr>
            <w:tcW w:w="426" w:type="dxa"/>
            <w:tcBorders>
              <w:top w:val="nil"/>
              <w:left w:val="nil"/>
              <w:bottom w:val="single" w:color="auto" w:sz="4" w:space="0"/>
              <w:right w:val="single" w:color="auto" w:sz="4" w:space="0"/>
            </w:tcBorders>
            <w:shd w:val="clear" w:color="auto" w:fill="D99594" w:themeFill="accent2" w:themeFillTint="99"/>
            <w:noWrap/>
            <w:vAlign w:val="center"/>
          </w:tcPr>
          <w:p w14:paraId="4EED6C86">
            <w:pPr>
              <w:widowControl/>
              <w:snapToGrid w:val="0"/>
              <w:spacing w:line="240" w:lineRule="exact"/>
              <w:jc w:val="center"/>
              <w:rPr>
                <w:rFonts w:ascii="Times New Roman" w:hAnsi="Times New Roman"/>
                <w:kern w:val="0"/>
                <w:sz w:val="16"/>
                <w:szCs w:val="16"/>
              </w:rPr>
            </w:pPr>
          </w:p>
        </w:tc>
        <w:tc>
          <w:tcPr>
            <w:tcW w:w="426" w:type="dxa"/>
            <w:tcBorders>
              <w:top w:val="nil"/>
              <w:left w:val="nil"/>
              <w:bottom w:val="single" w:color="auto" w:sz="4" w:space="0"/>
              <w:right w:val="single" w:color="auto" w:sz="4" w:space="0"/>
            </w:tcBorders>
            <w:shd w:val="clear" w:color="auto" w:fill="D99594" w:themeFill="accent2" w:themeFillTint="99"/>
            <w:noWrap/>
            <w:vAlign w:val="center"/>
          </w:tcPr>
          <w:p w14:paraId="7839E8F6">
            <w:pPr>
              <w:widowControl/>
              <w:snapToGrid w:val="0"/>
              <w:spacing w:line="240" w:lineRule="exact"/>
              <w:jc w:val="center"/>
              <w:rPr>
                <w:rFonts w:ascii="Times New Roman" w:hAnsi="Times New Roman"/>
                <w:kern w:val="0"/>
                <w:sz w:val="16"/>
                <w:szCs w:val="16"/>
              </w:rPr>
            </w:pPr>
          </w:p>
        </w:tc>
        <w:tc>
          <w:tcPr>
            <w:tcW w:w="390" w:type="dxa"/>
            <w:tcBorders>
              <w:top w:val="nil"/>
              <w:left w:val="nil"/>
              <w:bottom w:val="single" w:color="auto" w:sz="4" w:space="0"/>
              <w:right w:val="single" w:color="auto" w:sz="4" w:space="0"/>
            </w:tcBorders>
            <w:shd w:val="clear" w:color="auto" w:fill="15D6DB"/>
            <w:noWrap/>
            <w:vAlign w:val="center"/>
          </w:tcPr>
          <w:p w14:paraId="158D92CA">
            <w:pPr>
              <w:widowControl/>
              <w:snapToGrid w:val="0"/>
              <w:spacing w:line="240" w:lineRule="exact"/>
              <w:jc w:val="center"/>
              <w:rPr>
                <w:rFonts w:ascii="Times New Roman" w:hAnsi="Times New Roman"/>
                <w:kern w:val="0"/>
                <w:sz w:val="16"/>
                <w:szCs w:val="16"/>
              </w:rPr>
            </w:pPr>
          </w:p>
        </w:tc>
        <w:tc>
          <w:tcPr>
            <w:tcW w:w="390" w:type="dxa"/>
            <w:tcBorders>
              <w:top w:val="nil"/>
              <w:left w:val="nil"/>
              <w:bottom w:val="single" w:color="auto" w:sz="4" w:space="0"/>
              <w:right w:val="single" w:color="auto" w:sz="4" w:space="0"/>
            </w:tcBorders>
            <w:shd w:val="clear" w:color="auto" w:fill="15D6DB"/>
            <w:noWrap/>
            <w:vAlign w:val="center"/>
          </w:tcPr>
          <w:p w14:paraId="3FE9CCFD">
            <w:pPr>
              <w:widowControl/>
              <w:snapToGrid w:val="0"/>
              <w:spacing w:line="240" w:lineRule="exact"/>
              <w:jc w:val="center"/>
              <w:rPr>
                <w:rFonts w:ascii="Times New Roman" w:hAnsi="Times New Roman"/>
                <w:kern w:val="0"/>
                <w:sz w:val="16"/>
                <w:szCs w:val="16"/>
              </w:rPr>
            </w:pPr>
          </w:p>
        </w:tc>
        <w:tc>
          <w:tcPr>
            <w:tcW w:w="390" w:type="dxa"/>
            <w:tcBorders>
              <w:top w:val="nil"/>
              <w:left w:val="nil"/>
              <w:bottom w:val="single" w:color="auto" w:sz="4" w:space="0"/>
              <w:right w:val="single" w:color="auto" w:sz="4" w:space="0"/>
            </w:tcBorders>
            <w:shd w:val="clear" w:color="auto" w:fill="15D6DB"/>
            <w:noWrap/>
            <w:vAlign w:val="center"/>
          </w:tcPr>
          <w:p w14:paraId="6AB80AFF">
            <w:pPr>
              <w:widowControl/>
              <w:snapToGrid w:val="0"/>
              <w:spacing w:line="240" w:lineRule="exact"/>
              <w:jc w:val="center"/>
              <w:rPr>
                <w:rFonts w:ascii="Times New Roman" w:hAnsi="Times New Roman"/>
                <w:kern w:val="0"/>
                <w:sz w:val="16"/>
                <w:szCs w:val="16"/>
              </w:rPr>
            </w:pPr>
          </w:p>
        </w:tc>
        <w:tc>
          <w:tcPr>
            <w:tcW w:w="390" w:type="dxa"/>
            <w:tcBorders>
              <w:top w:val="nil"/>
              <w:left w:val="nil"/>
              <w:bottom w:val="single" w:color="auto" w:sz="4" w:space="0"/>
              <w:right w:val="single" w:color="auto" w:sz="4" w:space="0"/>
            </w:tcBorders>
            <w:shd w:val="clear" w:color="auto" w:fill="15D6DB"/>
            <w:noWrap/>
            <w:vAlign w:val="center"/>
          </w:tcPr>
          <w:p w14:paraId="14473478">
            <w:pPr>
              <w:widowControl/>
              <w:snapToGrid w:val="0"/>
              <w:spacing w:line="240" w:lineRule="exact"/>
              <w:jc w:val="center"/>
              <w:rPr>
                <w:rFonts w:ascii="Times New Roman" w:hAnsi="Times New Roman"/>
                <w:kern w:val="0"/>
                <w:sz w:val="16"/>
                <w:szCs w:val="16"/>
              </w:rPr>
            </w:pPr>
          </w:p>
        </w:tc>
        <w:tc>
          <w:tcPr>
            <w:tcW w:w="425" w:type="dxa"/>
            <w:tcBorders>
              <w:top w:val="nil"/>
              <w:left w:val="nil"/>
              <w:bottom w:val="single" w:color="auto" w:sz="4" w:space="0"/>
              <w:right w:val="single" w:color="auto" w:sz="4" w:space="0"/>
            </w:tcBorders>
            <w:shd w:val="clear" w:color="auto" w:fill="FB885F"/>
            <w:noWrap/>
            <w:vAlign w:val="center"/>
          </w:tcPr>
          <w:p w14:paraId="1EC8224E">
            <w:pPr>
              <w:widowControl/>
              <w:snapToGrid w:val="0"/>
              <w:spacing w:line="240" w:lineRule="exact"/>
              <w:jc w:val="center"/>
              <w:rPr>
                <w:rFonts w:ascii="Times New Roman" w:hAnsi="Times New Roman"/>
                <w:kern w:val="0"/>
                <w:sz w:val="16"/>
                <w:szCs w:val="16"/>
              </w:rPr>
            </w:pPr>
          </w:p>
        </w:tc>
        <w:tc>
          <w:tcPr>
            <w:tcW w:w="425" w:type="dxa"/>
            <w:tcBorders>
              <w:top w:val="nil"/>
              <w:left w:val="nil"/>
              <w:bottom w:val="single" w:color="auto" w:sz="4" w:space="0"/>
              <w:right w:val="single" w:color="auto" w:sz="4" w:space="0"/>
            </w:tcBorders>
            <w:shd w:val="clear" w:color="auto" w:fill="FB885F"/>
            <w:noWrap/>
            <w:vAlign w:val="center"/>
          </w:tcPr>
          <w:p w14:paraId="5D7AE075">
            <w:pPr>
              <w:widowControl/>
              <w:snapToGrid w:val="0"/>
              <w:spacing w:line="240" w:lineRule="exact"/>
              <w:jc w:val="center"/>
              <w:rPr>
                <w:rFonts w:ascii="Times New Roman" w:hAnsi="Times New Roman"/>
                <w:kern w:val="0"/>
                <w:sz w:val="16"/>
                <w:szCs w:val="16"/>
              </w:rPr>
            </w:pPr>
          </w:p>
        </w:tc>
        <w:tc>
          <w:tcPr>
            <w:tcW w:w="425" w:type="dxa"/>
            <w:tcBorders>
              <w:top w:val="nil"/>
              <w:left w:val="nil"/>
              <w:bottom w:val="single" w:color="auto" w:sz="4" w:space="0"/>
              <w:right w:val="single" w:color="auto" w:sz="4" w:space="0"/>
            </w:tcBorders>
            <w:shd w:val="clear" w:color="auto" w:fill="FB885F"/>
            <w:noWrap/>
            <w:vAlign w:val="center"/>
          </w:tcPr>
          <w:p w14:paraId="48ED7F87">
            <w:pPr>
              <w:widowControl/>
              <w:snapToGrid w:val="0"/>
              <w:spacing w:line="240" w:lineRule="exact"/>
              <w:jc w:val="center"/>
              <w:rPr>
                <w:rFonts w:ascii="Times New Roman" w:hAnsi="Times New Roman"/>
                <w:kern w:val="0"/>
                <w:sz w:val="16"/>
                <w:szCs w:val="16"/>
              </w:rPr>
            </w:pPr>
          </w:p>
        </w:tc>
        <w:tc>
          <w:tcPr>
            <w:tcW w:w="425" w:type="dxa"/>
            <w:tcBorders>
              <w:top w:val="nil"/>
              <w:left w:val="nil"/>
              <w:bottom w:val="single" w:color="auto" w:sz="4" w:space="0"/>
              <w:right w:val="single" w:color="auto" w:sz="4" w:space="0"/>
            </w:tcBorders>
            <w:shd w:val="clear" w:color="auto" w:fill="FFFF00"/>
            <w:noWrap/>
            <w:vAlign w:val="center"/>
          </w:tcPr>
          <w:p w14:paraId="41B67231">
            <w:pPr>
              <w:widowControl/>
              <w:snapToGrid w:val="0"/>
              <w:spacing w:line="240" w:lineRule="exact"/>
              <w:jc w:val="center"/>
              <w:rPr>
                <w:rFonts w:ascii="Times New Roman" w:hAnsi="Times New Roman"/>
                <w:kern w:val="0"/>
                <w:sz w:val="16"/>
                <w:szCs w:val="16"/>
              </w:rPr>
            </w:pPr>
          </w:p>
        </w:tc>
        <w:tc>
          <w:tcPr>
            <w:tcW w:w="425" w:type="dxa"/>
            <w:tcBorders>
              <w:top w:val="nil"/>
              <w:left w:val="nil"/>
              <w:bottom w:val="single" w:color="auto" w:sz="4" w:space="0"/>
              <w:right w:val="single" w:color="auto" w:sz="4" w:space="0"/>
            </w:tcBorders>
            <w:shd w:val="clear" w:color="auto" w:fill="FFFF00"/>
            <w:noWrap/>
            <w:vAlign w:val="center"/>
          </w:tcPr>
          <w:p w14:paraId="2A72CB34">
            <w:pPr>
              <w:widowControl/>
              <w:snapToGrid w:val="0"/>
              <w:spacing w:line="240" w:lineRule="exact"/>
              <w:jc w:val="center"/>
              <w:rPr>
                <w:rFonts w:ascii="Times New Roman" w:hAnsi="Times New Roman"/>
                <w:kern w:val="0"/>
                <w:sz w:val="16"/>
                <w:szCs w:val="16"/>
              </w:rPr>
            </w:pPr>
          </w:p>
        </w:tc>
        <w:tc>
          <w:tcPr>
            <w:tcW w:w="427" w:type="dxa"/>
            <w:tcBorders>
              <w:top w:val="nil"/>
              <w:left w:val="nil"/>
              <w:bottom w:val="single" w:color="auto" w:sz="4" w:space="0"/>
              <w:right w:val="single" w:color="auto" w:sz="4" w:space="0"/>
            </w:tcBorders>
            <w:shd w:val="clear" w:color="auto" w:fill="FFFF00"/>
            <w:noWrap/>
            <w:vAlign w:val="center"/>
          </w:tcPr>
          <w:p w14:paraId="5B6F7BF9">
            <w:pPr>
              <w:widowControl/>
              <w:snapToGrid w:val="0"/>
              <w:spacing w:line="240" w:lineRule="exact"/>
              <w:jc w:val="center"/>
              <w:rPr>
                <w:rFonts w:ascii="Times New Roman" w:hAnsi="Times New Roman"/>
                <w:kern w:val="0"/>
                <w:sz w:val="16"/>
                <w:szCs w:val="16"/>
              </w:rPr>
            </w:pPr>
          </w:p>
        </w:tc>
        <w:tc>
          <w:tcPr>
            <w:tcW w:w="424" w:type="dxa"/>
            <w:tcBorders>
              <w:top w:val="nil"/>
              <w:left w:val="nil"/>
              <w:bottom w:val="single" w:color="auto" w:sz="4" w:space="0"/>
              <w:right w:val="single" w:color="auto" w:sz="4" w:space="0"/>
            </w:tcBorders>
            <w:shd w:val="clear" w:color="auto" w:fill="FFC000"/>
            <w:noWrap/>
            <w:vAlign w:val="center"/>
          </w:tcPr>
          <w:p w14:paraId="0529562B">
            <w:pPr>
              <w:widowControl/>
              <w:snapToGrid w:val="0"/>
              <w:spacing w:line="240" w:lineRule="exact"/>
              <w:jc w:val="center"/>
              <w:rPr>
                <w:rFonts w:ascii="Times New Roman" w:hAnsi="Times New Roman"/>
                <w:kern w:val="0"/>
                <w:sz w:val="16"/>
                <w:szCs w:val="16"/>
              </w:rPr>
            </w:pPr>
          </w:p>
        </w:tc>
        <w:tc>
          <w:tcPr>
            <w:tcW w:w="426" w:type="dxa"/>
            <w:tcBorders>
              <w:top w:val="nil"/>
              <w:left w:val="nil"/>
              <w:bottom w:val="single" w:color="auto" w:sz="4" w:space="0"/>
              <w:right w:val="single" w:color="auto" w:sz="4" w:space="0"/>
            </w:tcBorders>
            <w:shd w:val="clear" w:color="auto" w:fill="FFC000"/>
            <w:noWrap/>
            <w:vAlign w:val="center"/>
          </w:tcPr>
          <w:p w14:paraId="6DF3CC54">
            <w:pPr>
              <w:widowControl/>
              <w:snapToGrid w:val="0"/>
              <w:spacing w:line="240" w:lineRule="exact"/>
              <w:jc w:val="center"/>
              <w:rPr>
                <w:rFonts w:ascii="Times New Roman" w:hAnsi="Times New Roman"/>
                <w:kern w:val="0"/>
                <w:sz w:val="16"/>
                <w:szCs w:val="16"/>
              </w:rPr>
            </w:pPr>
          </w:p>
        </w:tc>
        <w:tc>
          <w:tcPr>
            <w:tcW w:w="426" w:type="dxa"/>
            <w:tcBorders>
              <w:top w:val="nil"/>
              <w:left w:val="nil"/>
              <w:bottom w:val="single" w:color="auto" w:sz="4" w:space="0"/>
              <w:right w:val="single" w:color="auto" w:sz="4" w:space="0"/>
            </w:tcBorders>
            <w:shd w:val="clear" w:color="auto" w:fill="CCC0D9" w:themeFill="accent4" w:themeFillTint="66"/>
            <w:noWrap/>
            <w:vAlign w:val="center"/>
          </w:tcPr>
          <w:p w14:paraId="2963BC5E">
            <w:pPr>
              <w:widowControl/>
              <w:snapToGrid w:val="0"/>
              <w:spacing w:line="240" w:lineRule="exact"/>
              <w:jc w:val="center"/>
              <w:rPr>
                <w:rFonts w:ascii="Times New Roman" w:hAnsi="Times New Roman"/>
                <w:kern w:val="0"/>
                <w:sz w:val="16"/>
                <w:szCs w:val="16"/>
              </w:rPr>
            </w:pPr>
            <w:r>
              <w:rPr>
                <w:rFonts w:ascii="Times New Roman" w:hAnsi="Times New Roman"/>
                <w:sz w:val="16"/>
                <w:szCs w:val="16"/>
              </w:rPr>
              <w:t>M</w:t>
            </w:r>
          </w:p>
        </w:tc>
        <w:tc>
          <w:tcPr>
            <w:tcW w:w="426" w:type="dxa"/>
            <w:tcBorders>
              <w:top w:val="nil"/>
              <w:left w:val="nil"/>
              <w:bottom w:val="single" w:color="auto" w:sz="4" w:space="0"/>
              <w:right w:val="single" w:color="auto" w:sz="4" w:space="0"/>
            </w:tcBorders>
            <w:shd w:val="clear" w:color="auto" w:fill="CCC0D9" w:themeFill="accent4" w:themeFillTint="66"/>
            <w:noWrap/>
            <w:vAlign w:val="center"/>
          </w:tcPr>
          <w:p w14:paraId="16947909">
            <w:pPr>
              <w:widowControl/>
              <w:snapToGrid w:val="0"/>
              <w:spacing w:line="240" w:lineRule="exact"/>
              <w:jc w:val="center"/>
              <w:rPr>
                <w:rFonts w:ascii="Times New Roman" w:hAnsi="Times New Roman"/>
                <w:kern w:val="0"/>
                <w:sz w:val="16"/>
                <w:szCs w:val="16"/>
              </w:rPr>
            </w:pPr>
          </w:p>
        </w:tc>
        <w:tc>
          <w:tcPr>
            <w:tcW w:w="425" w:type="dxa"/>
            <w:tcBorders>
              <w:top w:val="nil"/>
              <w:left w:val="nil"/>
              <w:bottom w:val="single" w:color="auto" w:sz="4" w:space="0"/>
              <w:right w:val="single" w:color="auto" w:sz="4" w:space="0"/>
            </w:tcBorders>
            <w:shd w:val="clear" w:color="auto" w:fill="C4EF6D"/>
            <w:noWrap/>
            <w:vAlign w:val="center"/>
          </w:tcPr>
          <w:p w14:paraId="380CE1B0">
            <w:pPr>
              <w:widowControl/>
              <w:snapToGrid w:val="0"/>
              <w:spacing w:line="240" w:lineRule="exact"/>
              <w:jc w:val="center"/>
              <w:rPr>
                <w:rFonts w:ascii="Times New Roman" w:hAnsi="Times New Roman"/>
                <w:kern w:val="0"/>
                <w:sz w:val="16"/>
                <w:szCs w:val="16"/>
              </w:rPr>
            </w:pPr>
          </w:p>
        </w:tc>
        <w:tc>
          <w:tcPr>
            <w:tcW w:w="425" w:type="dxa"/>
            <w:tcBorders>
              <w:top w:val="nil"/>
              <w:left w:val="nil"/>
              <w:bottom w:val="single" w:color="auto" w:sz="4" w:space="0"/>
              <w:right w:val="single" w:color="auto" w:sz="4" w:space="0"/>
            </w:tcBorders>
            <w:shd w:val="clear" w:color="auto" w:fill="C4EF6D"/>
            <w:noWrap/>
            <w:vAlign w:val="center"/>
          </w:tcPr>
          <w:p w14:paraId="56E6FDE7">
            <w:pPr>
              <w:widowControl/>
              <w:snapToGrid w:val="0"/>
              <w:spacing w:line="240" w:lineRule="exact"/>
              <w:jc w:val="center"/>
              <w:rPr>
                <w:rFonts w:ascii="Times New Roman" w:hAnsi="Times New Roman"/>
                <w:kern w:val="0"/>
                <w:sz w:val="16"/>
                <w:szCs w:val="16"/>
              </w:rPr>
            </w:pPr>
          </w:p>
        </w:tc>
        <w:tc>
          <w:tcPr>
            <w:tcW w:w="496" w:type="dxa"/>
            <w:tcBorders>
              <w:top w:val="nil"/>
              <w:left w:val="nil"/>
              <w:bottom w:val="single" w:color="auto" w:sz="4" w:space="0"/>
              <w:right w:val="single" w:color="auto" w:sz="4" w:space="0"/>
            </w:tcBorders>
            <w:shd w:val="clear" w:color="auto" w:fill="FF9A8F"/>
            <w:noWrap/>
            <w:vAlign w:val="center"/>
          </w:tcPr>
          <w:p w14:paraId="137A3626">
            <w:pPr>
              <w:widowControl/>
              <w:snapToGrid w:val="0"/>
              <w:spacing w:line="240" w:lineRule="exact"/>
              <w:jc w:val="center"/>
              <w:rPr>
                <w:rFonts w:ascii="Times New Roman" w:hAnsi="Times New Roman"/>
                <w:kern w:val="0"/>
                <w:sz w:val="16"/>
                <w:szCs w:val="16"/>
              </w:rPr>
            </w:pPr>
          </w:p>
        </w:tc>
        <w:tc>
          <w:tcPr>
            <w:tcW w:w="496" w:type="dxa"/>
            <w:tcBorders>
              <w:top w:val="nil"/>
              <w:left w:val="nil"/>
              <w:bottom w:val="single" w:color="auto" w:sz="4" w:space="0"/>
              <w:right w:val="single" w:color="auto" w:sz="4" w:space="0"/>
            </w:tcBorders>
            <w:shd w:val="clear" w:color="auto" w:fill="FF9A8F"/>
            <w:noWrap/>
            <w:vAlign w:val="center"/>
          </w:tcPr>
          <w:p w14:paraId="63C6854A">
            <w:pPr>
              <w:widowControl/>
              <w:snapToGrid w:val="0"/>
              <w:spacing w:line="240" w:lineRule="exact"/>
              <w:jc w:val="center"/>
              <w:rPr>
                <w:rFonts w:ascii="Times New Roman" w:hAnsi="Times New Roman"/>
                <w:kern w:val="0"/>
                <w:sz w:val="16"/>
                <w:szCs w:val="16"/>
              </w:rPr>
            </w:pPr>
          </w:p>
        </w:tc>
        <w:tc>
          <w:tcPr>
            <w:tcW w:w="450" w:type="dxa"/>
            <w:tcBorders>
              <w:top w:val="nil"/>
              <w:left w:val="nil"/>
              <w:bottom w:val="single" w:color="auto" w:sz="4" w:space="0"/>
              <w:right w:val="single" w:color="auto" w:sz="4" w:space="0"/>
            </w:tcBorders>
            <w:shd w:val="clear" w:color="auto" w:fill="65F970"/>
            <w:noWrap/>
            <w:vAlign w:val="center"/>
          </w:tcPr>
          <w:p w14:paraId="49E0E1C0">
            <w:pPr>
              <w:widowControl/>
              <w:snapToGrid w:val="0"/>
              <w:spacing w:line="240" w:lineRule="exact"/>
              <w:jc w:val="center"/>
              <w:rPr>
                <w:rFonts w:ascii="Times New Roman" w:hAnsi="Times New Roman"/>
                <w:kern w:val="0"/>
                <w:sz w:val="16"/>
                <w:szCs w:val="16"/>
              </w:rPr>
            </w:pPr>
          </w:p>
        </w:tc>
        <w:tc>
          <w:tcPr>
            <w:tcW w:w="451" w:type="dxa"/>
            <w:tcBorders>
              <w:top w:val="nil"/>
              <w:left w:val="nil"/>
              <w:bottom w:val="single" w:color="auto" w:sz="4" w:space="0"/>
              <w:right w:val="single" w:color="auto" w:sz="4" w:space="0"/>
            </w:tcBorders>
            <w:shd w:val="clear" w:color="auto" w:fill="65F970"/>
            <w:noWrap/>
            <w:vAlign w:val="center"/>
          </w:tcPr>
          <w:p w14:paraId="2CEF6FC1">
            <w:pPr>
              <w:widowControl/>
              <w:snapToGrid w:val="0"/>
              <w:spacing w:line="240" w:lineRule="exact"/>
              <w:jc w:val="center"/>
              <w:rPr>
                <w:rFonts w:ascii="Times New Roman" w:hAnsi="Times New Roman"/>
                <w:kern w:val="0"/>
                <w:sz w:val="16"/>
                <w:szCs w:val="16"/>
              </w:rPr>
            </w:pPr>
          </w:p>
        </w:tc>
        <w:tc>
          <w:tcPr>
            <w:tcW w:w="444" w:type="dxa"/>
            <w:tcBorders>
              <w:top w:val="nil"/>
              <w:left w:val="nil"/>
              <w:bottom w:val="single" w:color="auto" w:sz="4" w:space="0"/>
              <w:right w:val="single" w:color="auto" w:sz="4" w:space="0"/>
            </w:tcBorders>
            <w:shd w:val="clear" w:color="auto" w:fill="B58EFA"/>
            <w:noWrap/>
            <w:vAlign w:val="center"/>
          </w:tcPr>
          <w:p w14:paraId="2EC21CD1">
            <w:pPr>
              <w:widowControl/>
              <w:snapToGrid w:val="0"/>
              <w:spacing w:line="240" w:lineRule="exact"/>
              <w:jc w:val="center"/>
              <w:rPr>
                <w:rFonts w:ascii="Times New Roman" w:hAnsi="Times New Roman"/>
                <w:kern w:val="0"/>
                <w:sz w:val="16"/>
                <w:szCs w:val="16"/>
              </w:rPr>
            </w:pPr>
          </w:p>
        </w:tc>
        <w:tc>
          <w:tcPr>
            <w:tcW w:w="444" w:type="dxa"/>
            <w:tcBorders>
              <w:top w:val="nil"/>
              <w:left w:val="nil"/>
              <w:bottom w:val="single" w:color="auto" w:sz="4" w:space="0"/>
              <w:right w:val="single" w:color="auto" w:sz="4" w:space="0"/>
            </w:tcBorders>
            <w:shd w:val="clear" w:color="auto" w:fill="B58EFA"/>
            <w:noWrap/>
            <w:vAlign w:val="center"/>
          </w:tcPr>
          <w:p w14:paraId="1B19C32F">
            <w:pPr>
              <w:widowControl/>
              <w:snapToGrid w:val="0"/>
              <w:spacing w:line="240" w:lineRule="exact"/>
              <w:jc w:val="center"/>
              <w:rPr>
                <w:rFonts w:ascii="Times New Roman" w:hAnsi="Times New Roman"/>
                <w:kern w:val="0"/>
                <w:sz w:val="16"/>
                <w:szCs w:val="16"/>
              </w:rPr>
            </w:pPr>
          </w:p>
        </w:tc>
      </w:tr>
      <w:tr w14:paraId="09E747D7">
        <w:tblPrEx>
          <w:tblCellMar>
            <w:top w:w="0" w:type="dxa"/>
            <w:left w:w="108" w:type="dxa"/>
            <w:bottom w:w="0" w:type="dxa"/>
            <w:right w:w="108" w:type="dxa"/>
          </w:tblCellMar>
        </w:tblPrEx>
        <w:trPr>
          <w:trHeight w:val="240" w:hRule="atLeast"/>
          <w:tblHeader/>
          <w:jc w:val="center"/>
        </w:trPr>
        <w:tc>
          <w:tcPr>
            <w:tcW w:w="1980" w:type="dxa"/>
            <w:tcBorders>
              <w:top w:val="nil"/>
              <w:left w:val="single" w:color="auto" w:sz="4" w:space="0"/>
              <w:bottom w:val="single" w:color="auto" w:sz="4" w:space="0"/>
              <w:right w:val="single" w:color="auto" w:sz="4" w:space="0"/>
            </w:tcBorders>
            <w:shd w:val="clear" w:color="auto" w:fill="auto"/>
          </w:tcPr>
          <w:p w14:paraId="2A05E16D">
            <w:pPr>
              <w:widowControl/>
              <w:snapToGrid w:val="0"/>
              <w:spacing w:line="240" w:lineRule="exact"/>
              <w:jc w:val="left"/>
              <w:rPr>
                <w:rFonts w:ascii="Times New Roman" w:hAnsi="Times New Roman"/>
                <w:color w:val="000000"/>
                <w:kern w:val="0"/>
                <w:sz w:val="16"/>
                <w:szCs w:val="16"/>
              </w:rPr>
            </w:pPr>
            <w:r>
              <w:rPr>
                <w:rFonts w:ascii="Times New Roman" w:hAnsi="Times New Roman"/>
                <w:color w:val="000000"/>
                <w:kern w:val="0"/>
                <w:sz w:val="16"/>
                <w:szCs w:val="16"/>
              </w:rPr>
              <w:t>数据通信与计算机网络</w:t>
            </w:r>
          </w:p>
        </w:tc>
        <w:tc>
          <w:tcPr>
            <w:tcW w:w="380" w:type="dxa"/>
            <w:tcBorders>
              <w:top w:val="nil"/>
              <w:left w:val="nil"/>
              <w:bottom w:val="single" w:color="auto" w:sz="4" w:space="0"/>
              <w:right w:val="single" w:color="auto" w:sz="4" w:space="0"/>
            </w:tcBorders>
            <w:shd w:val="clear" w:color="auto" w:fill="EE7EE1"/>
            <w:noWrap/>
            <w:vAlign w:val="center"/>
          </w:tcPr>
          <w:p w14:paraId="5468BD74">
            <w:pPr>
              <w:widowControl/>
              <w:snapToGrid w:val="0"/>
              <w:spacing w:line="240" w:lineRule="exact"/>
              <w:jc w:val="center"/>
              <w:rPr>
                <w:rFonts w:ascii="Times New Roman" w:hAnsi="Times New Roman"/>
                <w:kern w:val="0"/>
                <w:sz w:val="16"/>
                <w:szCs w:val="16"/>
              </w:rPr>
            </w:pPr>
          </w:p>
        </w:tc>
        <w:tc>
          <w:tcPr>
            <w:tcW w:w="395" w:type="dxa"/>
            <w:tcBorders>
              <w:top w:val="nil"/>
              <w:left w:val="nil"/>
              <w:bottom w:val="single" w:color="auto" w:sz="4" w:space="0"/>
              <w:right w:val="single" w:color="auto" w:sz="4" w:space="0"/>
            </w:tcBorders>
            <w:shd w:val="clear" w:color="auto" w:fill="EE7EE1"/>
            <w:noWrap/>
            <w:vAlign w:val="center"/>
          </w:tcPr>
          <w:p w14:paraId="7954D718">
            <w:pPr>
              <w:widowControl/>
              <w:snapToGrid w:val="0"/>
              <w:spacing w:line="240" w:lineRule="exact"/>
              <w:jc w:val="center"/>
              <w:rPr>
                <w:rFonts w:ascii="Times New Roman" w:hAnsi="Times New Roman"/>
                <w:kern w:val="0"/>
                <w:sz w:val="16"/>
                <w:szCs w:val="16"/>
              </w:rPr>
            </w:pPr>
          </w:p>
        </w:tc>
        <w:tc>
          <w:tcPr>
            <w:tcW w:w="395" w:type="dxa"/>
            <w:tcBorders>
              <w:top w:val="nil"/>
              <w:left w:val="nil"/>
              <w:bottom w:val="single" w:color="auto" w:sz="4" w:space="0"/>
              <w:right w:val="single" w:color="auto" w:sz="4" w:space="0"/>
            </w:tcBorders>
            <w:shd w:val="clear" w:color="auto" w:fill="EE7EE1"/>
            <w:noWrap/>
            <w:vAlign w:val="center"/>
          </w:tcPr>
          <w:p w14:paraId="3C8EC8C2">
            <w:pPr>
              <w:widowControl/>
              <w:snapToGrid w:val="0"/>
              <w:spacing w:line="240" w:lineRule="exact"/>
              <w:jc w:val="center"/>
              <w:rPr>
                <w:rFonts w:ascii="Times New Roman" w:hAnsi="Times New Roman"/>
                <w:kern w:val="0"/>
                <w:sz w:val="16"/>
                <w:szCs w:val="16"/>
              </w:rPr>
            </w:pPr>
          </w:p>
        </w:tc>
        <w:tc>
          <w:tcPr>
            <w:tcW w:w="396" w:type="dxa"/>
            <w:tcBorders>
              <w:top w:val="nil"/>
              <w:left w:val="nil"/>
              <w:bottom w:val="single" w:color="auto" w:sz="4" w:space="0"/>
              <w:right w:val="single" w:color="auto" w:sz="4" w:space="0"/>
            </w:tcBorders>
            <w:shd w:val="clear" w:color="auto" w:fill="EE7EE1"/>
            <w:noWrap/>
            <w:vAlign w:val="center"/>
          </w:tcPr>
          <w:p w14:paraId="47A34E30">
            <w:pPr>
              <w:widowControl/>
              <w:snapToGrid w:val="0"/>
              <w:spacing w:line="240" w:lineRule="exact"/>
              <w:jc w:val="center"/>
              <w:rPr>
                <w:rFonts w:ascii="Times New Roman" w:hAnsi="Times New Roman"/>
                <w:spacing w:val="-12"/>
                <w:kern w:val="0"/>
                <w:sz w:val="16"/>
                <w:szCs w:val="16"/>
              </w:rPr>
            </w:pPr>
            <w:r>
              <w:rPr>
                <w:rFonts w:ascii="Times New Roman" w:hAnsi="Times New Roman"/>
                <w:spacing w:val="-12"/>
                <w:kern w:val="0"/>
                <w:sz w:val="16"/>
                <w:szCs w:val="16"/>
              </w:rPr>
              <w:t>H</w:t>
            </w:r>
          </w:p>
        </w:tc>
        <w:tc>
          <w:tcPr>
            <w:tcW w:w="426" w:type="dxa"/>
            <w:tcBorders>
              <w:top w:val="nil"/>
              <w:left w:val="nil"/>
              <w:bottom w:val="single" w:color="auto" w:sz="4" w:space="0"/>
              <w:right w:val="single" w:color="auto" w:sz="4" w:space="0"/>
            </w:tcBorders>
            <w:shd w:val="clear" w:color="auto" w:fill="D99594" w:themeFill="accent2" w:themeFillTint="99"/>
            <w:noWrap/>
            <w:vAlign w:val="center"/>
          </w:tcPr>
          <w:p w14:paraId="5349BCC4">
            <w:pPr>
              <w:widowControl/>
              <w:snapToGrid w:val="0"/>
              <w:spacing w:line="240" w:lineRule="exact"/>
              <w:jc w:val="center"/>
              <w:rPr>
                <w:rFonts w:ascii="Times New Roman" w:hAnsi="Times New Roman"/>
                <w:kern w:val="0"/>
                <w:sz w:val="16"/>
                <w:szCs w:val="16"/>
              </w:rPr>
            </w:pPr>
          </w:p>
        </w:tc>
        <w:tc>
          <w:tcPr>
            <w:tcW w:w="426" w:type="dxa"/>
            <w:tcBorders>
              <w:top w:val="nil"/>
              <w:left w:val="nil"/>
              <w:bottom w:val="single" w:color="auto" w:sz="4" w:space="0"/>
              <w:right w:val="single" w:color="auto" w:sz="4" w:space="0"/>
            </w:tcBorders>
            <w:shd w:val="clear" w:color="auto" w:fill="D99594" w:themeFill="accent2" w:themeFillTint="99"/>
            <w:noWrap/>
            <w:vAlign w:val="center"/>
          </w:tcPr>
          <w:p w14:paraId="26D9B294">
            <w:pPr>
              <w:widowControl/>
              <w:snapToGrid w:val="0"/>
              <w:spacing w:line="240" w:lineRule="exact"/>
              <w:jc w:val="center"/>
              <w:rPr>
                <w:rFonts w:ascii="Times New Roman" w:hAnsi="Times New Roman"/>
                <w:kern w:val="0"/>
                <w:sz w:val="16"/>
                <w:szCs w:val="16"/>
              </w:rPr>
            </w:pPr>
            <w:r>
              <w:rPr>
                <w:rFonts w:ascii="Times New Roman" w:hAnsi="Times New Roman"/>
                <w:sz w:val="16"/>
                <w:szCs w:val="16"/>
              </w:rPr>
              <w:t>H</w:t>
            </w:r>
          </w:p>
        </w:tc>
        <w:tc>
          <w:tcPr>
            <w:tcW w:w="426" w:type="dxa"/>
            <w:tcBorders>
              <w:top w:val="nil"/>
              <w:left w:val="nil"/>
              <w:bottom w:val="single" w:color="auto" w:sz="4" w:space="0"/>
              <w:right w:val="single" w:color="auto" w:sz="4" w:space="0"/>
            </w:tcBorders>
            <w:shd w:val="clear" w:color="auto" w:fill="D99594" w:themeFill="accent2" w:themeFillTint="99"/>
            <w:noWrap/>
            <w:vAlign w:val="center"/>
          </w:tcPr>
          <w:p w14:paraId="36F0B879">
            <w:pPr>
              <w:widowControl/>
              <w:snapToGrid w:val="0"/>
              <w:spacing w:line="240" w:lineRule="exact"/>
              <w:jc w:val="center"/>
              <w:rPr>
                <w:rFonts w:ascii="Times New Roman" w:hAnsi="Times New Roman"/>
                <w:kern w:val="0"/>
                <w:sz w:val="16"/>
                <w:szCs w:val="16"/>
              </w:rPr>
            </w:pPr>
          </w:p>
        </w:tc>
        <w:tc>
          <w:tcPr>
            <w:tcW w:w="390" w:type="dxa"/>
            <w:tcBorders>
              <w:top w:val="nil"/>
              <w:left w:val="nil"/>
              <w:bottom w:val="single" w:color="auto" w:sz="4" w:space="0"/>
              <w:right w:val="single" w:color="auto" w:sz="4" w:space="0"/>
            </w:tcBorders>
            <w:shd w:val="clear" w:color="auto" w:fill="15D6DB"/>
            <w:noWrap/>
            <w:vAlign w:val="center"/>
          </w:tcPr>
          <w:p w14:paraId="1EA0C748">
            <w:pPr>
              <w:widowControl/>
              <w:snapToGrid w:val="0"/>
              <w:spacing w:line="240" w:lineRule="exact"/>
              <w:jc w:val="center"/>
              <w:rPr>
                <w:rFonts w:ascii="Times New Roman" w:hAnsi="Times New Roman"/>
                <w:kern w:val="0"/>
                <w:sz w:val="16"/>
                <w:szCs w:val="16"/>
              </w:rPr>
            </w:pPr>
          </w:p>
        </w:tc>
        <w:tc>
          <w:tcPr>
            <w:tcW w:w="390" w:type="dxa"/>
            <w:tcBorders>
              <w:top w:val="nil"/>
              <w:left w:val="nil"/>
              <w:bottom w:val="single" w:color="auto" w:sz="4" w:space="0"/>
              <w:right w:val="single" w:color="auto" w:sz="4" w:space="0"/>
            </w:tcBorders>
            <w:shd w:val="clear" w:color="auto" w:fill="15D6DB"/>
            <w:noWrap/>
            <w:vAlign w:val="center"/>
          </w:tcPr>
          <w:p w14:paraId="013F2D7C">
            <w:pPr>
              <w:widowControl/>
              <w:snapToGrid w:val="0"/>
              <w:spacing w:line="240" w:lineRule="exact"/>
              <w:jc w:val="center"/>
              <w:rPr>
                <w:rFonts w:ascii="Times New Roman" w:hAnsi="Times New Roman"/>
                <w:kern w:val="0"/>
                <w:sz w:val="16"/>
                <w:szCs w:val="16"/>
              </w:rPr>
            </w:pPr>
          </w:p>
        </w:tc>
        <w:tc>
          <w:tcPr>
            <w:tcW w:w="390" w:type="dxa"/>
            <w:tcBorders>
              <w:top w:val="nil"/>
              <w:left w:val="nil"/>
              <w:bottom w:val="single" w:color="auto" w:sz="4" w:space="0"/>
              <w:right w:val="single" w:color="auto" w:sz="4" w:space="0"/>
            </w:tcBorders>
            <w:shd w:val="clear" w:color="auto" w:fill="15D6DB"/>
            <w:noWrap/>
            <w:vAlign w:val="center"/>
          </w:tcPr>
          <w:p w14:paraId="41DA06A5">
            <w:pPr>
              <w:widowControl/>
              <w:snapToGrid w:val="0"/>
              <w:spacing w:line="240" w:lineRule="exact"/>
              <w:jc w:val="center"/>
              <w:rPr>
                <w:rFonts w:ascii="Times New Roman" w:hAnsi="Times New Roman"/>
                <w:kern w:val="0"/>
                <w:sz w:val="16"/>
                <w:szCs w:val="16"/>
              </w:rPr>
            </w:pPr>
          </w:p>
        </w:tc>
        <w:tc>
          <w:tcPr>
            <w:tcW w:w="390" w:type="dxa"/>
            <w:tcBorders>
              <w:top w:val="nil"/>
              <w:left w:val="nil"/>
              <w:bottom w:val="single" w:color="auto" w:sz="4" w:space="0"/>
              <w:right w:val="single" w:color="auto" w:sz="4" w:space="0"/>
            </w:tcBorders>
            <w:shd w:val="clear" w:color="auto" w:fill="15D6DB"/>
            <w:noWrap/>
            <w:vAlign w:val="center"/>
          </w:tcPr>
          <w:p w14:paraId="2F13EF62">
            <w:pPr>
              <w:widowControl/>
              <w:snapToGrid w:val="0"/>
              <w:spacing w:line="240" w:lineRule="exact"/>
              <w:jc w:val="center"/>
              <w:rPr>
                <w:rFonts w:ascii="Times New Roman" w:hAnsi="Times New Roman"/>
                <w:kern w:val="0"/>
                <w:sz w:val="16"/>
                <w:szCs w:val="16"/>
              </w:rPr>
            </w:pPr>
          </w:p>
        </w:tc>
        <w:tc>
          <w:tcPr>
            <w:tcW w:w="425" w:type="dxa"/>
            <w:tcBorders>
              <w:top w:val="nil"/>
              <w:left w:val="nil"/>
              <w:bottom w:val="single" w:color="auto" w:sz="4" w:space="0"/>
              <w:right w:val="single" w:color="auto" w:sz="4" w:space="0"/>
            </w:tcBorders>
            <w:shd w:val="clear" w:color="auto" w:fill="FB885F"/>
            <w:noWrap/>
            <w:vAlign w:val="center"/>
          </w:tcPr>
          <w:p w14:paraId="7365C610">
            <w:pPr>
              <w:widowControl/>
              <w:snapToGrid w:val="0"/>
              <w:spacing w:line="240" w:lineRule="exact"/>
              <w:jc w:val="center"/>
              <w:rPr>
                <w:rFonts w:ascii="Times New Roman" w:hAnsi="Times New Roman"/>
                <w:kern w:val="0"/>
                <w:sz w:val="16"/>
                <w:szCs w:val="16"/>
              </w:rPr>
            </w:pPr>
          </w:p>
        </w:tc>
        <w:tc>
          <w:tcPr>
            <w:tcW w:w="425" w:type="dxa"/>
            <w:tcBorders>
              <w:top w:val="nil"/>
              <w:left w:val="nil"/>
              <w:bottom w:val="single" w:color="auto" w:sz="4" w:space="0"/>
              <w:right w:val="single" w:color="auto" w:sz="4" w:space="0"/>
            </w:tcBorders>
            <w:shd w:val="clear" w:color="auto" w:fill="FB885F"/>
            <w:noWrap/>
            <w:vAlign w:val="center"/>
          </w:tcPr>
          <w:p w14:paraId="22502567">
            <w:pPr>
              <w:widowControl/>
              <w:snapToGrid w:val="0"/>
              <w:spacing w:line="240" w:lineRule="exact"/>
              <w:jc w:val="center"/>
              <w:rPr>
                <w:rFonts w:ascii="Times New Roman" w:hAnsi="Times New Roman"/>
                <w:kern w:val="0"/>
                <w:sz w:val="16"/>
                <w:szCs w:val="16"/>
              </w:rPr>
            </w:pPr>
          </w:p>
        </w:tc>
        <w:tc>
          <w:tcPr>
            <w:tcW w:w="425" w:type="dxa"/>
            <w:tcBorders>
              <w:top w:val="nil"/>
              <w:left w:val="nil"/>
              <w:bottom w:val="single" w:color="auto" w:sz="4" w:space="0"/>
              <w:right w:val="single" w:color="auto" w:sz="4" w:space="0"/>
            </w:tcBorders>
            <w:shd w:val="clear" w:color="auto" w:fill="FB885F"/>
            <w:noWrap/>
            <w:vAlign w:val="center"/>
          </w:tcPr>
          <w:p w14:paraId="4508A807">
            <w:pPr>
              <w:widowControl/>
              <w:snapToGrid w:val="0"/>
              <w:spacing w:line="240" w:lineRule="exact"/>
              <w:jc w:val="center"/>
              <w:rPr>
                <w:rFonts w:ascii="Times New Roman" w:hAnsi="Times New Roman"/>
                <w:kern w:val="0"/>
                <w:sz w:val="16"/>
                <w:szCs w:val="16"/>
              </w:rPr>
            </w:pPr>
          </w:p>
        </w:tc>
        <w:tc>
          <w:tcPr>
            <w:tcW w:w="425" w:type="dxa"/>
            <w:tcBorders>
              <w:top w:val="nil"/>
              <w:left w:val="nil"/>
              <w:bottom w:val="single" w:color="auto" w:sz="4" w:space="0"/>
              <w:right w:val="single" w:color="auto" w:sz="4" w:space="0"/>
            </w:tcBorders>
            <w:shd w:val="clear" w:color="auto" w:fill="FFFF00"/>
            <w:noWrap/>
            <w:vAlign w:val="center"/>
          </w:tcPr>
          <w:p w14:paraId="1F66FE72">
            <w:pPr>
              <w:widowControl/>
              <w:snapToGrid w:val="0"/>
              <w:spacing w:line="240" w:lineRule="exact"/>
              <w:jc w:val="center"/>
              <w:rPr>
                <w:rFonts w:ascii="Times New Roman" w:hAnsi="Times New Roman"/>
                <w:kern w:val="0"/>
                <w:sz w:val="16"/>
                <w:szCs w:val="16"/>
              </w:rPr>
            </w:pPr>
          </w:p>
        </w:tc>
        <w:tc>
          <w:tcPr>
            <w:tcW w:w="425" w:type="dxa"/>
            <w:tcBorders>
              <w:top w:val="nil"/>
              <w:left w:val="nil"/>
              <w:bottom w:val="single" w:color="auto" w:sz="4" w:space="0"/>
              <w:right w:val="single" w:color="auto" w:sz="4" w:space="0"/>
            </w:tcBorders>
            <w:shd w:val="clear" w:color="auto" w:fill="FFFF00"/>
            <w:noWrap/>
            <w:vAlign w:val="center"/>
          </w:tcPr>
          <w:p w14:paraId="6EF980A3">
            <w:pPr>
              <w:widowControl/>
              <w:snapToGrid w:val="0"/>
              <w:spacing w:line="240" w:lineRule="exact"/>
              <w:jc w:val="center"/>
              <w:rPr>
                <w:rFonts w:ascii="Times New Roman" w:hAnsi="Times New Roman"/>
                <w:kern w:val="0"/>
                <w:sz w:val="16"/>
                <w:szCs w:val="16"/>
              </w:rPr>
            </w:pPr>
          </w:p>
        </w:tc>
        <w:tc>
          <w:tcPr>
            <w:tcW w:w="427" w:type="dxa"/>
            <w:tcBorders>
              <w:top w:val="nil"/>
              <w:left w:val="nil"/>
              <w:bottom w:val="single" w:color="auto" w:sz="4" w:space="0"/>
              <w:right w:val="single" w:color="auto" w:sz="4" w:space="0"/>
            </w:tcBorders>
            <w:shd w:val="clear" w:color="auto" w:fill="FFFF00"/>
            <w:noWrap/>
            <w:vAlign w:val="center"/>
          </w:tcPr>
          <w:p w14:paraId="443596AF">
            <w:pPr>
              <w:widowControl/>
              <w:snapToGrid w:val="0"/>
              <w:spacing w:line="240" w:lineRule="exact"/>
              <w:jc w:val="center"/>
              <w:rPr>
                <w:rFonts w:ascii="Times New Roman" w:hAnsi="Times New Roman"/>
                <w:kern w:val="0"/>
                <w:sz w:val="16"/>
                <w:szCs w:val="16"/>
              </w:rPr>
            </w:pPr>
          </w:p>
        </w:tc>
        <w:tc>
          <w:tcPr>
            <w:tcW w:w="424" w:type="dxa"/>
            <w:tcBorders>
              <w:top w:val="nil"/>
              <w:left w:val="nil"/>
              <w:bottom w:val="single" w:color="auto" w:sz="4" w:space="0"/>
              <w:right w:val="single" w:color="auto" w:sz="4" w:space="0"/>
            </w:tcBorders>
            <w:shd w:val="clear" w:color="auto" w:fill="FFC000"/>
            <w:noWrap/>
            <w:vAlign w:val="center"/>
          </w:tcPr>
          <w:p w14:paraId="6FA607AA">
            <w:pPr>
              <w:widowControl/>
              <w:snapToGrid w:val="0"/>
              <w:spacing w:line="240" w:lineRule="exact"/>
              <w:jc w:val="center"/>
              <w:rPr>
                <w:rFonts w:ascii="Times New Roman" w:hAnsi="Times New Roman"/>
                <w:kern w:val="0"/>
                <w:sz w:val="16"/>
                <w:szCs w:val="16"/>
              </w:rPr>
            </w:pPr>
          </w:p>
        </w:tc>
        <w:tc>
          <w:tcPr>
            <w:tcW w:w="426" w:type="dxa"/>
            <w:tcBorders>
              <w:top w:val="nil"/>
              <w:left w:val="nil"/>
              <w:bottom w:val="single" w:color="auto" w:sz="4" w:space="0"/>
              <w:right w:val="single" w:color="auto" w:sz="4" w:space="0"/>
            </w:tcBorders>
            <w:shd w:val="clear" w:color="auto" w:fill="FFC000"/>
            <w:noWrap/>
            <w:vAlign w:val="center"/>
          </w:tcPr>
          <w:p w14:paraId="35E8F52B">
            <w:pPr>
              <w:widowControl/>
              <w:snapToGrid w:val="0"/>
              <w:spacing w:line="240" w:lineRule="exact"/>
              <w:jc w:val="center"/>
              <w:rPr>
                <w:rFonts w:ascii="Times New Roman" w:hAnsi="Times New Roman"/>
                <w:kern w:val="0"/>
                <w:sz w:val="16"/>
                <w:szCs w:val="16"/>
              </w:rPr>
            </w:pPr>
            <w:r>
              <w:rPr>
                <w:rFonts w:ascii="Times New Roman" w:hAnsi="Times New Roman"/>
                <w:sz w:val="16"/>
                <w:szCs w:val="16"/>
              </w:rPr>
              <w:t>M</w:t>
            </w:r>
          </w:p>
        </w:tc>
        <w:tc>
          <w:tcPr>
            <w:tcW w:w="426" w:type="dxa"/>
            <w:tcBorders>
              <w:top w:val="nil"/>
              <w:left w:val="nil"/>
              <w:bottom w:val="single" w:color="auto" w:sz="4" w:space="0"/>
              <w:right w:val="single" w:color="auto" w:sz="4" w:space="0"/>
            </w:tcBorders>
            <w:shd w:val="clear" w:color="auto" w:fill="CCC0D9" w:themeFill="accent4" w:themeFillTint="66"/>
            <w:noWrap/>
            <w:vAlign w:val="center"/>
          </w:tcPr>
          <w:p w14:paraId="50D5D669">
            <w:pPr>
              <w:widowControl/>
              <w:snapToGrid w:val="0"/>
              <w:spacing w:line="240" w:lineRule="exact"/>
              <w:jc w:val="center"/>
              <w:rPr>
                <w:rFonts w:ascii="Times New Roman" w:hAnsi="Times New Roman"/>
                <w:kern w:val="0"/>
                <w:sz w:val="16"/>
                <w:szCs w:val="16"/>
              </w:rPr>
            </w:pPr>
          </w:p>
        </w:tc>
        <w:tc>
          <w:tcPr>
            <w:tcW w:w="426" w:type="dxa"/>
            <w:tcBorders>
              <w:top w:val="nil"/>
              <w:left w:val="nil"/>
              <w:bottom w:val="single" w:color="auto" w:sz="4" w:space="0"/>
              <w:right w:val="single" w:color="auto" w:sz="4" w:space="0"/>
            </w:tcBorders>
            <w:shd w:val="clear" w:color="auto" w:fill="CCC0D9" w:themeFill="accent4" w:themeFillTint="66"/>
            <w:noWrap/>
            <w:vAlign w:val="center"/>
          </w:tcPr>
          <w:p w14:paraId="2911951C">
            <w:pPr>
              <w:widowControl/>
              <w:snapToGrid w:val="0"/>
              <w:spacing w:line="240" w:lineRule="exact"/>
              <w:jc w:val="center"/>
              <w:rPr>
                <w:rFonts w:ascii="Times New Roman" w:hAnsi="Times New Roman"/>
                <w:kern w:val="0"/>
                <w:sz w:val="16"/>
                <w:szCs w:val="16"/>
              </w:rPr>
            </w:pPr>
          </w:p>
        </w:tc>
        <w:tc>
          <w:tcPr>
            <w:tcW w:w="425" w:type="dxa"/>
            <w:tcBorders>
              <w:top w:val="nil"/>
              <w:left w:val="nil"/>
              <w:bottom w:val="single" w:color="auto" w:sz="4" w:space="0"/>
              <w:right w:val="single" w:color="auto" w:sz="4" w:space="0"/>
            </w:tcBorders>
            <w:shd w:val="clear" w:color="auto" w:fill="C4EF6D"/>
            <w:noWrap/>
            <w:vAlign w:val="center"/>
          </w:tcPr>
          <w:p w14:paraId="35B38BA2">
            <w:pPr>
              <w:widowControl/>
              <w:snapToGrid w:val="0"/>
              <w:spacing w:line="240" w:lineRule="exact"/>
              <w:jc w:val="center"/>
              <w:rPr>
                <w:rFonts w:ascii="Times New Roman" w:hAnsi="Times New Roman"/>
                <w:kern w:val="0"/>
                <w:sz w:val="16"/>
                <w:szCs w:val="16"/>
              </w:rPr>
            </w:pPr>
          </w:p>
        </w:tc>
        <w:tc>
          <w:tcPr>
            <w:tcW w:w="425" w:type="dxa"/>
            <w:tcBorders>
              <w:top w:val="nil"/>
              <w:left w:val="nil"/>
              <w:bottom w:val="single" w:color="auto" w:sz="4" w:space="0"/>
              <w:right w:val="single" w:color="auto" w:sz="4" w:space="0"/>
            </w:tcBorders>
            <w:shd w:val="clear" w:color="auto" w:fill="C4EF6D"/>
            <w:noWrap/>
            <w:vAlign w:val="center"/>
          </w:tcPr>
          <w:p w14:paraId="59787CE7">
            <w:pPr>
              <w:widowControl/>
              <w:snapToGrid w:val="0"/>
              <w:spacing w:line="240" w:lineRule="exact"/>
              <w:jc w:val="center"/>
              <w:rPr>
                <w:rFonts w:ascii="Times New Roman" w:hAnsi="Times New Roman"/>
                <w:kern w:val="0"/>
                <w:sz w:val="16"/>
                <w:szCs w:val="16"/>
              </w:rPr>
            </w:pPr>
          </w:p>
        </w:tc>
        <w:tc>
          <w:tcPr>
            <w:tcW w:w="496" w:type="dxa"/>
            <w:tcBorders>
              <w:top w:val="nil"/>
              <w:left w:val="nil"/>
              <w:bottom w:val="single" w:color="auto" w:sz="4" w:space="0"/>
              <w:right w:val="single" w:color="auto" w:sz="4" w:space="0"/>
            </w:tcBorders>
            <w:shd w:val="clear" w:color="auto" w:fill="FF9A8F"/>
            <w:noWrap/>
            <w:vAlign w:val="center"/>
          </w:tcPr>
          <w:p w14:paraId="07D1EFA4">
            <w:pPr>
              <w:widowControl/>
              <w:snapToGrid w:val="0"/>
              <w:spacing w:line="240" w:lineRule="exact"/>
              <w:jc w:val="center"/>
              <w:rPr>
                <w:rFonts w:ascii="Times New Roman" w:hAnsi="Times New Roman"/>
                <w:kern w:val="0"/>
                <w:sz w:val="16"/>
                <w:szCs w:val="16"/>
              </w:rPr>
            </w:pPr>
          </w:p>
        </w:tc>
        <w:tc>
          <w:tcPr>
            <w:tcW w:w="496" w:type="dxa"/>
            <w:tcBorders>
              <w:top w:val="nil"/>
              <w:left w:val="nil"/>
              <w:bottom w:val="single" w:color="auto" w:sz="4" w:space="0"/>
              <w:right w:val="single" w:color="auto" w:sz="4" w:space="0"/>
            </w:tcBorders>
            <w:shd w:val="clear" w:color="auto" w:fill="FF9A8F"/>
            <w:noWrap/>
            <w:vAlign w:val="center"/>
          </w:tcPr>
          <w:p w14:paraId="7578EDC1">
            <w:pPr>
              <w:widowControl/>
              <w:snapToGrid w:val="0"/>
              <w:spacing w:line="240" w:lineRule="exact"/>
              <w:jc w:val="center"/>
              <w:rPr>
                <w:rFonts w:ascii="Times New Roman" w:hAnsi="Times New Roman"/>
                <w:kern w:val="0"/>
                <w:sz w:val="16"/>
                <w:szCs w:val="16"/>
              </w:rPr>
            </w:pPr>
          </w:p>
        </w:tc>
        <w:tc>
          <w:tcPr>
            <w:tcW w:w="450" w:type="dxa"/>
            <w:tcBorders>
              <w:top w:val="nil"/>
              <w:left w:val="nil"/>
              <w:bottom w:val="single" w:color="auto" w:sz="4" w:space="0"/>
              <w:right w:val="single" w:color="auto" w:sz="4" w:space="0"/>
            </w:tcBorders>
            <w:shd w:val="clear" w:color="auto" w:fill="65F970"/>
            <w:noWrap/>
            <w:vAlign w:val="center"/>
          </w:tcPr>
          <w:p w14:paraId="0D72A8BA">
            <w:pPr>
              <w:widowControl/>
              <w:snapToGrid w:val="0"/>
              <w:spacing w:line="240" w:lineRule="exact"/>
              <w:jc w:val="center"/>
              <w:rPr>
                <w:rFonts w:ascii="Times New Roman" w:hAnsi="Times New Roman"/>
                <w:kern w:val="0"/>
                <w:sz w:val="16"/>
                <w:szCs w:val="16"/>
              </w:rPr>
            </w:pPr>
          </w:p>
        </w:tc>
        <w:tc>
          <w:tcPr>
            <w:tcW w:w="451" w:type="dxa"/>
            <w:tcBorders>
              <w:top w:val="nil"/>
              <w:left w:val="nil"/>
              <w:bottom w:val="single" w:color="auto" w:sz="4" w:space="0"/>
              <w:right w:val="single" w:color="auto" w:sz="4" w:space="0"/>
            </w:tcBorders>
            <w:shd w:val="clear" w:color="auto" w:fill="65F970"/>
            <w:noWrap/>
            <w:vAlign w:val="center"/>
          </w:tcPr>
          <w:p w14:paraId="460454F5">
            <w:pPr>
              <w:widowControl/>
              <w:snapToGrid w:val="0"/>
              <w:spacing w:line="240" w:lineRule="exact"/>
              <w:jc w:val="center"/>
              <w:rPr>
                <w:rFonts w:ascii="Times New Roman" w:hAnsi="Times New Roman"/>
                <w:kern w:val="0"/>
                <w:sz w:val="16"/>
                <w:szCs w:val="16"/>
              </w:rPr>
            </w:pPr>
          </w:p>
        </w:tc>
        <w:tc>
          <w:tcPr>
            <w:tcW w:w="444" w:type="dxa"/>
            <w:tcBorders>
              <w:top w:val="nil"/>
              <w:left w:val="nil"/>
              <w:bottom w:val="single" w:color="auto" w:sz="4" w:space="0"/>
              <w:right w:val="single" w:color="auto" w:sz="4" w:space="0"/>
            </w:tcBorders>
            <w:shd w:val="clear" w:color="auto" w:fill="B58EFA"/>
            <w:noWrap/>
            <w:vAlign w:val="center"/>
          </w:tcPr>
          <w:p w14:paraId="185D4BBC">
            <w:pPr>
              <w:widowControl/>
              <w:snapToGrid w:val="0"/>
              <w:spacing w:line="240" w:lineRule="exact"/>
              <w:jc w:val="center"/>
              <w:rPr>
                <w:rFonts w:ascii="Times New Roman" w:hAnsi="Times New Roman"/>
                <w:kern w:val="0"/>
                <w:sz w:val="16"/>
                <w:szCs w:val="16"/>
              </w:rPr>
            </w:pPr>
          </w:p>
        </w:tc>
        <w:tc>
          <w:tcPr>
            <w:tcW w:w="444" w:type="dxa"/>
            <w:tcBorders>
              <w:top w:val="nil"/>
              <w:left w:val="nil"/>
              <w:bottom w:val="single" w:color="auto" w:sz="4" w:space="0"/>
              <w:right w:val="single" w:color="auto" w:sz="4" w:space="0"/>
            </w:tcBorders>
            <w:shd w:val="clear" w:color="auto" w:fill="B58EFA"/>
            <w:noWrap/>
            <w:vAlign w:val="center"/>
          </w:tcPr>
          <w:p w14:paraId="187CFBDE">
            <w:pPr>
              <w:widowControl/>
              <w:snapToGrid w:val="0"/>
              <w:spacing w:line="240" w:lineRule="exact"/>
              <w:jc w:val="center"/>
              <w:rPr>
                <w:rFonts w:ascii="Times New Roman" w:hAnsi="Times New Roman"/>
                <w:kern w:val="0"/>
                <w:sz w:val="16"/>
                <w:szCs w:val="16"/>
              </w:rPr>
            </w:pPr>
          </w:p>
        </w:tc>
      </w:tr>
      <w:tr w14:paraId="56AFD2E2">
        <w:tblPrEx>
          <w:tblCellMar>
            <w:top w:w="0" w:type="dxa"/>
            <w:left w:w="108" w:type="dxa"/>
            <w:bottom w:w="0" w:type="dxa"/>
            <w:right w:w="108" w:type="dxa"/>
          </w:tblCellMar>
        </w:tblPrEx>
        <w:trPr>
          <w:trHeight w:val="240" w:hRule="atLeast"/>
          <w:tblHeader/>
          <w:jc w:val="center"/>
        </w:trPr>
        <w:tc>
          <w:tcPr>
            <w:tcW w:w="1980" w:type="dxa"/>
            <w:tcBorders>
              <w:top w:val="nil"/>
              <w:left w:val="single" w:color="auto" w:sz="4" w:space="0"/>
              <w:bottom w:val="single" w:color="auto" w:sz="4" w:space="0"/>
              <w:right w:val="single" w:color="auto" w:sz="4" w:space="0"/>
            </w:tcBorders>
            <w:shd w:val="clear" w:color="auto" w:fill="auto"/>
          </w:tcPr>
          <w:p w14:paraId="3114D26A">
            <w:pPr>
              <w:widowControl/>
              <w:snapToGrid w:val="0"/>
              <w:spacing w:line="240" w:lineRule="exact"/>
              <w:jc w:val="left"/>
              <w:rPr>
                <w:rFonts w:ascii="Times New Roman" w:hAnsi="Times New Roman"/>
                <w:color w:val="000000"/>
                <w:kern w:val="0"/>
                <w:sz w:val="16"/>
                <w:szCs w:val="16"/>
              </w:rPr>
            </w:pPr>
            <w:r>
              <w:rPr>
                <w:rFonts w:ascii="Times New Roman" w:hAnsi="Times New Roman"/>
                <w:color w:val="000000"/>
                <w:kern w:val="0"/>
                <w:sz w:val="16"/>
                <w:szCs w:val="16"/>
              </w:rPr>
              <w:t>数学建模与</w:t>
            </w:r>
            <w:r>
              <w:rPr>
                <w:rFonts w:hint="eastAsia" w:ascii="Times New Roman" w:hAnsi="Times New Roman"/>
                <w:color w:val="000000"/>
                <w:kern w:val="0"/>
                <w:sz w:val="16"/>
                <w:szCs w:val="16"/>
              </w:rPr>
              <w:t>仿真计算</w:t>
            </w:r>
          </w:p>
        </w:tc>
        <w:tc>
          <w:tcPr>
            <w:tcW w:w="380" w:type="dxa"/>
            <w:tcBorders>
              <w:top w:val="nil"/>
              <w:left w:val="nil"/>
              <w:bottom w:val="single" w:color="auto" w:sz="4" w:space="0"/>
              <w:right w:val="single" w:color="auto" w:sz="4" w:space="0"/>
            </w:tcBorders>
            <w:shd w:val="clear" w:color="auto" w:fill="EE7EE1"/>
            <w:noWrap/>
            <w:vAlign w:val="center"/>
          </w:tcPr>
          <w:p w14:paraId="76C4F6B2">
            <w:pPr>
              <w:widowControl/>
              <w:snapToGrid w:val="0"/>
              <w:spacing w:line="240" w:lineRule="exact"/>
              <w:jc w:val="center"/>
              <w:rPr>
                <w:rFonts w:ascii="Times New Roman" w:hAnsi="Times New Roman"/>
                <w:kern w:val="0"/>
                <w:sz w:val="16"/>
                <w:szCs w:val="16"/>
              </w:rPr>
            </w:pPr>
          </w:p>
        </w:tc>
        <w:tc>
          <w:tcPr>
            <w:tcW w:w="395" w:type="dxa"/>
            <w:tcBorders>
              <w:top w:val="nil"/>
              <w:left w:val="nil"/>
              <w:bottom w:val="single" w:color="auto" w:sz="4" w:space="0"/>
              <w:right w:val="single" w:color="auto" w:sz="4" w:space="0"/>
            </w:tcBorders>
            <w:shd w:val="clear" w:color="auto" w:fill="EE7EE1"/>
            <w:noWrap/>
            <w:vAlign w:val="center"/>
          </w:tcPr>
          <w:p w14:paraId="162D2996">
            <w:pPr>
              <w:widowControl/>
              <w:snapToGrid w:val="0"/>
              <w:spacing w:line="240" w:lineRule="exact"/>
              <w:jc w:val="center"/>
              <w:rPr>
                <w:rFonts w:ascii="Times New Roman" w:hAnsi="Times New Roman"/>
                <w:kern w:val="0"/>
                <w:sz w:val="16"/>
                <w:szCs w:val="16"/>
              </w:rPr>
            </w:pPr>
          </w:p>
        </w:tc>
        <w:tc>
          <w:tcPr>
            <w:tcW w:w="395" w:type="dxa"/>
            <w:tcBorders>
              <w:top w:val="nil"/>
              <w:left w:val="nil"/>
              <w:bottom w:val="single" w:color="auto" w:sz="4" w:space="0"/>
              <w:right w:val="single" w:color="auto" w:sz="4" w:space="0"/>
            </w:tcBorders>
            <w:shd w:val="clear" w:color="auto" w:fill="EE7EE1"/>
            <w:noWrap/>
            <w:vAlign w:val="center"/>
          </w:tcPr>
          <w:p w14:paraId="30BB96B1">
            <w:pPr>
              <w:widowControl/>
              <w:snapToGrid w:val="0"/>
              <w:spacing w:line="240" w:lineRule="exact"/>
              <w:jc w:val="center"/>
              <w:rPr>
                <w:rFonts w:ascii="Times New Roman" w:hAnsi="Times New Roman"/>
                <w:kern w:val="0"/>
                <w:sz w:val="16"/>
                <w:szCs w:val="16"/>
              </w:rPr>
            </w:pPr>
          </w:p>
        </w:tc>
        <w:tc>
          <w:tcPr>
            <w:tcW w:w="396" w:type="dxa"/>
            <w:tcBorders>
              <w:top w:val="nil"/>
              <w:left w:val="nil"/>
              <w:bottom w:val="single" w:color="auto" w:sz="4" w:space="0"/>
              <w:right w:val="single" w:color="auto" w:sz="4" w:space="0"/>
            </w:tcBorders>
            <w:shd w:val="clear" w:color="auto" w:fill="EE7EE1"/>
            <w:noWrap/>
            <w:vAlign w:val="center"/>
          </w:tcPr>
          <w:p w14:paraId="7CCF2E15">
            <w:pPr>
              <w:widowControl/>
              <w:snapToGrid w:val="0"/>
              <w:spacing w:line="240" w:lineRule="exact"/>
              <w:jc w:val="center"/>
              <w:rPr>
                <w:rFonts w:ascii="Times New Roman" w:hAnsi="Times New Roman"/>
                <w:kern w:val="0"/>
                <w:sz w:val="16"/>
                <w:szCs w:val="16"/>
              </w:rPr>
            </w:pPr>
          </w:p>
        </w:tc>
        <w:tc>
          <w:tcPr>
            <w:tcW w:w="426" w:type="dxa"/>
            <w:tcBorders>
              <w:top w:val="nil"/>
              <w:left w:val="nil"/>
              <w:bottom w:val="single" w:color="auto" w:sz="4" w:space="0"/>
              <w:right w:val="single" w:color="auto" w:sz="4" w:space="0"/>
            </w:tcBorders>
            <w:shd w:val="clear" w:color="auto" w:fill="D99594" w:themeFill="accent2" w:themeFillTint="99"/>
            <w:noWrap/>
            <w:vAlign w:val="center"/>
          </w:tcPr>
          <w:p w14:paraId="1F75B351">
            <w:pPr>
              <w:widowControl/>
              <w:snapToGrid w:val="0"/>
              <w:spacing w:line="240" w:lineRule="exact"/>
              <w:jc w:val="center"/>
              <w:rPr>
                <w:rFonts w:ascii="Times New Roman" w:hAnsi="Times New Roman"/>
                <w:kern w:val="0"/>
                <w:sz w:val="16"/>
                <w:szCs w:val="16"/>
              </w:rPr>
            </w:pPr>
          </w:p>
        </w:tc>
        <w:tc>
          <w:tcPr>
            <w:tcW w:w="426" w:type="dxa"/>
            <w:tcBorders>
              <w:top w:val="nil"/>
              <w:left w:val="nil"/>
              <w:bottom w:val="single" w:color="auto" w:sz="4" w:space="0"/>
              <w:right w:val="single" w:color="auto" w:sz="4" w:space="0"/>
            </w:tcBorders>
            <w:shd w:val="clear" w:color="auto" w:fill="D99594" w:themeFill="accent2" w:themeFillTint="99"/>
            <w:noWrap/>
            <w:vAlign w:val="center"/>
          </w:tcPr>
          <w:p w14:paraId="5886EE61">
            <w:pPr>
              <w:widowControl/>
              <w:snapToGrid w:val="0"/>
              <w:spacing w:line="240" w:lineRule="exact"/>
              <w:jc w:val="center"/>
              <w:rPr>
                <w:rFonts w:ascii="Times New Roman" w:hAnsi="Times New Roman"/>
                <w:kern w:val="0"/>
                <w:sz w:val="16"/>
                <w:szCs w:val="16"/>
              </w:rPr>
            </w:pPr>
          </w:p>
        </w:tc>
        <w:tc>
          <w:tcPr>
            <w:tcW w:w="426" w:type="dxa"/>
            <w:tcBorders>
              <w:top w:val="nil"/>
              <w:left w:val="nil"/>
              <w:bottom w:val="single" w:color="auto" w:sz="4" w:space="0"/>
              <w:right w:val="single" w:color="auto" w:sz="4" w:space="0"/>
            </w:tcBorders>
            <w:shd w:val="clear" w:color="auto" w:fill="D99594" w:themeFill="accent2" w:themeFillTint="99"/>
            <w:noWrap/>
            <w:vAlign w:val="center"/>
          </w:tcPr>
          <w:p w14:paraId="512840F0">
            <w:pPr>
              <w:widowControl/>
              <w:snapToGrid w:val="0"/>
              <w:spacing w:line="240" w:lineRule="exact"/>
              <w:jc w:val="center"/>
              <w:rPr>
                <w:rFonts w:ascii="Times New Roman" w:hAnsi="Times New Roman"/>
                <w:kern w:val="0"/>
                <w:sz w:val="16"/>
                <w:szCs w:val="16"/>
              </w:rPr>
            </w:pPr>
          </w:p>
        </w:tc>
        <w:tc>
          <w:tcPr>
            <w:tcW w:w="390" w:type="dxa"/>
            <w:tcBorders>
              <w:top w:val="nil"/>
              <w:left w:val="nil"/>
              <w:bottom w:val="single" w:color="auto" w:sz="4" w:space="0"/>
              <w:right w:val="single" w:color="auto" w:sz="4" w:space="0"/>
            </w:tcBorders>
            <w:shd w:val="clear" w:color="auto" w:fill="15D6DB"/>
            <w:noWrap/>
            <w:vAlign w:val="center"/>
          </w:tcPr>
          <w:p w14:paraId="61332AC8">
            <w:pPr>
              <w:widowControl/>
              <w:snapToGrid w:val="0"/>
              <w:spacing w:line="240" w:lineRule="exact"/>
              <w:jc w:val="center"/>
              <w:rPr>
                <w:rFonts w:ascii="Times New Roman" w:hAnsi="Times New Roman"/>
                <w:kern w:val="0"/>
                <w:sz w:val="16"/>
                <w:szCs w:val="16"/>
              </w:rPr>
            </w:pPr>
          </w:p>
        </w:tc>
        <w:tc>
          <w:tcPr>
            <w:tcW w:w="390" w:type="dxa"/>
            <w:tcBorders>
              <w:top w:val="nil"/>
              <w:left w:val="nil"/>
              <w:bottom w:val="single" w:color="auto" w:sz="4" w:space="0"/>
              <w:right w:val="single" w:color="auto" w:sz="4" w:space="0"/>
            </w:tcBorders>
            <w:shd w:val="clear" w:color="auto" w:fill="15D6DB"/>
            <w:noWrap/>
            <w:vAlign w:val="center"/>
          </w:tcPr>
          <w:p w14:paraId="68BC14B4">
            <w:pPr>
              <w:widowControl/>
              <w:snapToGrid w:val="0"/>
              <w:spacing w:line="240" w:lineRule="exact"/>
              <w:jc w:val="center"/>
              <w:rPr>
                <w:rFonts w:ascii="Times New Roman" w:hAnsi="Times New Roman"/>
                <w:kern w:val="0"/>
                <w:sz w:val="16"/>
                <w:szCs w:val="16"/>
              </w:rPr>
            </w:pPr>
          </w:p>
        </w:tc>
        <w:tc>
          <w:tcPr>
            <w:tcW w:w="390" w:type="dxa"/>
            <w:tcBorders>
              <w:top w:val="nil"/>
              <w:left w:val="nil"/>
              <w:bottom w:val="single" w:color="auto" w:sz="4" w:space="0"/>
              <w:right w:val="single" w:color="auto" w:sz="4" w:space="0"/>
            </w:tcBorders>
            <w:shd w:val="clear" w:color="auto" w:fill="15D6DB"/>
            <w:noWrap/>
            <w:vAlign w:val="center"/>
          </w:tcPr>
          <w:p w14:paraId="02F8A249">
            <w:pPr>
              <w:widowControl/>
              <w:snapToGrid w:val="0"/>
              <w:spacing w:line="240" w:lineRule="exact"/>
              <w:jc w:val="center"/>
              <w:rPr>
                <w:rFonts w:ascii="Times New Roman" w:hAnsi="Times New Roman"/>
                <w:kern w:val="0"/>
                <w:sz w:val="16"/>
                <w:szCs w:val="16"/>
              </w:rPr>
            </w:pPr>
          </w:p>
        </w:tc>
        <w:tc>
          <w:tcPr>
            <w:tcW w:w="390" w:type="dxa"/>
            <w:tcBorders>
              <w:top w:val="nil"/>
              <w:left w:val="nil"/>
              <w:bottom w:val="single" w:color="auto" w:sz="4" w:space="0"/>
              <w:right w:val="single" w:color="auto" w:sz="4" w:space="0"/>
            </w:tcBorders>
            <w:shd w:val="clear" w:color="auto" w:fill="15D6DB"/>
            <w:noWrap/>
            <w:vAlign w:val="center"/>
          </w:tcPr>
          <w:p w14:paraId="35EB5E0D">
            <w:pPr>
              <w:widowControl/>
              <w:snapToGrid w:val="0"/>
              <w:spacing w:line="240" w:lineRule="exact"/>
              <w:jc w:val="center"/>
              <w:rPr>
                <w:rFonts w:ascii="Times New Roman" w:hAnsi="Times New Roman"/>
                <w:kern w:val="0"/>
                <w:sz w:val="16"/>
                <w:szCs w:val="16"/>
              </w:rPr>
            </w:pPr>
          </w:p>
        </w:tc>
        <w:tc>
          <w:tcPr>
            <w:tcW w:w="425" w:type="dxa"/>
            <w:tcBorders>
              <w:top w:val="nil"/>
              <w:left w:val="nil"/>
              <w:bottom w:val="single" w:color="auto" w:sz="4" w:space="0"/>
              <w:right w:val="single" w:color="auto" w:sz="4" w:space="0"/>
            </w:tcBorders>
            <w:shd w:val="clear" w:color="auto" w:fill="FB885F"/>
            <w:noWrap/>
            <w:vAlign w:val="center"/>
          </w:tcPr>
          <w:p w14:paraId="7089E053">
            <w:pPr>
              <w:widowControl/>
              <w:snapToGrid w:val="0"/>
              <w:spacing w:line="240" w:lineRule="exact"/>
              <w:jc w:val="center"/>
              <w:rPr>
                <w:rFonts w:ascii="Times New Roman" w:hAnsi="Times New Roman"/>
                <w:kern w:val="0"/>
                <w:sz w:val="16"/>
                <w:szCs w:val="16"/>
              </w:rPr>
            </w:pPr>
          </w:p>
        </w:tc>
        <w:tc>
          <w:tcPr>
            <w:tcW w:w="425" w:type="dxa"/>
            <w:tcBorders>
              <w:top w:val="nil"/>
              <w:left w:val="nil"/>
              <w:bottom w:val="single" w:color="auto" w:sz="4" w:space="0"/>
              <w:right w:val="single" w:color="auto" w:sz="4" w:space="0"/>
            </w:tcBorders>
            <w:shd w:val="clear" w:color="auto" w:fill="FB885F"/>
            <w:noWrap/>
            <w:vAlign w:val="center"/>
          </w:tcPr>
          <w:p w14:paraId="04EA8CFE">
            <w:pPr>
              <w:widowControl/>
              <w:snapToGrid w:val="0"/>
              <w:spacing w:line="240" w:lineRule="exact"/>
              <w:jc w:val="center"/>
              <w:rPr>
                <w:rFonts w:ascii="Times New Roman" w:hAnsi="Times New Roman"/>
                <w:kern w:val="0"/>
                <w:sz w:val="16"/>
                <w:szCs w:val="16"/>
              </w:rPr>
            </w:pPr>
          </w:p>
        </w:tc>
        <w:tc>
          <w:tcPr>
            <w:tcW w:w="425" w:type="dxa"/>
            <w:tcBorders>
              <w:top w:val="nil"/>
              <w:left w:val="nil"/>
              <w:bottom w:val="single" w:color="auto" w:sz="4" w:space="0"/>
              <w:right w:val="single" w:color="auto" w:sz="4" w:space="0"/>
            </w:tcBorders>
            <w:shd w:val="clear" w:color="auto" w:fill="FB885F"/>
            <w:noWrap/>
            <w:vAlign w:val="center"/>
          </w:tcPr>
          <w:p w14:paraId="3FDA1DE1">
            <w:pPr>
              <w:widowControl/>
              <w:snapToGrid w:val="0"/>
              <w:spacing w:line="240" w:lineRule="exact"/>
              <w:jc w:val="center"/>
              <w:rPr>
                <w:rFonts w:ascii="Times New Roman" w:hAnsi="Times New Roman"/>
                <w:kern w:val="0"/>
                <w:sz w:val="16"/>
                <w:szCs w:val="16"/>
              </w:rPr>
            </w:pPr>
          </w:p>
        </w:tc>
        <w:tc>
          <w:tcPr>
            <w:tcW w:w="425" w:type="dxa"/>
            <w:tcBorders>
              <w:top w:val="nil"/>
              <w:left w:val="nil"/>
              <w:bottom w:val="single" w:color="auto" w:sz="4" w:space="0"/>
              <w:right w:val="single" w:color="auto" w:sz="4" w:space="0"/>
            </w:tcBorders>
            <w:shd w:val="clear" w:color="auto" w:fill="FFFF00"/>
            <w:noWrap/>
            <w:vAlign w:val="center"/>
          </w:tcPr>
          <w:p w14:paraId="4094A68F">
            <w:pPr>
              <w:widowControl/>
              <w:snapToGrid w:val="0"/>
              <w:spacing w:line="240" w:lineRule="exact"/>
              <w:jc w:val="center"/>
              <w:rPr>
                <w:rFonts w:ascii="Times New Roman" w:hAnsi="Times New Roman"/>
                <w:kern w:val="0"/>
                <w:sz w:val="16"/>
                <w:szCs w:val="16"/>
              </w:rPr>
            </w:pPr>
            <w:r>
              <w:rPr>
                <w:rFonts w:ascii="Times New Roman" w:hAnsi="Times New Roman"/>
                <w:sz w:val="16"/>
                <w:szCs w:val="16"/>
              </w:rPr>
              <w:t>H</w:t>
            </w:r>
          </w:p>
        </w:tc>
        <w:tc>
          <w:tcPr>
            <w:tcW w:w="425" w:type="dxa"/>
            <w:tcBorders>
              <w:top w:val="nil"/>
              <w:left w:val="nil"/>
              <w:bottom w:val="single" w:color="auto" w:sz="4" w:space="0"/>
              <w:right w:val="single" w:color="auto" w:sz="4" w:space="0"/>
            </w:tcBorders>
            <w:shd w:val="clear" w:color="auto" w:fill="FFFF00"/>
            <w:noWrap/>
            <w:vAlign w:val="center"/>
          </w:tcPr>
          <w:p w14:paraId="7E0F266D">
            <w:pPr>
              <w:widowControl/>
              <w:snapToGrid w:val="0"/>
              <w:spacing w:line="240" w:lineRule="exact"/>
              <w:jc w:val="center"/>
              <w:rPr>
                <w:rFonts w:ascii="Times New Roman" w:hAnsi="Times New Roman"/>
                <w:kern w:val="0"/>
                <w:sz w:val="16"/>
                <w:szCs w:val="16"/>
              </w:rPr>
            </w:pPr>
          </w:p>
        </w:tc>
        <w:tc>
          <w:tcPr>
            <w:tcW w:w="427" w:type="dxa"/>
            <w:tcBorders>
              <w:top w:val="nil"/>
              <w:left w:val="nil"/>
              <w:bottom w:val="single" w:color="auto" w:sz="4" w:space="0"/>
              <w:right w:val="single" w:color="auto" w:sz="4" w:space="0"/>
            </w:tcBorders>
            <w:shd w:val="clear" w:color="auto" w:fill="FFFF00"/>
            <w:noWrap/>
            <w:vAlign w:val="center"/>
          </w:tcPr>
          <w:p w14:paraId="3BC34E03">
            <w:pPr>
              <w:widowControl/>
              <w:snapToGrid w:val="0"/>
              <w:spacing w:line="240" w:lineRule="exact"/>
              <w:jc w:val="center"/>
              <w:rPr>
                <w:rFonts w:ascii="Times New Roman" w:hAnsi="Times New Roman"/>
                <w:kern w:val="0"/>
                <w:sz w:val="16"/>
                <w:szCs w:val="16"/>
              </w:rPr>
            </w:pPr>
          </w:p>
        </w:tc>
        <w:tc>
          <w:tcPr>
            <w:tcW w:w="424" w:type="dxa"/>
            <w:tcBorders>
              <w:top w:val="nil"/>
              <w:left w:val="nil"/>
              <w:bottom w:val="single" w:color="auto" w:sz="4" w:space="0"/>
              <w:right w:val="single" w:color="auto" w:sz="4" w:space="0"/>
            </w:tcBorders>
            <w:shd w:val="clear" w:color="auto" w:fill="FFC000"/>
            <w:noWrap/>
            <w:vAlign w:val="center"/>
          </w:tcPr>
          <w:p w14:paraId="2216F7D4">
            <w:pPr>
              <w:widowControl/>
              <w:snapToGrid w:val="0"/>
              <w:spacing w:line="240" w:lineRule="exact"/>
              <w:jc w:val="center"/>
              <w:rPr>
                <w:rFonts w:ascii="Times New Roman" w:hAnsi="Times New Roman"/>
                <w:kern w:val="0"/>
                <w:sz w:val="16"/>
                <w:szCs w:val="16"/>
              </w:rPr>
            </w:pPr>
          </w:p>
        </w:tc>
        <w:tc>
          <w:tcPr>
            <w:tcW w:w="426" w:type="dxa"/>
            <w:tcBorders>
              <w:top w:val="nil"/>
              <w:left w:val="nil"/>
              <w:bottom w:val="single" w:color="auto" w:sz="4" w:space="0"/>
              <w:right w:val="single" w:color="auto" w:sz="4" w:space="0"/>
            </w:tcBorders>
            <w:shd w:val="clear" w:color="auto" w:fill="FFC000"/>
            <w:noWrap/>
            <w:vAlign w:val="center"/>
          </w:tcPr>
          <w:p w14:paraId="267850C4">
            <w:pPr>
              <w:widowControl/>
              <w:snapToGrid w:val="0"/>
              <w:spacing w:line="240" w:lineRule="exact"/>
              <w:jc w:val="center"/>
              <w:rPr>
                <w:rFonts w:ascii="Times New Roman" w:hAnsi="Times New Roman"/>
                <w:kern w:val="0"/>
                <w:sz w:val="16"/>
                <w:szCs w:val="16"/>
              </w:rPr>
            </w:pPr>
          </w:p>
        </w:tc>
        <w:tc>
          <w:tcPr>
            <w:tcW w:w="426" w:type="dxa"/>
            <w:tcBorders>
              <w:top w:val="nil"/>
              <w:left w:val="nil"/>
              <w:bottom w:val="single" w:color="auto" w:sz="4" w:space="0"/>
              <w:right w:val="single" w:color="auto" w:sz="4" w:space="0"/>
            </w:tcBorders>
            <w:shd w:val="clear" w:color="auto" w:fill="CCC0D9" w:themeFill="accent4" w:themeFillTint="66"/>
            <w:noWrap/>
            <w:vAlign w:val="center"/>
          </w:tcPr>
          <w:p w14:paraId="7B399691">
            <w:pPr>
              <w:widowControl/>
              <w:snapToGrid w:val="0"/>
              <w:spacing w:line="240" w:lineRule="exact"/>
              <w:jc w:val="center"/>
              <w:rPr>
                <w:rFonts w:ascii="Times New Roman" w:hAnsi="Times New Roman"/>
                <w:kern w:val="0"/>
                <w:sz w:val="16"/>
                <w:szCs w:val="16"/>
              </w:rPr>
            </w:pPr>
          </w:p>
        </w:tc>
        <w:tc>
          <w:tcPr>
            <w:tcW w:w="426" w:type="dxa"/>
            <w:tcBorders>
              <w:top w:val="nil"/>
              <w:left w:val="nil"/>
              <w:bottom w:val="single" w:color="auto" w:sz="4" w:space="0"/>
              <w:right w:val="single" w:color="auto" w:sz="4" w:space="0"/>
            </w:tcBorders>
            <w:shd w:val="clear" w:color="auto" w:fill="CCC0D9" w:themeFill="accent4" w:themeFillTint="66"/>
            <w:noWrap/>
            <w:vAlign w:val="center"/>
          </w:tcPr>
          <w:p w14:paraId="3C40B8DD">
            <w:pPr>
              <w:widowControl/>
              <w:snapToGrid w:val="0"/>
              <w:spacing w:line="240" w:lineRule="exact"/>
              <w:jc w:val="center"/>
              <w:rPr>
                <w:rFonts w:ascii="Times New Roman" w:hAnsi="Times New Roman"/>
                <w:kern w:val="0"/>
                <w:sz w:val="16"/>
                <w:szCs w:val="16"/>
              </w:rPr>
            </w:pPr>
          </w:p>
        </w:tc>
        <w:tc>
          <w:tcPr>
            <w:tcW w:w="425" w:type="dxa"/>
            <w:tcBorders>
              <w:top w:val="nil"/>
              <w:left w:val="nil"/>
              <w:bottom w:val="single" w:color="auto" w:sz="4" w:space="0"/>
              <w:right w:val="single" w:color="auto" w:sz="4" w:space="0"/>
            </w:tcBorders>
            <w:shd w:val="clear" w:color="auto" w:fill="C4EF6D"/>
            <w:noWrap/>
            <w:vAlign w:val="center"/>
          </w:tcPr>
          <w:p w14:paraId="772199B9">
            <w:pPr>
              <w:widowControl/>
              <w:snapToGrid w:val="0"/>
              <w:spacing w:line="240" w:lineRule="exact"/>
              <w:jc w:val="center"/>
              <w:rPr>
                <w:rFonts w:ascii="Times New Roman" w:hAnsi="Times New Roman"/>
                <w:kern w:val="0"/>
                <w:sz w:val="16"/>
                <w:szCs w:val="16"/>
              </w:rPr>
            </w:pPr>
          </w:p>
        </w:tc>
        <w:tc>
          <w:tcPr>
            <w:tcW w:w="425" w:type="dxa"/>
            <w:tcBorders>
              <w:top w:val="nil"/>
              <w:left w:val="nil"/>
              <w:bottom w:val="single" w:color="auto" w:sz="4" w:space="0"/>
              <w:right w:val="single" w:color="auto" w:sz="4" w:space="0"/>
            </w:tcBorders>
            <w:shd w:val="clear" w:color="auto" w:fill="C4EF6D"/>
            <w:noWrap/>
            <w:vAlign w:val="center"/>
          </w:tcPr>
          <w:p w14:paraId="19E63627">
            <w:pPr>
              <w:widowControl/>
              <w:snapToGrid w:val="0"/>
              <w:spacing w:line="240" w:lineRule="exact"/>
              <w:jc w:val="center"/>
              <w:rPr>
                <w:rFonts w:ascii="Times New Roman" w:hAnsi="Times New Roman"/>
                <w:kern w:val="0"/>
                <w:sz w:val="16"/>
                <w:szCs w:val="16"/>
              </w:rPr>
            </w:pPr>
            <w:r>
              <w:rPr>
                <w:rFonts w:ascii="Times New Roman" w:hAnsi="Times New Roman"/>
                <w:sz w:val="16"/>
                <w:szCs w:val="16"/>
              </w:rPr>
              <w:t>H</w:t>
            </w:r>
          </w:p>
        </w:tc>
        <w:tc>
          <w:tcPr>
            <w:tcW w:w="496" w:type="dxa"/>
            <w:tcBorders>
              <w:top w:val="nil"/>
              <w:left w:val="nil"/>
              <w:bottom w:val="single" w:color="auto" w:sz="4" w:space="0"/>
              <w:right w:val="single" w:color="auto" w:sz="4" w:space="0"/>
            </w:tcBorders>
            <w:shd w:val="clear" w:color="auto" w:fill="FF9A8F"/>
            <w:noWrap/>
            <w:vAlign w:val="center"/>
          </w:tcPr>
          <w:p w14:paraId="27412414">
            <w:pPr>
              <w:widowControl/>
              <w:snapToGrid w:val="0"/>
              <w:spacing w:line="240" w:lineRule="exact"/>
              <w:jc w:val="center"/>
              <w:rPr>
                <w:rFonts w:ascii="Times New Roman" w:hAnsi="Times New Roman"/>
                <w:kern w:val="0"/>
                <w:sz w:val="16"/>
                <w:szCs w:val="16"/>
              </w:rPr>
            </w:pPr>
          </w:p>
        </w:tc>
        <w:tc>
          <w:tcPr>
            <w:tcW w:w="496" w:type="dxa"/>
            <w:tcBorders>
              <w:top w:val="nil"/>
              <w:left w:val="nil"/>
              <w:bottom w:val="single" w:color="auto" w:sz="4" w:space="0"/>
              <w:right w:val="single" w:color="auto" w:sz="4" w:space="0"/>
            </w:tcBorders>
            <w:shd w:val="clear" w:color="auto" w:fill="FF9A8F"/>
            <w:noWrap/>
            <w:vAlign w:val="center"/>
          </w:tcPr>
          <w:p w14:paraId="7BE0FFC1">
            <w:pPr>
              <w:widowControl/>
              <w:snapToGrid w:val="0"/>
              <w:spacing w:line="240" w:lineRule="exact"/>
              <w:jc w:val="center"/>
              <w:rPr>
                <w:rFonts w:ascii="Times New Roman" w:hAnsi="Times New Roman"/>
                <w:kern w:val="0"/>
                <w:sz w:val="16"/>
                <w:szCs w:val="16"/>
              </w:rPr>
            </w:pPr>
          </w:p>
        </w:tc>
        <w:tc>
          <w:tcPr>
            <w:tcW w:w="450" w:type="dxa"/>
            <w:tcBorders>
              <w:top w:val="nil"/>
              <w:left w:val="nil"/>
              <w:bottom w:val="single" w:color="auto" w:sz="4" w:space="0"/>
              <w:right w:val="single" w:color="auto" w:sz="4" w:space="0"/>
            </w:tcBorders>
            <w:shd w:val="clear" w:color="auto" w:fill="65F970"/>
            <w:noWrap/>
            <w:vAlign w:val="center"/>
          </w:tcPr>
          <w:p w14:paraId="532E8774">
            <w:pPr>
              <w:widowControl/>
              <w:snapToGrid w:val="0"/>
              <w:spacing w:line="240" w:lineRule="exact"/>
              <w:jc w:val="center"/>
              <w:rPr>
                <w:rFonts w:ascii="Times New Roman" w:hAnsi="Times New Roman"/>
                <w:kern w:val="0"/>
                <w:sz w:val="16"/>
                <w:szCs w:val="16"/>
              </w:rPr>
            </w:pPr>
          </w:p>
        </w:tc>
        <w:tc>
          <w:tcPr>
            <w:tcW w:w="451" w:type="dxa"/>
            <w:tcBorders>
              <w:top w:val="nil"/>
              <w:left w:val="nil"/>
              <w:bottom w:val="single" w:color="auto" w:sz="4" w:space="0"/>
              <w:right w:val="single" w:color="auto" w:sz="4" w:space="0"/>
            </w:tcBorders>
            <w:shd w:val="clear" w:color="auto" w:fill="65F970"/>
            <w:noWrap/>
            <w:vAlign w:val="center"/>
          </w:tcPr>
          <w:p w14:paraId="3D0F2754">
            <w:pPr>
              <w:widowControl/>
              <w:snapToGrid w:val="0"/>
              <w:spacing w:line="240" w:lineRule="exact"/>
              <w:jc w:val="center"/>
              <w:rPr>
                <w:rFonts w:ascii="Times New Roman" w:hAnsi="Times New Roman"/>
                <w:kern w:val="0"/>
                <w:sz w:val="16"/>
                <w:szCs w:val="16"/>
              </w:rPr>
            </w:pPr>
          </w:p>
        </w:tc>
        <w:tc>
          <w:tcPr>
            <w:tcW w:w="444" w:type="dxa"/>
            <w:tcBorders>
              <w:top w:val="nil"/>
              <w:left w:val="nil"/>
              <w:bottom w:val="single" w:color="auto" w:sz="4" w:space="0"/>
              <w:right w:val="single" w:color="auto" w:sz="4" w:space="0"/>
            </w:tcBorders>
            <w:shd w:val="clear" w:color="auto" w:fill="B58EFA"/>
            <w:noWrap/>
            <w:vAlign w:val="center"/>
          </w:tcPr>
          <w:p w14:paraId="5999C666">
            <w:pPr>
              <w:widowControl/>
              <w:snapToGrid w:val="0"/>
              <w:spacing w:line="240" w:lineRule="exact"/>
              <w:jc w:val="center"/>
              <w:rPr>
                <w:rFonts w:ascii="Times New Roman" w:hAnsi="Times New Roman"/>
                <w:kern w:val="0"/>
                <w:sz w:val="16"/>
                <w:szCs w:val="16"/>
              </w:rPr>
            </w:pPr>
          </w:p>
        </w:tc>
        <w:tc>
          <w:tcPr>
            <w:tcW w:w="444" w:type="dxa"/>
            <w:tcBorders>
              <w:top w:val="nil"/>
              <w:left w:val="nil"/>
              <w:bottom w:val="single" w:color="auto" w:sz="4" w:space="0"/>
              <w:right w:val="single" w:color="auto" w:sz="4" w:space="0"/>
            </w:tcBorders>
            <w:shd w:val="clear" w:color="auto" w:fill="B58EFA"/>
            <w:noWrap/>
            <w:vAlign w:val="center"/>
          </w:tcPr>
          <w:p w14:paraId="2A1660A1">
            <w:pPr>
              <w:widowControl/>
              <w:snapToGrid w:val="0"/>
              <w:spacing w:line="240" w:lineRule="exact"/>
              <w:jc w:val="center"/>
              <w:rPr>
                <w:rFonts w:ascii="Times New Roman" w:hAnsi="Times New Roman"/>
                <w:kern w:val="0"/>
                <w:sz w:val="16"/>
                <w:szCs w:val="16"/>
              </w:rPr>
            </w:pPr>
          </w:p>
        </w:tc>
      </w:tr>
      <w:tr w14:paraId="0CEDBA6D">
        <w:tblPrEx>
          <w:tblCellMar>
            <w:top w:w="0" w:type="dxa"/>
            <w:left w:w="108" w:type="dxa"/>
            <w:bottom w:w="0" w:type="dxa"/>
            <w:right w:w="108" w:type="dxa"/>
          </w:tblCellMar>
        </w:tblPrEx>
        <w:trPr>
          <w:trHeight w:val="240" w:hRule="atLeast"/>
          <w:tblHeader/>
          <w:jc w:val="center"/>
        </w:trPr>
        <w:tc>
          <w:tcPr>
            <w:tcW w:w="1980" w:type="dxa"/>
            <w:tcBorders>
              <w:top w:val="nil"/>
              <w:left w:val="single" w:color="auto" w:sz="4" w:space="0"/>
              <w:bottom w:val="single" w:color="auto" w:sz="4" w:space="0"/>
              <w:right w:val="single" w:color="auto" w:sz="4" w:space="0"/>
            </w:tcBorders>
            <w:shd w:val="clear" w:color="auto" w:fill="auto"/>
          </w:tcPr>
          <w:p w14:paraId="0A33F813">
            <w:pPr>
              <w:widowControl/>
              <w:snapToGrid w:val="0"/>
              <w:spacing w:line="240" w:lineRule="exact"/>
              <w:jc w:val="left"/>
              <w:rPr>
                <w:rFonts w:ascii="Times New Roman" w:hAnsi="Times New Roman"/>
                <w:color w:val="000000"/>
                <w:kern w:val="0"/>
                <w:sz w:val="16"/>
                <w:szCs w:val="16"/>
              </w:rPr>
            </w:pPr>
            <w:r>
              <w:rPr>
                <w:rFonts w:hint="eastAsia" w:ascii="Times New Roman" w:hAnsi="Times New Roman"/>
                <w:color w:val="000000"/>
                <w:kern w:val="0"/>
                <w:sz w:val="16"/>
                <w:szCs w:val="16"/>
              </w:rPr>
              <w:t>网络工程实践</w:t>
            </w:r>
          </w:p>
        </w:tc>
        <w:tc>
          <w:tcPr>
            <w:tcW w:w="380" w:type="dxa"/>
            <w:tcBorders>
              <w:top w:val="nil"/>
              <w:left w:val="nil"/>
              <w:bottom w:val="single" w:color="auto" w:sz="4" w:space="0"/>
              <w:right w:val="single" w:color="auto" w:sz="4" w:space="0"/>
            </w:tcBorders>
            <w:shd w:val="clear" w:color="auto" w:fill="EE7EE1"/>
            <w:noWrap/>
            <w:vAlign w:val="center"/>
          </w:tcPr>
          <w:p w14:paraId="164E65D8">
            <w:pPr>
              <w:widowControl/>
              <w:snapToGrid w:val="0"/>
              <w:spacing w:line="240" w:lineRule="exact"/>
              <w:jc w:val="center"/>
              <w:rPr>
                <w:rFonts w:ascii="Times New Roman" w:hAnsi="Times New Roman"/>
                <w:kern w:val="0"/>
                <w:sz w:val="16"/>
                <w:szCs w:val="16"/>
              </w:rPr>
            </w:pPr>
          </w:p>
        </w:tc>
        <w:tc>
          <w:tcPr>
            <w:tcW w:w="395" w:type="dxa"/>
            <w:tcBorders>
              <w:top w:val="nil"/>
              <w:left w:val="nil"/>
              <w:bottom w:val="single" w:color="auto" w:sz="4" w:space="0"/>
              <w:right w:val="single" w:color="auto" w:sz="4" w:space="0"/>
            </w:tcBorders>
            <w:shd w:val="clear" w:color="auto" w:fill="EE7EE1"/>
            <w:noWrap/>
            <w:vAlign w:val="center"/>
          </w:tcPr>
          <w:p w14:paraId="2AA2F8C5">
            <w:pPr>
              <w:widowControl/>
              <w:snapToGrid w:val="0"/>
              <w:spacing w:line="240" w:lineRule="exact"/>
              <w:jc w:val="center"/>
              <w:rPr>
                <w:rFonts w:ascii="Times New Roman" w:hAnsi="Times New Roman"/>
                <w:kern w:val="0"/>
                <w:sz w:val="16"/>
                <w:szCs w:val="16"/>
              </w:rPr>
            </w:pPr>
          </w:p>
        </w:tc>
        <w:tc>
          <w:tcPr>
            <w:tcW w:w="395" w:type="dxa"/>
            <w:tcBorders>
              <w:top w:val="nil"/>
              <w:left w:val="nil"/>
              <w:bottom w:val="single" w:color="auto" w:sz="4" w:space="0"/>
              <w:right w:val="single" w:color="auto" w:sz="4" w:space="0"/>
            </w:tcBorders>
            <w:shd w:val="clear" w:color="auto" w:fill="EE7EE1"/>
            <w:noWrap/>
            <w:vAlign w:val="center"/>
          </w:tcPr>
          <w:p w14:paraId="26B576EB">
            <w:pPr>
              <w:widowControl/>
              <w:snapToGrid w:val="0"/>
              <w:spacing w:line="240" w:lineRule="exact"/>
              <w:jc w:val="center"/>
              <w:rPr>
                <w:rFonts w:ascii="Times New Roman" w:hAnsi="Times New Roman"/>
                <w:kern w:val="0"/>
                <w:sz w:val="16"/>
                <w:szCs w:val="16"/>
              </w:rPr>
            </w:pPr>
          </w:p>
        </w:tc>
        <w:tc>
          <w:tcPr>
            <w:tcW w:w="396" w:type="dxa"/>
            <w:tcBorders>
              <w:top w:val="nil"/>
              <w:left w:val="nil"/>
              <w:bottom w:val="single" w:color="auto" w:sz="4" w:space="0"/>
              <w:right w:val="single" w:color="auto" w:sz="4" w:space="0"/>
            </w:tcBorders>
            <w:shd w:val="clear" w:color="auto" w:fill="EE7EE1"/>
            <w:noWrap/>
            <w:vAlign w:val="center"/>
          </w:tcPr>
          <w:p w14:paraId="63FB267E">
            <w:pPr>
              <w:widowControl/>
              <w:snapToGrid w:val="0"/>
              <w:spacing w:line="240" w:lineRule="exact"/>
              <w:jc w:val="center"/>
              <w:rPr>
                <w:rFonts w:ascii="Times New Roman" w:hAnsi="Times New Roman"/>
                <w:spacing w:val="-12"/>
                <w:kern w:val="0"/>
                <w:sz w:val="16"/>
                <w:szCs w:val="16"/>
              </w:rPr>
            </w:pPr>
          </w:p>
        </w:tc>
        <w:tc>
          <w:tcPr>
            <w:tcW w:w="426" w:type="dxa"/>
            <w:tcBorders>
              <w:top w:val="nil"/>
              <w:left w:val="nil"/>
              <w:bottom w:val="single" w:color="auto" w:sz="4" w:space="0"/>
              <w:right w:val="single" w:color="auto" w:sz="4" w:space="0"/>
            </w:tcBorders>
            <w:shd w:val="clear" w:color="auto" w:fill="D99594" w:themeFill="accent2" w:themeFillTint="99"/>
            <w:noWrap/>
            <w:vAlign w:val="center"/>
          </w:tcPr>
          <w:p w14:paraId="6A64AEED">
            <w:pPr>
              <w:widowControl/>
              <w:snapToGrid w:val="0"/>
              <w:spacing w:line="240" w:lineRule="exact"/>
              <w:jc w:val="center"/>
              <w:rPr>
                <w:rFonts w:ascii="Times New Roman" w:hAnsi="Times New Roman"/>
                <w:spacing w:val="-12"/>
                <w:kern w:val="0"/>
                <w:sz w:val="16"/>
                <w:szCs w:val="16"/>
              </w:rPr>
            </w:pPr>
          </w:p>
        </w:tc>
        <w:tc>
          <w:tcPr>
            <w:tcW w:w="426" w:type="dxa"/>
            <w:tcBorders>
              <w:top w:val="nil"/>
              <w:left w:val="nil"/>
              <w:bottom w:val="single" w:color="auto" w:sz="4" w:space="0"/>
              <w:right w:val="single" w:color="auto" w:sz="4" w:space="0"/>
            </w:tcBorders>
            <w:shd w:val="clear" w:color="auto" w:fill="D99594" w:themeFill="accent2" w:themeFillTint="99"/>
            <w:noWrap/>
            <w:vAlign w:val="center"/>
          </w:tcPr>
          <w:p w14:paraId="26857857">
            <w:pPr>
              <w:widowControl/>
              <w:snapToGrid w:val="0"/>
              <w:spacing w:line="240" w:lineRule="exact"/>
              <w:jc w:val="center"/>
              <w:rPr>
                <w:rFonts w:ascii="Times New Roman" w:hAnsi="Times New Roman"/>
                <w:spacing w:val="-12"/>
                <w:kern w:val="0"/>
                <w:sz w:val="16"/>
                <w:szCs w:val="16"/>
              </w:rPr>
            </w:pPr>
            <w:ins w:id="36" w:author="lujin" w:date="2025-05-15T10:43:00Z">
              <w:r>
                <w:rPr>
                  <w:rFonts w:hint="eastAsia" w:ascii="Times New Roman" w:hAnsi="Times New Roman"/>
                  <w:spacing w:val="-12"/>
                  <w:kern w:val="0"/>
                  <w:sz w:val="16"/>
                  <w:szCs w:val="16"/>
                </w:rPr>
                <w:t>H</w:t>
              </w:r>
            </w:ins>
          </w:p>
        </w:tc>
        <w:tc>
          <w:tcPr>
            <w:tcW w:w="426" w:type="dxa"/>
            <w:tcBorders>
              <w:top w:val="nil"/>
              <w:left w:val="nil"/>
              <w:bottom w:val="single" w:color="auto" w:sz="4" w:space="0"/>
              <w:right w:val="single" w:color="auto" w:sz="4" w:space="0"/>
            </w:tcBorders>
            <w:shd w:val="clear" w:color="auto" w:fill="D99594" w:themeFill="accent2" w:themeFillTint="99"/>
            <w:noWrap/>
            <w:vAlign w:val="center"/>
          </w:tcPr>
          <w:p w14:paraId="121BFA64">
            <w:pPr>
              <w:widowControl/>
              <w:snapToGrid w:val="0"/>
              <w:spacing w:line="240" w:lineRule="exact"/>
              <w:jc w:val="center"/>
              <w:rPr>
                <w:rFonts w:ascii="Times New Roman" w:hAnsi="Times New Roman"/>
                <w:spacing w:val="-12"/>
                <w:kern w:val="0"/>
                <w:sz w:val="16"/>
                <w:szCs w:val="16"/>
              </w:rPr>
            </w:pPr>
          </w:p>
        </w:tc>
        <w:tc>
          <w:tcPr>
            <w:tcW w:w="390" w:type="dxa"/>
            <w:tcBorders>
              <w:top w:val="nil"/>
              <w:left w:val="nil"/>
              <w:bottom w:val="single" w:color="auto" w:sz="4" w:space="0"/>
              <w:right w:val="single" w:color="auto" w:sz="4" w:space="0"/>
            </w:tcBorders>
            <w:shd w:val="clear" w:color="auto" w:fill="15D6DB"/>
            <w:noWrap/>
            <w:vAlign w:val="center"/>
          </w:tcPr>
          <w:p w14:paraId="3FE30407">
            <w:pPr>
              <w:widowControl/>
              <w:snapToGrid w:val="0"/>
              <w:spacing w:line="240" w:lineRule="exact"/>
              <w:jc w:val="center"/>
              <w:rPr>
                <w:rFonts w:ascii="Times New Roman" w:hAnsi="Times New Roman"/>
                <w:spacing w:val="-12"/>
                <w:kern w:val="0"/>
                <w:sz w:val="16"/>
                <w:szCs w:val="16"/>
              </w:rPr>
            </w:pPr>
          </w:p>
        </w:tc>
        <w:tc>
          <w:tcPr>
            <w:tcW w:w="390" w:type="dxa"/>
            <w:tcBorders>
              <w:top w:val="nil"/>
              <w:left w:val="nil"/>
              <w:bottom w:val="single" w:color="auto" w:sz="4" w:space="0"/>
              <w:right w:val="single" w:color="auto" w:sz="4" w:space="0"/>
            </w:tcBorders>
            <w:shd w:val="clear" w:color="auto" w:fill="15D6DB"/>
            <w:noWrap/>
            <w:vAlign w:val="center"/>
          </w:tcPr>
          <w:p w14:paraId="6209103D">
            <w:pPr>
              <w:widowControl/>
              <w:snapToGrid w:val="0"/>
              <w:spacing w:line="240" w:lineRule="exact"/>
              <w:jc w:val="center"/>
              <w:rPr>
                <w:rFonts w:ascii="Times New Roman" w:hAnsi="Times New Roman"/>
                <w:spacing w:val="-12"/>
                <w:kern w:val="0"/>
                <w:sz w:val="16"/>
                <w:szCs w:val="16"/>
              </w:rPr>
            </w:pPr>
          </w:p>
        </w:tc>
        <w:tc>
          <w:tcPr>
            <w:tcW w:w="390" w:type="dxa"/>
            <w:tcBorders>
              <w:top w:val="nil"/>
              <w:left w:val="nil"/>
              <w:bottom w:val="single" w:color="auto" w:sz="4" w:space="0"/>
              <w:right w:val="single" w:color="auto" w:sz="4" w:space="0"/>
            </w:tcBorders>
            <w:shd w:val="clear" w:color="auto" w:fill="15D6DB"/>
            <w:noWrap/>
            <w:vAlign w:val="center"/>
          </w:tcPr>
          <w:p w14:paraId="511F5E4C">
            <w:pPr>
              <w:widowControl/>
              <w:snapToGrid w:val="0"/>
              <w:spacing w:line="240" w:lineRule="exact"/>
              <w:jc w:val="center"/>
              <w:rPr>
                <w:rFonts w:ascii="Times New Roman" w:hAnsi="Times New Roman"/>
                <w:kern w:val="0"/>
                <w:sz w:val="16"/>
                <w:szCs w:val="16"/>
              </w:rPr>
            </w:pPr>
          </w:p>
        </w:tc>
        <w:tc>
          <w:tcPr>
            <w:tcW w:w="390" w:type="dxa"/>
            <w:tcBorders>
              <w:top w:val="nil"/>
              <w:left w:val="nil"/>
              <w:bottom w:val="single" w:color="auto" w:sz="4" w:space="0"/>
              <w:right w:val="single" w:color="auto" w:sz="4" w:space="0"/>
            </w:tcBorders>
            <w:shd w:val="clear" w:color="auto" w:fill="15D6DB"/>
            <w:noWrap/>
            <w:vAlign w:val="center"/>
          </w:tcPr>
          <w:p w14:paraId="531A567A">
            <w:pPr>
              <w:widowControl/>
              <w:snapToGrid w:val="0"/>
              <w:spacing w:line="240" w:lineRule="exact"/>
              <w:jc w:val="center"/>
              <w:rPr>
                <w:rFonts w:ascii="Times New Roman" w:hAnsi="Times New Roman"/>
                <w:kern w:val="0"/>
                <w:sz w:val="16"/>
                <w:szCs w:val="16"/>
              </w:rPr>
            </w:pPr>
          </w:p>
        </w:tc>
        <w:tc>
          <w:tcPr>
            <w:tcW w:w="425" w:type="dxa"/>
            <w:tcBorders>
              <w:top w:val="nil"/>
              <w:left w:val="nil"/>
              <w:bottom w:val="single" w:color="auto" w:sz="4" w:space="0"/>
              <w:right w:val="single" w:color="auto" w:sz="4" w:space="0"/>
            </w:tcBorders>
            <w:shd w:val="clear" w:color="auto" w:fill="FB885F"/>
            <w:noWrap/>
            <w:vAlign w:val="center"/>
          </w:tcPr>
          <w:p w14:paraId="191822C5">
            <w:pPr>
              <w:widowControl/>
              <w:snapToGrid w:val="0"/>
              <w:spacing w:line="240" w:lineRule="exact"/>
              <w:jc w:val="center"/>
              <w:rPr>
                <w:rFonts w:ascii="Times New Roman" w:hAnsi="Times New Roman"/>
                <w:kern w:val="0"/>
                <w:sz w:val="16"/>
                <w:szCs w:val="16"/>
              </w:rPr>
            </w:pPr>
          </w:p>
        </w:tc>
        <w:tc>
          <w:tcPr>
            <w:tcW w:w="425" w:type="dxa"/>
            <w:tcBorders>
              <w:top w:val="nil"/>
              <w:left w:val="nil"/>
              <w:bottom w:val="single" w:color="auto" w:sz="4" w:space="0"/>
              <w:right w:val="single" w:color="auto" w:sz="4" w:space="0"/>
            </w:tcBorders>
            <w:shd w:val="clear" w:color="auto" w:fill="FB885F"/>
            <w:noWrap/>
            <w:vAlign w:val="center"/>
          </w:tcPr>
          <w:p w14:paraId="29A11C91">
            <w:pPr>
              <w:widowControl/>
              <w:snapToGrid w:val="0"/>
              <w:spacing w:line="240" w:lineRule="exact"/>
              <w:jc w:val="center"/>
              <w:rPr>
                <w:rFonts w:ascii="Times New Roman" w:hAnsi="Times New Roman"/>
                <w:kern w:val="0"/>
                <w:sz w:val="16"/>
                <w:szCs w:val="16"/>
              </w:rPr>
            </w:pPr>
          </w:p>
        </w:tc>
        <w:tc>
          <w:tcPr>
            <w:tcW w:w="425" w:type="dxa"/>
            <w:tcBorders>
              <w:top w:val="nil"/>
              <w:left w:val="nil"/>
              <w:bottom w:val="single" w:color="auto" w:sz="4" w:space="0"/>
              <w:right w:val="single" w:color="auto" w:sz="4" w:space="0"/>
            </w:tcBorders>
            <w:shd w:val="clear" w:color="auto" w:fill="FB885F"/>
            <w:noWrap/>
            <w:vAlign w:val="center"/>
          </w:tcPr>
          <w:p w14:paraId="73ACC45D">
            <w:pPr>
              <w:widowControl/>
              <w:snapToGrid w:val="0"/>
              <w:spacing w:line="240" w:lineRule="exact"/>
              <w:jc w:val="center"/>
              <w:rPr>
                <w:rFonts w:ascii="Times New Roman" w:hAnsi="Times New Roman"/>
                <w:kern w:val="0"/>
                <w:sz w:val="16"/>
                <w:szCs w:val="16"/>
              </w:rPr>
            </w:pPr>
          </w:p>
        </w:tc>
        <w:tc>
          <w:tcPr>
            <w:tcW w:w="425" w:type="dxa"/>
            <w:tcBorders>
              <w:top w:val="nil"/>
              <w:left w:val="nil"/>
              <w:bottom w:val="single" w:color="auto" w:sz="4" w:space="0"/>
              <w:right w:val="single" w:color="auto" w:sz="4" w:space="0"/>
            </w:tcBorders>
            <w:shd w:val="clear" w:color="auto" w:fill="FFFF00"/>
            <w:noWrap/>
            <w:vAlign w:val="center"/>
          </w:tcPr>
          <w:p w14:paraId="6BCADEBB">
            <w:pPr>
              <w:widowControl/>
              <w:snapToGrid w:val="0"/>
              <w:spacing w:line="240" w:lineRule="exact"/>
              <w:jc w:val="center"/>
              <w:rPr>
                <w:rFonts w:ascii="Times New Roman" w:hAnsi="Times New Roman"/>
                <w:kern w:val="0"/>
                <w:sz w:val="16"/>
                <w:szCs w:val="16"/>
              </w:rPr>
            </w:pPr>
          </w:p>
        </w:tc>
        <w:tc>
          <w:tcPr>
            <w:tcW w:w="425" w:type="dxa"/>
            <w:tcBorders>
              <w:top w:val="nil"/>
              <w:left w:val="nil"/>
              <w:bottom w:val="single" w:color="auto" w:sz="4" w:space="0"/>
              <w:right w:val="single" w:color="auto" w:sz="4" w:space="0"/>
            </w:tcBorders>
            <w:shd w:val="clear" w:color="auto" w:fill="FFFF00"/>
            <w:noWrap/>
            <w:vAlign w:val="center"/>
          </w:tcPr>
          <w:p w14:paraId="6794F093">
            <w:pPr>
              <w:widowControl/>
              <w:snapToGrid w:val="0"/>
              <w:spacing w:line="240" w:lineRule="exact"/>
              <w:jc w:val="center"/>
              <w:rPr>
                <w:rFonts w:ascii="Times New Roman" w:hAnsi="Times New Roman"/>
                <w:kern w:val="0"/>
                <w:sz w:val="16"/>
                <w:szCs w:val="16"/>
              </w:rPr>
            </w:pPr>
          </w:p>
        </w:tc>
        <w:tc>
          <w:tcPr>
            <w:tcW w:w="427" w:type="dxa"/>
            <w:tcBorders>
              <w:top w:val="nil"/>
              <w:left w:val="nil"/>
              <w:bottom w:val="single" w:color="auto" w:sz="4" w:space="0"/>
              <w:right w:val="single" w:color="auto" w:sz="4" w:space="0"/>
            </w:tcBorders>
            <w:shd w:val="clear" w:color="auto" w:fill="FFFF00"/>
            <w:noWrap/>
            <w:vAlign w:val="center"/>
          </w:tcPr>
          <w:p w14:paraId="62BB1369">
            <w:pPr>
              <w:widowControl/>
              <w:snapToGrid w:val="0"/>
              <w:spacing w:line="240" w:lineRule="exact"/>
              <w:jc w:val="center"/>
              <w:rPr>
                <w:rFonts w:ascii="Times New Roman" w:hAnsi="Times New Roman"/>
                <w:kern w:val="0"/>
                <w:sz w:val="16"/>
                <w:szCs w:val="16"/>
              </w:rPr>
            </w:pPr>
          </w:p>
        </w:tc>
        <w:tc>
          <w:tcPr>
            <w:tcW w:w="424" w:type="dxa"/>
            <w:tcBorders>
              <w:top w:val="nil"/>
              <w:left w:val="nil"/>
              <w:bottom w:val="single" w:color="auto" w:sz="4" w:space="0"/>
              <w:right w:val="single" w:color="auto" w:sz="4" w:space="0"/>
            </w:tcBorders>
            <w:shd w:val="clear" w:color="auto" w:fill="FFC000"/>
            <w:noWrap/>
            <w:vAlign w:val="center"/>
          </w:tcPr>
          <w:p w14:paraId="44A78CFE">
            <w:pPr>
              <w:widowControl/>
              <w:snapToGrid w:val="0"/>
              <w:spacing w:line="240" w:lineRule="exact"/>
              <w:jc w:val="center"/>
              <w:rPr>
                <w:rFonts w:ascii="Times New Roman" w:hAnsi="Times New Roman"/>
                <w:kern w:val="0"/>
                <w:sz w:val="16"/>
                <w:szCs w:val="16"/>
              </w:rPr>
            </w:pPr>
          </w:p>
        </w:tc>
        <w:tc>
          <w:tcPr>
            <w:tcW w:w="426" w:type="dxa"/>
            <w:tcBorders>
              <w:top w:val="nil"/>
              <w:left w:val="nil"/>
              <w:bottom w:val="single" w:color="auto" w:sz="4" w:space="0"/>
              <w:right w:val="single" w:color="auto" w:sz="4" w:space="0"/>
            </w:tcBorders>
            <w:shd w:val="clear" w:color="auto" w:fill="FFC000"/>
            <w:noWrap/>
            <w:vAlign w:val="center"/>
          </w:tcPr>
          <w:p w14:paraId="5605C70B">
            <w:pPr>
              <w:widowControl/>
              <w:snapToGrid w:val="0"/>
              <w:spacing w:line="240" w:lineRule="exact"/>
              <w:jc w:val="center"/>
              <w:rPr>
                <w:rFonts w:ascii="Times New Roman" w:hAnsi="Times New Roman"/>
                <w:sz w:val="16"/>
                <w:szCs w:val="16"/>
              </w:rPr>
            </w:pPr>
            <w:ins w:id="37" w:author="lujin" w:date="2025-05-15T10:43:00Z">
              <w:r>
                <w:rPr>
                  <w:rFonts w:hint="eastAsia" w:ascii="Times New Roman" w:hAnsi="Times New Roman"/>
                  <w:sz w:val="16"/>
                  <w:szCs w:val="16"/>
                </w:rPr>
                <w:t>M</w:t>
              </w:r>
            </w:ins>
          </w:p>
        </w:tc>
        <w:tc>
          <w:tcPr>
            <w:tcW w:w="426" w:type="dxa"/>
            <w:tcBorders>
              <w:top w:val="nil"/>
              <w:left w:val="nil"/>
              <w:bottom w:val="single" w:color="auto" w:sz="4" w:space="0"/>
              <w:right w:val="single" w:color="auto" w:sz="4" w:space="0"/>
            </w:tcBorders>
            <w:shd w:val="clear" w:color="auto" w:fill="CCC0D9" w:themeFill="accent4" w:themeFillTint="66"/>
            <w:noWrap/>
            <w:vAlign w:val="center"/>
          </w:tcPr>
          <w:p w14:paraId="3F6B27CB">
            <w:pPr>
              <w:widowControl/>
              <w:snapToGrid w:val="0"/>
              <w:spacing w:line="240" w:lineRule="exact"/>
              <w:jc w:val="center"/>
              <w:rPr>
                <w:rFonts w:ascii="Times New Roman" w:hAnsi="Times New Roman"/>
                <w:kern w:val="0"/>
                <w:sz w:val="16"/>
                <w:szCs w:val="16"/>
              </w:rPr>
            </w:pPr>
          </w:p>
        </w:tc>
        <w:tc>
          <w:tcPr>
            <w:tcW w:w="426" w:type="dxa"/>
            <w:tcBorders>
              <w:top w:val="nil"/>
              <w:left w:val="nil"/>
              <w:bottom w:val="single" w:color="auto" w:sz="4" w:space="0"/>
              <w:right w:val="single" w:color="auto" w:sz="4" w:space="0"/>
            </w:tcBorders>
            <w:shd w:val="clear" w:color="auto" w:fill="CCC0D9" w:themeFill="accent4" w:themeFillTint="66"/>
            <w:noWrap/>
            <w:vAlign w:val="center"/>
          </w:tcPr>
          <w:p w14:paraId="751D1154">
            <w:pPr>
              <w:widowControl/>
              <w:snapToGrid w:val="0"/>
              <w:spacing w:line="240" w:lineRule="exact"/>
              <w:jc w:val="center"/>
              <w:rPr>
                <w:rFonts w:ascii="Times New Roman" w:hAnsi="Times New Roman"/>
                <w:kern w:val="0"/>
                <w:sz w:val="16"/>
                <w:szCs w:val="16"/>
              </w:rPr>
            </w:pPr>
          </w:p>
        </w:tc>
        <w:tc>
          <w:tcPr>
            <w:tcW w:w="425" w:type="dxa"/>
            <w:tcBorders>
              <w:top w:val="nil"/>
              <w:left w:val="nil"/>
              <w:bottom w:val="single" w:color="auto" w:sz="4" w:space="0"/>
              <w:right w:val="single" w:color="auto" w:sz="4" w:space="0"/>
            </w:tcBorders>
            <w:shd w:val="clear" w:color="auto" w:fill="C4EF6D"/>
            <w:noWrap/>
            <w:vAlign w:val="center"/>
          </w:tcPr>
          <w:p w14:paraId="5332EBA4">
            <w:pPr>
              <w:widowControl/>
              <w:snapToGrid w:val="0"/>
              <w:spacing w:line="240" w:lineRule="exact"/>
              <w:jc w:val="center"/>
              <w:rPr>
                <w:rFonts w:ascii="Times New Roman" w:hAnsi="Times New Roman"/>
                <w:kern w:val="0"/>
                <w:sz w:val="16"/>
                <w:szCs w:val="16"/>
              </w:rPr>
            </w:pPr>
          </w:p>
        </w:tc>
        <w:tc>
          <w:tcPr>
            <w:tcW w:w="425" w:type="dxa"/>
            <w:tcBorders>
              <w:top w:val="nil"/>
              <w:left w:val="nil"/>
              <w:bottom w:val="single" w:color="auto" w:sz="4" w:space="0"/>
              <w:right w:val="single" w:color="auto" w:sz="4" w:space="0"/>
            </w:tcBorders>
            <w:shd w:val="clear" w:color="auto" w:fill="C4EF6D"/>
            <w:noWrap/>
            <w:vAlign w:val="center"/>
          </w:tcPr>
          <w:p w14:paraId="4F802244">
            <w:pPr>
              <w:widowControl/>
              <w:snapToGrid w:val="0"/>
              <w:spacing w:line="240" w:lineRule="exact"/>
              <w:jc w:val="center"/>
              <w:rPr>
                <w:rFonts w:ascii="Times New Roman" w:hAnsi="Times New Roman"/>
                <w:kern w:val="0"/>
                <w:sz w:val="16"/>
                <w:szCs w:val="16"/>
              </w:rPr>
            </w:pPr>
          </w:p>
        </w:tc>
        <w:tc>
          <w:tcPr>
            <w:tcW w:w="496" w:type="dxa"/>
            <w:tcBorders>
              <w:top w:val="nil"/>
              <w:left w:val="nil"/>
              <w:bottom w:val="single" w:color="auto" w:sz="4" w:space="0"/>
              <w:right w:val="single" w:color="auto" w:sz="4" w:space="0"/>
            </w:tcBorders>
            <w:shd w:val="clear" w:color="auto" w:fill="FF9A8F"/>
            <w:noWrap/>
            <w:vAlign w:val="center"/>
          </w:tcPr>
          <w:p w14:paraId="5C26AA30">
            <w:pPr>
              <w:widowControl/>
              <w:snapToGrid w:val="0"/>
              <w:spacing w:line="240" w:lineRule="exact"/>
              <w:jc w:val="center"/>
              <w:rPr>
                <w:rFonts w:ascii="Times New Roman" w:hAnsi="Times New Roman"/>
                <w:kern w:val="0"/>
                <w:sz w:val="16"/>
                <w:szCs w:val="16"/>
              </w:rPr>
            </w:pPr>
          </w:p>
        </w:tc>
        <w:tc>
          <w:tcPr>
            <w:tcW w:w="496" w:type="dxa"/>
            <w:tcBorders>
              <w:top w:val="nil"/>
              <w:left w:val="nil"/>
              <w:bottom w:val="single" w:color="auto" w:sz="4" w:space="0"/>
              <w:right w:val="single" w:color="auto" w:sz="4" w:space="0"/>
            </w:tcBorders>
            <w:shd w:val="clear" w:color="auto" w:fill="FF9A8F"/>
            <w:noWrap/>
            <w:vAlign w:val="center"/>
          </w:tcPr>
          <w:p w14:paraId="4C5740F4">
            <w:pPr>
              <w:widowControl/>
              <w:snapToGrid w:val="0"/>
              <w:spacing w:line="240" w:lineRule="exact"/>
              <w:jc w:val="center"/>
              <w:rPr>
                <w:rFonts w:ascii="Times New Roman" w:hAnsi="Times New Roman"/>
                <w:kern w:val="0"/>
                <w:sz w:val="16"/>
                <w:szCs w:val="16"/>
              </w:rPr>
            </w:pPr>
          </w:p>
        </w:tc>
        <w:tc>
          <w:tcPr>
            <w:tcW w:w="450" w:type="dxa"/>
            <w:tcBorders>
              <w:top w:val="nil"/>
              <w:left w:val="nil"/>
              <w:bottom w:val="single" w:color="auto" w:sz="4" w:space="0"/>
              <w:right w:val="single" w:color="auto" w:sz="4" w:space="0"/>
            </w:tcBorders>
            <w:shd w:val="clear" w:color="auto" w:fill="65F970"/>
            <w:noWrap/>
            <w:vAlign w:val="center"/>
          </w:tcPr>
          <w:p w14:paraId="0ECA3034">
            <w:pPr>
              <w:widowControl/>
              <w:snapToGrid w:val="0"/>
              <w:spacing w:line="240" w:lineRule="exact"/>
              <w:jc w:val="center"/>
              <w:rPr>
                <w:rFonts w:ascii="Times New Roman" w:hAnsi="Times New Roman"/>
                <w:kern w:val="0"/>
                <w:sz w:val="16"/>
                <w:szCs w:val="16"/>
              </w:rPr>
            </w:pPr>
          </w:p>
        </w:tc>
        <w:tc>
          <w:tcPr>
            <w:tcW w:w="451" w:type="dxa"/>
            <w:tcBorders>
              <w:top w:val="nil"/>
              <w:left w:val="nil"/>
              <w:bottom w:val="single" w:color="auto" w:sz="4" w:space="0"/>
              <w:right w:val="single" w:color="auto" w:sz="4" w:space="0"/>
            </w:tcBorders>
            <w:shd w:val="clear" w:color="auto" w:fill="65F970"/>
            <w:noWrap/>
            <w:vAlign w:val="center"/>
          </w:tcPr>
          <w:p w14:paraId="6418DA30">
            <w:pPr>
              <w:widowControl/>
              <w:snapToGrid w:val="0"/>
              <w:spacing w:line="240" w:lineRule="exact"/>
              <w:jc w:val="center"/>
              <w:rPr>
                <w:rFonts w:ascii="Times New Roman" w:hAnsi="Times New Roman"/>
                <w:kern w:val="0"/>
                <w:sz w:val="16"/>
                <w:szCs w:val="16"/>
              </w:rPr>
            </w:pPr>
          </w:p>
        </w:tc>
        <w:tc>
          <w:tcPr>
            <w:tcW w:w="444" w:type="dxa"/>
            <w:tcBorders>
              <w:top w:val="nil"/>
              <w:left w:val="nil"/>
              <w:bottom w:val="single" w:color="auto" w:sz="4" w:space="0"/>
              <w:right w:val="single" w:color="auto" w:sz="4" w:space="0"/>
            </w:tcBorders>
            <w:shd w:val="clear" w:color="auto" w:fill="B58EFA"/>
            <w:noWrap/>
            <w:vAlign w:val="center"/>
          </w:tcPr>
          <w:p w14:paraId="39472CAF">
            <w:pPr>
              <w:widowControl/>
              <w:snapToGrid w:val="0"/>
              <w:spacing w:line="240" w:lineRule="exact"/>
              <w:jc w:val="center"/>
              <w:rPr>
                <w:rFonts w:ascii="Times New Roman" w:hAnsi="Times New Roman"/>
                <w:kern w:val="0"/>
                <w:sz w:val="16"/>
                <w:szCs w:val="16"/>
              </w:rPr>
            </w:pPr>
          </w:p>
        </w:tc>
        <w:tc>
          <w:tcPr>
            <w:tcW w:w="444" w:type="dxa"/>
            <w:tcBorders>
              <w:top w:val="nil"/>
              <w:left w:val="nil"/>
              <w:bottom w:val="single" w:color="auto" w:sz="4" w:space="0"/>
              <w:right w:val="single" w:color="auto" w:sz="4" w:space="0"/>
            </w:tcBorders>
            <w:shd w:val="clear" w:color="auto" w:fill="B58EFA"/>
            <w:noWrap/>
            <w:vAlign w:val="center"/>
          </w:tcPr>
          <w:p w14:paraId="3A71778E">
            <w:pPr>
              <w:widowControl/>
              <w:snapToGrid w:val="0"/>
              <w:spacing w:line="240" w:lineRule="exact"/>
              <w:jc w:val="center"/>
              <w:rPr>
                <w:rFonts w:ascii="Times New Roman" w:hAnsi="Times New Roman"/>
                <w:kern w:val="0"/>
                <w:sz w:val="16"/>
                <w:szCs w:val="16"/>
              </w:rPr>
            </w:pPr>
          </w:p>
        </w:tc>
      </w:tr>
      <w:tr w14:paraId="7DAA17DD">
        <w:tblPrEx>
          <w:tblCellMar>
            <w:top w:w="0" w:type="dxa"/>
            <w:left w:w="108" w:type="dxa"/>
            <w:bottom w:w="0" w:type="dxa"/>
            <w:right w:w="108" w:type="dxa"/>
          </w:tblCellMar>
        </w:tblPrEx>
        <w:trPr>
          <w:trHeight w:val="240" w:hRule="atLeast"/>
          <w:tblHeader/>
          <w:jc w:val="center"/>
        </w:trPr>
        <w:tc>
          <w:tcPr>
            <w:tcW w:w="1980" w:type="dxa"/>
            <w:tcBorders>
              <w:top w:val="nil"/>
              <w:left w:val="single" w:color="auto" w:sz="4" w:space="0"/>
              <w:bottom w:val="single" w:color="auto" w:sz="4" w:space="0"/>
              <w:right w:val="single" w:color="auto" w:sz="4" w:space="0"/>
            </w:tcBorders>
            <w:shd w:val="clear" w:color="auto" w:fill="auto"/>
          </w:tcPr>
          <w:p w14:paraId="6A0AE242">
            <w:pPr>
              <w:widowControl/>
              <w:snapToGrid w:val="0"/>
              <w:spacing w:line="240" w:lineRule="exact"/>
              <w:jc w:val="left"/>
              <w:rPr>
                <w:rFonts w:ascii="Times New Roman" w:hAnsi="Times New Roman"/>
                <w:color w:val="000000"/>
                <w:kern w:val="0"/>
                <w:sz w:val="16"/>
                <w:szCs w:val="16"/>
              </w:rPr>
            </w:pPr>
            <w:r>
              <w:rPr>
                <w:rFonts w:ascii="Times New Roman" w:hAnsi="Times New Roman"/>
                <w:color w:val="000000"/>
                <w:kern w:val="0"/>
                <w:sz w:val="16"/>
                <w:szCs w:val="16"/>
              </w:rPr>
              <w:t>微处理器</w:t>
            </w:r>
            <w:r>
              <w:rPr>
                <w:rFonts w:hint="eastAsia" w:ascii="Times New Roman" w:hAnsi="Times New Roman"/>
                <w:color w:val="000000"/>
                <w:kern w:val="0"/>
                <w:sz w:val="16"/>
                <w:szCs w:val="16"/>
              </w:rPr>
              <w:t>与嵌入式系统</w:t>
            </w:r>
          </w:p>
        </w:tc>
        <w:tc>
          <w:tcPr>
            <w:tcW w:w="380" w:type="dxa"/>
            <w:tcBorders>
              <w:top w:val="nil"/>
              <w:left w:val="nil"/>
              <w:bottom w:val="single" w:color="auto" w:sz="4" w:space="0"/>
              <w:right w:val="single" w:color="auto" w:sz="4" w:space="0"/>
            </w:tcBorders>
            <w:shd w:val="clear" w:color="auto" w:fill="EE7EE1"/>
            <w:noWrap/>
            <w:vAlign w:val="center"/>
          </w:tcPr>
          <w:p w14:paraId="4588E069">
            <w:pPr>
              <w:widowControl/>
              <w:snapToGrid w:val="0"/>
              <w:spacing w:line="240" w:lineRule="exact"/>
              <w:jc w:val="center"/>
              <w:rPr>
                <w:rFonts w:ascii="Times New Roman" w:hAnsi="Times New Roman"/>
                <w:kern w:val="0"/>
                <w:sz w:val="16"/>
                <w:szCs w:val="16"/>
              </w:rPr>
            </w:pPr>
          </w:p>
        </w:tc>
        <w:tc>
          <w:tcPr>
            <w:tcW w:w="395" w:type="dxa"/>
            <w:tcBorders>
              <w:top w:val="nil"/>
              <w:left w:val="nil"/>
              <w:bottom w:val="single" w:color="auto" w:sz="4" w:space="0"/>
              <w:right w:val="single" w:color="auto" w:sz="4" w:space="0"/>
            </w:tcBorders>
            <w:shd w:val="clear" w:color="auto" w:fill="EE7EE1"/>
            <w:noWrap/>
            <w:vAlign w:val="center"/>
          </w:tcPr>
          <w:p w14:paraId="05897424">
            <w:pPr>
              <w:widowControl/>
              <w:snapToGrid w:val="0"/>
              <w:spacing w:line="240" w:lineRule="exact"/>
              <w:jc w:val="center"/>
              <w:rPr>
                <w:rFonts w:ascii="Times New Roman" w:hAnsi="Times New Roman"/>
                <w:kern w:val="0"/>
                <w:sz w:val="16"/>
                <w:szCs w:val="16"/>
              </w:rPr>
            </w:pPr>
          </w:p>
        </w:tc>
        <w:tc>
          <w:tcPr>
            <w:tcW w:w="395" w:type="dxa"/>
            <w:tcBorders>
              <w:top w:val="nil"/>
              <w:left w:val="nil"/>
              <w:bottom w:val="single" w:color="auto" w:sz="4" w:space="0"/>
              <w:right w:val="single" w:color="auto" w:sz="4" w:space="0"/>
            </w:tcBorders>
            <w:shd w:val="clear" w:color="auto" w:fill="EE7EE1"/>
            <w:noWrap/>
            <w:vAlign w:val="center"/>
          </w:tcPr>
          <w:p w14:paraId="2CB72165">
            <w:pPr>
              <w:widowControl/>
              <w:snapToGrid w:val="0"/>
              <w:spacing w:line="240" w:lineRule="exact"/>
              <w:jc w:val="center"/>
              <w:rPr>
                <w:rFonts w:ascii="Times New Roman" w:hAnsi="Times New Roman"/>
                <w:kern w:val="0"/>
                <w:sz w:val="16"/>
                <w:szCs w:val="16"/>
              </w:rPr>
            </w:pPr>
          </w:p>
        </w:tc>
        <w:tc>
          <w:tcPr>
            <w:tcW w:w="396" w:type="dxa"/>
            <w:tcBorders>
              <w:top w:val="nil"/>
              <w:left w:val="nil"/>
              <w:bottom w:val="single" w:color="auto" w:sz="4" w:space="0"/>
              <w:right w:val="single" w:color="auto" w:sz="4" w:space="0"/>
            </w:tcBorders>
            <w:shd w:val="clear" w:color="auto" w:fill="EE7EE1"/>
            <w:noWrap/>
            <w:vAlign w:val="center"/>
          </w:tcPr>
          <w:p w14:paraId="167B9FD3">
            <w:pPr>
              <w:widowControl/>
              <w:snapToGrid w:val="0"/>
              <w:spacing w:line="240" w:lineRule="exact"/>
              <w:jc w:val="center"/>
              <w:rPr>
                <w:rFonts w:ascii="Times New Roman" w:hAnsi="Times New Roman"/>
                <w:spacing w:val="-12"/>
                <w:kern w:val="0"/>
                <w:sz w:val="16"/>
                <w:szCs w:val="16"/>
              </w:rPr>
            </w:pPr>
            <w:r>
              <w:rPr>
                <w:rFonts w:ascii="Times New Roman" w:hAnsi="Times New Roman"/>
                <w:spacing w:val="-12"/>
                <w:kern w:val="0"/>
                <w:sz w:val="16"/>
                <w:szCs w:val="16"/>
              </w:rPr>
              <w:t>M</w:t>
            </w:r>
          </w:p>
        </w:tc>
        <w:tc>
          <w:tcPr>
            <w:tcW w:w="426" w:type="dxa"/>
            <w:tcBorders>
              <w:top w:val="nil"/>
              <w:left w:val="nil"/>
              <w:bottom w:val="single" w:color="auto" w:sz="4" w:space="0"/>
              <w:right w:val="single" w:color="auto" w:sz="4" w:space="0"/>
            </w:tcBorders>
            <w:shd w:val="clear" w:color="auto" w:fill="D99594" w:themeFill="accent2" w:themeFillTint="99"/>
            <w:noWrap/>
            <w:vAlign w:val="center"/>
          </w:tcPr>
          <w:p w14:paraId="44BD2623">
            <w:pPr>
              <w:widowControl/>
              <w:snapToGrid w:val="0"/>
              <w:spacing w:line="240" w:lineRule="exact"/>
              <w:jc w:val="center"/>
              <w:rPr>
                <w:rFonts w:ascii="Times New Roman" w:hAnsi="Times New Roman"/>
                <w:spacing w:val="-12"/>
                <w:kern w:val="0"/>
                <w:sz w:val="16"/>
                <w:szCs w:val="16"/>
              </w:rPr>
            </w:pPr>
          </w:p>
        </w:tc>
        <w:tc>
          <w:tcPr>
            <w:tcW w:w="426" w:type="dxa"/>
            <w:tcBorders>
              <w:top w:val="nil"/>
              <w:left w:val="nil"/>
              <w:bottom w:val="single" w:color="auto" w:sz="4" w:space="0"/>
              <w:right w:val="single" w:color="auto" w:sz="4" w:space="0"/>
            </w:tcBorders>
            <w:shd w:val="clear" w:color="auto" w:fill="D99594" w:themeFill="accent2" w:themeFillTint="99"/>
            <w:noWrap/>
            <w:vAlign w:val="center"/>
          </w:tcPr>
          <w:p w14:paraId="08065A5D">
            <w:pPr>
              <w:widowControl/>
              <w:snapToGrid w:val="0"/>
              <w:spacing w:line="240" w:lineRule="exact"/>
              <w:jc w:val="center"/>
              <w:rPr>
                <w:rFonts w:ascii="Times New Roman" w:hAnsi="Times New Roman"/>
                <w:spacing w:val="-12"/>
                <w:kern w:val="0"/>
                <w:sz w:val="16"/>
                <w:szCs w:val="16"/>
              </w:rPr>
            </w:pPr>
            <w:r>
              <w:rPr>
                <w:rFonts w:ascii="Times New Roman" w:hAnsi="Times New Roman"/>
                <w:spacing w:val="-12"/>
                <w:kern w:val="0"/>
                <w:sz w:val="16"/>
                <w:szCs w:val="16"/>
              </w:rPr>
              <w:t>　</w:t>
            </w:r>
          </w:p>
        </w:tc>
        <w:tc>
          <w:tcPr>
            <w:tcW w:w="426" w:type="dxa"/>
            <w:tcBorders>
              <w:top w:val="nil"/>
              <w:left w:val="nil"/>
              <w:bottom w:val="single" w:color="auto" w:sz="4" w:space="0"/>
              <w:right w:val="single" w:color="auto" w:sz="4" w:space="0"/>
            </w:tcBorders>
            <w:shd w:val="clear" w:color="auto" w:fill="D99594" w:themeFill="accent2" w:themeFillTint="99"/>
            <w:noWrap/>
            <w:vAlign w:val="center"/>
          </w:tcPr>
          <w:p w14:paraId="7858EA19">
            <w:pPr>
              <w:widowControl/>
              <w:snapToGrid w:val="0"/>
              <w:spacing w:line="240" w:lineRule="exact"/>
              <w:jc w:val="center"/>
              <w:rPr>
                <w:rFonts w:ascii="Times New Roman" w:hAnsi="Times New Roman"/>
                <w:spacing w:val="-12"/>
                <w:kern w:val="0"/>
                <w:sz w:val="16"/>
                <w:szCs w:val="16"/>
              </w:rPr>
            </w:pPr>
          </w:p>
        </w:tc>
        <w:tc>
          <w:tcPr>
            <w:tcW w:w="390" w:type="dxa"/>
            <w:tcBorders>
              <w:top w:val="nil"/>
              <w:left w:val="nil"/>
              <w:bottom w:val="single" w:color="auto" w:sz="4" w:space="0"/>
              <w:right w:val="single" w:color="auto" w:sz="4" w:space="0"/>
            </w:tcBorders>
            <w:shd w:val="clear" w:color="auto" w:fill="15D6DB"/>
            <w:noWrap/>
            <w:vAlign w:val="center"/>
          </w:tcPr>
          <w:p w14:paraId="19651F00">
            <w:pPr>
              <w:widowControl/>
              <w:snapToGrid w:val="0"/>
              <w:spacing w:line="240" w:lineRule="exact"/>
              <w:jc w:val="center"/>
              <w:rPr>
                <w:rFonts w:ascii="Times New Roman" w:hAnsi="Times New Roman"/>
                <w:spacing w:val="-12"/>
                <w:kern w:val="0"/>
                <w:sz w:val="16"/>
                <w:szCs w:val="16"/>
              </w:rPr>
            </w:pPr>
            <w:r>
              <w:rPr>
                <w:rFonts w:ascii="Times New Roman" w:hAnsi="Times New Roman"/>
                <w:spacing w:val="-12"/>
                <w:kern w:val="0"/>
                <w:sz w:val="16"/>
                <w:szCs w:val="16"/>
              </w:rPr>
              <w:t>H</w:t>
            </w:r>
          </w:p>
        </w:tc>
        <w:tc>
          <w:tcPr>
            <w:tcW w:w="390" w:type="dxa"/>
            <w:tcBorders>
              <w:top w:val="nil"/>
              <w:left w:val="nil"/>
              <w:bottom w:val="single" w:color="auto" w:sz="4" w:space="0"/>
              <w:right w:val="single" w:color="auto" w:sz="4" w:space="0"/>
            </w:tcBorders>
            <w:shd w:val="clear" w:color="auto" w:fill="15D6DB"/>
            <w:noWrap/>
            <w:vAlign w:val="center"/>
          </w:tcPr>
          <w:p w14:paraId="7FE20B1C">
            <w:pPr>
              <w:widowControl/>
              <w:snapToGrid w:val="0"/>
              <w:spacing w:line="240" w:lineRule="exact"/>
              <w:jc w:val="center"/>
              <w:rPr>
                <w:rFonts w:ascii="Times New Roman" w:hAnsi="Times New Roman"/>
                <w:spacing w:val="-12"/>
                <w:kern w:val="0"/>
                <w:sz w:val="16"/>
                <w:szCs w:val="16"/>
              </w:rPr>
            </w:pPr>
          </w:p>
        </w:tc>
        <w:tc>
          <w:tcPr>
            <w:tcW w:w="390" w:type="dxa"/>
            <w:tcBorders>
              <w:top w:val="nil"/>
              <w:left w:val="nil"/>
              <w:bottom w:val="single" w:color="auto" w:sz="4" w:space="0"/>
              <w:right w:val="single" w:color="auto" w:sz="4" w:space="0"/>
            </w:tcBorders>
            <w:shd w:val="clear" w:color="auto" w:fill="15D6DB"/>
            <w:noWrap/>
            <w:vAlign w:val="center"/>
          </w:tcPr>
          <w:p w14:paraId="46691B88">
            <w:pPr>
              <w:widowControl/>
              <w:snapToGrid w:val="0"/>
              <w:spacing w:line="240" w:lineRule="exact"/>
              <w:jc w:val="center"/>
              <w:rPr>
                <w:rFonts w:ascii="Times New Roman" w:hAnsi="Times New Roman"/>
                <w:kern w:val="0"/>
                <w:sz w:val="16"/>
                <w:szCs w:val="16"/>
              </w:rPr>
            </w:pPr>
          </w:p>
        </w:tc>
        <w:tc>
          <w:tcPr>
            <w:tcW w:w="390" w:type="dxa"/>
            <w:tcBorders>
              <w:top w:val="nil"/>
              <w:left w:val="nil"/>
              <w:bottom w:val="single" w:color="auto" w:sz="4" w:space="0"/>
              <w:right w:val="single" w:color="auto" w:sz="4" w:space="0"/>
            </w:tcBorders>
            <w:shd w:val="clear" w:color="auto" w:fill="15D6DB"/>
            <w:noWrap/>
            <w:vAlign w:val="center"/>
          </w:tcPr>
          <w:p w14:paraId="4D538521">
            <w:pPr>
              <w:widowControl/>
              <w:snapToGrid w:val="0"/>
              <w:spacing w:line="240" w:lineRule="exact"/>
              <w:jc w:val="center"/>
              <w:rPr>
                <w:rFonts w:ascii="Times New Roman" w:hAnsi="Times New Roman"/>
                <w:kern w:val="0"/>
                <w:sz w:val="16"/>
                <w:szCs w:val="16"/>
              </w:rPr>
            </w:pPr>
          </w:p>
        </w:tc>
        <w:tc>
          <w:tcPr>
            <w:tcW w:w="425" w:type="dxa"/>
            <w:tcBorders>
              <w:top w:val="nil"/>
              <w:left w:val="nil"/>
              <w:bottom w:val="single" w:color="auto" w:sz="4" w:space="0"/>
              <w:right w:val="single" w:color="auto" w:sz="4" w:space="0"/>
            </w:tcBorders>
            <w:shd w:val="clear" w:color="auto" w:fill="FB885F"/>
            <w:noWrap/>
            <w:vAlign w:val="center"/>
          </w:tcPr>
          <w:p w14:paraId="628BBC5D">
            <w:pPr>
              <w:widowControl/>
              <w:snapToGrid w:val="0"/>
              <w:spacing w:line="240" w:lineRule="exact"/>
              <w:jc w:val="center"/>
              <w:rPr>
                <w:rFonts w:ascii="Times New Roman" w:hAnsi="Times New Roman"/>
                <w:kern w:val="0"/>
                <w:sz w:val="16"/>
                <w:szCs w:val="16"/>
              </w:rPr>
            </w:pPr>
          </w:p>
        </w:tc>
        <w:tc>
          <w:tcPr>
            <w:tcW w:w="425" w:type="dxa"/>
            <w:tcBorders>
              <w:top w:val="nil"/>
              <w:left w:val="nil"/>
              <w:bottom w:val="single" w:color="auto" w:sz="4" w:space="0"/>
              <w:right w:val="single" w:color="auto" w:sz="4" w:space="0"/>
            </w:tcBorders>
            <w:shd w:val="clear" w:color="auto" w:fill="FB885F"/>
            <w:noWrap/>
            <w:vAlign w:val="center"/>
          </w:tcPr>
          <w:p w14:paraId="0E788DE1">
            <w:pPr>
              <w:widowControl/>
              <w:snapToGrid w:val="0"/>
              <w:spacing w:line="240" w:lineRule="exact"/>
              <w:jc w:val="center"/>
              <w:rPr>
                <w:rFonts w:ascii="Times New Roman" w:hAnsi="Times New Roman"/>
                <w:kern w:val="0"/>
                <w:sz w:val="16"/>
                <w:szCs w:val="16"/>
              </w:rPr>
            </w:pPr>
          </w:p>
        </w:tc>
        <w:tc>
          <w:tcPr>
            <w:tcW w:w="425" w:type="dxa"/>
            <w:tcBorders>
              <w:top w:val="nil"/>
              <w:left w:val="nil"/>
              <w:bottom w:val="single" w:color="auto" w:sz="4" w:space="0"/>
              <w:right w:val="single" w:color="auto" w:sz="4" w:space="0"/>
            </w:tcBorders>
            <w:shd w:val="clear" w:color="auto" w:fill="FB885F"/>
            <w:noWrap/>
            <w:vAlign w:val="center"/>
          </w:tcPr>
          <w:p w14:paraId="7EA82C15">
            <w:pPr>
              <w:widowControl/>
              <w:snapToGrid w:val="0"/>
              <w:spacing w:line="240" w:lineRule="exact"/>
              <w:jc w:val="center"/>
              <w:rPr>
                <w:rFonts w:ascii="Times New Roman" w:hAnsi="Times New Roman"/>
                <w:kern w:val="0"/>
                <w:sz w:val="16"/>
                <w:szCs w:val="16"/>
              </w:rPr>
            </w:pPr>
          </w:p>
        </w:tc>
        <w:tc>
          <w:tcPr>
            <w:tcW w:w="425" w:type="dxa"/>
            <w:tcBorders>
              <w:top w:val="nil"/>
              <w:left w:val="nil"/>
              <w:bottom w:val="single" w:color="auto" w:sz="4" w:space="0"/>
              <w:right w:val="single" w:color="auto" w:sz="4" w:space="0"/>
            </w:tcBorders>
            <w:shd w:val="clear" w:color="auto" w:fill="FFFF00"/>
            <w:noWrap/>
            <w:vAlign w:val="center"/>
          </w:tcPr>
          <w:p w14:paraId="57EF83F7">
            <w:pPr>
              <w:widowControl/>
              <w:snapToGrid w:val="0"/>
              <w:spacing w:line="240" w:lineRule="exact"/>
              <w:jc w:val="center"/>
              <w:rPr>
                <w:rFonts w:ascii="Times New Roman" w:hAnsi="Times New Roman"/>
                <w:kern w:val="0"/>
                <w:sz w:val="16"/>
                <w:szCs w:val="16"/>
              </w:rPr>
            </w:pPr>
          </w:p>
        </w:tc>
        <w:tc>
          <w:tcPr>
            <w:tcW w:w="425" w:type="dxa"/>
            <w:tcBorders>
              <w:top w:val="nil"/>
              <w:left w:val="nil"/>
              <w:bottom w:val="single" w:color="auto" w:sz="4" w:space="0"/>
              <w:right w:val="single" w:color="auto" w:sz="4" w:space="0"/>
            </w:tcBorders>
            <w:shd w:val="clear" w:color="auto" w:fill="FFFF00"/>
            <w:noWrap/>
            <w:vAlign w:val="center"/>
          </w:tcPr>
          <w:p w14:paraId="39D9028D">
            <w:pPr>
              <w:widowControl/>
              <w:snapToGrid w:val="0"/>
              <w:spacing w:line="240" w:lineRule="exact"/>
              <w:jc w:val="center"/>
              <w:rPr>
                <w:rFonts w:ascii="Times New Roman" w:hAnsi="Times New Roman"/>
                <w:kern w:val="0"/>
                <w:sz w:val="16"/>
                <w:szCs w:val="16"/>
              </w:rPr>
            </w:pPr>
          </w:p>
        </w:tc>
        <w:tc>
          <w:tcPr>
            <w:tcW w:w="427" w:type="dxa"/>
            <w:tcBorders>
              <w:top w:val="nil"/>
              <w:left w:val="nil"/>
              <w:bottom w:val="single" w:color="auto" w:sz="4" w:space="0"/>
              <w:right w:val="single" w:color="auto" w:sz="4" w:space="0"/>
            </w:tcBorders>
            <w:shd w:val="clear" w:color="auto" w:fill="FFFF00"/>
            <w:noWrap/>
            <w:vAlign w:val="center"/>
          </w:tcPr>
          <w:p w14:paraId="37F8BD34">
            <w:pPr>
              <w:widowControl/>
              <w:snapToGrid w:val="0"/>
              <w:spacing w:line="240" w:lineRule="exact"/>
              <w:jc w:val="center"/>
              <w:rPr>
                <w:rFonts w:ascii="Times New Roman" w:hAnsi="Times New Roman"/>
                <w:kern w:val="0"/>
                <w:sz w:val="16"/>
                <w:szCs w:val="16"/>
              </w:rPr>
            </w:pPr>
          </w:p>
        </w:tc>
        <w:tc>
          <w:tcPr>
            <w:tcW w:w="424" w:type="dxa"/>
            <w:tcBorders>
              <w:top w:val="nil"/>
              <w:left w:val="nil"/>
              <w:bottom w:val="single" w:color="auto" w:sz="4" w:space="0"/>
              <w:right w:val="single" w:color="auto" w:sz="4" w:space="0"/>
            </w:tcBorders>
            <w:shd w:val="clear" w:color="auto" w:fill="FFC000"/>
            <w:noWrap/>
            <w:vAlign w:val="center"/>
          </w:tcPr>
          <w:p w14:paraId="60EB92DB">
            <w:pPr>
              <w:widowControl/>
              <w:snapToGrid w:val="0"/>
              <w:spacing w:line="240" w:lineRule="exact"/>
              <w:jc w:val="center"/>
              <w:rPr>
                <w:rFonts w:ascii="Times New Roman" w:hAnsi="Times New Roman"/>
                <w:kern w:val="0"/>
                <w:sz w:val="16"/>
                <w:szCs w:val="16"/>
              </w:rPr>
            </w:pPr>
          </w:p>
        </w:tc>
        <w:tc>
          <w:tcPr>
            <w:tcW w:w="426" w:type="dxa"/>
            <w:tcBorders>
              <w:top w:val="nil"/>
              <w:left w:val="nil"/>
              <w:bottom w:val="single" w:color="auto" w:sz="4" w:space="0"/>
              <w:right w:val="single" w:color="auto" w:sz="4" w:space="0"/>
            </w:tcBorders>
            <w:shd w:val="clear" w:color="auto" w:fill="FFC000"/>
            <w:noWrap/>
            <w:vAlign w:val="center"/>
          </w:tcPr>
          <w:p w14:paraId="6BE6AC83">
            <w:pPr>
              <w:widowControl/>
              <w:snapToGrid w:val="0"/>
              <w:spacing w:line="240" w:lineRule="exact"/>
              <w:jc w:val="center"/>
              <w:rPr>
                <w:rFonts w:ascii="Times New Roman" w:hAnsi="Times New Roman"/>
                <w:kern w:val="0"/>
                <w:sz w:val="16"/>
                <w:szCs w:val="16"/>
              </w:rPr>
            </w:pPr>
            <w:r>
              <w:rPr>
                <w:rFonts w:ascii="Times New Roman" w:hAnsi="Times New Roman"/>
                <w:sz w:val="16"/>
                <w:szCs w:val="16"/>
              </w:rPr>
              <w:t>M</w:t>
            </w:r>
          </w:p>
        </w:tc>
        <w:tc>
          <w:tcPr>
            <w:tcW w:w="426" w:type="dxa"/>
            <w:tcBorders>
              <w:top w:val="nil"/>
              <w:left w:val="nil"/>
              <w:bottom w:val="single" w:color="auto" w:sz="4" w:space="0"/>
              <w:right w:val="single" w:color="auto" w:sz="4" w:space="0"/>
            </w:tcBorders>
            <w:shd w:val="clear" w:color="auto" w:fill="CCC0D9" w:themeFill="accent4" w:themeFillTint="66"/>
            <w:noWrap/>
            <w:vAlign w:val="center"/>
          </w:tcPr>
          <w:p w14:paraId="26E1EE7C">
            <w:pPr>
              <w:widowControl/>
              <w:snapToGrid w:val="0"/>
              <w:spacing w:line="240" w:lineRule="exact"/>
              <w:jc w:val="center"/>
              <w:rPr>
                <w:rFonts w:ascii="Times New Roman" w:hAnsi="Times New Roman"/>
                <w:kern w:val="0"/>
                <w:sz w:val="16"/>
                <w:szCs w:val="16"/>
              </w:rPr>
            </w:pPr>
          </w:p>
        </w:tc>
        <w:tc>
          <w:tcPr>
            <w:tcW w:w="426" w:type="dxa"/>
            <w:tcBorders>
              <w:top w:val="nil"/>
              <w:left w:val="nil"/>
              <w:bottom w:val="single" w:color="auto" w:sz="4" w:space="0"/>
              <w:right w:val="single" w:color="auto" w:sz="4" w:space="0"/>
            </w:tcBorders>
            <w:shd w:val="clear" w:color="auto" w:fill="CCC0D9" w:themeFill="accent4" w:themeFillTint="66"/>
            <w:noWrap/>
            <w:vAlign w:val="center"/>
          </w:tcPr>
          <w:p w14:paraId="084899BC">
            <w:pPr>
              <w:widowControl/>
              <w:snapToGrid w:val="0"/>
              <w:spacing w:line="240" w:lineRule="exact"/>
              <w:jc w:val="center"/>
              <w:rPr>
                <w:rFonts w:ascii="Times New Roman" w:hAnsi="Times New Roman"/>
                <w:kern w:val="0"/>
                <w:sz w:val="16"/>
                <w:szCs w:val="16"/>
              </w:rPr>
            </w:pPr>
          </w:p>
        </w:tc>
        <w:tc>
          <w:tcPr>
            <w:tcW w:w="425" w:type="dxa"/>
            <w:tcBorders>
              <w:top w:val="nil"/>
              <w:left w:val="nil"/>
              <w:bottom w:val="single" w:color="auto" w:sz="4" w:space="0"/>
              <w:right w:val="single" w:color="auto" w:sz="4" w:space="0"/>
            </w:tcBorders>
            <w:shd w:val="clear" w:color="auto" w:fill="C4EF6D"/>
            <w:noWrap/>
            <w:vAlign w:val="center"/>
          </w:tcPr>
          <w:p w14:paraId="469186C4">
            <w:pPr>
              <w:widowControl/>
              <w:snapToGrid w:val="0"/>
              <w:spacing w:line="240" w:lineRule="exact"/>
              <w:jc w:val="center"/>
              <w:rPr>
                <w:rFonts w:ascii="Times New Roman" w:hAnsi="Times New Roman"/>
                <w:kern w:val="0"/>
                <w:sz w:val="16"/>
                <w:szCs w:val="16"/>
              </w:rPr>
            </w:pPr>
          </w:p>
        </w:tc>
        <w:tc>
          <w:tcPr>
            <w:tcW w:w="425" w:type="dxa"/>
            <w:tcBorders>
              <w:top w:val="nil"/>
              <w:left w:val="nil"/>
              <w:bottom w:val="single" w:color="auto" w:sz="4" w:space="0"/>
              <w:right w:val="single" w:color="auto" w:sz="4" w:space="0"/>
            </w:tcBorders>
            <w:shd w:val="clear" w:color="auto" w:fill="C4EF6D"/>
            <w:noWrap/>
            <w:vAlign w:val="center"/>
          </w:tcPr>
          <w:p w14:paraId="365CF47F">
            <w:pPr>
              <w:widowControl/>
              <w:snapToGrid w:val="0"/>
              <w:spacing w:line="240" w:lineRule="exact"/>
              <w:jc w:val="center"/>
              <w:rPr>
                <w:rFonts w:ascii="Times New Roman" w:hAnsi="Times New Roman"/>
                <w:kern w:val="0"/>
                <w:sz w:val="16"/>
                <w:szCs w:val="16"/>
              </w:rPr>
            </w:pPr>
          </w:p>
        </w:tc>
        <w:tc>
          <w:tcPr>
            <w:tcW w:w="496" w:type="dxa"/>
            <w:tcBorders>
              <w:top w:val="nil"/>
              <w:left w:val="nil"/>
              <w:bottom w:val="single" w:color="auto" w:sz="4" w:space="0"/>
              <w:right w:val="single" w:color="auto" w:sz="4" w:space="0"/>
            </w:tcBorders>
            <w:shd w:val="clear" w:color="auto" w:fill="FF9A8F"/>
            <w:noWrap/>
            <w:vAlign w:val="center"/>
          </w:tcPr>
          <w:p w14:paraId="45318EB2">
            <w:pPr>
              <w:widowControl/>
              <w:snapToGrid w:val="0"/>
              <w:spacing w:line="240" w:lineRule="exact"/>
              <w:jc w:val="center"/>
              <w:rPr>
                <w:rFonts w:ascii="Times New Roman" w:hAnsi="Times New Roman"/>
                <w:kern w:val="0"/>
                <w:sz w:val="16"/>
                <w:szCs w:val="16"/>
              </w:rPr>
            </w:pPr>
          </w:p>
        </w:tc>
        <w:tc>
          <w:tcPr>
            <w:tcW w:w="496" w:type="dxa"/>
            <w:tcBorders>
              <w:top w:val="nil"/>
              <w:left w:val="nil"/>
              <w:bottom w:val="single" w:color="auto" w:sz="4" w:space="0"/>
              <w:right w:val="single" w:color="auto" w:sz="4" w:space="0"/>
            </w:tcBorders>
            <w:shd w:val="clear" w:color="auto" w:fill="FF9A8F"/>
            <w:noWrap/>
            <w:vAlign w:val="center"/>
          </w:tcPr>
          <w:p w14:paraId="2CB2B856">
            <w:pPr>
              <w:widowControl/>
              <w:snapToGrid w:val="0"/>
              <w:spacing w:line="240" w:lineRule="exact"/>
              <w:jc w:val="center"/>
              <w:rPr>
                <w:rFonts w:ascii="Times New Roman" w:hAnsi="Times New Roman"/>
                <w:kern w:val="0"/>
                <w:sz w:val="16"/>
                <w:szCs w:val="16"/>
              </w:rPr>
            </w:pPr>
          </w:p>
        </w:tc>
        <w:tc>
          <w:tcPr>
            <w:tcW w:w="450" w:type="dxa"/>
            <w:tcBorders>
              <w:top w:val="nil"/>
              <w:left w:val="nil"/>
              <w:bottom w:val="single" w:color="auto" w:sz="4" w:space="0"/>
              <w:right w:val="single" w:color="auto" w:sz="4" w:space="0"/>
            </w:tcBorders>
            <w:shd w:val="clear" w:color="auto" w:fill="65F970"/>
            <w:noWrap/>
            <w:vAlign w:val="center"/>
          </w:tcPr>
          <w:p w14:paraId="0B0DCD54">
            <w:pPr>
              <w:widowControl/>
              <w:snapToGrid w:val="0"/>
              <w:spacing w:line="240" w:lineRule="exact"/>
              <w:jc w:val="center"/>
              <w:rPr>
                <w:rFonts w:ascii="Times New Roman" w:hAnsi="Times New Roman"/>
                <w:kern w:val="0"/>
                <w:sz w:val="16"/>
                <w:szCs w:val="16"/>
              </w:rPr>
            </w:pPr>
          </w:p>
        </w:tc>
        <w:tc>
          <w:tcPr>
            <w:tcW w:w="451" w:type="dxa"/>
            <w:tcBorders>
              <w:top w:val="nil"/>
              <w:left w:val="nil"/>
              <w:bottom w:val="single" w:color="auto" w:sz="4" w:space="0"/>
              <w:right w:val="single" w:color="auto" w:sz="4" w:space="0"/>
            </w:tcBorders>
            <w:shd w:val="clear" w:color="auto" w:fill="65F970"/>
            <w:noWrap/>
            <w:vAlign w:val="center"/>
          </w:tcPr>
          <w:p w14:paraId="00C56B28">
            <w:pPr>
              <w:widowControl/>
              <w:snapToGrid w:val="0"/>
              <w:spacing w:line="240" w:lineRule="exact"/>
              <w:jc w:val="center"/>
              <w:rPr>
                <w:rFonts w:ascii="Times New Roman" w:hAnsi="Times New Roman"/>
                <w:kern w:val="0"/>
                <w:sz w:val="16"/>
                <w:szCs w:val="16"/>
              </w:rPr>
            </w:pPr>
          </w:p>
        </w:tc>
        <w:tc>
          <w:tcPr>
            <w:tcW w:w="444" w:type="dxa"/>
            <w:tcBorders>
              <w:top w:val="nil"/>
              <w:left w:val="nil"/>
              <w:bottom w:val="single" w:color="auto" w:sz="4" w:space="0"/>
              <w:right w:val="single" w:color="auto" w:sz="4" w:space="0"/>
            </w:tcBorders>
            <w:shd w:val="clear" w:color="auto" w:fill="B58EFA"/>
            <w:noWrap/>
            <w:vAlign w:val="center"/>
          </w:tcPr>
          <w:p w14:paraId="41F9DDC4">
            <w:pPr>
              <w:widowControl/>
              <w:snapToGrid w:val="0"/>
              <w:spacing w:line="240" w:lineRule="exact"/>
              <w:jc w:val="center"/>
              <w:rPr>
                <w:rFonts w:ascii="Times New Roman" w:hAnsi="Times New Roman"/>
                <w:kern w:val="0"/>
                <w:sz w:val="16"/>
                <w:szCs w:val="16"/>
              </w:rPr>
            </w:pPr>
          </w:p>
        </w:tc>
        <w:tc>
          <w:tcPr>
            <w:tcW w:w="444" w:type="dxa"/>
            <w:tcBorders>
              <w:top w:val="nil"/>
              <w:left w:val="nil"/>
              <w:bottom w:val="single" w:color="auto" w:sz="4" w:space="0"/>
              <w:right w:val="single" w:color="auto" w:sz="4" w:space="0"/>
            </w:tcBorders>
            <w:shd w:val="clear" w:color="auto" w:fill="B58EFA"/>
            <w:noWrap/>
            <w:vAlign w:val="center"/>
          </w:tcPr>
          <w:p w14:paraId="4F00DFE9">
            <w:pPr>
              <w:widowControl/>
              <w:snapToGrid w:val="0"/>
              <w:spacing w:line="240" w:lineRule="exact"/>
              <w:jc w:val="center"/>
              <w:rPr>
                <w:rFonts w:ascii="Times New Roman" w:hAnsi="Times New Roman"/>
                <w:kern w:val="0"/>
                <w:sz w:val="16"/>
                <w:szCs w:val="16"/>
              </w:rPr>
            </w:pPr>
          </w:p>
        </w:tc>
      </w:tr>
      <w:tr w14:paraId="0DE9CA3A">
        <w:tblPrEx>
          <w:tblCellMar>
            <w:top w:w="0" w:type="dxa"/>
            <w:left w:w="108" w:type="dxa"/>
            <w:bottom w:w="0" w:type="dxa"/>
            <w:right w:w="108" w:type="dxa"/>
          </w:tblCellMar>
        </w:tblPrEx>
        <w:trPr>
          <w:trHeight w:val="240" w:hRule="atLeast"/>
          <w:tblHeader/>
          <w:jc w:val="center"/>
        </w:trPr>
        <w:tc>
          <w:tcPr>
            <w:tcW w:w="1980" w:type="dxa"/>
            <w:tcBorders>
              <w:top w:val="nil"/>
              <w:left w:val="single" w:color="auto" w:sz="4" w:space="0"/>
              <w:bottom w:val="single" w:color="auto" w:sz="4" w:space="0"/>
              <w:right w:val="single" w:color="auto" w:sz="4" w:space="0"/>
            </w:tcBorders>
            <w:shd w:val="clear" w:color="auto" w:fill="auto"/>
          </w:tcPr>
          <w:p w14:paraId="24EB93C1">
            <w:pPr>
              <w:widowControl/>
              <w:snapToGrid w:val="0"/>
              <w:spacing w:line="240" w:lineRule="exact"/>
              <w:jc w:val="left"/>
              <w:rPr>
                <w:rFonts w:ascii="Times New Roman" w:hAnsi="Times New Roman"/>
                <w:color w:val="000000"/>
                <w:spacing w:val="-24"/>
                <w:kern w:val="0"/>
                <w:sz w:val="16"/>
                <w:szCs w:val="16"/>
              </w:rPr>
            </w:pPr>
            <w:r>
              <w:rPr>
                <w:rFonts w:hint="eastAsia" w:ascii="Times New Roman" w:hAnsi="Times New Roman"/>
                <w:color w:val="000000"/>
                <w:kern w:val="0"/>
                <w:sz w:val="16"/>
                <w:szCs w:val="16"/>
              </w:rPr>
              <w:t>嵌入式系统实验</w:t>
            </w:r>
          </w:p>
        </w:tc>
        <w:tc>
          <w:tcPr>
            <w:tcW w:w="380" w:type="dxa"/>
            <w:tcBorders>
              <w:top w:val="nil"/>
              <w:left w:val="nil"/>
              <w:bottom w:val="single" w:color="auto" w:sz="4" w:space="0"/>
              <w:right w:val="single" w:color="auto" w:sz="4" w:space="0"/>
            </w:tcBorders>
            <w:shd w:val="clear" w:color="auto" w:fill="EE7EE1"/>
            <w:noWrap/>
            <w:vAlign w:val="center"/>
          </w:tcPr>
          <w:p w14:paraId="1BD2583C">
            <w:pPr>
              <w:widowControl/>
              <w:snapToGrid w:val="0"/>
              <w:spacing w:line="240" w:lineRule="exact"/>
              <w:jc w:val="center"/>
              <w:rPr>
                <w:rFonts w:ascii="Times New Roman" w:hAnsi="Times New Roman"/>
                <w:kern w:val="0"/>
                <w:sz w:val="16"/>
                <w:szCs w:val="16"/>
              </w:rPr>
            </w:pPr>
          </w:p>
        </w:tc>
        <w:tc>
          <w:tcPr>
            <w:tcW w:w="395" w:type="dxa"/>
            <w:tcBorders>
              <w:top w:val="nil"/>
              <w:left w:val="nil"/>
              <w:bottom w:val="single" w:color="auto" w:sz="4" w:space="0"/>
              <w:right w:val="single" w:color="auto" w:sz="4" w:space="0"/>
            </w:tcBorders>
            <w:shd w:val="clear" w:color="auto" w:fill="EE7EE1"/>
            <w:noWrap/>
            <w:vAlign w:val="center"/>
          </w:tcPr>
          <w:p w14:paraId="717AC090">
            <w:pPr>
              <w:widowControl/>
              <w:snapToGrid w:val="0"/>
              <w:spacing w:line="240" w:lineRule="exact"/>
              <w:jc w:val="center"/>
              <w:rPr>
                <w:rFonts w:ascii="Times New Roman" w:hAnsi="Times New Roman"/>
                <w:kern w:val="0"/>
                <w:sz w:val="16"/>
                <w:szCs w:val="16"/>
              </w:rPr>
            </w:pPr>
          </w:p>
        </w:tc>
        <w:tc>
          <w:tcPr>
            <w:tcW w:w="395" w:type="dxa"/>
            <w:tcBorders>
              <w:top w:val="nil"/>
              <w:left w:val="nil"/>
              <w:bottom w:val="single" w:color="auto" w:sz="4" w:space="0"/>
              <w:right w:val="single" w:color="auto" w:sz="4" w:space="0"/>
            </w:tcBorders>
            <w:shd w:val="clear" w:color="auto" w:fill="EE7EE1"/>
            <w:noWrap/>
            <w:vAlign w:val="center"/>
          </w:tcPr>
          <w:p w14:paraId="44DA9FC7">
            <w:pPr>
              <w:widowControl/>
              <w:snapToGrid w:val="0"/>
              <w:spacing w:line="240" w:lineRule="exact"/>
              <w:jc w:val="center"/>
              <w:rPr>
                <w:rFonts w:ascii="Times New Roman" w:hAnsi="Times New Roman"/>
                <w:kern w:val="0"/>
                <w:sz w:val="16"/>
                <w:szCs w:val="16"/>
              </w:rPr>
            </w:pPr>
          </w:p>
        </w:tc>
        <w:tc>
          <w:tcPr>
            <w:tcW w:w="396" w:type="dxa"/>
            <w:tcBorders>
              <w:top w:val="nil"/>
              <w:left w:val="nil"/>
              <w:bottom w:val="single" w:color="auto" w:sz="4" w:space="0"/>
              <w:right w:val="single" w:color="auto" w:sz="4" w:space="0"/>
            </w:tcBorders>
            <w:shd w:val="clear" w:color="auto" w:fill="EE7EE1"/>
            <w:noWrap/>
            <w:vAlign w:val="center"/>
          </w:tcPr>
          <w:p w14:paraId="5F1BF968">
            <w:pPr>
              <w:widowControl/>
              <w:snapToGrid w:val="0"/>
              <w:spacing w:line="240" w:lineRule="exact"/>
              <w:jc w:val="center"/>
              <w:rPr>
                <w:rFonts w:ascii="Times New Roman" w:hAnsi="Times New Roman"/>
                <w:kern w:val="0"/>
                <w:sz w:val="16"/>
                <w:szCs w:val="16"/>
              </w:rPr>
            </w:pPr>
          </w:p>
        </w:tc>
        <w:tc>
          <w:tcPr>
            <w:tcW w:w="426" w:type="dxa"/>
            <w:tcBorders>
              <w:top w:val="nil"/>
              <w:left w:val="nil"/>
              <w:bottom w:val="single" w:color="auto" w:sz="4" w:space="0"/>
              <w:right w:val="single" w:color="auto" w:sz="4" w:space="0"/>
            </w:tcBorders>
            <w:shd w:val="clear" w:color="auto" w:fill="D99594" w:themeFill="accent2" w:themeFillTint="99"/>
            <w:noWrap/>
            <w:vAlign w:val="center"/>
          </w:tcPr>
          <w:p w14:paraId="1C24BAFC">
            <w:pPr>
              <w:widowControl/>
              <w:snapToGrid w:val="0"/>
              <w:spacing w:line="240" w:lineRule="exact"/>
              <w:jc w:val="center"/>
              <w:rPr>
                <w:rFonts w:ascii="Times New Roman" w:hAnsi="Times New Roman"/>
                <w:kern w:val="0"/>
                <w:sz w:val="16"/>
                <w:szCs w:val="16"/>
              </w:rPr>
            </w:pPr>
          </w:p>
        </w:tc>
        <w:tc>
          <w:tcPr>
            <w:tcW w:w="426" w:type="dxa"/>
            <w:tcBorders>
              <w:top w:val="nil"/>
              <w:left w:val="nil"/>
              <w:bottom w:val="single" w:color="auto" w:sz="4" w:space="0"/>
              <w:right w:val="single" w:color="auto" w:sz="4" w:space="0"/>
            </w:tcBorders>
            <w:shd w:val="clear" w:color="auto" w:fill="D99594" w:themeFill="accent2" w:themeFillTint="99"/>
            <w:noWrap/>
            <w:vAlign w:val="center"/>
          </w:tcPr>
          <w:p w14:paraId="1B908931">
            <w:pPr>
              <w:widowControl/>
              <w:snapToGrid w:val="0"/>
              <w:spacing w:line="240" w:lineRule="exact"/>
              <w:jc w:val="center"/>
              <w:rPr>
                <w:rFonts w:ascii="Times New Roman" w:hAnsi="Times New Roman"/>
                <w:kern w:val="0"/>
                <w:sz w:val="16"/>
                <w:szCs w:val="16"/>
              </w:rPr>
            </w:pPr>
          </w:p>
        </w:tc>
        <w:tc>
          <w:tcPr>
            <w:tcW w:w="426" w:type="dxa"/>
            <w:tcBorders>
              <w:top w:val="nil"/>
              <w:left w:val="nil"/>
              <w:bottom w:val="single" w:color="auto" w:sz="4" w:space="0"/>
              <w:right w:val="single" w:color="auto" w:sz="4" w:space="0"/>
            </w:tcBorders>
            <w:shd w:val="clear" w:color="auto" w:fill="D99594" w:themeFill="accent2" w:themeFillTint="99"/>
            <w:noWrap/>
            <w:vAlign w:val="center"/>
          </w:tcPr>
          <w:p w14:paraId="4C9E1736">
            <w:pPr>
              <w:widowControl/>
              <w:snapToGrid w:val="0"/>
              <w:spacing w:line="240" w:lineRule="exact"/>
              <w:jc w:val="center"/>
              <w:rPr>
                <w:rFonts w:ascii="Times New Roman" w:hAnsi="Times New Roman"/>
                <w:kern w:val="0"/>
                <w:sz w:val="16"/>
                <w:szCs w:val="16"/>
              </w:rPr>
            </w:pPr>
          </w:p>
        </w:tc>
        <w:tc>
          <w:tcPr>
            <w:tcW w:w="390" w:type="dxa"/>
            <w:tcBorders>
              <w:top w:val="nil"/>
              <w:left w:val="nil"/>
              <w:bottom w:val="single" w:color="auto" w:sz="4" w:space="0"/>
              <w:right w:val="single" w:color="auto" w:sz="4" w:space="0"/>
            </w:tcBorders>
            <w:shd w:val="clear" w:color="auto" w:fill="15D6DB"/>
            <w:noWrap/>
            <w:vAlign w:val="center"/>
          </w:tcPr>
          <w:p w14:paraId="45148934">
            <w:pPr>
              <w:widowControl/>
              <w:snapToGrid w:val="0"/>
              <w:spacing w:line="240" w:lineRule="exact"/>
              <w:jc w:val="center"/>
              <w:rPr>
                <w:rFonts w:ascii="Times New Roman" w:hAnsi="Times New Roman"/>
                <w:kern w:val="0"/>
                <w:sz w:val="16"/>
                <w:szCs w:val="16"/>
              </w:rPr>
            </w:pPr>
          </w:p>
        </w:tc>
        <w:tc>
          <w:tcPr>
            <w:tcW w:w="390" w:type="dxa"/>
            <w:tcBorders>
              <w:top w:val="nil"/>
              <w:left w:val="nil"/>
              <w:bottom w:val="single" w:color="auto" w:sz="4" w:space="0"/>
              <w:right w:val="single" w:color="auto" w:sz="4" w:space="0"/>
            </w:tcBorders>
            <w:shd w:val="clear" w:color="auto" w:fill="15D6DB"/>
            <w:noWrap/>
            <w:vAlign w:val="center"/>
          </w:tcPr>
          <w:p w14:paraId="68098DDB">
            <w:pPr>
              <w:widowControl/>
              <w:snapToGrid w:val="0"/>
              <w:spacing w:line="240" w:lineRule="exact"/>
              <w:jc w:val="center"/>
              <w:rPr>
                <w:rFonts w:ascii="Times New Roman" w:hAnsi="Times New Roman"/>
                <w:spacing w:val="-12"/>
                <w:kern w:val="0"/>
                <w:sz w:val="16"/>
                <w:szCs w:val="16"/>
              </w:rPr>
            </w:pPr>
            <w:r>
              <w:rPr>
                <w:rFonts w:ascii="Times New Roman" w:hAnsi="Times New Roman"/>
                <w:spacing w:val="-12"/>
                <w:kern w:val="0"/>
                <w:sz w:val="16"/>
                <w:szCs w:val="16"/>
              </w:rPr>
              <w:t>H</w:t>
            </w:r>
          </w:p>
        </w:tc>
        <w:tc>
          <w:tcPr>
            <w:tcW w:w="390" w:type="dxa"/>
            <w:tcBorders>
              <w:top w:val="nil"/>
              <w:left w:val="nil"/>
              <w:bottom w:val="single" w:color="auto" w:sz="4" w:space="0"/>
              <w:right w:val="single" w:color="auto" w:sz="4" w:space="0"/>
            </w:tcBorders>
            <w:shd w:val="clear" w:color="auto" w:fill="15D6DB"/>
            <w:noWrap/>
            <w:vAlign w:val="center"/>
          </w:tcPr>
          <w:p w14:paraId="0E78195E">
            <w:pPr>
              <w:widowControl/>
              <w:snapToGrid w:val="0"/>
              <w:spacing w:line="240" w:lineRule="exact"/>
              <w:jc w:val="center"/>
              <w:rPr>
                <w:rFonts w:ascii="Times New Roman" w:hAnsi="Times New Roman"/>
                <w:spacing w:val="-12"/>
                <w:kern w:val="0"/>
                <w:sz w:val="16"/>
                <w:szCs w:val="16"/>
              </w:rPr>
            </w:pPr>
          </w:p>
        </w:tc>
        <w:tc>
          <w:tcPr>
            <w:tcW w:w="390" w:type="dxa"/>
            <w:tcBorders>
              <w:top w:val="nil"/>
              <w:left w:val="nil"/>
              <w:bottom w:val="single" w:color="auto" w:sz="4" w:space="0"/>
              <w:right w:val="single" w:color="auto" w:sz="4" w:space="0"/>
            </w:tcBorders>
            <w:shd w:val="clear" w:color="auto" w:fill="15D6DB"/>
            <w:noWrap/>
            <w:vAlign w:val="center"/>
          </w:tcPr>
          <w:p w14:paraId="57A18CD8">
            <w:pPr>
              <w:widowControl/>
              <w:snapToGrid w:val="0"/>
              <w:spacing w:line="240" w:lineRule="exact"/>
              <w:jc w:val="center"/>
              <w:rPr>
                <w:rFonts w:ascii="Times New Roman" w:hAnsi="Times New Roman"/>
                <w:kern w:val="0"/>
                <w:sz w:val="16"/>
                <w:szCs w:val="16"/>
              </w:rPr>
            </w:pPr>
          </w:p>
        </w:tc>
        <w:tc>
          <w:tcPr>
            <w:tcW w:w="425" w:type="dxa"/>
            <w:tcBorders>
              <w:top w:val="nil"/>
              <w:left w:val="nil"/>
              <w:bottom w:val="single" w:color="auto" w:sz="4" w:space="0"/>
              <w:right w:val="single" w:color="auto" w:sz="4" w:space="0"/>
            </w:tcBorders>
            <w:shd w:val="clear" w:color="auto" w:fill="FB885F"/>
            <w:noWrap/>
            <w:vAlign w:val="center"/>
          </w:tcPr>
          <w:p w14:paraId="1B9E89AC">
            <w:pPr>
              <w:widowControl/>
              <w:snapToGrid w:val="0"/>
              <w:spacing w:line="240" w:lineRule="exact"/>
              <w:jc w:val="center"/>
              <w:rPr>
                <w:rFonts w:ascii="Times New Roman" w:hAnsi="Times New Roman"/>
                <w:kern w:val="0"/>
                <w:sz w:val="16"/>
                <w:szCs w:val="16"/>
              </w:rPr>
            </w:pPr>
          </w:p>
        </w:tc>
        <w:tc>
          <w:tcPr>
            <w:tcW w:w="425" w:type="dxa"/>
            <w:tcBorders>
              <w:top w:val="nil"/>
              <w:left w:val="nil"/>
              <w:bottom w:val="single" w:color="auto" w:sz="4" w:space="0"/>
              <w:right w:val="single" w:color="auto" w:sz="4" w:space="0"/>
            </w:tcBorders>
            <w:shd w:val="clear" w:color="auto" w:fill="FB885F"/>
            <w:noWrap/>
            <w:vAlign w:val="center"/>
          </w:tcPr>
          <w:p w14:paraId="0DAAB894">
            <w:pPr>
              <w:widowControl/>
              <w:snapToGrid w:val="0"/>
              <w:spacing w:line="240" w:lineRule="exact"/>
              <w:jc w:val="center"/>
              <w:rPr>
                <w:rFonts w:ascii="Times New Roman" w:hAnsi="Times New Roman"/>
                <w:kern w:val="0"/>
                <w:sz w:val="16"/>
                <w:szCs w:val="16"/>
              </w:rPr>
            </w:pPr>
            <w:r>
              <w:rPr>
                <w:rFonts w:ascii="Times New Roman" w:hAnsi="Times New Roman"/>
                <w:sz w:val="16"/>
                <w:szCs w:val="16"/>
              </w:rPr>
              <w:t>M</w:t>
            </w:r>
          </w:p>
        </w:tc>
        <w:tc>
          <w:tcPr>
            <w:tcW w:w="425" w:type="dxa"/>
            <w:tcBorders>
              <w:top w:val="nil"/>
              <w:left w:val="nil"/>
              <w:bottom w:val="single" w:color="auto" w:sz="4" w:space="0"/>
              <w:right w:val="single" w:color="auto" w:sz="4" w:space="0"/>
            </w:tcBorders>
            <w:shd w:val="clear" w:color="auto" w:fill="FB885F"/>
            <w:noWrap/>
            <w:vAlign w:val="center"/>
          </w:tcPr>
          <w:p w14:paraId="0EDABB07">
            <w:pPr>
              <w:widowControl/>
              <w:snapToGrid w:val="0"/>
              <w:spacing w:line="240" w:lineRule="exact"/>
              <w:jc w:val="center"/>
              <w:rPr>
                <w:rFonts w:ascii="Times New Roman" w:hAnsi="Times New Roman"/>
                <w:kern w:val="0"/>
                <w:sz w:val="16"/>
                <w:szCs w:val="16"/>
              </w:rPr>
            </w:pPr>
          </w:p>
        </w:tc>
        <w:tc>
          <w:tcPr>
            <w:tcW w:w="425" w:type="dxa"/>
            <w:tcBorders>
              <w:top w:val="nil"/>
              <w:left w:val="nil"/>
              <w:bottom w:val="single" w:color="auto" w:sz="4" w:space="0"/>
              <w:right w:val="single" w:color="auto" w:sz="4" w:space="0"/>
            </w:tcBorders>
            <w:shd w:val="clear" w:color="auto" w:fill="FFFF00"/>
            <w:noWrap/>
            <w:vAlign w:val="center"/>
          </w:tcPr>
          <w:p w14:paraId="59E5A878">
            <w:pPr>
              <w:widowControl/>
              <w:snapToGrid w:val="0"/>
              <w:spacing w:line="240" w:lineRule="exact"/>
              <w:jc w:val="center"/>
              <w:rPr>
                <w:rFonts w:ascii="Times New Roman" w:hAnsi="Times New Roman"/>
                <w:kern w:val="0"/>
                <w:sz w:val="16"/>
                <w:szCs w:val="16"/>
              </w:rPr>
            </w:pPr>
          </w:p>
        </w:tc>
        <w:tc>
          <w:tcPr>
            <w:tcW w:w="425" w:type="dxa"/>
            <w:tcBorders>
              <w:top w:val="nil"/>
              <w:left w:val="nil"/>
              <w:bottom w:val="single" w:color="auto" w:sz="4" w:space="0"/>
              <w:right w:val="single" w:color="auto" w:sz="4" w:space="0"/>
            </w:tcBorders>
            <w:shd w:val="clear" w:color="auto" w:fill="FFFF00"/>
            <w:noWrap/>
            <w:vAlign w:val="center"/>
          </w:tcPr>
          <w:p w14:paraId="6F1CCA35">
            <w:pPr>
              <w:widowControl/>
              <w:snapToGrid w:val="0"/>
              <w:spacing w:line="240" w:lineRule="exact"/>
              <w:jc w:val="center"/>
              <w:rPr>
                <w:rFonts w:ascii="Times New Roman" w:hAnsi="Times New Roman"/>
                <w:kern w:val="0"/>
                <w:sz w:val="16"/>
                <w:szCs w:val="16"/>
              </w:rPr>
            </w:pPr>
          </w:p>
        </w:tc>
        <w:tc>
          <w:tcPr>
            <w:tcW w:w="427" w:type="dxa"/>
            <w:tcBorders>
              <w:top w:val="nil"/>
              <w:left w:val="nil"/>
              <w:bottom w:val="single" w:color="auto" w:sz="4" w:space="0"/>
              <w:right w:val="single" w:color="auto" w:sz="4" w:space="0"/>
            </w:tcBorders>
            <w:shd w:val="clear" w:color="auto" w:fill="FFFF00"/>
            <w:noWrap/>
            <w:vAlign w:val="center"/>
          </w:tcPr>
          <w:p w14:paraId="27394815">
            <w:pPr>
              <w:widowControl/>
              <w:snapToGrid w:val="0"/>
              <w:spacing w:line="240" w:lineRule="exact"/>
              <w:jc w:val="center"/>
              <w:rPr>
                <w:rFonts w:ascii="Times New Roman" w:hAnsi="Times New Roman"/>
                <w:kern w:val="0"/>
                <w:sz w:val="16"/>
                <w:szCs w:val="16"/>
              </w:rPr>
            </w:pPr>
          </w:p>
        </w:tc>
        <w:tc>
          <w:tcPr>
            <w:tcW w:w="424" w:type="dxa"/>
            <w:tcBorders>
              <w:top w:val="nil"/>
              <w:left w:val="nil"/>
              <w:bottom w:val="single" w:color="auto" w:sz="4" w:space="0"/>
              <w:right w:val="single" w:color="auto" w:sz="4" w:space="0"/>
            </w:tcBorders>
            <w:shd w:val="clear" w:color="auto" w:fill="FFC000"/>
            <w:noWrap/>
            <w:vAlign w:val="center"/>
          </w:tcPr>
          <w:p w14:paraId="09706A58">
            <w:pPr>
              <w:widowControl/>
              <w:snapToGrid w:val="0"/>
              <w:spacing w:line="240" w:lineRule="exact"/>
              <w:jc w:val="center"/>
              <w:rPr>
                <w:rFonts w:ascii="Times New Roman" w:hAnsi="Times New Roman"/>
                <w:kern w:val="0"/>
                <w:sz w:val="16"/>
                <w:szCs w:val="16"/>
              </w:rPr>
            </w:pPr>
          </w:p>
        </w:tc>
        <w:tc>
          <w:tcPr>
            <w:tcW w:w="426" w:type="dxa"/>
            <w:tcBorders>
              <w:top w:val="nil"/>
              <w:left w:val="nil"/>
              <w:bottom w:val="single" w:color="auto" w:sz="4" w:space="0"/>
              <w:right w:val="single" w:color="auto" w:sz="4" w:space="0"/>
            </w:tcBorders>
            <w:shd w:val="clear" w:color="auto" w:fill="FFC000"/>
            <w:noWrap/>
            <w:vAlign w:val="center"/>
          </w:tcPr>
          <w:p w14:paraId="62D1F170">
            <w:pPr>
              <w:widowControl/>
              <w:snapToGrid w:val="0"/>
              <w:spacing w:line="240" w:lineRule="exact"/>
              <w:jc w:val="center"/>
              <w:rPr>
                <w:rFonts w:ascii="Times New Roman" w:hAnsi="Times New Roman"/>
                <w:kern w:val="0"/>
                <w:sz w:val="16"/>
                <w:szCs w:val="16"/>
              </w:rPr>
            </w:pPr>
          </w:p>
        </w:tc>
        <w:tc>
          <w:tcPr>
            <w:tcW w:w="426" w:type="dxa"/>
            <w:tcBorders>
              <w:top w:val="nil"/>
              <w:left w:val="nil"/>
              <w:bottom w:val="single" w:color="auto" w:sz="4" w:space="0"/>
              <w:right w:val="single" w:color="auto" w:sz="4" w:space="0"/>
            </w:tcBorders>
            <w:shd w:val="clear" w:color="auto" w:fill="CCC0D9" w:themeFill="accent4" w:themeFillTint="66"/>
            <w:noWrap/>
            <w:vAlign w:val="center"/>
          </w:tcPr>
          <w:p w14:paraId="18871ED2">
            <w:pPr>
              <w:widowControl/>
              <w:snapToGrid w:val="0"/>
              <w:spacing w:line="240" w:lineRule="exact"/>
              <w:jc w:val="center"/>
              <w:rPr>
                <w:rFonts w:ascii="Times New Roman" w:hAnsi="Times New Roman"/>
                <w:kern w:val="0"/>
                <w:sz w:val="16"/>
                <w:szCs w:val="16"/>
              </w:rPr>
            </w:pPr>
          </w:p>
        </w:tc>
        <w:tc>
          <w:tcPr>
            <w:tcW w:w="426" w:type="dxa"/>
            <w:tcBorders>
              <w:top w:val="nil"/>
              <w:left w:val="nil"/>
              <w:bottom w:val="single" w:color="auto" w:sz="4" w:space="0"/>
              <w:right w:val="single" w:color="auto" w:sz="4" w:space="0"/>
            </w:tcBorders>
            <w:shd w:val="clear" w:color="auto" w:fill="CCC0D9" w:themeFill="accent4" w:themeFillTint="66"/>
            <w:noWrap/>
            <w:vAlign w:val="center"/>
          </w:tcPr>
          <w:p w14:paraId="7BBCA8B4">
            <w:pPr>
              <w:widowControl/>
              <w:snapToGrid w:val="0"/>
              <w:spacing w:line="240" w:lineRule="exact"/>
              <w:jc w:val="center"/>
              <w:rPr>
                <w:rFonts w:ascii="Times New Roman" w:hAnsi="Times New Roman"/>
                <w:kern w:val="0"/>
                <w:sz w:val="16"/>
                <w:szCs w:val="16"/>
              </w:rPr>
            </w:pPr>
            <w:r>
              <w:rPr>
                <w:rFonts w:ascii="Times New Roman" w:hAnsi="Times New Roman"/>
                <w:sz w:val="16"/>
                <w:szCs w:val="16"/>
              </w:rPr>
              <w:t>M</w:t>
            </w:r>
          </w:p>
        </w:tc>
        <w:tc>
          <w:tcPr>
            <w:tcW w:w="425" w:type="dxa"/>
            <w:tcBorders>
              <w:top w:val="nil"/>
              <w:left w:val="nil"/>
              <w:bottom w:val="single" w:color="auto" w:sz="4" w:space="0"/>
              <w:right w:val="single" w:color="auto" w:sz="4" w:space="0"/>
            </w:tcBorders>
            <w:shd w:val="clear" w:color="auto" w:fill="C4EF6D"/>
            <w:noWrap/>
            <w:vAlign w:val="center"/>
          </w:tcPr>
          <w:p w14:paraId="73FA01DC">
            <w:pPr>
              <w:widowControl/>
              <w:snapToGrid w:val="0"/>
              <w:spacing w:line="240" w:lineRule="exact"/>
              <w:jc w:val="center"/>
              <w:rPr>
                <w:rFonts w:ascii="Times New Roman" w:hAnsi="Times New Roman"/>
                <w:kern w:val="0"/>
                <w:sz w:val="16"/>
                <w:szCs w:val="16"/>
              </w:rPr>
            </w:pPr>
          </w:p>
        </w:tc>
        <w:tc>
          <w:tcPr>
            <w:tcW w:w="425" w:type="dxa"/>
            <w:tcBorders>
              <w:top w:val="nil"/>
              <w:left w:val="nil"/>
              <w:bottom w:val="single" w:color="auto" w:sz="4" w:space="0"/>
              <w:right w:val="single" w:color="auto" w:sz="4" w:space="0"/>
            </w:tcBorders>
            <w:shd w:val="clear" w:color="auto" w:fill="C4EF6D"/>
            <w:noWrap/>
            <w:vAlign w:val="center"/>
          </w:tcPr>
          <w:p w14:paraId="2C2D5F64">
            <w:pPr>
              <w:widowControl/>
              <w:snapToGrid w:val="0"/>
              <w:spacing w:line="240" w:lineRule="exact"/>
              <w:jc w:val="center"/>
              <w:rPr>
                <w:rFonts w:ascii="Times New Roman" w:hAnsi="Times New Roman"/>
                <w:kern w:val="0"/>
                <w:sz w:val="16"/>
                <w:szCs w:val="16"/>
              </w:rPr>
            </w:pPr>
          </w:p>
        </w:tc>
        <w:tc>
          <w:tcPr>
            <w:tcW w:w="496" w:type="dxa"/>
            <w:tcBorders>
              <w:top w:val="nil"/>
              <w:left w:val="nil"/>
              <w:bottom w:val="single" w:color="auto" w:sz="4" w:space="0"/>
              <w:right w:val="single" w:color="auto" w:sz="4" w:space="0"/>
            </w:tcBorders>
            <w:shd w:val="clear" w:color="auto" w:fill="FF9A8F"/>
            <w:noWrap/>
            <w:vAlign w:val="center"/>
          </w:tcPr>
          <w:p w14:paraId="1656A5E6">
            <w:pPr>
              <w:widowControl/>
              <w:snapToGrid w:val="0"/>
              <w:spacing w:line="240" w:lineRule="exact"/>
              <w:jc w:val="center"/>
              <w:rPr>
                <w:rFonts w:ascii="Times New Roman" w:hAnsi="Times New Roman"/>
                <w:kern w:val="0"/>
                <w:sz w:val="16"/>
                <w:szCs w:val="16"/>
              </w:rPr>
            </w:pPr>
          </w:p>
        </w:tc>
        <w:tc>
          <w:tcPr>
            <w:tcW w:w="496" w:type="dxa"/>
            <w:tcBorders>
              <w:top w:val="nil"/>
              <w:left w:val="nil"/>
              <w:bottom w:val="single" w:color="auto" w:sz="4" w:space="0"/>
              <w:right w:val="single" w:color="auto" w:sz="4" w:space="0"/>
            </w:tcBorders>
            <w:shd w:val="clear" w:color="auto" w:fill="FF9A8F"/>
            <w:noWrap/>
            <w:vAlign w:val="center"/>
          </w:tcPr>
          <w:p w14:paraId="1BB090F0">
            <w:pPr>
              <w:widowControl/>
              <w:snapToGrid w:val="0"/>
              <w:spacing w:line="240" w:lineRule="exact"/>
              <w:jc w:val="center"/>
              <w:rPr>
                <w:rFonts w:ascii="Times New Roman" w:hAnsi="Times New Roman"/>
                <w:kern w:val="0"/>
                <w:sz w:val="16"/>
                <w:szCs w:val="16"/>
              </w:rPr>
            </w:pPr>
          </w:p>
        </w:tc>
        <w:tc>
          <w:tcPr>
            <w:tcW w:w="450" w:type="dxa"/>
            <w:tcBorders>
              <w:top w:val="nil"/>
              <w:left w:val="nil"/>
              <w:bottom w:val="single" w:color="auto" w:sz="4" w:space="0"/>
              <w:right w:val="single" w:color="auto" w:sz="4" w:space="0"/>
            </w:tcBorders>
            <w:shd w:val="clear" w:color="auto" w:fill="65F970"/>
            <w:noWrap/>
            <w:vAlign w:val="center"/>
          </w:tcPr>
          <w:p w14:paraId="5E3961B6">
            <w:pPr>
              <w:widowControl/>
              <w:snapToGrid w:val="0"/>
              <w:spacing w:line="240" w:lineRule="exact"/>
              <w:jc w:val="center"/>
              <w:rPr>
                <w:rFonts w:ascii="Times New Roman" w:hAnsi="Times New Roman"/>
                <w:kern w:val="0"/>
                <w:sz w:val="16"/>
                <w:szCs w:val="16"/>
              </w:rPr>
            </w:pPr>
          </w:p>
        </w:tc>
        <w:tc>
          <w:tcPr>
            <w:tcW w:w="451" w:type="dxa"/>
            <w:tcBorders>
              <w:top w:val="nil"/>
              <w:left w:val="nil"/>
              <w:bottom w:val="single" w:color="auto" w:sz="4" w:space="0"/>
              <w:right w:val="single" w:color="auto" w:sz="4" w:space="0"/>
            </w:tcBorders>
            <w:shd w:val="clear" w:color="auto" w:fill="65F970"/>
            <w:noWrap/>
            <w:vAlign w:val="center"/>
          </w:tcPr>
          <w:p w14:paraId="45D6C4BB">
            <w:pPr>
              <w:widowControl/>
              <w:snapToGrid w:val="0"/>
              <w:spacing w:line="240" w:lineRule="exact"/>
              <w:jc w:val="center"/>
              <w:rPr>
                <w:rFonts w:ascii="Times New Roman" w:hAnsi="Times New Roman"/>
                <w:kern w:val="0"/>
                <w:sz w:val="16"/>
                <w:szCs w:val="16"/>
              </w:rPr>
            </w:pPr>
          </w:p>
        </w:tc>
        <w:tc>
          <w:tcPr>
            <w:tcW w:w="444" w:type="dxa"/>
            <w:tcBorders>
              <w:top w:val="nil"/>
              <w:left w:val="nil"/>
              <w:bottom w:val="single" w:color="auto" w:sz="4" w:space="0"/>
              <w:right w:val="single" w:color="auto" w:sz="4" w:space="0"/>
            </w:tcBorders>
            <w:shd w:val="clear" w:color="auto" w:fill="B58EFA"/>
            <w:noWrap/>
            <w:vAlign w:val="center"/>
          </w:tcPr>
          <w:p w14:paraId="775EAA42">
            <w:pPr>
              <w:widowControl/>
              <w:snapToGrid w:val="0"/>
              <w:spacing w:line="240" w:lineRule="exact"/>
              <w:jc w:val="center"/>
              <w:rPr>
                <w:rFonts w:ascii="Times New Roman" w:hAnsi="Times New Roman"/>
                <w:kern w:val="0"/>
                <w:sz w:val="16"/>
                <w:szCs w:val="16"/>
              </w:rPr>
            </w:pPr>
          </w:p>
        </w:tc>
        <w:tc>
          <w:tcPr>
            <w:tcW w:w="444" w:type="dxa"/>
            <w:tcBorders>
              <w:top w:val="nil"/>
              <w:left w:val="nil"/>
              <w:bottom w:val="single" w:color="auto" w:sz="4" w:space="0"/>
              <w:right w:val="single" w:color="auto" w:sz="4" w:space="0"/>
            </w:tcBorders>
            <w:shd w:val="clear" w:color="auto" w:fill="B58EFA"/>
            <w:noWrap/>
            <w:vAlign w:val="center"/>
          </w:tcPr>
          <w:p w14:paraId="4EC0C34F">
            <w:pPr>
              <w:widowControl/>
              <w:snapToGrid w:val="0"/>
              <w:spacing w:line="240" w:lineRule="exact"/>
              <w:jc w:val="center"/>
              <w:rPr>
                <w:rFonts w:ascii="Times New Roman" w:hAnsi="Times New Roman"/>
                <w:kern w:val="0"/>
                <w:sz w:val="16"/>
                <w:szCs w:val="16"/>
              </w:rPr>
            </w:pPr>
          </w:p>
        </w:tc>
      </w:tr>
      <w:tr w14:paraId="279FF805">
        <w:tblPrEx>
          <w:tblCellMar>
            <w:top w:w="0" w:type="dxa"/>
            <w:left w:w="108" w:type="dxa"/>
            <w:bottom w:w="0" w:type="dxa"/>
            <w:right w:w="108" w:type="dxa"/>
          </w:tblCellMar>
        </w:tblPrEx>
        <w:trPr>
          <w:trHeight w:val="240" w:hRule="atLeast"/>
          <w:tblHeader/>
          <w:jc w:val="center"/>
        </w:trPr>
        <w:tc>
          <w:tcPr>
            <w:tcW w:w="1980" w:type="dxa"/>
            <w:tcBorders>
              <w:top w:val="nil"/>
              <w:left w:val="single" w:color="auto" w:sz="4" w:space="0"/>
              <w:bottom w:val="single" w:color="auto" w:sz="4" w:space="0"/>
              <w:right w:val="single" w:color="auto" w:sz="4" w:space="0"/>
            </w:tcBorders>
            <w:shd w:val="clear" w:color="auto" w:fill="auto"/>
          </w:tcPr>
          <w:p w14:paraId="3E014D77">
            <w:pPr>
              <w:widowControl/>
              <w:snapToGrid w:val="0"/>
              <w:spacing w:line="240" w:lineRule="exact"/>
              <w:jc w:val="left"/>
              <w:rPr>
                <w:rFonts w:ascii="Times New Roman" w:hAnsi="Times New Roman"/>
                <w:color w:val="000000"/>
                <w:kern w:val="0"/>
                <w:sz w:val="16"/>
                <w:szCs w:val="16"/>
              </w:rPr>
            </w:pPr>
            <w:r>
              <w:rPr>
                <w:rFonts w:ascii="Times New Roman" w:hAnsi="Times New Roman"/>
                <w:color w:val="000000"/>
                <w:kern w:val="0"/>
                <w:sz w:val="16"/>
                <w:szCs w:val="16"/>
              </w:rPr>
              <w:t>数字信号处理</w:t>
            </w:r>
          </w:p>
        </w:tc>
        <w:tc>
          <w:tcPr>
            <w:tcW w:w="380" w:type="dxa"/>
            <w:tcBorders>
              <w:top w:val="nil"/>
              <w:left w:val="nil"/>
              <w:bottom w:val="single" w:color="auto" w:sz="4" w:space="0"/>
              <w:right w:val="single" w:color="auto" w:sz="4" w:space="0"/>
            </w:tcBorders>
            <w:shd w:val="clear" w:color="auto" w:fill="EE7EE1"/>
            <w:noWrap/>
            <w:vAlign w:val="center"/>
          </w:tcPr>
          <w:p w14:paraId="65584F13">
            <w:pPr>
              <w:widowControl/>
              <w:snapToGrid w:val="0"/>
              <w:spacing w:line="240" w:lineRule="exact"/>
              <w:jc w:val="center"/>
              <w:rPr>
                <w:rFonts w:ascii="Times New Roman" w:hAnsi="Times New Roman"/>
                <w:kern w:val="0"/>
                <w:sz w:val="16"/>
                <w:szCs w:val="16"/>
              </w:rPr>
            </w:pPr>
          </w:p>
        </w:tc>
        <w:tc>
          <w:tcPr>
            <w:tcW w:w="395" w:type="dxa"/>
            <w:tcBorders>
              <w:top w:val="nil"/>
              <w:left w:val="nil"/>
              <w:bottom w:val="single" w:color="auto" w:sz="4" w:space="0"/>
              <w:right w:val="single" w:color="auto" w:sz="4" w:space="0"/>
            </w:tcBorders>
            <w:shd w:val="clear" w:color="auto" w:fill="EE7EE1"/>
            <w:noWrap/>
            <w:vAlign w:val="center"/>
          </w:tcPr>
          <w:p w14:paraId="26CFB38F">
            <w:pPr>
              <w:widowControl/>
              <w:snapToGrid w:val="0"/>
              <w:spacing w:line="240" w:lineRule="exact"/>
              <w:jc w:val="center"/>
              <w:rPr>
                <w:rFonts w:ascii="Times New Roman" w:hAnsi="Times New Roman"/>
                <w:spacing w:val="-12"/>
                <w:kern w:val="0"/>
                <w:sz w:val="16"/>
                <w:szCs w:val="16"/>
              </w:rPr>
            </w:pPr>
          </w:p>
        </w:tc>
        <w:tc>
          <w:tcPr>
            <w:tcW w:w="395" w:type="dxa"/>
            <w:tcBorders>
              <w:top w:val="nil"/>
              <w:left w:val="nil"/>
              <w:bottom w:val="single" w:color="auto" w:sz="4" w:space="0"/>
              <w:right w:val="single" w:color="auto" w:sz="4" w:space="0"/>
            </w:tcBorders>
            <w:shd w:val="clear" w:color="auto" w:fill="EE7EE1"/>
            <w:noWrap/>
            <w:vAlign w:val="center"/>
          </w:tcPr>
          <w:p w14:paraId="08824DDB">
            <w:pPr>
              <w:widowControl/>
              <w:snapToGrid w:val="0"/>
              <w:spacing w:line="240" w:lineRule="exact"/>
              <w:jc w:val="center"/>
              <w:rPr>
                <w:rFonts w:ascii="Times New Roman" w:hAnsi="Times New Roman"/>
                <w:spacing w:val="-12"/>
                <w:kern w:val="0"/>
                <w:sz w:val="16"/>
                <w:szCs w:val="16"/>
              </w:rPr>
            </w:pPr>
            <w:r>
              <w:rPr>
                <w:rFonts w:ascii="Times New Roman" w:hAnsi="Times New Roman"/>
                <w:spacing w:val="-12"/>
                <w:kern w:val="0"/>
                <w:sz w:val="16"/>
                <w:szCs w:val="16"/>
              </w:rPr>
              <w:t>H</w:t>
            </w:r>
          </w:p>
        </w:tc>
        <w:tc>
          <w:tcPr>
            <w:tcW w:w="396" w:type="dxa"/>
            <w:tcBorders>
              <w:top w:val="nil"/>
              <w:left w:val="nil"/>
              <w:bottom w:val="single" w:color="auto" w:sz="4" w:space="0"/>
              <w:right w:val="single" w:color="auto" w:sz="4" w:space="0"/>
            </w:tcBorders>
            <w:shd w:val="clear" w:color="auto" w:fill="EE7EE1"/>
            <w:noWrap/>
            <w:vAlign w:val="center"/>
          </w:tcPr>
          <w:p w14:paraId="6854FAB5">
            <w:pPr>
              <w:widowControl/>
              <w:snapToGrid w:val="0"/>
              <w:spacing w:line="240" w:lineRule="exact"/>
              <w:jc w:val="center"/>
              <w:rPr>
                <w:rFonts w:ascii="Times New Roman" w:hAnsi="Times New Roman"/>
                <w:spacing w:val="-12"/>
                <w:kern w:val="0"/>
                <w:sz w:val="16"/>
                <w:szCs w:val="16"/>
              </w:rPr>
            </w:pPr>
          </w:p>
        </w:tc>
        <w:tc>
          <w:tcPr>
            <w:tcW w:w="426" w:type="dxa"/>
            <w:tcBorders>
              <w:top w:val="nil"/>
              <w:left w:val="nil"/>
              <w:bottom w:val="single" w:color="auto" w:sz="4" w:space="0"/>
              <w:right w:val="single" w:color="auto" w:sz="4" w:space="0"/>
            </w:tcBorders>
            <w:shd w:val="clear" w:color="auto" w:fill="D99594" w:themeFill="accent2" w:themeFillTint="99"/>
            <w:noWrap/>
            <w:vAlign w:val="center"/>
          </w:tcPr>
          <w:p w14:paraId="3441F2A5">
            <w:pPr>
              <w:widowControl/>
              <w:snapToGrid w:val="0"/>
              <w:spacing w:line="240" w:lineRule="exact"/>
              <w:jc w:val="center"/>
              <w:rPr>
                <w:rFonts w:ascii="Times New Roman" w:hAnsi="Times New Roman"/>
                <w:kern w:val="0"/>
                <w:sz w:val="16"/>
                <w:szCs w:val="16"/>
              </w:rPr>
            </w:pPr>
            <w:r>
              <w:rPr>
                <w:rFonts w:ascii="Times New Roman" w:hAnsi="Times New Roman"/>
                <w:sz w:val="16"/>
                <w:szCs w:val="16"/>
              </w:rPr>
              <w:t>M</w:t>
            </w:r>
          </w:p>
        </w:tc>
        <w:tc>
          <w:tcPr>
            <w:tcW w:w="426" w:type="dxa"/>
            <w:tcBorders>
              <w:top w:val="nil"/>
              <w:left w:val="nil"/>
              <w:bottom w:val="single" w:color="auto" w:sz="4" w:space="0"/>
              <w:right w:val="single" w:color="auto" w:sz="4" w:space="0"/>
            </w:tcBorders>
            <w:shd w:val="clear" w:color="auto" w:fill="D99594" w:themeFill="accent2" w:themeFillTint="99"/>
            <w:noWrap/>
            <w:vAlign w:val="center"/>
          </w:tcPr>
          <w:p w14:paraId="606D8F2D">
            <w:pPr>
              <w:widowControl/>
              <w:snapToGrid w:val="0"/>
              <w:spacing w:line="240" w:lineRule="exact"/>
              <w:jc w:val="center"/>
              <w:rPr>
                <w:rFonts w:ascii="Times New Roman" w:hAnsi="Times New Roman"/>
                <w:kern w:val="0"/>
                <w:sz w:val="16"/>
                <w:szCs w:val="16"/>
              </w:rPr>
            </w:pPr>
          </w:p>
        </w:tc>
        <w:tc>
          <w:tcPr>
            <w:tcW w:w="426" w:type="dxa"/>
            <w:tcBorders>
              <w:top w:val="nil"/>
              <w:left w:val="nil"/>
              <w:bottom w:val="single" w:color="auto" w:sz="4" w:space="0"/>
              <w:right w:val="single" w:color="auto" w:sz="4" w:space="0"/>
            </w:tcBorders>
            <w:shd w:val="clear" w:color="auto" w:fill="D99594" w:themeFill="accent2" w:themeFillTint="99"/>
            <w:noWrap/>
            <w:vAlign w:val="center"/>
          </w:tcPr>
          <w:p w14:paraId="4842767C">
            <w:pPr>
              <w:widowControl/>
              <w:snapToGrid w:val="0"/>
              <w:spacing w:line="240" w:lineRule="exact"/>
              <w:jc w:val="center"/>
              <w:rPr>
                <w:rFonts w:ascii="Times New Roman" w:hAnsi="Times New Roman"/>
                <w:kern w:val="0"/>
                <w:sz w:val="16"/>
                <w:szCs w:val="16"/>
              </w:rPr>
            </w:pPr>
          </w:p>
        </w:tc>
        <w:tc>
          <w:tcPr>
            <w:tcW w:w="390" w:type="dxa"/>
            <w:tcBorders>
              <w:top w:val="nil"/>
              <w:left w:val="nil"/>
              <w:bottom w:val="single" w:color="auto" w:sz="4" w:space="0"/>
              <w:right w:val="single" w:color="auto" w:sz="4" w:space="0"/>
            </w:tcBorders>
            <w:shd w:val="clear" w:color="auto" w:fill="15D6DB"/>
            <w:noWrap/>
            <w:vAlign w:val="center"/>
          </w:tcPr>
          <w:p w14:paraId="76ED9F74">
            <w:pPr>
              <w:widowControl/>
              <w:snapToGrid w:val="0"/>
              <w:spacing w:line="240" w:lineRule="exact"/>
              <w:jc w:val="center"/>
              <w:rPr>
                <w:rFonts w:ascii="Times New Roman" w:hAnsi="Times New Roman"/>
                <w:kern w:val="0"/>
                <w:sz w:val="16"/>
                <w:szCs w:val="16"/>
              </w:rPr>
            </w:pPr>
          </w:p>
        </w:tc>
        <w:tc>
          <w:tcPr>
            <w:tcW w:w="390" w:type="dxa"/>
            <w:tcBorders>
              <w:top w:val="nil"/>
              <w:left w:val="nil"/>
              <w:bottom w:val="single" w:color="auto" w:sz="4" w:space="0"/>
              <w:right w:val="single" w:color="auto" w:sz="4" w:space="0"/>
            </w:tcBorders>
            <w:shd w:val="clear" w:color="auto" w:fill="15D6DB"/>
            <w:noWrap/>
            <w:vAlign w:val="center"/>
          </w:tcPr>
          <w:p w14:paraId="40348A6F">
            <w:pPr>
              <w:widowControl/>
              <w:snapToGrid w:val="0"/>
              <w:spacing w:line="240" w:lineRule="exact"/>
              <w:jc w:val="center"/>
              <w:rPr>
                <w:rFonts w:ascii="Times New Roman" w:hAnsi="Times New Roman"/>
                <w:kern w:val="0"/>
                <w:sz w:val="16"/>
                <w:szCs w:val="16"/>
              </w:rPr>
            </w:pPr>
          </w:p>
        </w:tc>
        <w:tc>
          <w:tcPr>
            <w:tcW w:w="390" w:type="dxa"/>
            <w:tcBorders>
              <w:top w:val="nil"/>
              <w:left w:val="nil"/>
              <w:bottom w:val="single" w:color="auto" w:sz="4" w:space="0"/>
              <w:right w:val="single" w:color="auto" w:sz="4" w:space="0"/>
            </w:tcBorders>
            <w:shd w:val="clear" w:color="auto" w:fill="15D6DB"/>
            <w:noWrap/>
            <w:vAlign w:val="center"/>
          </w:tcPr>
          <w:p w14:paraId="7BB59ED7">
            <w:pPr>
              <w:widowControl/>
              <w:snapToGrid w:val="0"/>
              <w:spacing w:line="240" w:lineRule="exact"/>
              <w:jc w:val="center"/>
              <w:rPr>
                <w:rFonts w:ascii="Times New Roman" w:hAnsi="Times New Roman"/>
                <w:kern w:val="0"/>
                <w:sz w:val="16"/>
                <w:szCs w:val="16"/>
              </w:rPr>
            </w:pPr>
          </w:p>
        </w:tc>
        <w:tc>
          <w:tcPr>
            <w:tcW w:w="390" w:type="dxa"/>
            <w:tcBorders>
              <w:top w:val="nil"/>
              <w:left w:val="nil"/>
              <w:bottom w:val="single" w:color="auto" w:sz="4" w:space="0"/>
              <w:right w:val="single" w:color="auto" w:sz="4" w:space="0"/>
            </w:tcBorders>
            <w:shd w:val="clear" w:color="auto" w:fill="15D6DB"/>
            <w:noWrap/>
            <w:vAlign w:val="center"/>
          </w:tcPr>
          <w:p w14:paraId="5F0A5799">
            <w:pPr>
              <w:widowControl/>
              <w:snapToGrid w:val="0"/>
              <w:spacing w:line="240" w:lineRule="exact"/>
              <w:jc w:val="center"/>
              <w:rPr>
                <w:rFonts w:ascii="Times New Roman" w:hAnsi="Times New Roman"/>
                <w:kern w:val="0"/>
                <w:sz w:val="16"/>
                <w:szCs w:val="16"/>
              </w:rPr>
            </w:pPr>
          </w:p>
        </w:tc>
        <w:tc>
          <w:tcPr>
            <w:tcW w:w="425" w:type="dxa"/>
            <w:tcBorders>
              <w:top w:val="nil"/>
              <w:left w:val="nil"/>
              <w:bottom w:val="single" w:color="auto" w:sz="4" w:space="0"/>
              <w:right w:val="single" w:color="auto" w:sz="4" w:space="0"/>
            </w:tcBorders>
            <w:shd w:val="clear" w:color="auto" w:fill="FB885F"/>
            <w:noWrap/>
            <w:vAlign w:val="center"/>
          </w:tcPr>
          <w:p w14:paraId="33C6A9EA">
            <w:pPr>
              <w:widowControl/>
              <w:snapToGrid w:val="0"/>
              <w:spacing w:line="240" w:lineRule="exact"/>
              <w:jc w:val="center"/>
              <w:rPr>
                <w:rFonts w:ascii="Times New Roman" w:hAnsi="Times New Roman"/>
                <w:kern w:val="0"/>
                <w:sz w:val="16"/>
                <w:szCs w:val="16"/>
              </w:rPr>
            </w:pPr>
          </w:p>
        </w:tc>
        <w:tc>
          <w:tcPr>
            <w:tcW w:w="425" w:type="dxa"/>
            <w:tcBorders>
              <w:top w:val="nil"/>
              <w:left w:val="nil"/>
              <w:bottom w:val="single" w:color="auto" w:sz="4" w:space="0"/>
              <w:right w:val="single" w:color="auto" w:sz="4" w:space="0"/>
            </w:tcBorders>
            <w:shd w:val="clear" w:color="auto" w:fill="FB885F"/>
            <w:noWrap/>
            <w:vAlign w:val="center"/>
          </w:tcPr>
          <w:p w14:paraId="5D49C190">
            <w:pPr>
              <w:widowControl/>
              <w:snapToGrid w:val="0"/>
              <w:spacing w:line="240" w:lineRule="exact"/>
              <w:jc w:val="center"/>
              <w:rPr>
                <w:rFonts w:ascii="Times New Roman" w:hAnsi="Times New Roman"/>
                <w:kern w:val="0"/>
                <w:sz w:val="16"/>
                <w:szCs w:val="16"/>
              </w:rPr>
            </w:pPr>
          </w:p>
        </w:tc>
        <w:tc>
          <w:tcPr>
            <w:tcW w:w="425" w:type="dxa"/>
            <w:tcBorders>
              <w:top w:val="nil"/>
              <w:left w:val="nil"/>
              <w:bottom w:val="single" w:color="auto" w:sz="4" w:space="0"/>
              <w:right w:val="single" w:color="auto" w:sz="4" w:space="0"/>
            </w:tcBorders>
            <w:shd w:val="clear" w:color="auto" w:fill="FB885F"/>
            <w:noWrap/>
            <w:vAlign w:val="center"/>
          </w:tcPr>
          <w:p w14:paraId="783984F3">
            <w:pPr>
              <w:widowControl/>
              <w:snapToGrid w:val="0"/>
              <w:spacing w:line="240" w:lineRule="exact"/>
              <w:jc w:val="center"/>
              <w:rPr>
                <w:rFonts w:ascii="Times New Roman" w:hAnsi="Times New Roman"/>
                <w:kern w:val="0"/>
                <w:sz w:val="16"/>
                <w:szCs w:val="16"/>
              </w:rPr>
            </w:pPr>
          </w:p>
        </w:tc>
        <w:tc>
          <w:tcPr>
            <w:tcW w:w="425" w:type="dxa"/>
            <w:tcBorders>
              <w:top w:val="nil"/>
              <w:left w:val="nil"/>
              <w:bottom w:val="single" w:color="auto" w:sz="4" w:space="0"/>
              <w:right w:val="single" w:color="auto" w:sz="4" w:space="0"/>
            </w:tcBorders>
            <w:shd w:val="clear" w:color="auto" w:fill="FFFF00"/>
            <w:noWrap/>
            <w:vAlign w:val="center"/>
          </w:tcPr>
          <w:p w14:paraId="3B87E8BE">
            <w:pPr>
              <w:widowControl/>
              <w:snapToGrid w:val="0"/>
              <w:spacing w:line="240" w:lineRule="exact"/>
              <w:jc w:val="center"/>
              <w:rPr>
                <w:rFonts w:ascii="Times New Roman" w:hAnsi="Times New Roman"/>
                <w:kern w:val="0"/>
                <w:sz w:val="16"/>
                <w:szCs w:val="16"/>
              </w:rPr>
            </w:pPr>
          </w:p>
        </w:tc>
        <w:tc>
          <w:tcPr>
            <w:tcW w:w="425" w:type="dxa"/>
            <w:tcBorders>
              <w:top w:val="nil"/>
              <w:left w:val="nil"/>
              <w:bottom w:val="single" w:color="auto" w:sz="4" w:space="0"/>
              <w:right w:val="single" w:color="auto" w:sz="4" w:space="0"/>
            </w:tcBorders>
            <w:shd w:val="clear" w:color="auto" w:fill="FFFF00"/>
            <w:noWrap/>
            <w:vAlign w:val="center"/>
          </w:tcPr>
          <w:p w14:paraId="0208EAD5">
            <w:pPr>
              <w:widowControl/>
              <w:snapToGrid w:val="0"/>
              <w:spacing w:line="240" w:lineRule="exact"/>
              <w:jc w:val="center"/>
              <w:rPr>
                <w:rFonts w:ascii="Times New Roman" w:hAnsi="Times New Roman"/>
                <w:kern w:val="0"/>
                <w:sz w:val="16"/>
                <w:szCs w:val="16"/>
              </w:rPr>
            </w:pPr>
          </w:p>
        </w:tc>
        <w:tc>
          <w:tcPr>
            <w:tcW w:w="427" w:type="dxa"/>
            <w:tcBorders>
              <w:top w:val="nil"/>
              <w:left w:val="nil"/>
              <w:bottom w:val="single" w:color="auto" w:sz="4" w:space="0"/>
              <w:right w:val="single" w:color="auto" w:sz="4" w:space="0"/>
            </w:tcBorders>
            <w:shd w:val="clear" w:color="auto" w:fill="FFFF00"/>
            <w:noWrap/>
            <w:vAlign w:val="center"/>
          </w:tcPr>
          <w:p w14:paraId="5A449798">
            <w:pPr>
              <w:widowControl/>
              <w:snapToGrid w:val="0"/>
              <w:spacing w:line="240" w:lineRule="exact"/>
              <w:jc w:val="center"/>
              <w:rPr>
                <w:rFonts w:ascii="Times New Roman" w:hAnsi="Times New Roman"/>
                <w:kern w:val="0"/>
                <w:sz w:val="16"/>
                <w:szCs w:val="16"/>
              </w:rPr>
            </w:pPr>
          </w:p>
        </w:tc>
        <w:tc>
          <w:tcPr>
            <w:tcW w:w="424" w:type="dxa"/>
            <w:tcBorders>
              <w:top w:val="nil"/>
              <w:left w:val="nil"/>
              <w:bottom w:val="single" w:color="auto" w:sz="4" w:space="0"/>
              <w:right w:val="single" w:color="auto" w:sz="4" w:space="0"/>
            </w:tcBorders>
            <w:shd w:val="clear" w:color="auto" w:fill="FFC000"/>
            <w:noWrap/>
            <w:vAlign w:val="center"/>
          </w:tcPr>
          <w:p w14:paraId="5A64AD64">
            <w:pPr>
              <w:widowControl/>
              <w:snapToGrid w:val="0"/>
              <w:spacing w:line="240" w:lineRule="exact"/>
              <w:jc w:val="center"/>
              <w:rPr>
                <w:rFonts w:ascii="Times New Roman" w:hAnsi="Times New Roman"/>
                <w:kern w:val="0"/>
                <w:sz w:val="16"/>
                <w:szCs w:val="16"/>
              </w:rPr>
            </w:pPr>
          </w:p>
        </w:tc>
        <w:tc>
          <w:tcPr>
            <w:tcW w:w="426" w:type="dxa"/>
            <w:tcBorders>
              <w:top w:val="nil"/>
              <w:left w:val="nil"/>
              <w:bottom w:val="single" w:color="auto" w:sz="4" w:space="0"/>
              <w:right w:val="single" w:color="auto" w:sz="4" w:space="0"/>
            </w:tcBorders>
            <w:shd w:val="clear" w:color="auto" w:fill="FFC000"/>
            <w:noWrap/>
            <w:vAlign w:val="center"/>
          </w:tcPr>
          <w:p w14:paraId="64DA4C44">
            <w:pPr>
              <w:widowControl/>
              <w:snapToGrid w:val="0"/>
              <w:spacing w:line="240" w:lineRule="exact"/>
              <w:jc w:val="center"/>
              <w:rPr>
                <w:rFonts w:ascii="Times New Roman" w:hAnsi="Times New Roman"/>
                <w:kern w:val="0"/>
                <w:sz w:val="16"/>
                <w:szCs w:val="16"/>
              </w:rPr>
            </w:pPr>
          </w:p>
        </w:tc>
        <w:tc>
          <w:tcPr>
            <w:tcW w:w="426" w:type="dxa"/>
            <w:tcBorders>
              <w:top w:val="nil"/>
              <w:left w:val="nil"/>
              <w:bottom w:val="single" w:color="auto" w:sz="4" w:space="0"/>
              <w:right w:val="single" w:color="auto" w:sz="4" w:space="0"/>
            </w:tcBorders>
            <w:shd w:val="clear" w:color="auto" w:fill="CCC0D9" w:themeFill="accent4" w:themeFillTint="66"/>
            <w:noWrap/>
            <w:vAlign w:val="center"/>
          </w:tcPr>
          <w:p w14:paraId="77FDAE95">
            <w:pPr>
              <w:widowControl/>
              <w:snapToGrid w:val="0"/>
              <w:spacing w:line="240" w:lineRule="exact"/>
              <w:jc w:val="center"/>
              <w:rPr>
                <w:rFonts w:ascii="Times New Roman" w:hAnsi="Times New Roman"/>
                <w:kern w:val="0"/>
                <w:sz w:val="16"/>
                <w:szCs w:val="16"/>
              </w:rPr>
            </w:pPr>
          </w:p>
        </w:tc>
        <w:tc>
          <w:tcPr>
            <w:tcW w:w="426" w:type="dxa"/>
            <w:tcBorders>
              <w:top w:val="nil"/>
              <w:left w:val="nil"/>
              <w:bottom w:val="single" w:color="auto" w:sz="4" w:space="0"/>
              <w:right w:val="single" w:color="auto" w:sz="4" w:space="0"/>
            </w:tcBorders>
            <w:shd w:val="clear" w:color="auto" w:fill="CCC0D9" w:themeFill="accent4" w:themeFillTint="66"/>
            <w:noWrap/>
            <w:vAlign w:val="center"/>
          </w:tcPr>
          <w:p w14:paraId="3DF7662A">
            <w:pPr>
              <w:widowControl/>
              <w:snapToGrid w:val="0"/>
              <w:spacing w:line="240" w:lineRule="exact"/>
              <w:jc w:val="center"/>
              <w:rPr>
                <w:rFonts w:ascii="Times New Roman" w:hAnsi="Times New Roman"/>
                <w:kern w:val="0"/>
                <w:sz w:val="16"/>
                <w:szCs w:val="16"/>
              </w:rPr>
            </w:pPr>
          </w:p>
        </w:tc>
        <w:tc>
          <w:tcPr>
            <w:tcW w:w="425" w:type="dxa"/>
            <w:tcBorders>
              <w:top w:val="nil"/>
              <w:left w:val="nil"/>
              <w:bottom w:val="single" w:color="auto" w:sz="4" w:space="0"/>
              <w:right w:val="single" w:color="auto" w:sz="4" w:space="0"/>
            </w:tcBorders>
            <w:shd w:val="clear" w:color="auto" w:fill="C4EF6D"/>
            <w:noWrap/>
            <w:vAlign w:val="center"/>
          </w:tcPr>
          <w:p w14:paraId="218F77DC">
            <w:pPr>
              <w:widowControl/>
              <w:snapToGrid w:val="0"/>
              <w:spacing w:line="240" w:lineRule="exact"/>
              <w:jc w:val="center"/>
              <w:rPr>
                <w:rFonts w:ascii="Times New Roman" w:hAnsi="Times New Roman"/>
                <w:kern w:val="0"/>
                <w:sz w:val="16"/>
                <w:szCs w:val="16"/>
              </w:rPr>
            </w:pPr>
          </w:p>
        </w:tc>
        <w:tc>
          <w:tcPr>
            <w:tcW w:w="425" w:type="dxa"/>
            <w:tcBorders>
              <w:top w:val="nil"/>
              <w:left w:val="nil"/>
              <w:bottom w:val="single" w:color="auto" w:sz="4" w:space="0"/>
              <w:right w:val="single" w:color="auto" w:sz="4" w:space="0"/>
            </w:tcBorders>
            <w:shd w:val="clear" w:color="auto" w:fill="C4EF6D"/>
            <w:noWrap/>
            <w:vAlign w:val="center"/>
          </w:tcPr>
          <w:p w14:paraId="245BF5C6">
            <w:pPr>
              <w:widowControl/>
              <w:snapToGrid w:val="0"/>
              <w:spacing w:line="240" w:lineRule="exact"/>
              <w:jc w:val="center"/>
              <w:rPr>
                <w:rFonts w:ascii="Times New Roman" w:hAnsi="Times New Roman"/>
                <w:kern w:val="0"/>
                <w:sz w:val="16"/>
                <w:szCs w:val="16"/>
              </w:rPr>
            </w:pPr>
          </w:p>
        </w:tc>
        <w:tc>
          <w:tcPr>
            <w:tcW w:w="496" w:type="dxa"/>
            <w:tcBorders>
              <w:top w:val="nil"/>
              <w:left w:val="nil"/>
              <w:bottom w:val="single" w:color="auto" w:sz="4" w:space="0"/>
              <w:right w:val="single" w:color="auto" w:sz="4" w:space="0"/>
            </w:tcBorders>
            <w:shd w:val="clear" w:color="auto" w:fill="FF9A8F"/>
            <w:noWrap/>
            <w:vAlign w:val="center"/>
          </w:tcPr>
          <w:p w14:paraId="1B821448">
            <w:pPr>
              <w:widowControl/>
              <w:snapToGrid w:val="0"/>
              <w:spacing w:line="240" w:lineRule="exact"/>
              <w:jc w:val="center"/>
              <w:rPr>
                <w:rFonts w:ascii="Times New Roman" w:hAnsi="Times New Roman"/>
                <w:kern w:val="0"/>
                <w:sz w:val="16"/>
                <w:szCs w:val="16"/>
              </w:rPr>
            </w:pPr>
          </w:p>
        </w:tc>
        <w:tc>
          <w:tcPr>
            <w:tcW w:w="496" w:type="dxa"/>
            <w:tcBorders>
              <w:top w:val="nil"/>
              <w:left w:val="nil"/>
              <w:bottom w:val="single" w:color="auto" w:sz="4" w:space="0"/>
              <w:right w:val="single" w:color="auto" w:sz="4" w:space="0"/>
            </w:tcBorders>
            <w:shd w:val="clear" w:color="auto" w:fill="FF9A8F"/>
            <w:noWrap/>
            <w:vAlign w:val="center"/>
          </w:tcPr>
          <w:p w14:paraId="75F75B86">
            <w:pPr>
              <w:widowControl/>
              <w:snapToGrid w:val="0"/>
              <w:spacing w:line="240" w:lineRule="exact"/>
              <w:jc w:val="center"/>
              <w:rPr>
                <w:rFonts w:ascii="Times New Roman" w:hAnsi="Times New Roman"/>
                <w:kern w:val="0"/>
                <w:sz w:val="16"/>
                <w:szCs w:val="16"/>
              </w:rPr>
            </w:pPr>
            <w:r>
              <w:rPr>
                <w:rFonts w:ascii="Times New Roman" w:hAnsi="Times New Roman"/>
                <w:sz w:val="16"/>
                <w:szCs w:val="16"/>
              </w:rPr>
              <w:t>M</w:t>
            </w:r>
          </w:p>
        </w:tc>
        <w:tc>
          <w:tcPr>
            <w:tcW w:w="450" w:type="dxa"/>
            <w:tcBorders>
              <w:top w:val="nil"/>
              <w:left w:val="nil"/>
              <w:bottom w:val="single" w:color="auto" w:sz="4" w:space="0"/>
              <w:right w:val="single" w:color="auto" w:sz="4" w:space="0"/>
            </w:tcBorders>
            <w:shd w:val="clear" w:color="auto" w:fill="65F970"/>
            <w:noWrap/>
            <w:vAlign w:val="center"/>
          </w:tcPr>
          <w:p w14:paraId="416B7264">
            <w:pPr>
              <w:widowControl/>
              <w:snapToGrid w:val="0"/>
              <w:spacing w:line="240" w:lineRule="exact"/>
              <w:jc w:val="center"/>
              <w:rPr>
                <w:rFonts w:ascii="Times New Roman" w:hAnsi="Times New Roman"/>
                <w:kern w:val="0"/>
                <w:sz w:val="16"/>
                <w:szCs w:val="16"/>
              </w:rPr>
            </w:pPr>
          </w:p>
        </w:tc>
        <w:tc>
          <w:tcPr>
            <w:tcW w:w="451" w:type="dxa"/>
            <w:tcBorders>
              <w:top w:val="nil"/>
              <w:left w:val="nil"/>
              <w:bottom w:val="single" w:color="auto" w:sz="4" w:space="0"/>
              <w:right w:val="single" w:color="auto" w:sz="4" w:space="0"/>
            </w:tcBorders>
            <w:shd w:val="clear" w:color="auto" w:fill="65F970"/>
            <w:noWrap/>
            <w:vAlign w:val="center"/>
          </w:tcPr>
          <w:p w14:paraId="05BA4F97">
            <w:pPr>
              <w:widowControl/>
              <w:snapToGrid w:val="0"/>
              <w:spacing w:line="240" w:lineRule="exact"/>
              <w:jc w:val="center"/>
              <w:rPr>
                <w:rFonts w:ascii="Times New Roman" w:hAnsi="Times New Roman"/>
                <w:kern w:val="0"/>
                <w:sz w:val="16"/>
                <w:szCs w:val="16"/>
              </w:rPr>
            </w:pPr>
          </w:p>
        </w:tc>
        <w:tc>
          <w:tcPr>
            <w:tcW w:w="444" w:type="dxa"/>
            <w:tcBorders>
              <w:top w:val="nil"/>
              <w:left w:val="nil"/>
              <w:bottom w:val="single" w:color="auto" w:sz="4" w:space="0"/>
              <w:right w:val="single" w:color="auto" w:sz="4" w:space="0"/>
            </w:tcBorders>
            <w:shd w:val="clear" w:color="auto" w:fill="B58EFA"/>
            <w:noWrap/>
            <w:vAlign w:val="center"/>
          </w:tcPr>
          <w:p w14:paraId="55D1D622">
            <w:pPr>
              <w:widowControl/>
              <w:snapToGrid w:val="0"/>
              <w:spacing w:line="240" w:lineRule="exact"/>
              <w:jc w:val="center"/>
              <w:rPr>
                <w:rFonts w:ascii="Times New Roman" w:hAnsi="Times New Roman"/>
                <w:kern w:val="0"/>
                <w:sz w:val="16"/>
                <w:szCs w:val="16"/>
              </w:rPr>
            </w:pPr>
          </w:p>
        </w:tc>
        <w:tc>
          <w:tcPr>
            <w:tcW w:w="444" w:type="dxa"/>
            <w:tcBorders>
              <w:top w:val="nil"/>
              <w:left w:val="nil"/>
              <w:bottom w:val="single" w:color="auto" w:sz="4" w:space="0"/>
              <w:right w:val="single" w:color="auto" w:sz="4" w:space="0"/>
            </w:tcBorders>
            <w:shd w:val="clear" w:color="auto" w:fill="B58EFA"/>
            <w:noWrap/>
            <w:vAlign w:val="center"/>
          </w:tcPr>
          <w:p w14:paraId="79426682">
            <w:pPr>
              <w:widowControl/>
              <w:snapToGrid w:val="0"/>
              <w:spacing w:line="240" w:lineRule="exact"/>
              <w:jc w:val="center"/>
              <w:rPr>
                <w:rFonts w:ascii="Times New Roman" w:hAnsi="Times New Roman"/>
                <w:kern w:val="0"/>
                <w:sz w:val="16"/>
                <w:szCs w:val="16"/>
              </w:rPr>
            </w:pPr>
          </w:p>
        </w:tc>
      </w:tr>
      <w:tr w14:paraId="3E048CAA">
        <w:tblPrEx>
          <w:tblCellMar>
            <w:top w:w="0" w:type="dxa"/>
            <w:left w:w="108" w:type="dxa"/>
            <w:bottom w:w="0" w:type="dxa"/>
            <w:right w:w="108" w:type="dxa"/>
          </w:tblCellMar>
        </w:tblPrEx>
        <w:trPr>
          <w:trHeight w:val="240" w:hRule="atLeast"/>
          <w:tblHeader/>
          <w:jc w:val="center"/>
        </w:trPr>
        <w:tc>
          <w:tcPr>
            <w:tcW w:w="1980" w:type="dxa"/>
            <w:tcBorders>
              <w:top w:val="nil"/>
              <w:left w:val="single" w:color="auto" w:sz="4" w:space="0"/>
              <w:bottom w:val="single" w:color="auto" w:sz="4" w:space="0"/>
              <w:right w:val="single" w:color="auto" w:sz="4" w:space="0"/>
            </w:tcBorders>
            <w:shd w:val="clear" w:color="auto" w:fill="auto"/>
          </w:tcPr>
          <w:p w14:paraId="6FB13E4D">
            <w:pPr>
              <w:widowControl/>
              <w:snapToGrid w:val="0"/>
              <w:spacing w:line="240" w:lineRule="exact"/>
              <w:jc w:val="left"/>
              <w:rPr>
                <w:rFonts w:ascii="Times New Roman" w:hAnsi="Times New Roman"/>
                <w:color w:val="000000"/>
                <w:kern w:val="0"/>
                <w:sz w:val="16"/>
                <w:szCs w:val="16"/>
              </w:rPr>
            </w:pPr>
            <w:r>
              <w:rPr>
                <w:rFonts w:ascii="Times New Roman" w:hAnsi="Times New Roman"/>
                <w:color w:val="000000"/>
                <w:kern w:val="0"/>
                <w:sz w:val="16"/>
                <w:szCs w:val="16"/>
              </w:rPr>
              <w:t>通信原理</w:t>
            </w:r>
          </w:p>
        </w:tc>
        <w:tc>
          <w:tcPr>
            <w:tcW w:w="380" w:type="dxa"/>
            <w:tcBorders>
              <w:top w:val="nil"/>
              <w:left w:val="nil"/>
              <w:bottom w:val="single" w:color="auto" w:sz="4" w:space="0"/>
              <w:right w:val="single" w:color="auto" w:sz="4" w:space="0"/>
            </w:tcBorders>
            <w:shd w:val="clear" w:color="auto" w:fill="EE7EE1"/>
            <w:noWrap/>
            <w:vAlign w:val="center"/>
          </w:tcPr>
          <w:p w14:paraId="345F6520">
            <w:pPr>
              <w:widowControl/>
              <w:snapToGrid w:val="0"/>
              <w:spacing w:line="240" w:lineRule="exact"/>
              <w:jc w:val="center"/>
              <w:rPr>
                <w:rFonts w:ascii="Times New Roman" w:hAnsi="Times New Roman"/>
                <w:kern w:val="0"/>
                <w:sz w:val="16"/>
                <w:szCs w:val="16"/>
              </w:rPr>
            </w:pPr>
          </w:p>
        </w:tc>
        <w:tc>
          <w:tcPr>
            <w:tcW w:w="395" w:type="dxa"/>
            <w:tcBorders>
              <w:top w:val="nil"/>
              <w:left w:val="nil"/>
              <w:bottom w:val="single" w:color="auto" w:sz="4" w:space="0"/>
              <w:right w:val="single" w:color="auto" w:sz="4" w:space="0"/>
            </w:tcBorders>
            <w:shd w:val="clear" w:color="auto" w:fill="EE7EE1"/>
            <w:noWrap/>
            <w:vAlign w:val="center"/>
          </w:tcPr>
          <w:p w14:paraId="2BF06995">
            <w:pPr>
              <w:widowControl/>
              <w:snapToGrid w:val="0"/>
              <w:spacing w:line="240" w:lineRule="exact"/>
              <w:jc w:val="center"/>
              <w:rPr>
                <w:rFonts w:ascii="Times New Roman" w:hAnsi="Times New Roman"/>
                <w:kern w:val="0"/>
                <w:sz w:val="16"/>
                <w:szCs w:val="16"/>
              </w:rPr>
            </w:pPr>
          </w:p>
        </w:tc>
        <w:tc>
          <w:tcPr>
            <w:tcW w:w="395" w:type="dxa"/>
            <w:tcBorders>
              <w:top w:val="nil"/>
              <w:left w:val="nil"/>
              <w:bottom w:val="single" w:color="auto" w:sz="4" w:space="0"/>
              <w:right w:val="single" w:color="auto" w:sz="4" w:space="0"/>
            </w:tcBorders>
            <w:shd w:val="clear" w:color="auto" w:fill="EE7EE1"/>
            <w:noWrap/>
            <w:vAlign w:val="center"/>
          </w:tcPr>
          <w:p w14:paraId="6082FE1A">
            <w:pPr>
              <w:widowControl/>
              <w:snapToGrid w:val="0"/>
              <w:spacing w:line="240" w:lineRule="exact"/>
              <w:jc w:val="center"/>
              <w:rPr>
                <w:rFonts w:ascii="Times New Roman" w:hAnsi="Times New Roman"/>
                <w:kern w:val="0"/>
                <w:sz w:val="16"/>
                <w:szCs w:val="16"/>
              </w:rPr>
            </w:pPr>
          </w:p>
        </w:tc>
        <w:tc>
          <w:tcPr>
            <w:tcW w:w="396" w:type="dxa"/>
            <w:tcBorders>
              <w:top w:val="nil"/>
              <w:left w:val="nil"/>
              <w:bottom w:val="single" w:color="auto" w:sz="4" w:space="0"/>
              <w:right w:val="single" w:color="auto" w:sz="4" w:space="0"/>
            </w:tcBorders>
            <w:shd w:val="clear" w:color="auto" w:fill="EE7EE1"/>
            <w:noWrap/>
            <w:vAlign w:val="center"/>
          </w:tcPr>
          <w:p w14:paraId="61774851">
            <w:pPr>
              <w:widowControl/>
              <w:snapToGrid w:val="0"/>
              <w:spacing w:line="240" w:lineRule="exact"/>
              <w:jc w:val="center"/>
              <w:rPr>
                <w:rFonts w:ascii="Times New Roman" w:hAnsi="Times New Roman"/>
                <w:spacing w:val="-12"/>
                <w:kern w:val="0"/>
                <w:sz w:val="16"/>
                <w:szCs w:val="16"/>
              </w:rPr>
            </w:pPr>
            <w:r>
              <w:rPr>
                <w:rFonts w:ascii="Times New Roman" w:hAnsi="Times New Roman"/>
                <w:spacing w:val="-12"/>
                <w:kern w:val="0"/>
                <w:sz w:val="16"/>
                <w:szCs w:val="16"/>
              </w:rPr>
              <w:t>H</w:t>
            </w:r>
          </w:p>
        </w:tc>
        <w:tc>
          <w:tcPr>
            <w:tcW w:w="426" w:type="dxa"/>
            <w:tcBorders>
              <w:top w:val="nil"/>
              <w:left w:val="nil"/>
              <w:bottom w:val="single" w:color="auto" w:sz="4" w:space="0"/>
              <w:right w:val="single" w:color="auto" w:sz="4" w:space="0"/>
            </w:tcBorders>
            <w:shd w:val="clear" w:color="auto" w:fill="D99594" w:themeFill="accent2" w:themeFillTint="99"/>
            <w:noWrap/>
            <w:vAlign w:val="center"/>
          </w:tcPr>
          <w:p w14:paraId="2230AAF1">
            <w:pPr>
              <w:widowControl/>
              <w:snapToGrid w:val="0"/>
              <w:spacing w:line="240" w:lineRule="exact"/>
              <w:jc w:val="center"/>
              <w:rPr>
                <w:rFonts w:ascii="Times New Roman" w:hAnsi="Times New Roman"/>
                <w:spacing w:val="-12"/>
                <w:kern w:val="0"/>
                <w:sz w:val="16"/>
                <w:szCs w:val="16"/>
              </w:rPr>
            </w:pPr>
          </w:p>
        </w:tc>
        <w:tc>
          <w:tcPr>
            <w:tcW w:w="426" w:type="dxa"/>
            <w:tcBorders>
              <w:top w:val="nil"/>
              <w:left w:val="nil"/>
              <w:bottom w:val="single" w:color="auto" w:sz="4" w:space="0"/>
              <w:right w:val="single" w:color="auto" w:sz="4" w:space="0"/>
            </w:tcBorders>
            <w:shd w:val="clear" w:color="auto" w:fill="D99594" w:themeFill="accent2" w:themeFillTint="99"/>
            <w:noWrap/>
            <w:vAlign w:val="center"/>
          </w:tcPr>
          <w:p w14:paraId="7799A311">
            <w:pPr>
              <w:widowControl/>
              <w:snapToGrid w:val="0"/>
              <w:spacing w:line="240" w:lineRule="exact"/>
              <w:jc w:val="center"/>
              <w:rPr>
                <w:rFonts w:ascii="Times New Roman" w:hAnsi="Times New Roman"/>
                <w:kern w:val="0"/>
                <w:sz w:val="16"/>
                <w:szCs w:val="16"/>
              </w:rPr>
            </w:pPr>
            <w:r>
              <w:rPr>
                <w:rFonts w:ascii="Times New Roman" w:hAnsi="Times New Roman"/>
                <w:sz w:val="16"/>
                <w:szCs w:val="16"/>
              </w:rPr>
              <w:t>H</w:t>
            </w:r>
          </w:p>
        </w:tc>
        <w:tc>
          <w:tcPr>
            <w:tcW w:w="426" w:type="dxa"/>
            <w:tcBorders>
              <w:top w:val="nil"/>
              <w:left w:val="nil"/>
              <w:bottom w:val="single" w:color="auto" w:sz="4" w:space="0"/>
              <w:right w:val="single" w:color="auto" w:sz="4" w:space="0"/>
            </w:tcBorders>
            <w:shd w:val="clear" w:color="auto" w:fill="D99594" w:themeFill="accent2" w:themeFillTint="99"/>
            <w:noWrap/>
            <w:vAlign w:val="center"/>
          </w:tcPr>
          <w:p w14:paraId="2E67B257">
            <w:pPr>
              <w:widowControl/>
              <w:snapToGrid w:val="0"/>
              <w:spacing w:line="240" w:lineRule="exact"/>
              <w:jc w:val="center"/>
              <w:rPr>
                <w:rFonts w:ascii="Times New Roman" w:hAnsi="Times New Roman"/>
                <w:kern w:val="0"/>
                <w:sz w:val="16"/>
                <w:szCs w:val="16"/>
              </w:rPr>
            </w:pPr>
          </w:p>
        </w:tc>
        <w:tc>
          <w:tcPr>
            <w:tcW w:w="390" w:type="dxa"/>
            <w:tcBorders>
              <w:top w:val="nil"/>
              <w:left w:val="nil"/>
              <w:bottom w:val="single" w:color="auto" w:sz="4" w:space="0"/>
              <w:right w:val="single" w:color="auto" w:sz="4" w:space="0"/>
            </w:tcBorders>
            <w:shd w:val="clear" w:color="auto" w:fill="15D6DB"/>
            <w:noWrap/>
            <w:vAlign w:val="center"/>
          </w:tcPr>
          <w:p w14:paraId="2A4FADC8">
            <w:pPr>
              <w:widowControl/>
              <w:snapToGrid w:val="0"/>
              <w:spacing w:line="240" w:lineRule="exact"/>
              <w:jc w:val="center"/>
              <w:rPr>
                <w:rFonts w:ascii="Times New Roman" w:hAnsi="Times New Roman"/>
                <w:kern w:val="0"/>
                <w:sz w:val="16"/>
                <w:szCs w:val="16"/>
              </w:rPr>
            </w:pPr>
          </w:p>
        </w:tc>
        <w:tc>
          <w:tcPr>
            <w:tcW w:w="390" w:type="dxa"/>
            <w:tcBorders>
              <w:top w:val="nil"/>
              <w:left w:val="nil"/>
              <w:bottom w:val="single" w:color="auto" w:sz="4" w:space="0"/>
              <w:right w:val="single" w:color="auto" w:sz="4" w:space="0"/>
            </w:tcBorders>
            <w:shd w:val="clear" w:color="auto" w:fill="15D6DB"/>
            <w:noWrap/>
            <w:vAlign w:val="center"/>
          </w:tcPr>
          <w:p w14:paraId="3A38EF1D">
            <w:pPr>
              <w:widowControl/>
              <w:snapToGrid w:val="0"/>
              <w:spacing w:line="240" w:lineRule="exact"/>
              <w:jc w:val="center"/>
              <w:rPr>
                <w:rFonts w:ascii="Times New Roman" w:hAnsi="Times New Roman"/>
                <w:kern w:val="0"/>
                <w:sz w:val="16"/>
                <w:szCs w:val="16"/>
              </w:rPr>
            </w:pPr>
          </w:p>
        </w:tc>
        <w:tc>
          <w:tcPr>
            <w:tcW w:w="390" w:type="dxa"/>
            <w:tcBorders>
              <w:top w:val="nil"/>
              <w:left w:val="nil"/>
              <w:bottom w:val="single" w:color="auto" w:sz="4" w:space="0"/>
              <w:right w:val="single" w:color="auto" w:sz="4" w:space="0"/>
            </w:tcBorders>
            <w:shd w:val="clear" w:color="auto" w:fill="15D6DB"/>
            <w:noWrap/>
            <w:vAlign w:val="center"/>
          </w:tcPr>
          <w:p w14:paraId="51491E17">
            <w:pPr>
              <w:widowControl/>
              <w:snapToGrid w:val="0"/>
              <w:spacing w:line="240" w:lineRule="exact"/>
              <w:jc w:val="center"/>
              <w:rPr>
                <w:rFonts w:ascii="Times New Roman" w:hAnsi="Times New Roman"/>
                <w:kern w:val="0"/>
                <w:sz w:val="16"/>
                <w:szCs w:val="16"/>
              </w:rPr>
            </w:pPr>
          </w:p>
        </w:tc>
        <w:tc>
          <w:tcPr>
            <w:tcW w:w="390" w:type="dxa"/>
            <w:tcBorders>
              <w:top w:val="nil"/>
              <w:left w:val="nil"/>
              <w:bottom w:val="single" w:color="auto" w:sz="4" w:space="0"/>
              <w:right w:val="single" w:color="auto" w:sz="4" w:space="0"/>
            </w:tcBorders>
            <w:shd w:val="clear" w:color="auto" w:fill="15D6DB"/>
            <w:noWrap/>
            <w:vAlign w:val="center"/>
          </w:tcPr>
          <w:p w14:paraId="37015511">
            <w:pPr>
              <w:widowControl/>
              <w:snapToGrid w:val="0"/>
              <w:spacing w:line="240" w:lineRule="exact"/>
              <w:jc w:val="center"/>
              <w:rPr>
                <w:rFonts w:ascii="Times New Roman" w:hAnsi="Times New Roman"/>
                <w:kern w:val="0"/>
                <w:sz w:val="16"/>
                <w:szCs w:val="16"/>
              </w:rPr>
            </w:pPr>
          </w:p>
        </w:tc>
        <w:tc>
          <w:tcPr>
            <w:tcW w:w="425" w:type="dxa"/>
            <w:tcBorders>
              <w:top w:val="nil"/>
              <w:left w:val="nil"/>
              <w:bottom w:val="single" w:color="auto" w:sz="4" w:space="0"/>
              <w:right w:val="single" w:color="auto" w:sz="4" w:space="0"/>
            </w:tcBorders>
            <w:shd w:val="clear" w:color="auto" w:fill="FB885F"/>
            <w:noWrap/>
            <w:vAlign w:val="center"/>
          </w:tcPr>
          <w:p w14:paraId="4B1CA81C">
            <w:pPr>
              <w:widowControl/>
              <w:snapToGrid w:val="0"/>
              <w:spacing w:line="240" w:lineRule="exact"/>
              <w:jc w:val="center"/>
              <w:rPr>
                <w:rFonts w:ascii="Times New Roman" w:hAnsi="Times New Roman"/>
                <w:kern w:val="0"/>
                <w:sz w:val="16"/>
                <w:szCs w:val="16"/>
              </w:rPr>
            </w:pPr>
          </w:p>
        </w:tc>
        <w:tc>
          <w:tcPr>
            <w:tcW w:w="425" w:type="dxa"/>
            <w:tcBorders>
              <w:top w:val="nil"/>
              <w:left w:val="nil"/>
              <w:bottom w:val="single" w:color="auto" w:sz="4" w:space="0"/>
              <w:right w:val="single" w:color="auto" w:sz="4" w:space="0"/>
            </w:tcBorders>
            <w:shd w:val="clear" w:color="auto" w:fill="FB885F"/>
            <w:noWrap/>
            <w:vAlign w:val="center"/>
          </w:tcPr>
          <w:p w14:paraId="618676CB">
            <w:pPr>
              <w:widowControl/>
              <w:snapToGrid w:val="0"/>
              <w:spacing w:line="240" w:lineRule="exact"/>
              <w:jc w:val="center"/>
              <w:rPr>
                <w:rFonts w:ascii="Times New Roman" w:hAnsi="Times New Roman"/>
                <w:kern w:val="0"/>
                <w:sz w:val="16"/>
                <w:szCs w:val="16"/>
              </w:rPr>
            </w:pPr>
          </w:p>
        </w:tc>
        <w:tc>
          <w:tcPr>
            <w:tcW w:w="425" w:type="dxa"/>
            <w:tcBorders>
              <w:top w:val="nil"/>
              <w:left w:val="nil"/>
              <w:bottom w:val="single" w:color="auto" w:sz="4" w:space="0"/>
              <w:right w:val="single" w:color="auto" w:sz="4" w:space="0"/>
            </w:tcBorders>
            <w:shd w:val="clear" w:color="auto" w:fill="FB885F"/>
            <w:noWrap/>
            <w:vAlign w:val="center"/>
          </w:tcPr>
          <w:p w14:paraId="4C9E90C0">
            <w:pPr>
              <w:widowControl/>
              <w:snapToGrid w:val="0"/>
              <w:spacing w:line="240" w:lineRule="exact"/>
              <w:jc w:val="center"/>
              <w:rPr>
                <w:rFonts w:ascii="Times New Roman" w:hAnsi="Times New Roman"/>
                <w:kern w:val="0"/>
                <w:sz w:val="16"/>
                <w:szCs w:val="16"/>
              </w:rPr>
            </w:pPr>
          </w:p>
        </w:tc>
        <w:tc>
          <w:tcPr>
            <w:tcW w:w="425" w:type="dxa"/>
            <w:tcBorders>
              <w:top w:val="nil"/>
              <w:left w:val="nil"/>
              <w:bottom w:val="single" w:color="auto" w:sz="4" w:space="0"/>
              <w:right w:val="single" w:color="auto" w:sz="4" w:space="0"/>
            </w:tcBorders>
            <w:shd w:val="clear" w:color="auto" w:fill="FFFF00"/>
            <w:noWrap/>
            <w:vAlign w:val="center"/>
          </w:tcPr>
          <w:p w14:paraId="72044A3C">
            <w:pPr>
              <w:widowControl/>
              <w:snapToGrid w:val="0"/>
              <w:spacing w:line="240" w:lineRule="exact"/>
              <w:jc w:val="center"/>
              <w:rPr>
                <w:rFonts w:ascii="Times New Roman" w:hAnsi="Times New Roman"/>
                <w:kern w:val="0"/>
                <w:sz w:val="16"/>
                <w:szCs w:val="16"/>
              </w:rPr>
            </w:pPr>
          </w:p>
        </w:tc>
        <w:tc>
          <w:tcPr>
            <w:tcW w:w="425" w:type="dxa"/>
            <w:tcBorders>
              <w:top w:val="nil"/>
              <w:left w:val="nil"/>
              <w:bottom w:val="single" w:color="auto" w:sz="4" w:space="0"/>
              <w:right w:val="single" w:color="auto" w:sz="4" w:space="0"/>
            </w:tcBorders>
            <w:shd w:val="clear" w:color="auto" w:fill="FFFF00"/>
            <w:noWrap/>
            <w:vAlign w:val="center"/>
          </w:tcPr>
          <w:p w14:paraId="21E4FB54">
            <w:pPr>
              <w:widowControl/>
              <w:snapToGrid w:val="0"/>
              <w:spacing w:line="240" w:lineRule="exact"/>
              <w:jc w:val="center"/>
              <w:rPr>
                <w:rFonts w:ascii="Times New Roman" w:hAnsi="Times New Roman"/>
                <w:kern w:val="0"/>
                <w:sz w:val="16"/>
                <w:szCs w:val="16"/>
              </w:rPr>
            </w:pPr>
          </w:p>
        </w:tc>
        <w:tc>
          <w:tcPr>
            <w:tcW w:w="427" w:type="dxa"/>
            <w:tcBorders>
              <w:top w:val="nil"/>
              <w:left w:val="nil"/>
              <w:bottom w:val="single" w:color="auto" w:sz="4" w:space="0"/>
              <w:right w:val="single" w:color="auto" w:sz="4" w:space="0"/>
            </w:tcBorders>
            <w:shd w:val="clear" w:color="auto" w:fill="FFFF00"/>
            <w:noWrap/>
            <w:vAlign w:val="center"/>
          </w:tcPr>
          <w:p w14:paraId="43CBA327">
            <w:pPr>
              <w:widowControl/>
              <w:snapToGrid w:val="0"/>
              <w:spacing w:line="240" w:lineRule="exact"/>
              <w:jc w:val="center"/>
              <w:rPr>
                <w:rFonts w:ascii="Times New Roman" w:hAnsi="Times New Roman"/>
                <w:kern w:val="0"/>
                <w:sz w:val="16"/>
                <w:szCs w:val="16"/>
              </w:rPr>
            </w:pPr>
          </w:p>
        </w:tc>
        <w:tc>
          <w:tcPr>
            <w:tcW w:w="424" w:type="dxa"/>
            <w:tcBorders>
              <w:top w:val="nil"/>
              <w:left w:val="nil"/>
              <w:bottom w:val="single" w:color="auto" w:sz="4" w:space="0"/>
              <w:right w:val="single" w:color="auto" w:sz="4" w:space="0"/>
            </w:tcBorders>
            <w:shd w:val="clear" w:color="auto" w:fill="FFC000"/>
            <w:noWrap/>
            <w:vAlign w:val="center"/>
          </w:tcPr>
          <w:p w14:paraId="0B51E032">
            <w:pPr>
              <w:widowControl/>
              <w:snapToGrid w:val="0"/>
              <w:spacing w:line="240" w:lineRule="exact"/>
              <w:jc w:val="center"/>
              <w:rPr>
                <w:rFonts w:ascii="Times New Roman" w:hAnsi="Times New Roman"/>
                <w:kern w:val="0"/>
                <w:sz w:val="16"/>
                <w:szCs w:val="16"/>
              </w:rPr>
            </w:pPr>
          </w:p>
        </w:tc>
        <w:tc>
          <w:tcPr>
            <w:tcW w:w="426" w:type="dxa"/>
            <w:tcBorders>
              <w:top w:val="nil"/>
              <w:left w:val="nil"/>
              <w:bottom w:val="single" w:color="auto" w:sz="4" w:space="0"/>
              <w:right w:val="single" w:color="auto" w:sz="4" w:space="0"/>
            </w:tcBorders>
            <w:shd w:val="clear" w:color="auto" w:fill="FFC000"/>
            <w:noWrap/>
            <w:vAlign w:val="center"/>
          </w:tcPr>
          <w:p w14:paraId="775499D3">
            <w:pPr>
              <w:widowControl/>
              <w:snapToGrid w:val="0"/>
              <w:spacing w:line="240" w:lineRule="exact"/>
              <w:jc w:val="center"/>
              <w:rPr>
                <w:rFonts w:ascii="Times New Roman" w:hAnsi="Times New Roman"/>
                <w:kern w:val="0"/>
                <w:sz w:val="16"/>
                <w:szCs w:val="16"/>
              </w:rPr>
            </w:pPr>
          </w:p>
        </w:tc>
        <w:tc>
          <w:tcPr>
            <w:tcW w:w="426" w:type="dxa"/>
            <w:tcBorders>
              <w:top w:val="nil"/>
              <w:left w:val="nil"/>
              <w:bottom w:val="single" w:color="auto" w:sz="4" w:space="0"/>
              <w:right w:val="single" w:color="auto" w:sz="4" w:space="0"/>
            </w:tcBorders>
            <w:shd w:val="clear" w:color="auto" w:fill="CCC0D9" w:themeFill="accent4" w:themeFillTint="66"/>
            <w:noWrap/>
            <w:vAlign w:val="center"/>
          </w:tcPr>
          <w:p w14:paraId="3BF6EC6C">
            <w:pPr>
              <w:widowControl/>
              <w:snapToGrid w:val="0"/>
              <w:spacing w:line="240" w:lineRule="exact"/>
              <w:jc w:val="center"/>
              <w:rPr>
                <w:rFonts w:ascii="Times New Roman" w:hAnsi="Times New Roman"/>
                <w:kern w:val="0"/>
                <w:sz w:val="16"/>
                <w:szCs w:val="16"/>
              </w:rPr>
            </w:pPr>
          </w:p>
        </w:tc>
        <w:tc>
          <w:tcPr>
            <w:tcW w:w="426" w:type="dxa"/>
            <w:tcBorders>
              <w:top w:val="nil"/>
              <w:left w:val="nil"/>
              <w:bottom w:val="single" w:color="auto" w:sz="4" w:space="0"/>
              <w:right w:val="single" w:color="auto" w:sz="4" w:space="0"/>
            </w:tcBorders>
            <w:shd w:val="clear" w:color="auto" w:fill="CCC0D9" w:themeFill="accent4" w:themeFillTint="66"/>
            <w:noWrap/>
            <w:vAlign w:val="center"/>
          </w:tcPr>
          <w:p w14:paraId="54F23164">
            <w:pPr>
              <w:widowControl/>
              <w:snapToGrid w:val="0"/>
              <w:spacing w:line="240" w:lineRule="exact"/>
              <w:jc w:val="center"/>
              <w:rPr>
                <w:rFonts w:ascii="Times New Roman" w:hAnsi="Times New Roman"/>
                <w:kern w:val="0"/>
                <w:sz w:val="16"/>
                <w:szCs w:val="16"/>
              </w:rPr>
            </w:pPr>
          </w:p>
        </w:tc>
        <w:tc>
          <w:tcPr>
            <w:tcW w:w="425" w:type="dxa"/>
            <w:tcBorders>
              <w:top w:val="nil"/>
              <w:left w:val="nil"/>
              <w:bottom w:val="single" w:color="auto" w:sz="4" w:space="0"/>
              <w:right w:val="single" w:color="auto" w:sz="4" w:space="0"/>
            </w:tcBorders>
            <w:shd w:val="clear" w:color="auto" w:fill="C4EF6D"/>
            <w:noWrap/>
            <w:vAlign w:val="center"/>
          </w:tcPr>
          <w:p w14:paraId="0B0E4BE2">
            <w:pPr>
              <w:widowControl/>
              <w:snapToGrid w:val="0"/>
              <w:spacing w:line="240" w:lineRule="exact"/>
              <w:jc w:val="center"/>
              <w:rPr>
                <w:rFonts w:ascii="Times New Roman" w:hAnsi="Times New Roman"/>
                <w:kern w:val="0"/>
                <w:sz w:val="16"/>
                <w:szCs w:val="16"/>
              </w:rPr>
            </w:pPr>
          </w:p>
        </w:tc>
        <w:tc>
          <w:tcPr>
            <w:tcW w:w="425" w:type="dxa"/>
            <w:tcBorders>
              <w:top w:val="nil"/>
              <w:left w:val="nil"/>
              <w:bottom w:val="single" w:color="auto" w:sz="4" w:space="0"/>
              <w:right w:val="single" w:color="auto" w:sz="4" w:space="0"/>
            </w:tcBorders>
            <w:shd w:val="clear" w:color="auto" w:fill="C4EF6D"/>
            <w:noWrap/>
            <w:vAlign w:val="center"/>
          </w:tcPr>
          <w:p w14:paraId="5875CE98">
            <w:pPr>
              <w:widowControl/>
              <w:snapToGrid w:val="0"/>
              <w:spacing w:line="240" w:lineRule="exact"/>
              <w:jc w:val="center"/>
              <w:rPr>
                <w:rFonts w:ascii="Times New Roman" w:hAnsi="Times New Roman"/>
                <w:kern w:val="0"/>
                <w:sz w:val="16"/>
                <w:szCs w:val="16"/>
              </w:rPr>
            </w:pPr>
          </w:p>
        </w:tc>
        <w:tc>
          <w:tcPr>
            <w:tcW w:w="496" w:type="dxa"/>
            <w:tcBorders>
              <w:top w:val="nil"/>
              <w:left w:val="nil"/>
              <w:bottom w:val="single" w:color="auto" w:sz="4" w:space="0"/>
              <w:right w:val="single" w:color="auto" w:sz="4" w:space="0"/>
            </w:tcBorders>
            <w:shd w:val="clear" w:color="auto" w:fill="FF9A8F"/>
            <w:noWrap/>
            <w:vAlign w:val="center"/>
          </w:tcPr>
          <w:p w14:paraId="79A7A3C6">
            <w:pPr>
              <w:widowControl/>
              <w:snapToGrid w:val="0"/>
              <w:spacing w:line="240" w:lineRule="exact"/>
              <w:jc w:val="center"/>
              <w:rPr>
                <w:rFonts w:ascii="Times New Roman" w:hAnsi="Times New Roman"/>
                <w:kern w:val="0"/>
                <w:sz w:val="16"/>
                <w:szCs w:val="16"/>
              </w:rPr>
            </w:pPr>
          </w:p>
        </w:tc>
        <w:tc>
          <w:tcPr>
            <w:tcW w:w="496" w:type="dxa"/>
            <w:tcBorders>
              <w:top w:val="nil"/>
              <w:left w:val="nil"/>
              <w:bottom w:val="single" w:color="auto" w:sz="4" w:space="0"/>
              <w:right w:val="single" w:color="auto" w:sz="4" w:space="0"/>
            </w:tcBorders>
            <w:shd w:val="clear" w:color="auto" w:fill="FF9A8F"/>
            <w:noWrap/>
            <w:vAlign w:val="center"/>
          </w:tcPr>
          <w:p w14:paraId="32F5A99F">
            <w:pPr>
              <w:widowControl/>
              <w:snapToGrid w:val="0"/>
              <w:spacing w:line="240" w:lineRule="exact"/>
              <w:jc w:val="center"/>
              <w:rPr>
                <w:rFonts w:ascii="Times New Roman" w:hAnsi="Times New Roman"/>
                <w:kern w:val="0"/>
                <w:sz w:val="16"/>
                <w:szCs w:val="16"/>
              </w:rPr>
            </w:pPr>
          </w:p>
        </w:tc>
        <w:tc>
          <w:tcPr>
            <w:tcW w:w="450" w:type="dxa"/>
            <w:tcBorders>
              <w:top w:val="nil"/>
              <w:left w:val="nil"/>
              <w:bottom w:val="single" w:color="auto" w:sz="4" w:space="0"/>
              <w:right w:val="single" w:color="auto" w:sz="4" w:space="0"/>
            </w:tcBorders>
            <w:shd w:val="clear" w:color="auto" w:fill="65F970"/>
            <w:noWrap/>
            <w:vAlign w:val="center"/>
          </w:tcPr>
          <w:p w14:paraId="73B4395E">
            <w:pPr>
              <w:widowControl/>
              <w:snapToGrid w:val="0"/>
              <w:spacing w:line="240" w:lineRule="exact"/>
              <w:jc w:val="center"/>
              <w:rPr>
                <w:rFonts w:ascii="Times New Roman" w:hAnsi="Times New Roman"/>
                <w:kern w:val="0"/>
                <w:sz w:val="16"/>
                <w:szCs w:val="16"/>
              </w:rPr>
            </w:pPr>
          </w:p>
        </w:tc>
        <w:tc>
          <w:tcPr>
            <w:tcW w:w="451" w:type="dxa"/>
            <w:tcBorders>
              <w:top w:val="nil"/>
              <w:left w:val="nil"/>
              <w:bottom w:val="single" w:color="auto" w:sz="4" w:space="0"/>
              <w:right w:val="single" w:color="auto" w:sz="4" w:space="0"/>
            </w:tcBorders>
            <w:shd w:val="clear" w:color="auto" w:fill="65F970"/>
            <w:noWrap/>
            <w:vAlign w:val="center"/>
          </w:tcPr>
          <w:p w14:paraId="3640C89C">
            <w:pPr>
              <w:widowControl/>
              <w:snapToGrid w:val="0"/>
              <w:spacing w:line="240" w:lineRule="exact"/>
              <w:jc w:val="center"/>
              <w:rPr>
                <w:rFonts w:ascii="Times New Roman" w:hAnsi="Times New Roman"/>
                <w:kern w:val="0"/>
                <w:sz w:val="16"/>
                <w:szCs w:val="16"/>
              </w:rPr>
            </w:pPr>
          </w:p>
        </w:tc>
        <w:tc>
          <w:tcPr>
            <w:tcW w:w="444" w:type="dxa"/>
            <w:tcBorders>
              <w:top w:val="nil"/>
              <w:left w:val="nil"/>
              <w:bottom w:val="single" w:color="auto" w:sz="4" w:space="0"/>
              <w:right w:val="single" w:color="auto" w:sz="4" w:space="0"/>
            </w:tcBorders>
            <w:shd w:val="clear" w:color="auto" w:fill="B58EFA"/>
            <w:noWrap/>
            <w:vAlign w:val="center"/>
          </w:tcPr>
          <w:p w14:paraId="1C932EAF">
            <w:pPr>
              <w:widowControl/>
              <w:snapToGrid w:val="0"/>
              <w:spacing w:line="240" w:lineRule="exact"/>
              <w:jc w:val="center"/>
              <w:rPr>
                <w:rFonts w:ascii="Times New Roman" w:hAnsi="Times New Roman"/>
                <w:kern w:val="0"/>
                <w:sz w:val="16"/>
                <w:szCs w:val="16"/>
              </w:rPr>
            </w:pPr>
            <w:r>
              <w:rPr>
                <w:rFonts w:ascii="Times New Roman" w:hAnsi="Times New Roman"/>
                <w:sz w:val="16"/>
                <w:szCs w:val="16"/>
              </w:rPr>
              <w:t>L</w:t>
            </w:r>
          </w:p>
        </w:tc>
        <w:tc>
          <w:tcPr>
            <w:tcW w:w="444" w:type="dxa"/>
            <w:tcBorders>
              <w:top w:val="nil"/>
              <w:left w:val="nil"/>
              <w:bottom w:val="single" w:color="auto" w:sz="4" w:space="0"/>
              <w:right w:val="single" w:color="auto" w:sz="4" w:space="0"/>
            </w:tcBorders>
            <w:shd w:val="clear" w:color="auto" w:fill="B58EFA"/>
            <w:noWrap/>
            <w:vAlign w:val="center"/>
          </w:tcPr>
          <w:p w14:paraId="242A0FBE">
            <w:pPr>
              <w:widowControl/>
              <w:snapToGrid w:val="0"/>
              <w:spacing w:line="240" w:lineRule="exact"/>
              <w:jc w:val="center"/>
              <w:rPr>
                <w:rFonts w:ascii="Times New Roman" w:hAnsi="Times New Roman"/>
                <w:kern w:val="0"/>
                <w:sz w:val="16"/>
                <w:szCs w:val="16"/>
              </w:rPr>
            </w:pPr>
          </w:p>
        </w:tc>
      </w:tr>
      <w:tr w14:paraId="5ABB9A5A">
        <w:tblPrEx>
          <w:tblCellMar>
            <w:top w:w="0" w:type="dxa"/>
            <w:left w:w="108" w:type="dxa"/>
            <w:bottom w:w="0" w:type="dxa"/>
            <w:right w:w="108" w:type="dxa"/>
          </w:tblCellMar>
        </w:tblPrEx>
        <w:trPr>
          <w:trHeight w:val="240" w:hRule="atLeast"/>
          <w:tblHeader/>
          <w:jc w:val="center"/>
        </w:trPr>
        <w:tc>
          <w:tcPr>
            <w:tcW w:w="1980" w:type="dxa"/>
            <w:tcBorders>
              <w:top w:val="nil"/>
              <w:left w:val="single" w:color="auto" w:sz="4" w:space="0"/>
              <w:bottom w:val="single" w:color="auto" w:sz="4" w:space="0"/>
              <w:right w:val="single" w:color="auto" w:sz="4" w:space="0"/>
            </w:tcBorders>
            <w:shd w:val="clear" w:color="auto" w:fill="auto"/>
          </w:tcPr>
          <w:p w14:paraId="090D557E">
            <w:pPr>
              <w:widowControl/>
              <w:snapToGrid w:val="0"/>
              <w:spacing w:line="240" w:lineRule="exact"/>
              <w:jc w:val="left"/>
              <w:rPr>
                <w:rFonts w:ascii="Times New Roman" w:hAnsi="Times New Roman"/>
                <w:color w:val="000000"/>
                <w:kern w:val="0"/>
                <w:sz w:val="16"/>
                <w:szCs w:val="16"/>
              </w:rPr>
            </w:pPr>
            <w:r>
              <w:rPr>
                <w:rFonts w:ascii="Times New Roman" w:hAnsi="Times New Roman"/>
                <w:color w:val="000000"/>
                <w:kern w:val="0"/>
                <w:sz w:val="16"/>
                <w:szCs w:val="16"/>
              </w:rPr>
              <w:t>通信原理实验</w:t>
            </w:r>
          </w:p>
        </w:tc>
        <w:tc>
          <w:tcPr>
            <w:tcW w:w="380" w:type="dxa"/>
            <w:tcBorders>
              <w:top w:val="nil"/>
              <w:left w:val="nil"/>
              <w:bottom w:val="single" w:color="auto" w:sz="4" w:space="0"/>
              <w:right w:val="single" w:color="auto" w:sz="4" w:space="0"/>
            </w:tcBorders>
            <w:shd w:val="clear" w:color="auto" w:fill="EE7EE1"/>
            <w:noWrap/>
            <w:vAlign w:val="center"/>
          </w:tcPr>
          <w:p w14:paraId="27E88CF8">
            <w:pPr>
              <w:widowControl/>
              <w:snapToGrid w:val="0"/>
              <w:spacing w:line="240" w:lineRule="exact"/>
              <w:jc w:val="center"/>
              <w:rPr>
                <w:rFonts w:ascii="Times New Roman" w:hAnsi="Times New Roman"/>
                <w:kern w:val="0"/>
                <w:sz w:val="16"/>
                <w:szCs w:val="16"/>
              </w:rPr>
            </w:pPr>
          </w:p>
        </w:tc>
        <w:tc>
          <w:tcPr>
            <w:tcW w:w="395" w:type="dxa"/>
            <w:tcBorders>
              <w:top w:val="nil"/>
              <w:left w:val="nil"/>
              <w:bottom w:val="single" w:color="auto" w:sz="4" w:space="0"/>
              <w:right w:val="single" w:color="auto" w:sz="4" w:space="0"/>
            </w:tcBorders>
            <w:shd w:val="clear" w:color="auto" w:fill="EE7EE1"/>
            <w:noWrap/>
            <w:vAlign w:val="center"/>
          </w:tcPr>
          <w:p w14:paraId="51321F69">
            <w:pPr>
              <w:widowControl/>
              <w:snapToGrid w:val="0"/>
              <w:spacing w:line="240" w:lineRule="exact"/>
              <w:jc w:val="center"/>
              <w:rPr>
                <w:rFonts w:ascii="Times New Roman" w:hAnsi="Times New Roman"/>
                <w:kern w:val="0"/>
                <w:sz w:val="16"/>
                <w:szCs w:val="16"/>
              </w:rPr>
            </w:pPr>
          </w:p>
        </w:tc>
        <w:tc>
          <w:tcPr>
            <w:tcW w:w="395" w:type="dxa"/>
            <w:tcBorders>
              <w:top w:val="nil"/>
              <w:left w:val="nil"/>
              <w:bottom w:val="single" w:color="auto" w:sz="4" w:space="0"/>
              <w:right w:val="single" w:color="auto" w:sz="4" w:space="0"/>
            </w:tcBorders>
            <w:shd w:val="clear" w:color="auto" w:fill="EE7EE1"/>
            <w:noWrap/>
            <w:vAlign w:val="center"/>
          </w:tcPr>
          <w:p w14:paraId="5290706F">
            <w:pPr>
              <w:widowControl/>
              <w:snapToGrid w:val="0"/>
              <w:spacing w:line="240" w:lineRule="exact"/>
              <w:jc w:val="center"/>
              <w:rPr>
                <w:rFonts w:ascii="Times New Roman" w:hAnsi="Times New Roman"/>
                <w:kern w:val="0"/>
                <w:sz w:val="16"/>
                <w:szCs w:val="16"/>
              </w:rPr>
            </w:pPr>
          </w:p>
        </w:tc>
        <w:tc>
          <w:tcPr>
            <w:tcW w:w="396" w:type="dxa"/>
            <w:tcBorders>
              <w:top w:val="nil"/>
              <w:left w:val="nil"/>
              <w:bottom w:val="single" w:color="auto" w:sz="4" w:space="0"/>
              <w:right w:val="single" w:color="auto" w:sz="4" w:space="0"/>
            </w:tcBorders>
            <w:shd w:val="clear" w:color="auto" w:fill="EE7EE1"/>
            <w:noWrap/>
            <w:vAlign w:val="center"/>
          </w:tcPr>
          <w:p w14:paraId="1564542F">
            <w:pPr>
              <w:widowControl/>
              <w:snapToGrid w:val="0"/>
              <w:spacing w:line="240" w:lineRule="exact"/>
              <w:jc w:val="center"/>
              <w:rPr>
                <w:rFonts w:ascii="Times New Roman" w:hAnsi="Times New Roman"/>
                <w:kern w:val="0"/>
                <w:sz w:val="16"/>
                <w:szCs w:val="16"/>
              </w:rPr>
            </w:pPr>
          </w:p>
        </w:tc>
        <w:tc>
          <w:tcPr>
            <w:tcW w:w="426" w:type="dxa"/>
            <w:tcBorders>
              <w:top w:val="nil"/>
              <w:left w:val="nil"/>
              <w:bottom w:val="single" w:color="auto" w:sz="4" w:space="0"/>
              <w:right w:val="single" w:color="auto" w:sz="4" w:space="0"/>
            </w:tcBorders>
            <w:shd w:val="clear" w:color="auto" w:fill="D99594" w:themeFill="accent2" w:themeFillTint="99"/>
            <w:noWrap/>
            <w:vAlign w:val="center"/>
          </w:tcPr>
          <w:p w14:paraId="3CFEFE00">
            <w:pPr>
              <w:widowControl/>
              <w:snapToGrid w:val="0"/>
              <w:spacing w:line="240" w:lineRule="exact"/>
              <w:jc w:val="center"/>
              <w:rPr>
                <w:rFonts w:ascii="Times New Roman" w:hAnsi="Times New Roman"/>
                <w:kern w:val="0"/>
                <w:sz w:val="16"/>
                <w:szCs w:val="16"/>
              </w:rPr>
            </w:pPr>
          </w:p>
        </w:tc>
        <w:tc>
          <w:tcPr>
            <w:tcW w:w="426" w:type="dxa"/>
            <w:tcBorders>
              <w:top w:val="nil"/>
              <w:left w:val="nil"/>
              <w:bottom w:val="single" w:color="auto" w:sz="4" w:space="0"/>
              <w:right w:val="single" w:color="auto" w:sz="4" w:space="0"/>
            </w:tcBorders>
            <w:shd w:val="clear" w:color="auto" w:fill="D99594" w:themeFill="accent2" w:themeFillTint="99"/>
            <w:noWrap/>
            <w:vAlign w:val="center"/>
          </w:tcPr>
          <w:p w14:paraId="4A9B5D35">
            <w:pPr>
              <w:widowControl/>
              <w:snapToGrid w:val="0"/>
              <w:spacing w:line="240" w:lineRule="exact"/>
              <w:jc w:val="center"/>
              <w:rPr>
                <w:rFonts w:ascii="Times New Roman" w:hAnsi="Times New Roman"/>
                <w:kern w:val="0"/>
                <w:sz w:val="16"/>
                <w:szCs w:val="16"/>
              </w:rPr>
            </w:pPr>
          </w:p>
        </w:tc>
        <w:tc>
          <w:tcPr>
            <w:tcW w:w="426" w:type="dxa"/>
            <w:tcBorders>
              <w:top w:val="nil"/>
              <w:left w:val="nil"/>
              <w:bottom w:val="single" w:color="auto" w:sz="4" w:space="0"/>
              <w:right w:val="single" w:color="auto" w:sz="4" w:space="0"/>
            </w:tcBorders>
            <w:shd w:val="clear" w:color="auto" w:fill="D99594" w:themeFill="accent2" w:themeFillTint="99"/>
            <w:noWrap/>
            <w:vAlign w:val="center"/>
          </w:tcPr>
          <w:p w14:paraId="0751016B">
            <w:pPr>
              <w:widowControl/>
              <w:snapToGrid w:val="0"/>
              <w:spacing w:line="240" w:lineRule="exact"/>
              <w:jc w:val="center"/>
              <w:rPr>
                <w:rFonts w:ascii="Times New Roman" w:hAnsi="Times New Roman"/>
                <w:kern w:val="0"/>
                <w:sz w:val="16"/>
                <w:szCs w:val="16"/>
              </w:rPr>
            </w:pPr>
          </w:p>
        </w:tc>
        <w:tc>
          <w:tcPr>
            <w:tcW w:w="390" w:type="dxa"/>
            <w:tcBorders>
              <w:top w:val="nil"/>
              <w:left w:val="nil"/>
              <w:bottom w:val="single" w:color="auto" w:sz="4" w:space="0"/>
              <w:right w:val="single" w:color="auto" w:sz="4" w:space="0"/>
            </w:tcBorders>
            <w:shd w:val="clear" w:color="auto" w:fill="15D6DB"/>
            <w:noWrap/>
            <w:vAlign w:val="center"/>
          </w:tcPr>
          <w:p w14:paraId="1588014D">
            <w:pPr>
              <w:widowControl/>
              <w:snapToGrid w:val="0"/>
              <w:spacing w:line="240" w:lineRule="exact"/>
              <w:jc w:val="center"/>
              <w:rPr>
                <w:rFonts w:ascii="Times New Roman" w:hAnsi="Times New Roman"/>
                <w:kern w:val="0"/>
                <w:sz w:val="16"/>
                <w:szCs w:val="16"/>
              </w:rPr>
            </w:pPr>
          </w:p>
        </w:tc>
        <w:tc>
          <w:tcPr>
            <w:tcW w:w="390" w:type="dxa"/>
            <w:tcBorders>
              <w:top w:val="nil"/>
              <w:left w:val="nil"/>
              <w:bottom w:val="single" w:color="auto" w:sz="4" w:space="0"/>
              <w:right w:val="single" w:color="auto" w:sz="4" w:space="0"/>
            </w:tcBorders>
            <w:shd w:val="clear" w:color="auto" w:fill="15D6DB"/>
            <w:noWrap/>
            <w:vAlign w:val="center"/>
          </w:tcPr>
          <w:p w14:paraId="08184EA8">
            <w:pPr>
              <w:widowControl/>
              <w:snapToGrid w:val="0"/>
              <w:spacing w:line="240" w:lineRule="exact"/>
              <w:jc w:val="center"/>
              <w:rPr>
                <w:rFonts w:ascii="Times New Roman" w:hAnsi="Times New Roman"/>
                <w:kern w:val="0"/>
                <w:sz w:val="16"/>
                <w:szCs w:val="16"/>
              </w:rPr>
            </w:pPr>
          </w:p>
        </w:tc>
        <w:tc>
          <w:tcPr>
            <w:tcW w:w="390" w:type="dxa"/>
            <w:tcBorders>
              <w:top w:val="nil"/>
              <w:left w:val="nil"/>
              <w:bottom w:val="single" w:color="auto" w:sz="4" w:space="0"/>
              <w:right w:val="single" w:color="auto" w:sz="4" w:space="0"/>
            </w:tcBorders>
            <w:shd w:val="clear" w:color="auto" w:fill="15D6DB"/>
            <w:noWrap/>
            <w:vAlign w:val="center"/>
          </w:tcPr>
          <w:p w14:paraId="1D0FE238">
            <w:pPr>
              <w:widowControl/>
              <w:snapToGrid w:val="0"/>
              <w:spacing w:line="240" w:lineRule="exact"/>
              <w:jc w:val="center"/>
              <w:rPr>
                <w:rFonts w:ascii="Times New Roman" w:hAnsi="Times New Roman"/>
                <w:kern w:val="0"/>
                <w:sz w:val="16"/>
                <w:szCs w:val="16"/>
              </w:rPr>
            </w:pPr>
            <w:r>
              <w:rPr>
                <w:rFonts w:ascii="Times New Roman" w:hAnsi="Times New Roman"/>
                <w:sz w:val="16"/>
                <w:szCs w:val="16"/>
              </w:rPr>
              <w:t>H</w:t>
            </w:r>
          </w:p>
        </w:tc>
        <w:tc>
          <w:tcPr>
            <w:tcW w:w="390" w:type="dxa"/>
            <w:tcBorders>
              <w:top w:val="nil"/>
              <w:left w:val="nil"/>
              <w:bottom w:val="single" w:color="auto" w:sz="4" w:space="0"/>
              <w:right w:val="single" w:color="auto" w:sz="4" w:space="0"/>
            </w:tcBorders>
            <w:shd w:val="clear" w:color="auto" w:fill="15D6DB"/>
            <w:noWrap/>
            <w:vAlign w:val="center"/>
          </w:tcPr>
          <w:p w14:paraId="7DF157F6">
            <w:pPr>
              <w:widowControl/>
              <w:snapToGrid w:val="0"/>
              <w:spacing w:line="240" w:lineRule="exact"/>
              <w:jc w:val="center"/>
              <w:rPr>
                <w:rFonts w:ascii="Times New Roman" w:hAnsi="Times New Roman"/>
                <w:kern w:val="0"/>
                <w:sz w:val="16"/>
                <w:szCs w:val="16"/>
              </w:rPr>
            </w:pPr>
          </w:p>
        </w:tc>
        <w:tc>
          <w:tcPr>
            <w:tcW w:w="425" w:type="dxa"/>
            <w:tcBorders>
              <w:top w:val="nil"/>
              <w:left w:val="nil"/>
              <w:bottom w:val="single" w:color="auto" w:sz="4" w:space="0"/>
              <w:right w:val="single" w:color="auto" w:sz="4" w:space="0"/>
            </w:tcBorders>
            <w:shd w:val="clear" w:color="auto" w:fill="FB885F"/>
            <w:noWrap/>
            <w:vAlign w:val="center"/>
          </w:tcPr>
          <w:p w14:paraId="32640202">
            <w:pPr>
              <w:widowControl/>
              <w:snapToGrid w:val="0"/>
              <w:spacing w:line="240" w:lineRule="exact"/>
              <w:jc w:val="center"/>
              <w:rPr>
                <w:rFonts w:ascii="Times New Roman" w:hAnsi="Times New Roman"/>
                <w:kern w:val="0"/>
                <w:sz w:val="16"/>
                <w:szCs w:val="16"/>
              </w:rPr>
            </w:pPr>
          </w:p>
        </w:tc>
        <w:tc>
          <w:tcPr>
            <w:tcW w:w="425" w:type="dxa"/>
            <w:tcBorders>
              <w:top w:val="nil"/>
              <w:left w:val="nil"/>
              <w:bottom w:val="single" w:color="auto" w:sz="4" w:space="0"/>
              <w:right w:val="single" w:color="auto" w:sz="4" w:space="0"/>
            </w:tcBorders>
            <w:shd w:val="clear" w:color="auto" w:fill="FB885F"/>
            <w:noWrap/>
            <w:vAlign w:val="center"/>
          </w:tcPr>
          <w:p w14:paraId="114CC828">
            <w:pPr>
              <w:widowControl/>
              <w:snapToGrid w:val="0"/>
              <w:spacing w:line="240" w:lineRule="exact"/>
              <w:jc w:val="center"/>
              <w:rPr>
                <w:rFonts w:ascii="Times New Roman" w:hAnsi="Times New Roman"/>
                <w:kern w:val="0"/>
                <w:sz w:val="16"/>
                <w:szCs w:val="16"/>
              </w:rPr>
            </w:pPr>
            <w:r>
              <w:rPr>
                <w:rFonts w:ascii="Times New Roman" w:hAnsi="Times New Roman"/>
                <w:sz w:val="16"/>
                <w:szCs w:val="16"/>
              </w:rPr>
              <w:t>H</w:t>
            </w:r>
          </w:p>
        </w:tc>
        <w:tc>
          <w:tcPr>
            <w:tcW w:w="425" w:type="dxa"/>
            <w:tcBorders>
              <w:top w:val="nil"/>
              <w:left w:val="nil"/>
              <w:bottom w:val="single" w:color="auto" w:sz="4" w:space="0"/>
              <w:right w:val="single" w:color="auto" w:sz="4" w:space="0"/>
            </w:tcBorders>
            <w:shd w:val="clear" w:color="auto" w:fill="FB885F"/>
            <w:noWrap/>
            <w:vAlign w:val="center"/>
          </w:tcPr>
          <w:p w14:paraId="223F2402">
            <w:pPr>
              <w:widowControl/>
              <w:snapToGrid w:val="0"/>
              <w:spacing w:line="240" w:lineRule="exact"/>
              <w:jc w:val="center"/>
              <w:rPr>
                <w:rFonts w:ascii="Times New Roman" w:hAnsi="Times New Roman"/>
                <w:kern w:val="0"/>
                <w:sz w:val="16"/>
                <w:szCs w:val="16"/>
              </w:rPr>
            </w:pPr>
          </w:p>
        </w:tc>
        <w:tc>
          <w:tcPr>
            <w:tcW w:w="425" w:type="dxa"/>
            <w:tcBorders>
              <w:top w:val="nil"/>
              <w:left w:val="nil"/>
              <w:bottom w:val="single" w:color="auto" w:sz="4" w:space="0"/>
              <w:right w:val="single" w:color="auto" w:sz="4" w:space="0"/>
            </w:tcBorders>
            <w:shd w:val="clear" w:color="auto" w:fill="FFFF00"/>
            <w:noWrap/>
            <w:vAlign w:val="center"/>
          </w:tcPr>
          <w:p w14:paraId="26DCC0EC">
            <w:pPr>
              <w:widowControl/>
              <w:snapToGrid w:val="0"/>
              <w:spacing w:line="240" w:lineRule="exact"/>
              <w:jc w:val="center"/>
              <w:rPr>
                <w:rFonts w:ascii="Times New Roman" w:hAnsi="Times New Roman"/>
                <w:kern w:val="0"/>
                <w:sz w:val="16"/>
                <w:szCs w:val="16"/>
              </w:rPr>
            </w:pPr>
          </w:p>
        </w:tc>
        <w:tc>
          <w:tcPr>
            <w:tcW w:w="425" w:type="dxa"/>
            <w:tcBorders>
              <w:top w:val="nil"/>
              <w:left w:val="nil"/>
              <w:bottom w:val="single" w:color="auto" w:sz="4" w:space="0"/>
              <w:right w:val="single" w:color="auto" w:sz="4" w:space="0"/>
            </w:tcBorders>
            <w:shd w:val="clear" w:color="auto" w:fill="FFFF00"/>
            <w:noWrap/>
            <w:vAlign w:val="center"/>
          </w:tcPr>
          <w:p w14:paraId="07BFE0C6">
            <w:pPr>
              <w:widowControl/>
              <w:snapToGrid w:val="0"/>
              <w:spacing w:line="240" w:lineRule="exact"/>
              <w:jc w:val="center"/>
              <w:rPr>
                <w:rFonts w:ascii="Times New Roman" w:hAnsi="Times New Roman"/>
                <w:kern w:val="0"/>
                <w:sz w:val="16"/>
                <w:szCs w:val="16"/>
              </w:rPr>
            </w:pPr>
            <w:r>
              <w:rPr>
                <w:rFonts w:ascii="Times New Roman" w:hAnsi="Times New Roman"/>
                <w:sz w:val="16"/>
                <w:szCs w:val="16"/>
              </w:rPr>
              <w:t>M</w:t>
            </w:r>
          </w:p>
        </w:tc>
        <w:tc>
          <w:tcPr>
            <w:tcW w:w="427" w:type="dxa"/>
            <w:tcBorders>
              <w:top w:val="nil"/>
              <w:left w:val="nil"/>
              <w:bottom w:val="single" w:color="auto" w:sz="4" w:space="0"/>
              <w:right w:val="single" w:color="auto" w:sz="4" w:space="0"/>
            </w:tcBorders>
            <w:shd w:val="clear" w:color="auto" w:fill="FFFF00"/>
            <w:noWrap/>
            <w:vAlign w:val="center"/>
          </w:tcPr>
          <w:p w14:paraId="1BFFA0DA">
            <w:pPr>
              <w:widowControl/>
              <w:snapToGrid w:val="0"/>
              <w:spacing w:line="240" w:lineRule="exact"/>
              <w:jc w:val="center"/>
              <w:rPr>
                <w:rFonts w:ascii="Times New Roman" w:hAnsi="Times New Roman"/>
                <w:kern w:val="0"/>
                <w:sz w:val="16"/>
                <w:szCs w:val="16"/>
              </w:rPr>
            </w:pPr>
          </w:p>
        </w:tc>
        <w:tc>
          <w:tcPr>
            <w:tcW w:w="424" w:type="dxa"/>
            <w:tcBorders>
              <w:top w:val="nil"/>
              <w:left w:val="nil"/>
              <w:bottom w:val="single" w:color="auto" w:sz="4" w:space="0"/>
              <w:right w:val="single" w:color="auto" w:sz="4" w:space="0"/>
            </w:tcBorders>
            <w:shd w:val="clear" w:color="auto" w:fill="FFC000"/>
            <w:noWrap/>
            <w:vAlign w:val="center"/>
          </w:tcPr>
          <w:p w14:paraId="05B536DF">
            <w:pPr>
              <w:widowControl/>
              <w:snapToGrid w:val="0"/>
              <w:spacing w:line="240" w:lineRule="exact"/>
              <w:jc w:val="center"/>
              <w:rPr>
                <w:rFonts w:ascii="Times New Roman" w:hAnsi="Times New Roman"/>
                <w:kern w:val="0"/>
                <w:sz w:val="16"/>
                <w:szCs w:val="16"/>
              </w:rPr>
            </w:pPr>
          </w:p>
        </w:tc>
        <w:tc>
          <w:tcPr>
            <w:tcW w:w="426" w:type="dxa"/>
            <w:tcBorders>
              <w:top w:val="nil"/>
              <w:left w:val="nil"/>
              <w:bottom w:val="single" w:color="auto" w:sz="4" w:space="0"/>
              <w:right w:val="single" w:color="auto" w:sz="4" w:space="0"/>
            </w:tcBorders>
            <w:shd w:val="clear" w:color="auto" w:fill="FFC000"/>
            <w:noWrap/>
            <w:vAlign w:val="center"/>
          </w:tcPr>
          <w:p w14:paraId="5E1E1F90">
            <w:pPr>
              <w:widowControl/>
              <w:snapToGrid w:val="0"/>
              <w:spacing w:line="240" w:lineRule="exact"/>
              <w:jc w:val="center"/>
              <w:rPr>
                <w:rFonts w:ascii="Times New Roman" w:hAnsi="Times New Roman"/>
                <w:kern w:val="0"/>
                <w:sz w:val="16"/>
                <w:szCs w:val="16"/>
              </w:rPr>
            </w:pPr>
          </w:p>
        </w:tc>
        <w:tc>
          <w:tcPr>
            <w:tcW w:w="426" w:type="dxa"/>
            <w:tcBorders>
              <w:top w:val="nil"/>
              <w:left w:val="nil"/>
              <w:bottom w:val="single" w:color="auto" w:sz="4" w:space="0"/>
              <w:right w:val="single" w:color="auto" w:sz="4" w:space="0"/>
            </w:tcBorders>
            <w:shd w:val="clear" w:color="auto" w:fill="CCC0D9" w:themeFill="accent4" w:themeFillTint="66"/>
            <w:noWrap/>
            <w:vAlign w:val="center"/>
          </w:tcPr>
          <w:p w14:paraId="3D97DB0A">
            <w:pPr>
              <w:widowControl/>
              <w:snapToGrid w:val="0"/>
              <w:spacing w:line="240" w:lineRule="exact"/>
              <w:jc w:val="center"/>
              <w:rPr>
                <w:rFonts w:ascii="Times New Roman" w:hAnsi="Times New Roman"/>
                <w:kern w:val="0"/>
                <w:sz w:val="16"/>
                <w:szCs w:val="16"/>
              </w:rPr>
            </w:pPr>
          </w:p>
        </w:tc>
        <w:tc>
          <w:tcPr>
            <w:tcW w:w="426" w:type="dxa"/>
            <w:tcBorders>
              <w:top w:val="nil"/>
              <w:left w:val="nil"/>
              <w:bottom w:val="single" w:color="auto" w:sz="4" w:space="0"/>
              <w:right w:val="single" w:color="auto" w:sz="4" w:space="0"/>
            </w:tcBorders>
            <w:shd w:val="clear" w:color="auto" w:fill="CCC0D9" w:themeFill="accent4" w:themeFillTint="66"/>
            <w:noWrap/>
            <w:vAlign w:val="center"/>
          </w:tcPr>
          <w:p w14:paraId="330DA2AA">
            <w:pPr>
              <w:widowControl/>
              <w:snapToGrid w:val="0"/>
              <w:spacing w:line="240" w:lineRule="exact"/>
              <w:jc w:val="center"/>
              <w:rPr>
                <w:rFonts w:ascii="Times New Roman" w:hAnsi="Times New Roman"/>
                <w:kern w:val="0"/>
                <w:sz w:val="16"/>
                <w:szCs w:val="16"/>
              </w:rPr>
            </w:pPr>
          </w:p>
        </w:tc>
        <w:tc>
          <w:tcPr>
            <w:tcW w:w="425" w:type="dxa"/>
            <w:tcBorders>
              <w:top w:val="nil"/>
              <w:left w:val="nil"/>
              <w:bottom w:val="single" w:color="auto" w:sz="4" w:space="0"/>
              <w:right w:val="single" w:color="auto" w:sz="4" w:space="0"/>
            </w:tcBorders>
            <w:shd w:val="clear" w:color="auto" w:fill="C4EF6D"/>
            <w:noWrap/>
            <w:vAlign w:val="center"/>
          </w:tcPr>
          <w:p w14:paraId="2B01AD17">
            <w:pPr>
              <w:widowControl/>
              <w:snapToGrid w:val="0"/>
              <w:spacing w:line="240" w:lineRule="exact"/>
              <w:jc w:val="center"/>
              <w:rPr>
                <w:rFonts w:ascii="Times New Roman" w:hAnsi="Times New Roman"/>
                <w:kern w:val="0"/>
                <w:sz w:val="16"/>
                <w:szCs w:val="16"/>
              </w:rPr>
            </w:pPr>
          </w:p>
        </w:tc>
        <w:tc>
          <w:tcPr>
            <w:tcW w:w="425" w:type="dxa"/>
            <w:tcBorders>
              <w:top w:val="nil"/>
              <w:left w:val="nil"/>
              <w:bottom w:val="single" w:color="auto" w:sz="4" w:space="0"/>
              <w:right w:val="single" w:color="auto" w:sz="4" w:space="0"/>
            </w:tcBorders>
            <w:shd w:val="clear" w:color="auto" w:fill="C4EF6D"/>
            <w:noWrap/>
            <w:vAlign w:val="center"/>
          </w:tcPr>
          <w:p w14:paraId="079FAE86">
            <w:pPr>
              <w:widowControl/>
              <w:snapToGrid w:val="0"/>
              <w:spacing w:line="240" w:lineRule="exact"/>
              <w:jc w:val="center"/>
              <w:rPr>
                <w:rFonts w:ascii="Times New Roman" w:hAnsi="Times New Roman"/>
                <w:kern w:val="0"/>
                <w:sz w:val="16"/>
                <w:szCs w:val="16"/>
              </w:rPr>
            </w:pPr>
          </w:p>
        </w:tc>
        <w:tc>
          <w:tcPr>
            <w:tcW w:w="496" w:type="dxa"/>
            <w:tcBorders>
              <w:top w:val="nil"/>
              <w:left w:val="nil"/>
              <w:bottom w:val="single" w:color="auto" w:sz="4" w:space="0"/>
              <w:right w:val="single" w:color="auto" w:sz="4" w:space="0"/>
            </w:tcBorders>
            <w:shd w:val="clear" w:color="auto" w:fill="FF9A8F"/>
            <w:noWrap/>
            <w:vAlign w:val="center"/>
          </w:tcPr>
          <w:p w14:paraId="625E2561">
            <w:pPr>
              <w:widowControl/>
              <w:snapToGrid w:val="0"/>
              <w:spacing w:line="240" w:lineRule="exact"/>
              <w:jc w:val="center"/>
              <w:rPr>
                <w:rFonts w:ascii="Times New Roman" w:hAnsi="Times New Roman"/>
                <w:kern w:val="0"/>
                <w:sz w:val="16"/>
                <w:szCs w:val="16"/>
              </w:rPr>
            </w:pPr>
          </w:p>
        </w:tc>
        <w:tc>
          <w:tcPr>
            <w:tcW w:w="496" w:type="dxa"/>
            <w:tcBorders>
              <w:top w:val="nil"/>
              <w:left w:val="nil"/>
              <w:bottom w:val="single" w:color="auto" w:sz="4" w:space="0"/>
              <w:right w:val="single" w:color="auto" w:sz="4" w:space="0"/>
            </w:tcBorders>
            <w:shd w:val="clear" w:color="auto" w:fill="FF9A8F"/>
            <w:noWrap/>
            <w:vAlign w:val="center"/>
          </w:tcPr>
          <w:p w14:paraId="7EFA6691">
            <w:pPr>
              <w:widowControl/>
              <w:snapToGrid w:val="0"/>
              <w:spacing w:line="240" w:lineRule="exact"/>
              <w:jc w:val="center"/>
              <w:rPr>
                <w:rFonts w:ascii="Times New Roman" w:hAnsi="Times New Roman"/>
                <w:kern w:val="0"/>
                <w:sz w:val="16"/>
                <w:szCs w:val="16"/>
              </w:rPr>
            </w:pPr>
          </w:p>
        </w:tc>
        <w:tc>
          <w:tcPr>
            <w:tcW w:w="450" w:type="dxa"/>
            <w:tcBorders>
              <w:top w:val="nil"/>
              <w:left w:val="nil"/>
              <w:bottom w:val="single" w:color="auto" w:sz="4" w:space="0"/>
              <w:right w:val="single" w:color="auto" w:sz="4" w:space="0"/>
            </w:tcBorders>
            <w:shd w:val="clear" w:color="auto" w:fill="65F970"/>
            <w:noWrap/>
            <w:vAlign w:val="center"/>
          </w:tcPr>
          <w:p w14:paraId="48DBD296">
            <w:pPr>
              <w:widowControl/>
              <w:snapToGrid w:val="0"/>
              <w:spacing w:line="240" w:lineRule="exact"/>
              <w:jc w:val="center"/>
              <w:rPr>
                <w:rFonts w:ascii="Times New Roman" w:hAnsi="Times New Roman"/>
                <w:kern w:val="0"/>
                <w:sz w:val="16"/>
                <w:szCs w:val="16"/>
              </w:rPr>
            </w:pPr>
          </w:p>
        </w:tc>
        <w:tc>
          <w:tcPr>
            <w:tcW w:w="451" w:type="dxa"/>
            <w:tcBorders>
              <w:top w:val="nil"/>
              <w:left w:val="nil"/>
              <w:bottom w:val="single" w:color="auto" w:sz="4" w:space="0"/>
              <w:right w:val="single" w:color="auto" w:sz="4" w:space="0"/>
            </w:tcBorders>
            <w:shd w:val="clear" w:color="auto" w:fill="65F970"/>
            <w:noWrap/>
            <w:vAlign w:val="center"/>
          </w:tcPr>
          <w:p w14:paraId="04697E77">
            <w:pPr>
              <w:widowControl/>
              <w:snapToGrid w:val="0"/>
              <w:spacing w:line="240" w:lineRule="exact"/>
              <w:jc w:val="center"/>
              <w:rPr>
                <w:rFonts w:ascii="Times New Roman" w:hAnsi="Times New Roman"/>
                <w:kern w:val="0"/>
                <w:sz w:val="16"/>
                <w:szCs w:val="16"/>
              </w:rPr>
            </w:pPr>
          </w:p>
        </w:tc>
        <w:tc>
          <w:tcPr>
            <w:tcW w:w="444" w:type="dxa"/>
            <w:tcBorders>
              <w:top w:val="nil"/>
              <w:left w:val="nil"/>
              <w:bottom w:val="single" w:color="auto" w:sz="4" w:space="0"/>
              <w:right w:val="single" w:color="auto" w:sz="4" w:space="0"/>
            </w:tcBorders>
            <w:shd w:val="clear" w:color="auto" w:fill="B58EFA"/>
            <w:noWrap/>
            <w:vAlign w:val="center"/>
          </w:tcPr>
          <w:p w14:paraId="7DB53A0C">
            <w:pPr>
              <w:widowControl/>
              <w:snapToGrid w:val="0"/>
              <w:spacing w:line="240" w:lineRule="exact"/>
              <w:jc w:val="center"/>
              <w:rPr>
                <w:rFonts w:ascii="Times New Roman" w:hAnsi="Times New Roman"/>
                <w:kern w:val="0"/>
                <w:sz w:val="16"/>
                <w:szCs w:val="16"/>
              </w:rPr>
            </w:pPr>
          </w:p>
        </w:tc>
        <w:tc>
          <w:tcPr>
            <w:tcW w:w="444" w:type="dxa"/>
            <w:tcBorders>
              <w:top w:val="nil"/>
              <w:left w:val="nil"/>
              <w:bottom w:val="single" w:color="auto" w:sz="4" w:space="0"/>
              <w:right w:val="single" w:color="auto" w:sz="4" w:space="0"/>
            </w:tcBorders>
            <w:shd w:val="clear" w:color="auto" w:fill="B58EFA"/>
            <w:noWrap/>
            <w:vAlign w:val="center"/>
          </w:tcPr>
          <w:p w14:paraId="7D4B26E2">
            <w:pPr>
              <w:widowControl/>
              <w:snapToGrid w:val="0"/>
              <w:spacing w:line="240" w:lineRule="exact"/>
              <w:jc w:val="center"/>
              <w:rPr>
                <w:rFonts w:ascii="Times New Roman" w:hAnsi="Times New Roman"/>
                <w:kern w:val="0"/>
                <w:sz w:val="16"/>
                <w:szCs w:val="16"/>
              </w:rPr>
            </w:pPr>
          </w:p>
        </w:tc>
      </w:tr>
      <w:tr w14:paraId="46AF365A">
        <w:tblPrEx>
          <w:tblCellMar>
            <w:top w:w="0" w:type="dxa"/>
            <w:left w:w="108" w:type="dxa"/>
            <w:bottom w:w="0" w:type="dxa"/>
            <w:right w:w="108" w:type="dxa"/>
          </w:tblCellMar>
        </w:tblPrEx>
        <w:trPr>
          <w:trHeight w:val="240" w:hRule="atLeast"/>
          <w:tblHeader/>
          <w:jc w:val="center"/>
        </w:trPr>
        <w:tc>
          <w:tcPr>
            <w:tcW w:w="1980" w:type="dxa"/>
            <w:tcBorders>
              <w:top w:val="nil"/>
              <w:left w:val="single" w:color="auto" w:sz="4" w:space="0"/>
              <w:bottom w:val="single" w:color="auto" w:sz="4" w:space="0"/>
              <w:right w:val="single" w:color="auto" w:sz="4" w:space="0"/>
            </w:tcBorders>
            <w:shd w:val="clear" w:color="auto" w:fill="auto"/>
          </w:tcPr>
          <w:p w14:paraId="0F7DB37D">
            <w:pPr>
              <w:widowControl/>
              <w:snapToGrid w:val="0"/>
              <w:spacing w:line="240" w:lineRule="exact"/>
              <w:jc w:val="left"/>
              <w:rPr>
                <w:rFonts w:ascii="Times New Roman" w:hAnsi="Times New Roman"/>
                <w:color w:val="000000"/>
                <w:kern w:val="0"/>
                <w:sz w:val="16"/>
                <w:szCs w:val="16"/>
              </w:rPr>
            </w:pPr>
            <w:r>
              <w:rPr>
                <w:rFonts w:ascii="Times New Roman" w:hAnsi="Times New Roman"/>
                <w:color w:val="000000"/>
                <w:kern w:val="0"/>
                <w:sz w:val="16"/>
                <w:szCs w:val="16"/>
              </w:rPr>
              <w:t>通信电路</w:t>
            </w:r>
            <w:r>
              <w:rPr>
                <w:rFonts w:hint="eastAsia" w:ascii="Times New Roman" w:hAnsi="Times New Roman"/>
                <w:color w:val="000000"/>
                <w:kern w:val="0"/>
                <w:sz w:val="16"/>
                <w:szCs w:val="16"/>
              </w:rPr>
              <w:t>与系统</w:t>
            </w:r>
          </w:p>
        </w:tc>
        <w:tc>
          <w:tcPr>
            <w:tcW w:w="380" w:type="dxa"/>
            <w:tcBorders>
              <w:top w:val="nil"/>
              <w:left w:val="nil"/>
              <w:bottom w:val="single" w:color="auto" w:sz="4" w:space="0"/>
              <w:right w:val="single" w:color="auto" w:sz="4" w:space="0"/>
            </w:tcBorders>
            <w:shd w:val="clear" w:color="auto" w:fill="EE7EE1"/>
            <w:noWrap/>
            <w:vAlign w:val="center"/>
          </w:tcPr>
          <w:p w14:paraId="106ADA0C">
            <w:pPr>
              <w:widowControl/>
              <w:snapToGrid w:val="0"/>
              <w:spacing w:line="240" w:lineRule="exact"/>
              <w:jc w:val="center"/>
              <w:rPr>
                <w:rFonts w:ascii="Times New Roman" w:hAnsi="Times New Roman"/>
                <w:kern w:val="0"/>
                <w:sz w:val="16"/>
                <w:szCs w:val="16"/>
              </w:rPr>
            </w:pPr>
          </w:p>
        </w:tc>
        <w:tc>
          <w:tcPr>
            <w:tcW w:w="395" w:type="dxa"/>
            <w:tcBorders>
              <w:top w:val="nil"/>
              <w:left w:val="nil"/>
              <w:bottom w:val="single" w:color="auto" w:sz="4" w:space="0"/>
              <w:right w:val="single" w:color="auto" w:sz="4" w:space="0"/>
            </w:tcBorders>
            <w:shd w:val="clear" w:color="auto" w:fill="EE7EE1"/>
            <w:noWrap/>
            <w:vAlign w:val="center"/>
          </w:tcPr>
          <w:p w14:paraId="29710306">
            <w:pPr>
              <w:widowControl/>
              <w:snapToGrid w:val="0"/>
              <w:spacing w:line="240" w:lineRule="exact"/>
              <w:jc w:val="center"/>
              <w:rPr>
                <w:rFonts w:ascii="Times New Roman" w:hAnsi="Times New Roman"/>
                <w:spacing w:val="-12"/>
                <w:kern w:val="0"/>
                <w:sz w:val="16"/>
                <w:szCs w:val="16"/>
              </w:rPr>
            </w:pPr>
            <w:r>
              <w:rPr>
                <w:rFonts w:ascii="Times New Roman" w:hAnsi="Times New Roman"/>
                <w:spacing w:val="-12"/>
                <w:kern w:val="0"/>
                <w:sz w:val="16"/>
                <w:szCs w:val="16"/>
              </w:rPr>
              <w:t>H</w:t>
            </w:r>
          </w:p>
        </w:tc>
        <w:tc>
          <w:tcPr>
            <w:tcW w:w="395" w:type="dxa"/>
            <w:tcBorders>
              <w:top w:val="nil"/>
              <w:left w:val="nil"/>
              <w:bottom w:val="single" w:color="auto" w:sz="4" w:space="0"/>
              <w:right w:val="single" w:color="auto" w:sz="4" w:space="0"/>
            </w:tcBorders>
            <w:shd w:val="clear" w:color="auto" w:fill="EE7EE1"/>
            <w:noWrap/>
            <w:vAlign w:val="center"/>
          </w:tcPr>
          <w:p w14:paraId="73F99A78">
            <w:pPr>
              <w:widowControl/>
              <w:snapToGrid w:val="0"/>
              <w:spacing w:line="240" w:lineRule="exact"/>
              <w:jc w:val="center"/>
              <w:rPr>
                <w:rFonts w:ascii="Times New Roman" w:hAnsi="Times New Roman"/>
                <w:spacing w:val="-12"/>
                <w:kern w:val="0"/>
                <w:sz w:val="16"/>
                <w:szCs w:val="16"/>
              </w:rPr>
            </w:pPr>
          </w:p>
        </w:tc>
        <w:tc>
          <w:tcPr>
            <w:tcW w:w="396" w:type="dxa"/>
            <w:tcBorders>
              <w:top w:val="nil"/>
              <w:left w:val="nil"/>
              <w:bottom w:val="single" w:color="auto" w:sz="4" w:space="0"/>
              <w:right w:val="single" w:color="auto" w:sz="4" w:space="0"/>
            </w:tcBorders>
            <w:shd w:val="clear" w:color="auto" w:fill="EE7EE1"/>
            <w:noWrap/>
            <w:vAlign w:val="center"/>
          </w:tcPr>
          <w:p w14:paraId="5B71E0BB">
            <w:pPr>
              <w:widowControl/>
              <w:snapToGrid w:val="0"/>
              <w:spacing w:line="240" w:lineRule="exact"/>
              <w:jc w:val="center"/>
              <w:rPr>
                <w:rFonts w:ascii="Times New Roman" w:hAnsi="Times New Roman"/>
                <w:spacing w:val="-12"/>
                <w:kern w:val="0"/>
                <w:sz w:val="16"/>
                <w:szCs w:val="16"/>
              </w:rPr>
            </w:pPr>
          </w:p>
        </w:tc>
        <w:tc>
          <w:tcPr>
            <w:tcW w:w="426" w:type="dxa"/>
            <w:tcBorders>
              <w:top w:val="nil"/>
              <w:left w:val="nil"/>
              <w:bottom w:val="single" w:color="auto" w:sz="4" w:space="0"/>
              <w:right w:val="single" w:color="auto" w:sz="4" w:space="0"/>
            </w:tcBorders>
            <w:shd w:val="clear" w:color="auto" w:fill="D99594" w:themeFill="accent2" w:themeFillTint="99"/>
            <w:noWrap/>
            <w:vAlign w:val="center"/>
          </w:tcPr>
          <w:p w14:paraId="1E75671A">
            <w:pPr>
              <w:widowControl/>
              <w:snapToGrid w:val="0"/>
              <w:spacing w:line="240" w:lineRule="exact"/>
              <w:jc w:val="center"/>
              <w:rPr>
                <w:rFonts w:ascii="Times New Roman" w:hAnsi="Times New Roman"/>
                <w:spacing w:val="-12"/>
                <w:kern w:val="0"/>
                <w:sz w:val="16"/>
                <w:szCs w:val="16"/>
              </w:rPr>
            </w:pPr>
          </w:p>
        </w:tc>
        <w:tc>
          <w:tcPr>
            <w:tcW w:w="426" w:type="dxa"/>
            <w:tcBorders>
              <w:top w:val="nil"/>
              <w:left w:val="nil"/>
              <w:bottom w:val="single" w:color="auto" w:sz="4" w:space="0"/>
              <w:right w:val="single" w:color="auto" w:sz="4" w:space="0"/>
            </w:tcBorders>
            <w:shd w:val="clear" w:color="auto" w:fill="D99594" w:themeFill="accent2" w:themeFillTint="99"/>
            <w:noWrap/>
            <w:vAlign w:val="center"/>
          </w:tcPr>
          <w:p w14:paraId="3E24C9D5">
            <w:pPr>
              <w:widowControl/>
              <w:snapToGrid w:val="0"/>
              <w:spacing w:line="240" w:lineRule="exact"/>
              <w:jc w:val="center"/>
              <w:rPr>
                <w:rFonts w:ascii="Times New Roman" w:hAnsi="Times New Roman"/>
                <w:kern w:val="0"/>
                <w:sz w:val="16"/>
                <w:szCs w:val="16"/>
              </w:rPr>
            </w:pPr>
            <w:r>
              <w:rPr>
                <w:rFonts w:ascii="Times New Roman" w:hAnsi="Times New Roman"/>
                <w:sz w:val="16"/>
                <w:szCs w:val="16"/>
              </w:rPr>
              <w:t>M</w:t>
            </w:r>
          </w:p>
        </w:tc>
        <w:tc>
          <w:tcPr>
            <w:tcW w:w="426" w:type="dxa"/>
            <w:tcBorders>
              <w:top w:val="nil"/>
              <w:left w:val="nil"/>
              <w:bottom w:val="single" w:color="auto" w:sz="4" w:space="0"/>
              <w:right w:val="single" w:color="auto" w:sz="4" w:space="0"/>
            </w:tcBorders>
            <w:shd w:val="clear" w:color="auto" w:fill="D99594" w:themeFill="accent2" w:themeFillTint="99"/>
            <w:noWrap/>
            <w:vAlign w:val="center"/>
          </w:tcPr>
          <w:p w14:paraId="3904F4B2">
            <w:pPr>
              <w:widowControl/>
              <w:snapToGrid w:val="0"/>
              <w:spacing w:line="240" w:lineRule="exact"/>
              <w:jc w:val="center"/>
              <w:rPr>
                <w:rFonts w:ascii="Times New Roman" w:hAnsi="Times New Roman"/>
                <w:kern w:val="0"/>
                <w:sz w:val="16"/>
                <w:szCs w:val="16"/>
              </w:rPr>
            </w:pPr>
          </w:p>
        </w:tc>
        <w:tc>
          <w:tcPr>
            <w:tcW w:w="390" w:type="dxa"/>
            <w:tcBorders>
              <w:top w:val="nil"/>
              <w:left w:val="nil"/>
              <w:bottom w:val="single" w:color="auto" w:sz="4" w:space="0"/>
              <w:right w:val="single" w:color="auto" w:sz="4" w:space="0"/>
            </w:tcBorders>
            <w:shd w:val="clear" w:color="auto" w:fill="15D6DB"/>
            <w:noWrap/>
            <w:vAlign w:val="center"/>
          </w:tcPr>
          <w:p w14:paraId="32F7D128">
            <w:pPr>
              <w:widowControl/>
              <w:snapToGrid w:val="0"/>
              <w:spacing w:line="240" w:lineRule="exact"/>
              <w:jc w:val="center"/>
              <w:rPr>
                <w:rFonts w:ascii="Times New Roman" w:hAnsi="Times New Roman"/>
                <w:kern w:val="0"/>
                <w:sz w:val="16"/>
                <w:szCs w:val="16"/>
              </w:rPr>
            </w:pPr>
          </w:p>
        </w:tc>
        <w:tc>
          <w:tcPr>
            <w:tcW w:w="390" w:type="dxa"/>
            <w:tcBorders>
              <w:top w:val="nil"/>
              <w:left w:val="nil"/>
              <w:bottom w:val="single" w:color="auto" w:sz="4" w:space="0"/>
              <w:right w:val="single" w:color="auto" w:sz="4" w:space="0"/>
            </w:tcBorders>
            <w:shd w:val="clear" w:color="auto" w:fill="15D6DB"/>
            <w:noWrap/>
            <w:vAlign w:val="center"/>
          </w:tcPr>
          <w:p w14:paraId="3DA6EB76">
            <w:pPr>
              <w:widowControl/>
              <w:snapToGrid w:val="0"/>
              <w:spacing w:line="240" w:lineRule="exact"/>
              <w:jc w:val="center"/>
              <w:rPr>
                <w:rFonts w:ascii="Times New Roman" w:hAnsi="Times New Roman"/>
                <w:kern w:val="0"/>
                <w:sz w:val="16"/>
                <w:szCs w:val="16"/>
              </w:rPr>
            </w:pPr>
          </w:p>
        </w:tc>
        <w:tc>
          <w:tcPr>
            <w:tcW w:w="390" w:type="dxa"/>
            <w:tcBorders>
              <w:top w:val="nil"/>
              <w:left w:val="nil"/>
              <w:bottom w:val="single" w:color="auto" w:sz="4" w:space="0"/>
              <w:right w:val="single" w:color="auto" w:sz="4" w:space="0"/>
            </w:tcBorders>
            <w:shd w:val="clear" w:color="auto" w:fill="15D6DB"/>
            <w:noWrap/>
            <w:vAlign w:val="center"/>
          </w:tcPr>
          <w:p w14:paraId="6EC202E5">
            <w:pPr>
              <w:widowControl/>
              <w:snapToGrid w:val="0"/>
              <w:spacing w:line="240" w:lineRule="exact"/>
              <w:jc w:val="center"/>
              <w:rPr>
                <w:rFonts w:ascii="Times New Roman" w:hAnsi="Times New Roman"/>
                <w:kern w:val="0"/>
                <w:sz w:val="16"/>
                <w:szCs w:val="16"/>
              </w:rPr>
            </w:pPr>
          </w:p>
        </w:tc>
        <w:tc>
          <w:tcPr>
            <w:tcW w:w="390" w:type="dxa"/>
            <w:tcBorders>
              <w:top w:val="nil"/>
              <w:left w:val="nil"/>
              <w:bottom w:val="single" w:color="auto" w:sz="4" w:space="0"/>
              <w:right w:val="single" w:color="auto" w:sz="4" w:space="0"/>
            </w:tcBorders>
            <w:shd w:val="clear" w:color="auto" w:fill="15D6DB"/>
            <w:noWrap/>
            <w:vAlign w:val="center"/>
          </w:tcPr>
          <w:p w14:paraId="77F677AB">
            <w:pPr>
              <w:widowControl/>
              <w:snapToGrid w:val="0"/>
              <w:spacing w:line="240" w:lineRule="exact"/>
              <w:jc w:val="center"/>
              <w:rPr>
                <w:rFonts w:ascii="Times New Roman" w:hAnsi="Times New Roman"/>
                <w:kern w:val="0"/>
                <w:sz w:val="16"/>
                <w:szCs w:val="16"/>
              </w:rPr>
            </w:pPr>
          </w:p>
        </w:tc>
        <w:tc>
          <w:tcPr>
            <w:tcW w:w="425" w:type="dxa"/>
            <w:tcBorders>
              <w:top w:val="nil"/>
              <w:left w:val="nil"/>
              <w:bottom w:val="single" w:color="auto" w:sz="4" w:space="0"/>
              <w:right w:val="single" w:color="auto" w:sz="4" w:space="0"/>
            </w:tcBorders>
            <w:shd w:val="clear" w:color="auto" w:fill="FB885F"/>
            <w:noWrap/>
            <w:vAlign w:val="center"/>
          </w:tcPr>
          <w:p w14:paraId="0E21BABF">
            <w:pPr>
              <w:widowControl/>
              <w:snapToGrid w:val="0"/>
              <w:spacing w:line="240" w:lineRule="exact"/>
              <w:jc w:val="center"/>
              <w:rPr>
                <w:rFonts w:ascii="Times New Roman" w:hAnsi="Times New Roman"/>
                <w:kern w:val="0"/>
                <w:sz w:val="16"/>
                <w:szCs w:val="16"/>
              </w:rPr>
            </w:pPr>
          </w:p>
        </w:tc>
        <w:tc>
          <w:tcPr>
            <w:tcW w:w="425" w:type="dxa"/>
            <w:tcBorders>
              <w:top w:val="nil"/>
              <w:left w:val="nil"/>
              <w:bottom w:val="single" w:color="auto" w:sz="4" w:space="0"/>
              <w:right w:val="single" w:color="auto" w:sz="4" w:space="0"/>
            </w:tcBorders>
            <w:shd w:val="clear" w:color="auto" w:fill="FB885F"/>
            <w:noWrap/>
            <w:vAlign w:val="center"/>
          </w:tcPr>
          <w:p w14:paraId="3337E77F">
            <w:pPr>
              <w:widowControl/>
              <w:snapToGrid w:val="0"/>
              <w:spacing w:line="240" w:lineRule="exact"/>
              <w:jc w:val="center"/>
              <w:rPr>
                <w:rFonts w:ascii="Times New Roman" w:hAnsi="Times New Roman"/>
                <w:kern w:val="0"/>
                <w:sz w:val="16"/>
                <w:szCs w:val="16"/>
              </w:rPr>
            </w:pPr>
          </w:p>
        </w:tc>
        <w:tc>
          <w:tcPr>
            <w:tcW w:w="425" w:type="dxa"/>
            <w:tcBorders>
              <w:top w:val="nil"/>
              <w:left w:val="nil"/>
              <w:bottom w:val="single" w:color="auto" w:sz="4" w:space="0"/>
              <w:right w:val="single" w:color="auto" w:sz="4" w:space="0"/>
            </w:tcBorders>
            <w:shd w:val="clear" w:color="auto" w:fill="FB885F"/>
            <w:noWrap/>
            <w:vAlign w:val="center"/>
          </w:tcPr>
          <w:p w14:paraId="48683104">
            <w:pPr>
              <w:widowControl/>
              <w:snapToGrid w:val="0"/>
              <w:spacing w:line="240" w:lineRule="exact"/>
              <w:jc w:val="center"/>
              <w:rPr>
                <w:rFonts w:ascii="Times New Roman" w:hAnsi="Times New Roman"/>
                <w:kern w:val="0"/>
                <w:sz w:val="16"/>
                <w:szCs w:val="16"/>
              </w:rPr>
            </w:pPr>
          </w:p>
        </w:tc>
        <w:tc>
          <w:tcPr>
            <w:tcW w:w="425" w:type="dxa"/>
            <w:tcBorders>
              <w:top w:val="nil"/>
              <w:left w:val="nil"/>
              <w:bottom w:val="single" w:color="auto" w:sz="4" w:space="0"/>
              <w:right w:val="single" w:color="auto" w:sz="4" w:space="0"/>
            </w:tcBorders>
            <w:shd w:val="clear" w:color="auto" w:fill="FFFF00"/>
            <w:noWrap/>
            <w:vAlign w:val="center"/>
          </w:tcPr>
          <w:p w14:paraId="6A6345AE">
            <w:pPr>
              <w:widowControl/>
              <w:snapToGrid w:val="0"/>
              <w:spacing w:line="240" w:lineRule="exact"/>
              <w:jc w:val="center"/>
              <w:rPr>
                <w:rFonts w:ascii="Times New Roman" w:hAnsi="Times New Roman"/>
                <w:kern w:val="0"/>
                <w:sz w:val="16"/>
                <w:szCs w:val="16"/>
              </w:rPr>
            </w:pPr>
          </w:p>
        </w:tc>
        <w:tc>
          <w:tcPr>
            <w:tcW w:w="425" w:type="dxa"/>
            <w:tcBorders>
              <w:top w:val="nil"/>
              <w:left w:val="nil"/>
              <w:bottom w:val="single" w:color="auto" w:sz="4" w:space="0"/>
              <w:right w:val="single" w:color="auto" w:sz="4" w:space="0"/>
            </w:tcBorders>
            <w:shd w:val="clear" w:color="auto" w:fill="FFFF00"/>
            <w:noWrap/>
            <w:vAlign w:val="center"/>
          </w:tcPr>
          <w:p w14:paraId="761F53BE">
            <w:pPr>
              <w:widowControl/>
              <w:snapToGrid w:val="0"/>
              <w:spacing w:line="240" w:lineRule="exact"/>
              <w:jc w:val="center"/>
              <w:rPr>
                <w:rFonts w:ascii="Times New Roman" w:hAnsi="Times New Roman"/>
                <w:kern w:val="0"/>
                <w:sz w:val="16"/>
                <w:szCs w:val="16"/>
              </w:rPr>
            </w:pPr>
          </w:p>
        </w:tc>
        <w:tc>
          <w:tcPr>
            <w:tcW w:w="427" w:type="dxa"/>
            <w:tcBorders>
              <w:top w:val="nil"/>
              <w:left w:val="nil"/>
              <w:bottom w:val="single" w:color="auto" w:sz="4" w:space="0"/>
              <w:right w:val="single" w:color="auto" w:sz="4" w:space="0"/>
            </w:tcBorders>
            <w:shd w:val="clear" w:color="auto" w:fill="FFFF00"/>
            <w:noWrap/>
            <w:vAlign w:val="center"/>
          </w:tcPr>
          <w:p w14:paraId="00192696">
            <w:pPr>
              <w:widowControl/>
              <w:snapToGrid w:val="0"/>
              <w:spacing w:line="240" w:lineRule="exact"/>
              <w:jc w:val="center"/>
              <w:rPr>
                <w:rFonts w:ascii="Times New Roman" w:hAnsi="Times New Roman"/>
                <w:kern w:val="0"/>
                <w:sz w:val="16"/>
                <w:szCs w:val="16"/>
              </w:rPr>
            </w:pPr>
          </w:p>
        </w:tc>
        <w:tc>
          <w:tcPr>
            <w:tcW w:w="424" w:type="dxa"/>
            <w:tcBorders>
              <w:top w:val="nil"/>
              <w:left w:val="nil"/>
              <w:bottom w:val="single" w:color="auto" w:sz="4" w:space="0"/>
              <w:right w:val="single" w:color="auto" w:sz="4" w:space="0"/>
            </w:tcBorders>
            <w:shd w:val="clear" w:color="auto" w:fill="FFC000"/>
            <w:noWrap/>
            <w:vAlign w:val="center"/>
          </w:tcPr>
          <w:p w14:paraId="0F6F0289">
            <w:pPr>
              <w:widowControl/>
              <w:snapToGrid w:val="0"/>
              <w:spacing w:line="240" w:lineRule="exact"/>
              <w:jc w:val="center"/>
              <w:rPr>
                <w:rFonts w:ascii="Times New Roman" w:hAnsi="Times New Roman"/>
                <w:kern w:val="0"/>
                <w:sz w:val="16"/>
                <w:szCs w:val="16"/>
              </w:rPr>
            </w:pPr>
          </w:p>
        </w:tc>
        <w:tc>
          <w:tcPr>
            <w:tcW w:w="426" w:type="dxa"/>
            <w:tcBorders>
              <w:top w:val="nil"/>
              <w:left w:val="nil"/>
              <w:bottom w:val="single" w:color="auto" w:sz="4" w:space="0"/>
              <w:right w:val="single" w:color="auto" w:sz="4" w:space="0"/>
            </w:tcBorders>
            <w:shd w:val="clear" w:color="auto" w:fill="FFC000"/>
            <w:noWrap/>
            <w:vAlign w:val="center"/>
          </w:tcPr>
          <w:p w14:paraId="3C8D8915">
            <w:pPr>
              <w:widowControl/>
              <w:snapToGrid w:val="0"/>
              <w:spacing w:line="240" w:lineRule="exact"/>
              <w:jc w:val="center"/>
              <w:rPr>
                <w:rFonts w:ascii="Times New Roman" w:hAnsi="Times New Roman"/>
                <w:kern w:val="0"/>
                <w:sz w:val="16"/>
                <w:szCs w:val="16"/>
              </w:rPr>
            </w:pPr>
            <w:r>
              <w:rPr>
                <w:rFonts w:ascii="Times New Roman" w:hAnsi="Times New Roman"/>
                <w:sz w:val="16"/>
                <w:szCs w:val="16"/>
              </w:rPr>
              <w:t>L</w:t>
            </w:r>
          </w:p>
        </w:tc>
        <w:tc>
          <w:tcPr>
            <w:tcW w:w="426" w:type="dxa"/>
            <w:tcBorders>
              <w:top w:val="nil"/>
              <w:left w:val="nil"/>
              <w:bottom w:val="single" w:color="auto" w:sz="4" w:space="0"/>
              <w:right w:val="single" w:color="auto" w:sz="4" w:space="0"/>
            </w:tcBorders>
            <w:shd w:val="clear" w:color="auto" w:fill="CCC0D9" w:themeFill="accent4" w:themeFillTint="66"/>
            <w:noWrap/>
            <w:vAlign w:val="center"/>
          </w:tcPr>
          <w:p w14:paraId="3FC28C25">
            <w:pPr>
              <w:widowControl/>
              <w:snapToGrid w:val="0"/>
              <w:spacing w:line="240" w:lineRule="exact"/>
              <w:jc w:val="center"/>
              <w:rPr>
                <w:rFonts w:ascii="Times New Roman" w:hAnsi="Times New Roman"/>
                <w:kern w:val="0"/>
                <w:sz w:val="16"/>
                <w:szCs w:val="16"/>
              </w:rPr>
            </w:pPr>
          </w:p>
        </w:tc>
        <w:tc>
          <w:tcPr>
            <w:tcW w:w="426" w:type="dxa"/>
            <w:tcBorders>
              <w:top w:val="nil"/>
              <w:left w:val="nil"/>
              <w:bottom w:val="single" w:color="auto" w:sz="4" w:space="0"/>
              <w:right w:val="single" w:color="auto" w:sz="4" w:space="0"/>
            </w:tcBorders>
            <w:shd w:val="clear" w:color="auto" w:fill="CCC0D9" w:themeFill="accent4" w:themeFillTint="66"/>
            <w:noWrap/>
            <w:vAlign w:val="center"/>
          </w:tcPr>
          <w:p w14:paraId="1D48FB47">
            <w:pPr>
              <w:widowControl/>
              <w:snapToGrid w:val="0"/>
              <w:spacing w:line="240" w:lineRule="exact"/>
              <w:jc w:val="center"/>
              <w:rPr>
                <w:rFonts w:ascii="Times New Roman" w:hAnsi="Times New Roman"/>
                <w:kern w:val="0"/>
                <w:sz w:val="16"/>
                <w:szCs w:val="16"/>
              </w:rPr>
            </w:pPr>
          </w:p>
        </w:tc>
        <w:tc>
          <w:tcPr>
            <w:tcW w:w="425" w:type="dxa"/>
            <w:tcBorders>
              <w:top w:val="nil"/>
              <w:left w:val="nil"/>
              <w:bottom w:val="single" w:color="auto" w:sz="4" w:space="0"/>
              <w:right w:val="single" w:color="auto" w:sz="4" w:space="0"/>
            </w:tcBorders>
            <w:shd w:val="clear" w:color="auto" w:fill="C4EF6D"/>
            <w:noWrap/>
            <w:vAlign w:val="center"/>
          </w:tcPr>
          <w:p w14:paraId="110CBFC4">
            <w:pPr>
              <w:widowControl/>
              <w:snapToGrid w:val="0"/>
              <w:spacing w:line="240" w:lineRule="exact"/>
              <w:jc w:val="center"/>
              <w:rPr>
                <w:rFonts w:ascii="Times New Roman" w:hAnsi="Times New Roman"/>
                <w:kern w:val="0"/>
                <w:sz w:val="16"/>
                <w:szCs w:val="16"/>
              </w:rPr>
            </w:pPr>
          </w:p>
        </w:tc>
        <w:tc>
          <w:tcPr>
            <w:tcW w:w="425" w:type="dxa"/>
            <w:tcBorders>
              <w:top w:val="nil"/>
              <w:left w:val="nil"/>
              <w:bottom w:val="single" w:color="auto" w:sz="4" w:space="0"/>
              <w:right w:val="single" w:color="auto" w:sz="4" w:space="0"/>
            </w:tcBorders>
            <w:shd w:val="clear" w:color="auto" w:fill="C4EF6D"/>
            <w:noWrap/>
            <w:vAlign w:val="center"/>
          </w:tcPr>
          <w:p w14:paraId="3E4CD285">
            <w:pPr>
              <w:widowControl/>
              <w:snapToGrid w:val="0"/>
              <w:spacing w:line="240" w:lineRule="exact"/>
              <w:jc w:val="center"/>
              <w:rPr>
                <w:rFonts w:ascii="Times New Roman" w:hAnsi="Times New Roman"/>
                <w:kern w:val="0"/>
                <w:sz w:val="16"/>
                <w:szCs w:val="16"/>
              </w:rPr>
            </w:pPr>
          </w:p>
        </w:tc>
        <w:tc>
          <w:tcPr>
            <w:tcW w:w="496" w:type="dxa"/>
            <w:tcBorders>
              <w:top w:val="nil"/>
              <w:left w:val="nil"/>
              <w:bottom w:val="single" w:color="auto" w:sz="4" w:space="0"/>
              <w:right w:val="single" w:color="auto" w:sz="4" w:space="0"/>
            </w:tcBorders>
            <w:shd w:val="clear" w:color="auto" w:fill="FF9A8F"/>
            <w:noWrap/>
            <w:vAlign w:val="center"/>
          </w:tcPr>
          <w:p w14:paraId="0689C81D">
            <w:pPr>
              <w:widowControl/>
              <w:snapToGrid w:val="0"/>
              <w:spacing w:line="240" w:lineRule="exact"/>
              <w:jc w:val="center"/>
              <w:rPr>
                <w:rFonts w:ascii="Times New Roman" w:hAnsi="Times New Roman"/>
                <w:kern w:val="0"/>
                <w:sz w:val="16"/>
                <w:szCs w:val="16"/>
              </w:rPr>
            </w:pPr>
          </w:p>
        </w:tc>
        <w:tc>
          <w:tcPr>
            <w:tcW w:w="496" w:type="dxa"/>
            <w:tcBorders>
              <w:top w:val="nil"/>
              <w:left w:val="nil"/>
              <w:bottom w:val="single" w:color="auto" w:sz="4" w:space="0"/>
              <w:right w:val="single" w:color="auto" w:sz="4" w:space="0"/>
            </w:tcBorders>
            <w:shd w:val="clear" w:color="auto" w:fill="FF9A8F"/>
            <w:noWrap/>
            <w:vAlign w:val="center"/>
          </w:tcPr>
          <w:p w14:paraId="5C8D3134">
            <w:pPr>
              <w:widowControl/>
              <w:snapToGrid w:val="0"/>
              <w:spacing w:line="240" w:lineRule="exact"/>
              <w:jc w:val="center"/>
              <w:rPr>
                <w:rFonts w:ascii="Times New Roman" w:hAnsi="Times New Roman"/>
                <w:kern w:val="0"/>
                <w:sz w:val="16"/>
                <w:szCs w:val="16"/>
              </w:rPr>
            </w:pPr>
          </w:p>
        </w:tc>
        <w:tc>
          <w:tcPr>
            <w:tcW w:w="450" w:type="dxa"/>
            <w:tcBorders>
              <w:top w:val="nil"/>
              <w:left w:val="nil"/>
              <w:bottom w:val="single" w:color="auto" w:sz="4" w:space="0"/>
              <w:right w:val="single" w:color="auto" w:sz="4" w:space="0"/>
            </w:tcBorders>
            <w:shd w:val="clear" w:color="auto" w:fill="65F970"/>
            <w:noWrap/>
            <w:vAlign w:val="center"/>
          </w:tcPr>
          <w:p w14:paraId="44C17EB2">
            <w:pPr>
              <w:widowControl/>
              <w:snapToGrid w:val="0"/>
              <w:spacing w:line="240" w:lineRule="exact"/>
              <w:jc w:val="center"/>
              <w:rPr>
                <w:rFonts w:ascii="Times New Roman" w:hAnsi="Times New Roman"/>
                <w:kern w:val="0"/>
                <w:sz w:val="16"/>
                <w:szCs w:val="16"/>
              </w:rPr>
            </w:pPr>
          </w:p>
        </w:tc>
        <w:tc>
          <w:tcPr>
            <w:tcW w:w="451" w:type="dxa"/>
            <w:tcBorders>
              <w:top w:val="nil"/>
              <w:left w:val="nil"/>
              <w:bottom w:val="single" w:color="auto" w:sz="4" w:space="0"/>
              <w:right w:val="single" w:color="auto" w:sz="4" w:space="0"/>
            </w:tcBorders>
            <w:shd w:val="clear" w:color="auto" w:fill="65F970"/>
            <w:noWrap/>
            <w:vAlign w:val="center"/>
          </w:tcPr>
          <w:p w14:paraId="3D8B9F58">
            <w:pPr>
              <w:widowControl/>
              <w:snapToGrid w:val="0"/>
              <w:spacing w:line="240" w:lineRule="exact"/>
              <w:jc w:val="center"/>
              <w:rPr>
                <w:rFonts w:ascii="Times New Roman" w:hAnsi="Times New Roman"/>
                <w:kern w:val="0"/>
                <w:sz w:val="16"/>
                <w:szCs w:val="16"/>
              </w:rPr>
            </w:pPr>
          </w:p>
        </w:tc>
        <w:tc>
          <w:tcPr>
            <w:tcW w:w="444" w:type="dxa"/>
            <w:tcBorders>
              <w:top w:val="nil"/>
              <w:left w:val="nil"/>
              <w:bottom w:val="single" w:color="auto" w:sz="4" w:space="0"/>
              <w:right w:val="single" w:color="auto" w:sz="4" w:space="0"/>
            </w:tcBorders>
            <w:shd w:val="clear" w:color="auto" w:fill="B58EFA"/>
            <w:noWrap/>
            <w:vAlign w:val="center"/>
          </w:tcPr>
          <w:p w14:paraId="5543C44A">
            <w:pPr>
              <w:widowControl/>
              <w:snapToGrid w:val="0"/>
              <w:spacing w:line="240" w:lineRule="exact"/>
              <w:jc w:val="center"/>
              <w:rPr>
                <w:rFonts w:ascii="Times New Roman" w:hAnsi="Times New Roman"/>
                <w:kern w:val="0"/>
                <w:sz w:val="16"/>
                <w:szCs w:val="16"/>
              </w:rPr>
            </w:pPr>
          </w:p>
        </w:tc>
        <w:tc>
          <w:tcPr>
            <w:tcW w:w="444" w:type="dxa"/>
            <w:tcBorders>
              <w:top w:val="nil"/>
              <w:left w:val="nil"/>
              <w:bottom w:val="single" w:color="auto" w:sz="4" w:space="0"/>
              <w:right w:val="single" w:color="auto" w:sz="4" w:space="0"/>
            </w:tcBorders>
            <w:shd w:val="clear" w:color="auto" w:fill="B58EFA"/>
            <w:noWrap/>
            <w:vAlign w:val="center"/>
          </w:tcPr>
          <w:p w14:paraId="59413075">
            <w:pPr>
              <w:widowControl/>
              <w:snapToGrid w:val="0"/>
              <w:spacing w:line="240" w:lineRule="exact"/>
              <w:jc w:val="center"/>
              <w:rPr>
                <w:rFonts w:ascii="Times New Roman" w:hAnsi="Times New Roman"/>
                <w:kern w:val="0"/>
                <w:sz w:val="16"/>
                <w:szCs w:val="16"/>
              </w:rPr>
            </w:pPr>
          </w:p>
        </w:tc>
      </w:tr>
      <w:tr w14:paraId="4BAEC61D">
        <w:tblPrEx>
          <w:tblCellMar>
            <w:top w:w="0" w:type="dxa"/>
            <w:left w:w="108" w:type="dxa"/>
            <w:bottom w:w="0" w:type="dxa"/>
            <w:right w:w="108" w:type="dxa"/>
          </w:tblCellMar>
        </w:tblPrEx>
        <w:trPr>
          <w:trHeight w:val="240" w:hRule="atLeast"/>
          <w:tblHeader/>
          <w:jc w:val="center"/>
        </w:trPr>
        <w:tc>
          <w:tcPr>
            <w:tcW w:w="1980" w:type="dxa"/>
            <w:tcBorders>
              <w:top w:val="nil"/>
              <w:left w:val="single" w:color="auto" w:sz="4" w:space="0"/>
              <w:bottom w:val="single" w:color="auto" w:sz="4" w:space="0"/>
              <w:right w:val="single" w:color="auto" w:sz="4" w:space="0"/>
            </w:tcBorders>
            <w:shd w:val="clear" w:color="auto" w:fill="auto"/>
          </w:tcPr>
          <w:p w14:paraId="192EF130">
            <w:pPr>
              <w:widowControl/>
              <w:snapToGrid w:val="0"/>
              <w:spacing w:line="240" w:lineRule="exact"/>
              <w:jc w:val="left"/>
              <w:rPr>
                <w:rFonts w:ascii="Times New Roman" w:hAnsi="Times New Roman"/>
                <w:color w:val="000000"/>
                <w:kern w:val="0"/>
                <w:sz w:val="16"/>
                <w:szCs w:val="16"/>
              </w:rPr>
            </w:pPr>
            <w:r>
              <w:rPr>
                <w:rFonts w:ascii="Times New Roman" w:hAnsi="Times New Roman"/>
                <w:color w:val="000000"/>
                <w:kern w:val="0"/>
                <w:sz w:val="16"/>
                <w:szCs w:val="16"/>
              </w:rPr>
              <w:t>通信电路</w:t>
            </w:r>
            <w:r>
              <w:rPr>
                <w:rFonts w:hint="eastAsia" w:ascii="Times New Roman" w:hAnsi="Times New Roman"/>
                <w:color w:val="000000"/>
                <w:kern w:val="0"/>
                <w:sz w:val="16"/>
                <w:szCs w:val="16"/>
              </w:rPr>
              <w:t>与系统</w:t>
            </w:r>
            <w:r>
              <w:rPr>
                <w:rFonts w:ascii="Times New Roman" w:hAnsi="Times New Roman"/>
                <w:color w:val="000000"/>
                <w:kern w:val="0"/>
                <w:sz w:val="16"/>
                <w:szCs w:val="16"/>
              </w:rPr>
              <w:t>实验</w:t>
            </w:r>
          </w:p>
        </w:tc>
        <w:tc>
          <w:tcPr>
            <w:tcW w:w="380" w:type="dxa"/>
            <w:tcBorders>
              <w:top w:val="nil"/>
              <w:left w:val="nil"/>
              <w:bottom w:val="single" w:color="auto" w:sz="4" w:space="0"/>
              <w:right w:val="single" w:color="auto" w:sz="4" w:space="0"/>
            </w:tcBorders>
            <w:shd w:val="clear" w:color="auto" w:fill="EE7EE1"/>
            <w:noWrap/>
            <w:vAlign w:val="center"/>
          </w:tcPr>
          <w:p w14:paraId="7BA4C992">
            <w:pPr>
              <w:widowControl/>
              <w:snapToGrid w:val="0"/>
              <w:spacing w:line="240" w:lineRule="exact"/>
              <w:jc w:val="center"/>
              <w:rPr>
                <w:rFonts w:ascii="Times New Roman" w:hAnsi="Times New Roman"/>
                <w:kern w:val="0"/>
                <w:sz w:val="16"/>
                <w:szCs w:val="16"/>
              </w:rPr>
            </w:pPr>
          </w:p>
        </w:tc>
        <w:tc>
          <w:tcPr>
            <w:tcW w:w="395" w:type="dxa"/>
            <w:tcBorders>
              <w:top w:val="nil"/>
              <w:left w:val="nil"/>
              <w:bottom w:val="single" w:color="auto" w:sz="4" w:space="0"/>
              <w:right w:val="single" w:color="auto" w:sz="4" w:space="0"/>
            </w:tcBorders>
            <w:shd w:val="clear" w:color="auto" w:fill="EE7EE1"/>
            <w:noWrap/>
            <w:vAlign w:val="center"/>
          </w:tcPr>
          <w:p w14:paraId="57720EC2">
            <w:pPr>
              <w:widowControl/>
              <w:snapToGrid w:val="0"/>
              <w:spacing w:line="240" w:lineRule="exact"/>
              <w:jc w:val="center"/>
              <w:rPr>
                <w:rFonts w:ascii="Times New Roman" w:hAnsi="Times New Roman"/>
                <w:kern w:val="0"/>
                <w:sz w:val="16"/>
                <w:szCs w:val="16"/>
              </w:rPr>
            </w:pPr>
          </w:p>
        </w:tc>
        <w:tc>
          <w:tcPr>
            <w:tcW w:w="395" w:type="dxa"/>
            <w:tcBorders>
              <w:top w:val="nil"/>
              <w:left w:val="nil"/>
              <w:bottom w:val="single" w:color="auto" w:sz="4" w:space="0"/>
              <w:right w:val="single" w:color="auto" w:sz="4" w:space="0"/>
            </w:tcBorders>
            <w:shd w:val="clear" w:color="auto" w:fill="EE7EE1"/>
            <w:noWrap/>
            <w:vAlign w:val="center"/>
          </w:tcPr>
          <w:p w14:paraId="71901F5E">
            <w:pPr>
              <w:widowControl/>
              <w:snapToGrid w:val="0"/>
              <w:spacing w:line="240" w:lineRule="exact"/>
              <w:jc w:val="center"/>
              <w:rPr>
                <w:rFonts w:ascii="Times New Roman" w:hAnsi="Times New Roman"/>
                <w:kern w:val="0"/>
                <w:sz w:val="16"/>
                <w:szCs w:val="16"/>
              </w:rPr>
            </w:pPr>
          </w:p>
        </w:tc>
        <w:tc>
          <w:tcPr>
            <w:tcW w:w="396" w:type="dxa"/>
            <w:tcBorders>
              <w:top w:val="nil"/>
              <w:left w:val="nil"/>
              <w:bottom w:val="single" w:color="auto" w:sz="4" w:space="0"/>
              <w:right w:val="single" w:color="auto" w:sz="4" w:space="0"/>
            </w:tcBorders>
            <w:shd w:val="clear" w:color="auto" w:fill="EE7EE1"/>
            <w:noWrap/>
            <w:vAlign w:val="center"/>
          </w:tcPr>
          <w:p w14:paraId="302021DF">
            <w:pPr>
              <w:widowControl/>
              <w:snapToGrid w:val="0"/>
              <w:spacing w:line="240" w:lineRule="exact"/>
              <w:jc w:val="center"/>
              <w:rPr>
                <w:rFonts w:ascii="Times New Roman" w:hAnsi="Times New Roman"/>
                <w:kern w:val="0"/>
                <w:sz w:val="16"/>
                <w:szCs w:val="16"/>
              </w:rPr>
            </w:pPr>
          </w:p>
        </w:tc>
        <w:tc>
          <w:tcPr>
            <w:tcW w:w="426" w:type="dxa"/>
            <w:tcBorders>
              <w:top w:val="nil"/>
              <w:left w:val="nil"/>
              <w:bottom w:val="single" w:color="auto" w:sz="4" w:space="0"/>
              <w:right w:val="single" w:color="auto" w:sz="4" w:space="0"/>
            </w:tcBorders>
            <w:shd w:val="clear" w:color="auto" w:fill="D99594" w:themeFill="accent2" w:themeFillTint="99"/>
            <w:noWrap/>
            <w:vAlign w:val="center"/>
          </w:tcPr>
          <w:p w14:paraId="096CEEC9">
            <w:pPr>
              <w:widowControl/>
              <w:snapToGrid w:val="0"/>
              <w:spacing w:line="240" w:lineRule="exact"/>
              <w:jc w:val="center"/>
              <w:rPr>
                <w:rFonts w:ascii="Times New Roman" w:hAnsi="Times New Roman"/>
                <w:kern w:val="0"/>
                <w:sz w:val="16"/>
                <w:szCs w:val="16"/>
              </w:rPr>
            </w:pPr>
          </w:p>
        </w:tc>
        <w:tc>
          <w:tcPr>
            <w:tcW w:w="426" w:type="dxa"/>
            <w:tcBorders>
              <w:top w:val="nil"/>
              <w:left w:val="nil"/>
              <w:bottom w:val="single" w:color="auto" w:sz="4" w:space="0"/>
              <w:right w:val="single" w:color="auto" w:sz="4" w:space="0"/>
            </w:tcBorders>
            <w:shd w:val="clear" w:color="auto" w:fill="D99594" w:themeFill="accent2" w:themeFillTint="99"/>
            <w:noWrap/>
            <w:vAlign w:val="center"/>
          </w:tcPr>
          <w:p w14:paraId="46898251">
            <w:pPr>
              <w:widowControl/>
              <w:snapToGrid w:val="0"/>
              <w:spacing w:line="240" w:lineRule="exact"/>
              <w:jc w:val="center"/>
              <w:rPr>
                <w:rFonts w:ascii="Times New Roman" w:hAnsi="Times New Roman"/>
                <w:kern w:val="0"/>
                <w:sz w:val="16"/>
                <w:szCs w:val="16"/>
              </w:rPr>
            </w:pPr>
          </w:p>
        </w:tc>
        <w:tc>
          <w:tcPr>
            <w:tcW w:w="426" w:type="dxa"/>
            <w:tcBorders>
              <w:top w:val="nil"/>
              <w:left w:val="nil"/>
              <w:bottom w:val="single" w:color="auto" w:sz="4" w:space="0"/>
              <w:right w:val="single" w:color="auto" w:sz="4" w:space="0"/>
            </w:tcBorders>
            <w:shd w:val="clear" w:color="auto" w:fill="D99594" w:themeFill="accent2" w:themeFillTint="99"/>
            <w:noWrap/>
            <w:vAlign w:val="center"/>
          </w:tcPr>
          <w:p w14:paraId="2C98E6B5">
            <w:pPr>
              <w:widowControl/>
              <w:snapToGrid w:val="0"/>
              <w:spacing w:line="240" w:lineRule="exact"/>
              <w:jc w:val="center"/>
              <w:rPr>
                <w:rFonts w:ascii="Times New Roman" w:hAnsi="Times New Roman"/>
                <w:kern w:val="0"/>
                <w:sz w:val="16"/>
                <w:szCs w:val="16"/>
              </w:rPr>
            </w:pPr>
          </w:p>
        </w:tc>
        <w:tc>
          <w:tcPr>
            <w:tcW w:w="390" w:type="dxa"/>
            <w:tcBorders>
              <w:top w:val="nil"/>
              <w:left w:val="nil"/>
              <w:bottom w:val="single" w:color="auto" w:sz="4" w:space="0"/>
              <w:right w:val="single" w:color="auto" w:sz="4" w:space="0"/>
            </w:tcBorders>
            <w:shd w:val="clear" w:color="auto" w:fill="15D6DB"/>
            <w:noWrap/>
            <w:vAlign w:val="center"/>
          </w:tcPr>
          <w:p w14:paraId="219E9D6E">
            <w:pPr>
              <w:widowControl/>
              <w:snapToGrid w:val="0"/>
              <w:spacing w:line="240" w:lineRule="exact"/>
              <w:jc w:val="center"/>
              <w:rPr>
                <w:rFonts w:ascii="Times New Roman" w:hAnsi="Times New Roman"/>
                <w:kern w:val="0"/>
                <w:sz w:val="16"/>
                <w:szCs w:val="16"/>
              </w:rPr>
            </w:pPr>
          </w:p>
        </w:tc>
        <w:tc>
          <w:tcPr>
            <w:tcW w:w="390" w:type="dxa"/>
            <w:tcBorders>
              <w:top w:val="nil"/>
              <w:left w:val="nil"/>
              <w:bottom w:val="single" w:color="auto" w:sz="4" w:space="0"/>
              <w:right w:val="single" w:color="auto" w:sz="4" w:space="0"/>
            </w:tcBorders>
            <w:shd w:val="clear" w:color="auto" w:fill="15D6DB"/>
            <w:noWrap/>
            <w:vAlign w:val="center"/>
          </w:tcPr>
          <w:p w14:paraId="66A85637">
            <w:pPr>
              <w:widowControl/>
              <w:snapToGrid w:val="0"/>
              <w:spacing w:line="240" w:lineRule="exact"/>
              <w:jc w:val="center"/>
              <w:rPr>
                <w:rFonts w:ascii="Times New Roman" w:hAnsi="Times New Roman"/>
                <w:kern w:val="0"/>
                <w:sz w:val="16"/>
                <w:szCs w:val="16"/>
              </w:rPr>
            </w:pPr>
            <w:r>
              <w:rPr>
                <w:rFonts w:ascii="Times New Roman" w:hAnsi="Times New Roman"/>
                <w:sz w:val="16"/>
                <w:szCs w:val="16"/>
              </w:rPr>
              <w:t>M</w:t>
            </w:r>
          </w:p>
        </w:tc>
        <w:tc>
          <w:tcPr>
            <w:tcW w:w="390" w:type="dxa"/>
            <w:tcBorders>
              <w:top w:val="nil"/>
              <w:left w:val="nil"/>
              <w:bottom w:val="single" w:color="auto" w:sz="4" w:space="0"/>
              <w:right w:val="single" w:color="auto" w:sz="4" w:space="0"/>
            </w:tcBorders>
            <w:shd w:val="clear" w:color="auto" w:fill="15D6DB"/>
            <w:noWrap/>
            <w:vAlign w:val="center"/>
          </w:tcPr>
          <w:p w14:paraId="4AD12F57">
            <w:pPr>
              <w:widowControl/>
              <w:snapToGrid w:val="0"/>
              <w:spacing w:line="240" w:lineRule="exact"/>
              <w:jc w:val="center"/>
              <w:rPr>
                <w:rFonts w:ascii="Times New Roman" w:hAnsi="Times New Roman"/>
                <w:kern w:val="0"/>
                <w:sz w:val="16"/>
                <w:szCs w:val="16"/>
              </w:rPr>
            </w:pPr>
          </w:p>
        </w:tc>
        <w:tc>
          <w:tcPr>
            <w:tcW w:w="390" w:type="dxa"/>
            <w:tcBorders>
              <w:top w:val="nil"/>
              <w:left w:val="nil"/>
              <w:bottom w:val="single" w:color="auto" w:sz="4" w:space="0"/>
              <w:right w:val="single" w:color="auto" w:sz="4" w:space="0"/>
            </w:tcBorders>
            <w:shd w:val="clear" w:color="auto" w:fill="15D6DB"/>
            <w:noWrap/>
            <w:vAlign w:val="center"/>
          </w:tcPr>
          <w:p w14:paraId="08C2866A">
            <w:pPr>
              <w:widowControl/>
              <w:snapToGrid w:val="0"/>
              <w:spacing w:line="240" w:lineRule="exact"/>
              <w:jc w:val="center"/>
              <w:rPr>
                <w:rFonts w:ascii="Times New Roman" w:hAnsi="Times New Roman"/>
                <w:kern w:val="0"/>
                <w:sz w:val="16"/>
                <w:szCs w:val="16"/>
              </w:rPr>
            </w:pPr>
          </w:p>
        </w:tc>
        <w:tc>
          <w:tcPr>
            <w:tcW w:w="425" w:type="dxa"/>
            <w:tcBorders>
              <w:top w:val="nil"/>
              <w:left w:val="nil"/>
              <w:bottom w:val="single" w:color="auto" w:sz="4" w:space="0"/>
              <w:right w:val="single" w:color="auto" w:sz="4" w:space="0"/>
            </w:tcBorders>
            <w:shd w:val="clear" w:color="auto" w:fill="FB885F"/>
            <w:noWrap/>
            <w:vAlign w:val="center"/>
          </w:tcPr>
          <w:p w14:paraId="695F1CD7">
            <w:pPr>
              <w:widowControl/>
              <w:snapToGrid w:val="0"/>
              <w:spacing w:line="240" w:lineRule="exact"/>
              <w:jc w:val="center"/>
              <w:rPr>
                <w:rFonts w:ascii="Times New Roman" w:hAnsi="Times New Roman"/>
                <w:kern w:val="0"/>
                <w:sz w:val="16"/>
                <w:szCs w:val="16"/>
              </w:rPr>
            </w:pPr>
          </w:p>
        </w:tc>
        <w:tc>
          <w:tcPr>
            <w:tcW w:w="425" w:type="dxa"/>
            <w:tcBorders>
              <w:top w:val="nil"/>
              <w:left w:val="nil"/>
              <w:bottom w:val="single" w:color="auto" w:sz="4" w:space="0"/>
              <w:right w:val="single" w:color="auto" w:sz="4" w:space="0"/>
            </w:tcBorders>
            <w:shd w:val="clear" w:color="auto" w:fill="FB885F"/>
            <w:noWrap/>
            <w:vAlign w:val="center"/>
          </w:tcPr>
          <w:p w14:paraId="09395F06">
            <w:pPr>
              <w:widowControl/>
              <w:snapToGrid w:val="0"/>
              <w:spacing w:line="240" w:lineRule="exact"/>
              <w:jc w:val="center"/>
              <w:rPr>
                <w:rFonts w:ascii="Times New Roman" w:hAnsi="Times New Roman"/>
                <w:kern w:val="0"/>
                <w:sz w:val="16"/>
                <w:szCs w:val="16"/>
              </w:rPr>
            </w:pPr>
            <w:r>
              <w:rPr>
                <w:rFonts w:ascii="Times New Roman" w:hAnsi="Times New Roman"/>
                <w:sz w:val="16"/>
                <w:szCs w:val="16"/>
              </w:rPr>
              <w:t>M</w:t>
            </w:r>
          </w:p>
        </w:tc>
        <w:tc>
          <w:tcPr>
            <w:tcW w:w="425" w:type="dxa"/>
            <w:tcBorders>
              <w:top w:val="nil"/>
              <w:left w:val="nil"/>
              <w:bottom w:val="single" w:color="auto" w:sz="4" w:space="0"/>
              <w:right w:val="single" w:color="auto" w:sz="4" w:space="0"/>
            </w:tcBorders>
            <w:shd w:val="clear" w:color="auto" w:fill="FB885F"/>
            <w:noWrap/>
            <w:vAlign w:val="center"/>
          </w:tcPr>
          <w:p w14:paraId="406D7976">
            <w:pPr>
              <w:widowControl/>
              <w:snapToGrid w:val="0"/>
              <w:spacing w:line="240" w:lineRule="exact"/>
              <w:jc w:val="center"/>
              <w:rPr>
                <w:rFonts w:ascii="Times New Roman" w:hAnsi="Times New Roman"/>
                <w:kern w:val="0"/>
                <w:sz w:val="16"/>
                <w:szCs w:val="16"/>
              </w:rPr>
            </w:pPr>
          </w:p>
        </w:tc>
        <w:tc>
          <w:tcPr>
            <w:tcW w:w="425" w:type="dxa"/>
            <w:tcBorders>
              <w:top w:val="nil"/>
              <w:left w:val="nil"/>
              <w:bottom w:val="single" w:color="auto" w:sz="4" w:space="0"/>
              <w:right w:val="single" w:color="auto" w:sz="4" w:space="0"/>
            </w:tcBorders>
            <w:shd w:val="clear" w:color="auto" w:fill="FFFF00"/>
            <w:noWrap/>
            <w:vAlign w:val="center"/>
          </w:tcPr>
          <w:p w14:paraId="28F78AC6">
            <w:pPr>
              <w:widowControl/>
              <w:snapToGrid w:val="0"/>
              <w:spacing w:line="240" w:lineRule="exact"/>
              <w:jc w:val="center"/>
              <w:rPr>
                <w:rFonts w:ascii="Times New Roman" w:hAnsi="Times New Roman"/>
                <w:kern w:val="0"/>
                <w:sz w:val="16"/>
                <w:szCs w:val="16"/>
              </w:rPr>
            </w:pPr>
            <w:r>
              <w:rPr>
                <w:rFonts w:ascii="Times New Roman" w:hAnsi="Times New Roman"/>
                <w:sz w:val="16"/>
                <w:szCs w:val="16"/>
              </w:rPr>
              <w:t>H</w:t>
            </w:r>
          </w:p>
        </w:tc>
        <w:tc>
          <w:tcPr>
            <w:tcW w:w="425" w:type="dxa"/>
            <w:tcBorders>
              <w:top w:val="nil"/>
              <w:left w:val="nil"/>
              <w:bottom w:val="single" w:color="auto" w:sz="4" w:space="0"/>
              <w:right w:val="single" w:color="auto" w:sz="4" w:space="0"/>
            </w:tcBorders>
            <w:shd w:val="clear" w:color="auto" w:fill="FFFF00"/>
            <w:noWrap/>
            <w:vAlign w:val="center"/>
          </w:tcPr>
          <w:p w14:paraId="0AEDE6C0">
            <w:pPr>
              <w:widowControl/>
              <w:snapToGrid w:val="0"/>
              <w:spacing w:line="240" w:lineRule="exact"/>
              <w:jc w:val="center"/>
              <w:rPr>
                <w:rFonts w:ascii="Times New Roman" w:hAnsi="Times New Roman"/>
                <w:kern w:val="0"/>
                <w:sz w:val="16"/>
                <w:szCs w:val="16"/>
              </w:rPr>
            </w:pPr>
          </w:p>
        </w:tc>
        <w:tc>
          <w:tcPr>
            <w:tcW w:w="427" w:type="dxa"/>
            <w:tcBorders>
              <w:top w:val="nil"/>
              <w:left w:val="nil"/>
              <w:bottom w:val="single" w:color="auto" w:sz="4" w:space="0"/>
              <w:right w:val="single" w:color="auto" w:sz="4" w:space="0"/>
            </w:tcBorders>
            <w:shd w:val="clear" w:color="auto" w:fill="FFFF00"/>
            <w:noWrap/>
            <w:vAlign w:val="center"/>
          </w:tcPr>
          <w:p w14:paraId="2A68D7FB">
            <w:pPr>
              <w:widowControl/>
              <w:snapToGrid w:val="0"/>
              <w:spacing w:line="240" w:lineRule="exact"/>
              <w:jc w:val="center"/>
              <w:rPr>
                <w:rFonts w:ascii="Times New Roman" w:hAnsi="Times New Roman"/>
                <w:kern w:val="0"/>
                <w:sz w:val="16"/>
                <w:szCs w:val="16"/>
              </w:rPr>
            </w:pPr>
          </w:p>
        </w:tc>
        <w:tc>
          <w:tcPr>
            <w:tcW w:w="424" w:type="dxa"/>
            <w:tcBorders>
              <w:top w:val="nil"/>
              <w:left w:val="nil"/>
              <w:bottom w:val="single" w:color="auto" w:sz="4" w:space="0"/>
              <w:right w:val="single" w:color="auto" w:sz="4" w:space="0"/>
            </w:tcBorders>
            <w:shd w:val="clear" w:color="auto" w:fill="FFC000"/>
            <w:noWrap/>
            <w:vAlign w:val="center"/>
          </w:tcPr>
          <w:p w14:paraId="755B6FB0">
            <w:pPr>
              <w:widowControl/>
              <w:snapToGrid w:val="0"/>
              <w:spacing w:line="240" w:lineRule="exact"/>
              <w:jc w:val="center"/>
              <w:rPr>
                <w:rFonts w:ascii="Times New Roman" w:hAnsi="Times New Roman"/>
                <w:kern w:val="0"/>
                <w:sz w:val="16"/>
                <w:szCs w:val="16"/>
              </w:rPr>
            </w:pPr>
          </w:p>
        </w:tc>
        <w:tc>
          <w:tcPr>
            <w:tcW w:w="426" w:type="dxa"/>
            <w:tcBorders>
              <w:top w:val="nil"/>
              <w:left w:val="nil"/>
              <w:bottom w:val="single" w:color="auto" w:sz="4" w:space="0"/>
              <w:right w:val="single" w:color="auto" w:sz="4" w:space="0"/>
            </w:tcBorders>
            <w:shd w:val="clear" w:color="auto" w:fill="FFC000"/>
            <w:noWrap/>
            <w:vAlign w:val="center"/>
          </w:tcPr>
          <w:p w14:paraId="3EA3033B">
            <w:pPr>
              <w:widowControl/>
              <w:snapToGrid w:val="0"/>
              <w:spacing w:line="240" w:lineRule="exact"/>
              <w:jc w:val="center"/>
              <w:rPr>
                <w:rFonts w:ascii="Times New Roman" w:hAnsi="Times New Roman"/>
                <w:kern w:val="0"/>
                <w:sz w:val="16"/>
                <w:szCs w:val="16"/>
              </w:rPr>
            </w:pPr>
          </w:p>
        </w:tc>
        <w:tc>
          <w:tcPr>
            <w:tcW w:w="426" w:type="dxa"/>
            <w:tcBorders>
              <w:top w:val="nil"/>
              <w:left w:val="nil"/>
              <w:bottom w:val="single" w:color="auto" w:sz="4" w:space="0"/>
              <w:right w:val="single" w:color="auto" w:sz="4" w:space="0"/>
            </w:tcBorders>
            <w:shd w:val="clear" w:color="auto" w:fill="CCC0D9" w:themeFill="accent4" w:themeFillTint="66"/>
            <w:noWrap/>
            <w:vAlign w:val="center"/>
          </w:tcPr>
          <w:p w14:paraId="34D2A215">
            <w:pPr>
              <w:widowControl/>
              <w:snapToGrid w:val="0"/>
              <w:spacing w:line="240" w:lineRule="exact"/>
              <w:jc w:val="center"/>
              <w:rPr>
                <w:rFonts w:ascii="Times New Roman" w:hAnsi="Times New Roman"/>
                <w:kern w:val="0"/>
                <w:sz w:val="16"/>
                <w:szCs w:val="16"/>
              </w:rPr>
            </w:pPr>
          </w:p>
        </w:tc>
        <w:tc>
          <w:tcPr>
            <w:tcW w:w="426" w:type="dxa"/>
            <w:tcBorders>
              <w:top w:val="nil"/>
              <w:left w:val="nil"/>
              <w:bottom w:val="single" w:color="auto" w:sz="4" w:space="0"/>
              <w:right w:val="single" w:color="auto" w:sz="4" w:space="0"/>
            </w:tcBorders>
            <w:shd w:val="clear" w:color="auto" w:fill="CCC0D9" w:themeFill="accent4" w:themeFillTint="66"/>
            <w:noWrap/>
            <w:vAlign w:val="center"/>
          </w:tcPr>
          <w:p w14:paraId="0E393D17">
            <w:pPr>
              <w:widowControl/>
              <w:snapToGrid w:val="0"/>
              <w:spacing w:line="240" w:lineRule="exact"/>
              <w:jc w:val="center"/>
              <w:rPr>
                <w:rFonts w:ascii="Times New Roman" w:hAnsi="Times New Roman"/>
                <w:kern w:val="0"/>
                <w:sz w:val="16"/>
                <w:szCs w:val="16"/>
              </w:rPr>
            </w:pPr>
          </w:p>
        </w:tc>
        <w:tc>
          <w:tcPr>
            <w:tcW w:w="425" w:type="dxa"/>
            <w:tcBorders>
              <w:top w:val="nil"/>
              <w:left w:val="nil"/>
              <w:bottom w:val="single" w:color="auto" w:sz="4" w:space="0"/>
              <w:right w:val="single" w:color="auto" w:sz="4" w:space="0"/>
            </w:tcBorders>
            <w:shd w:val="clear" w:color="auto" w:fill="C4EF6D"/>
            <w:noWrap/>
            <w:vAlign w:val="center"/>
          </w:tcPr>
          <w:p w14:paraId="217C0B57">
            <w:pPr>
              <w:widowControl/>
              <w:snapToGrid w:val="0"/>
              <w:spacing w:line="240" w:lineRule="exact"/>
              <w:jc w:val="center"/>
              <w:rPr>
                <w:rFonts w:ascii="Times New Roman" w:hAnsi="Times New Roman"/>
                <w:kern w:val="0"/>
                <w:sz w:val="16"/>
                <w:szCs w:val="16"/>
              </w:rPr>
            </w:pPr>
          </w:p>
        </w:tc>
        <w:tc>
          <w:tcPr>
            <w:tcW w:w="425" w:type="dxa"/>
            <w:tcBorders>
              <w:top w:val="nil"/>
              <w:left w:val="nil"/>
              <w:bottom w:val="single" w:color="auto" w:sz="4" w:space="0"/>
              <w:right w:val="single" w:color="auto" w:sz="4" w:space="0"/>
            </w:tcBorders>
            <w:shd w:val="clear" w:color="auto" w:fill="C4EF6D"/>
            <w:noWrap/>
            <w:vAlign w:val="center"/>
          </w:tcPr>
          <w:p w14:paraId="5538F267">
            <w:pPr>
              <w:widowControl/>
              <w:snapToGrid w:val="0"/>
              <w:spacing w:line="240" w:lineRule="exact"/>
              <w:jc w:val="center"/>
              <w:rPr>
                <w:rFonts w:ascii="Times New Roman" w:hAnsi="Times New Roman"/>
                <w:kern w:val="0"/>
                <w:sz w:val="16"/>
                <w:szCs w:val="16"/>
              </w:rPr>
            </w:pPr>
          </w:p>
        </w:tc>
        <w:tc>
          <w:tcPr>
            <w:tcW w:w="496" w:type="dxa"/>
            <w:tcBorders>
              <w:top w:val="nil"/>
              <w:left w:val="nil"/>
              <w:bottom w:val="single" w:color="auto" w:sz="4" w:space="0"/>
              <w:right w:val="single" w:color="auto" w:sz="4" w:space="0"/>
            </w:tcBorders>
            <w:shd w:val="clear" w:color="auto" w:fill="FF9A8F"/>
            <w:noWrap/>
            <w:vAlign w:val="center"/>
          </w:tcPr>
          <w:p w14:paraId="5F4D06EE">
            <w:pPr>
              <w:widowControl/>
              <w:snapToGrid w:val="0"/>
              <w:spacing w:line="240" w:lineRule="exact"/>
              <w:jc w:val="center"/>
              <w:rPr>
                <w:rFonts w:ascii="Times New Roman" w:hAnsi="Times New Roman"/>
                <w:kern w:val="0"/>
                <w:sz w:val="16"/>
                <w:szCs w:val="16"/>
              </w:rPr>
            </w:pPr>
          </w:p>
        </w:tc>
        <w:tc>
          <w:tcPr>
            <w:tcW w:w="496" w:type="dxa"/>
            <w:tcBorders>
              <w:top w:val="nil"/>
              <w:left w:val="nil"/>
              <w:bottom w:val="single" w:color="auto" w:sz="4" w:space="0"/>
              <w:right w:val="single" w:color="auto" w:sz="4" w:space="0"/>
            </w:tcBorders>
            <w:shd w:val="clear" w:color="auto" w:fill="FF9A8F"/>
            <w:noWrap/>
            <w:vAlign w:val="center"/>
          </w:tcPr>
          <w:p w14:paraId="1BB35DCB">
            <w:pPr>
              <w:widowControl/>
              <w:snapToGrid w:val="0"/>
              <w:spacing w:line="240" w:lineRule="exact"/>
              <w:jc w:val="center"/>
              <w:rPr>
                <w:rFonts w:ascii="Times New Roman" w:hAnsi="Times New Roman"/>
                <w:kern w:val="0"/>
                <w:sz w:val="16"/>
                <w:szCs w:val="16"/>
              </w:rPr>
            </w:pPr>
          </w:p>
        </w:tc>
        <w:tc>
          <w:tcPr>
            <w:tcW w:w="450" w:type="dxa"/>
            <w:tcBorders>
              <w:top w:val="nil"/>
              <w:left w:val="nil"/>
              <w:bottom w:val="single" w:color="auto" w:sz="4" w:space="0"/>
              <w:right w:val="single" w:color="auto" w:sz="4" w:space="0"/>
            </w:tcBorders>
            <w:shd w:val="clear" w:color="auto" w:fill="65F970"/>
            <w:noWrap/>
            <w:vAlign w:val="center"/>
          </w:tcPr>
          <w:p w14:paraId="2A8AC6CC">
            <w:pPr>
              <w:widowControl/>
              <w:snapToGrid w:val="0"/>
              <w:spacing w:line="240" w:lineRule="exact"/>
              <w:jc w:val="center"/>
              <w:rPr>
                <w:rFonts w:ascii="Times New Roman" w:hAnsi="Times New Roman"/>
                <w:kern w:val="0"/>
                <w:sz w:val="16"/>
                <w:szCs w:val="16"/>
              </w:rPr>
            </w:pPr>
          </w:p>
        </w:tc>
        <w:tc>
          <w:tcPr>
            <w:tcW w:w="451" w:type="dxa"/>
            <w:tcBorders>
              <w:top w:val="nil"/>
              <w:left w:val="nil"/>
              <w:bottom w:val="single" w:color="auto" w:sz="4" w:space="0"/>
              <w:right w:val="single" w:color="auto" w:sz="4" w:space="0"/>
            </w:tcBorders>
            <w:shd w:val="clear" w:color="auto" w:fill="65F970"/>
            <w:noWrap/>
            <w:vAlign w:val="center"/>
          </w:tcPr>
          <w:p w14:paraId="3B7ED855">
            <w:pPr>
              <w:widowControl/>
              <w:snapToGrid w:val="0"/>
              <w:spacing w:line="240" w:lineRule="exact"/>
              <w:jc w:val="center"/>
              <w:rPr>
                <w:rFonts w:ascii="Times New Roman" w:hAnsi="Times New Roman"/>
                <w:kern w:val="0"/>
                <w:sz w:val="16"/>
                <w:szCs w:val="16"/>
              </w:rPr>
            </w:pPr>
          </w:p>
        </w:tc>
        <w:tc>
          <w:tcPr>
            <w:tcW w:w="444" w:type="dxa"/>
            <w:tcBorders>
              <w:top w:val="nil"/>
              <w:left w:val="nil"/>
              <w:bottom w:val="single" w:color="auto" w:sz="4" w:space="0"/>
              <w:right w:val="single" w:color="auto" w:sz="4" w:space="0"/>
            </w:tcBorders>
            <w:shd w:val="clear" w:color="auto" w:fill="B58EFA"/>
            <w:noWrap/>
            <w:vAlign w:val="center"/>
          </w:tcPr>
          <w:p w14:paraId="7129BA2C">
            <w:pPr>
              <w:widowControl/>
              <w:snapToGrid w:val="0"/>
              <w:spacing w:line="240" w:lineRule="exact"/>
              <w:jc w:val="center"/>
              <w:rPr>
                <w:rFonts w:ascii="Times New Roman" w:hAnsi="Times New Roman"/>
                <w:kern w:val="0"/>
                <w:sz w:val="16"/>
                <w:szCs w:val="16"/>
              </w:rPr>
            </w:pPr>
          </w:p>
        </w:tc>
        <w:tc>
          <w:tcPr>
            <w:tcW w:w="444" w:type="dxa"/>
            <w:tcBorders>
              <w:top w:val="nil"/>
              <w:left w:val="nil"/>
              <w:bottom w:val="single" w:color="auto" w:sz="4" w:space="0"/>
              <w:right w:val="single" w:color="auto" w:sz="4" w:space="0"/>
            </w:tcBorders>
            <w:shd w:val="clear" w:color="auto" w:fill="B58EFA"/>
            <w:noWrap/>
            <w:vAlign w:val="center"/>
          </w:tcPr>
          <w:p w14:paraId="0F167DFD">
            <w:pPr>
              <w:widowControl/>
              <w:snapToGrid w:val="0"/>
              <w:spacing w:line="240" w:lineRule="exact"/>
              <w:jc w:val="center"/>
              <w:rPr>
                <w:rFonts w:ascii="Times New Roman" w:hAnsi="Times New Roman"/>
                <w:kern w:val="0"/>
                <w:sz w:val="16"/>
                <w:szCs w:val="16"/>
              </w:rPr>
            </w:pPr>
          </w:p>
        </w:tc>
      </w:tr>
      <w:tr w14:paraId="1BEE9A7F">
        <w:tblPrEx>
          <w:tblCellMar>
            <w:top w:w="0" w:type="dxa"/>
            <w:left w:w="108" w:type="dxa"/>
            <w:bottom w:w="0" w:type="dxa"/>
            <w:right w:w="108" w:type="dxa"/>
          </w:tblCellMar>
        </w:tblPrEx>
        <w:trPr>
          <w:trHeight w:val="240" w:hRule="atLeast"/>
          <w:tblHeader/>
          <w:jc w:val="center"/>
        </w:trPr>
        <w:tc>
          <w:tcPr>
            <w:tcW w:w="1980" w:type="dxa"/>
            <w:tcBorders>
              <w:top w:val="nil"/>
              <w:left w:val="single" w:color="auto" w:sz="4" w:space="0"/>
              <w:bottom w:val="single" w:color="auto" w:sz="4" w:space="0"/>
              <w:right w:val="single" w:color="auto" w:sz="4" w:space="0"/>
            </w:tcBorders>
            <w:shd w:val="clear" w:color="auto" w:fill="auto"/>
          </w:tcPr>
          <w:p w14:paraId="0241A5F3">
            <w:pPr>
              <w:widowControl/>
              <w:snapToGrid w:val="0"/>
              <w:spacing w:line="240" w:lineRule="exact"/>
              <w:jc w:val="left"/>
              <w:rPr>
                <w:rFonts w:ascii="Times New Roman" w:hAnsi="Times New Roman"/>
                <w:color w:val="000000"/>
                <w:kern w:val="0"/>
                <w:sz w:val="16"/>
                <w:szCs w:val="16"/>
              </w:rPr>
            </w:pPr>
            <w:r>
              <w:rPr>
                <w:rFonts w:hint="eastAsia" w:ascii="Times New Roman" w:hAnsi="Times New Roman"/>
                <w:color w:val="000000"/>
                <w:kern w:val="0"/>
                <w:sz w:val="16"/>
                <w:szCs w:val="16"/>
              </w:rPr>
              <w:t>光纤通信与光网络</w:t>
            </w:r>
          </w:p>
        </w:tc>
        <w:tc>
          <w:tcPr>
            <w:tcW w:w="380" w:type="dxa"/>
            <w:tcBorders>
              <w:top w:val="nil"/>
              <w:left w:val="nil"/>
              <w:bottom w:val="single" w:color="auto" w:sz="4" w:space="0"/>
              <w:right w:val="single" w:color="auto" w:sz="4" w:space="0"/>
            </w:tcBorders>
            <w:shd w:val="clear" w:color="auto" w:fill="EE7EE1"/>
            <w:noWrap/>
            <w:vAlign w:val="center"/>
          </w:tcPr>
          <w:p w14:paraId="66CF2B95">
            <w:pPr>
              <w:widowControl/>
              <w:snapToGrid w:val="0"/>
              <w:spacing w:line="240" w:lineRule="exact"/>
              <w:jc w:val="center"/>
              <w:rPr>
                <w:rFonts w:ascii="Times New Roman" w:hAnsi="Times New Roman"/>
                <w:kern w:val="0"/>
                <w:sz w:val="16"/>
                <w:szCs w:val="16"/>
              </w:rPr>
            </w:pPr>
          </w:p>
        </w:tc>
        <w:tc>
          <w:tcPr>
            <w:tcW w:w="395" w:type="dxa"/>
            <w:tcBorders>
              <w:top w:val="nil"/>
              <w:left w:val="nil"/>
              <w:bottom w:val="single" w:color="auto" w:sz="4" w:space="0"/>
              <w:right w:val="single" w:color="auto" w:sz="4" w:space="0"/>
            </w:tcBorders>
            <w:shd w:val="clear" w:color="auto" w:fill="EE7EE1"/>
            <w:noWrap/>
            <w:vAlign w:val="center"/>
          </w:tcPr>
          <w:p w14:paraId="1420255B">
            <w:pPr>
              <w:widowControl/>
              <w:snapToGrid w:val="0"/>
              <w:spacing w:line="240" w:lineRule="exact"/>
              <w:jc w:val="center"/>
              <w:rPr>
                <w:rFonts w:ascii="Times New Roman" w:hAnsi="Times New Roman"/>
                <w:kern w:val="0"/>
                <w:sz w:val="16"/>
                <w:szCs w:val="16"/>
              </w:rPr>
            </w:pPr>
          </w:p>
        </w:tc>
        <w:tc>
          <w:tcPr>
            <w:tcW w:w="395" w:type="dxa"/>
            <w:tcBorders>
              <w:top w:val="nil"/>
              <w:left w:val="nil"/>
              <w:bottom w:val="single" w:color="auto" w:sz="4" w:space="0"/>
              <w:right w:val="single" w:color="auto" w:sz="4" w:space="0"/>
            </w:tcBorders>
            <w:shd w:val="clear" w:color="auto" w:fill="EE7EE1"/>
            <w:noWrap/>
            <w:vAlign w:val="center"/>
          </w:tcPr>
          <w:p w14:paraId="20F9AE99">
            <w:pPr>
              <w:widowControl/>
              <w:snapToGrid w:val="0"/>
              <w:spacing w:line="240" w:lineRule="exact"/>
              <w:jc w:val="center"/>
              <w:rPr>
                <w:rFonts w:ascii="Times New Roman" w:hAnsi="Times New Roman"/>
                <w:kern w:val="0"/>
                <w:sz w:val="16"/>
                <w:szCs w:val="16"/>
              </w:rPr>
            </w:pPr>
          </w:p>
        </w:tc>
        <w:tc>
          <w:tcPr>
            <w:tcW w:w="396" w:type="dxa"/>
            <w:tcBorders>
              <w:top w:val="nil"/>
              <w:left w:val="nil"/>
              <w:bottom w:val="single" w:color="auto" w:sz="4" w:space="0"/>
              <w:right w:val="single" w:color="auto" w:sz="4" w:space="0"/>
            </w:tcBorders>
            <w:shd w:val="clear" w:color="auto" w:fill="EE7EE1"/>
            <w:noWrap/>
            <w:vAlign w:val="center"/>
          </w:tcPr>
          <w:p w14:paraId="64B40F12">
            <w:pPr>
              <w:widowControl/>
              <w:snapToGrid w:val="0"/>
              <w:spacing w:line="240" w:lineRule="exact"/>
              <w:jc w:val="center"/>
              <w:rPr>
                <w:rFonts w:ascii="Times New Roman" w:hAnsi="Times New Roman"/>
                <w:kern w:val="0"/>
                <w:sz w:val="16"/>
                <w:szCs w:val="16"/>
              </w:rPr>
            </w:pPr>
          </w:p>
        </w:tc>
        <w:tc>
          <w:tcPr>
            <w:tcW w:w="426" w:type="dxa"/>
            <w:tcBorders>
              <w:top w:val="nil"/>
              <w:left w:val="nil"/>
              <w:bottom w:val="single" w:color="auto" w:sz="4" w:space="0"/>
              <w:right w:val="single" w:color="auto" w:sz="4" w:space="0"/>
            </w:tcBorders>
            <w:shd w:val="clear" w:color="auto" w:fill="D99594" w:themeFill="accent2" w:themeFillTint="99"/>
            <w:noWrap/>
            <w:vAlign w:val="center"/>
          </w:tcPr>
          <w:p w14:paraId="10A73668">
            <w:pPr>
              <w:widowControl/>
              <w:snapToGrid w:val="0"/>
              <w:spacing w:line="240" w:lineRule="exact"/>
              <w:jc w:val="center"/>
              <w:rPr>
                <w:rFonts w:ascii="Times New Roman" w:hAnsi="Times New Roman"/>
                <w:kern w:val="0"/>
                <w:sz w:val="16"/>
                <w:szCs w:val="16"/>
              </w:rPr>
            </w:pPr>
          </w:p>
        </w:tc>
        <w:tc>
          <w:tcPr>
            <w:tcW w:w="426" w:type="dxa"/>
            <w:tcBorders>
              <w:top w:val="nil"/>
              <w:left w:val="nil"/>
              <w:bottom w:val="single" w:color="auto" w:sz="4" w:space="0"/>
              <w:right w:val="single" w:color="auto" w:sz="4" w:space="0"/>
            </w:tcBorders>
            <w:shd w:val="clear" w:color="auto" w:fill="D99594" w:themeFill="accent2" w:themeFillTint="99"/>
            <w:noWrap/>
            <w:vAlign w:val="center"/>
          </w:tcPr>
          <w:p w14:paraId="35B599A5">
            <w:pPr>
              <w:widowControl/>
              <w:snapToGrid w:val="0"/>
              <w:spacing w:line="240" w:lineRule="exact"/>
              <w:jc w:val="center"/>
              <w:rPr>
                <w:rFonts w:ascii="Times New Roman" w:hAnsi="Times New Roman"/>
                <w:kern w:val="0"/>
                <w:sz w:val="16"/>
                <w:szCs w:val="16"/>
              </w:rPr>
            </w:pPr>
          </w:p>
        </w:tc>
        <w:tc>
          <w:tcPr>
            <w:tcW w:w="426" w:type="dxa"/>
            <w:tcBorders>
              <w:top w:val="nil"/>
              <w:left w:val="nil"/>
              <w:bottom w:val="single" w:color="auto" w:sz="4" w:space="0"/>
              <w:right w:val="single" w:color="auto" w:sz="4" w:space="0"/>
            </w:tcBorders>
            <w:shd w:val="clear" w:color="auto" w:fill="D99594" w:themeFill="accent2" w:themeFillTint="99"/>
            <w:noWrap/>
            <w:vAlign w:val="center"/>
          </w:tcPr>
          <w:p w14:paraId="6CF09ECE">
            <w:pPr>
              <w:widowControl/>
              <w:snapToGrid w:val="0"/>
              <w:spacing w:line="240" w:lineRule="exact"/>
              <w:jc w:val="center"/>
              <w:rPr>
                <w:rFonts w:ascii="Times New Roman" w:hAnsi="Times New Roman"/>
                <w:kern w:val="0"/>
                <w:sz w:val="16"/>
                <w:szCs w:val="16"/>
              </w:rPr>
            </w:pPr>
          </w:p>
        </w:tc>
        <w:tc>
          <w:tcPr>
            <w:tcW w:w="390" w:type="dxa"/>
            <w:tcBorders>
              <w:top w:val="nil"/>
              <w:left w:val="nil"/>
              <w:bottom w:val="single" w:color="auto" w:sz="4" w:space="0"/>
              <w:right w:val="single" w:color="auto" w:sz="4" w:space="0"/>
            </w:tcBorders>
            <w:shd w:val="clear" w:color="auto" w:fill="15D6DB"/>
            <w:noWrap/>
            <w:vAlign w:val="center"/>
          </w:tcPr>
          <w:p w14:paraId="4A2D9594">
            <w:pPr>
              <w:widowControl/>
              <w:snapToGrid w:val="0"/>
              <w:spacing w:line="240" w:lineRule="exact"/>
              <w:jc w:val="center"/>
              <w:rPr>
                <w:rFonts w:ascii="Times New Roman" w:hAnsi="Times New Roman"/>
                <w:kern w:val="0"/>
                <w:sz w:val="16"/>
                <w:szCs w:val="16"/>
              </w:rPr>
            </w:pPr>
          </w:p>
        </w:tc>
        <w:tc>
          <w:tcPr>
            <w:tcW w:w="390" w:type="dxa"/>
            <w:tcBorders>
              <w:top w:val="nil"/>
              <w:left w:val="nil"/>
              <w:bottom w:val="single" w:color="auto" w:sz="4" w:space="0"/>
              <w:right w:val="single" w:color="auto" w:sz="4" w:space="0"/>
            </w:tcBorders>
            <w:shd w:val="clear" w:color="auto" w:fill="15D6DB"/>
            <w:noWrap/>
            <w:vAlign w:val="center"/>
          </w:tcPr>
          <w:p w14:paraId="1FFA47EC">
            <w:pPr>
              <w:widowControl/>
              <w:snapToGrid w:val="0"/>
              <w:spacing w:line="240" w:lineRule="exact"/>
              <w:jc w:val="center"/>
              <w:rPr>
                <w:rFonts w:ascii="Times New Roman" w:hAnsi="Times New Roman"/>
                <w:kern w:val="0"/>
                <w:sz w:val="16"/>
                <w:szCs w:val="16"/>
              </w:rPr>
            </w:pPr>
          </w:p>
        </w:tc>
        <w:tc>
          <w:tcPr>
            <w:tcW w:w="390" w:type="dxa"/>
            <w:tcBorders>
              <w:top w:val="nil"/>
              <w:left w:val="nil"/>
              <w:bottom w:val="single" w:color="auto" w:sz="4" w:space="0"/>
              <w:right w:val="single" w:color="auto" w:sz="4" w:space="0"/>
            </w:tcBorders>
            <w:shd w:val="clear" w:color="auto" w:fill="15D6DB"/>
            <w:noWrap/>
            <w:vAlign w:val="center"/>
          </w:tcPr>
          <w:p w14:paraId="67F59BD5">
            <w:pPr>
              <w:widowControl/>
              <w:snapToGrid w:val="0"/>
              <w:spacing w:line="240" w:lineRule="exact"/>
              <w:jc w:val="center"/>
              <w:rPr>
                <w:rFonts w:ascii="Times New Roman" w:hAnsi="Times New Roman"/>
                <w:spacing w:val="-12"/>
                <w:kern w:val="0"/>
                <w:sz w:val="16"/>
                <w:szCs w:val="16"/>
              </w:rPr>
            </w:pPr>
            <w:r>
              <w:rPr>
                <w:rFonts w:ascii="Times New Roman" w:hAnsi="Times New Roman"/>
                <w:spacing w:val="-12"/>
                <w:kern w:val="0"/>
                <w:sz w:val="16"/>
                <w:szCs w:val="16"/>
              </w:rPr>
              <w:t>H</w:t>
            </w:r>
          </w:p>
        </w:tc>
        <w:tc>
          <w:tcPr>
            <w:tcW w:w="390" w:type="dxa"/>
            <w:tcBorders>
              <w:top w:val="nil"/>
              <w:left w:val="nil"/>
              <w:bottom w:val="single" w:color="auto" w:sz="4" w:space="0"/>
              <w:right w:val="single" w:color="auto" w:sz="4" w:space="0"/>
            </w:tcBorders>
            <w:shd w:val="clear" w:color="auto" w:fill="15D6DB"/>
            <w:noWrap/>
            <w:vAlign w:val="center"/>
          </w:tcPr>
          <w:p w14:paraId="4A397EC4">
            <w:pPr>
              <w:widowControl/>
              <w:snapToGrid w:val="0"/>
              <w:spacing w:line="240" w:lineRule="exact"/>
              <w:jc w:val="center"/>
              <w:rPr>
                <w:rFonts w:ascii="Times New Roman" w:hAnsi="Times New Roman"/>
                <w:kern w:val="0"/>
                <w:sz w:val="16"/>
                <w:szCs w:val="16"/>
              </w:rPr>
            </w:pPr>
          </w:p>
        </w:tc>
        <w:tc>
          <w:tcPr>
            <w:tcW w:w="425" w:type="dxa"/>
            <w:tcBorders>
              <w:top w:val="nil"/>
              <w:left w:val="nil"/>
              <w:bottom w:val="single" w:color="auto" w:sz="4" w:space="0"/>
              <w:right w:val="single" w:color="auto" w:sz="4" w:space="0"/>
            </w:tcBorders>
            <w:shd w:val="clear" w:color="auto" w:fill="FB885F"/>
            <w:noWrap/>
            <w:vAlign w:val="center"/>
          </w:tcPr>
          <w:p w14:paraId="105DC4A5">
            <w:pPr>
              <w:widowControl/>
              <w:snapToGrid w:val="0"/>
              <w:spacing w:line="240" w:lineRule="exact"/>
              <w:jc w:val="center"/>
              <w:rPr>
                <w:rFonts w:ascii="Times New Roman" w:hAnsi="Times New Roman"/>
                <w:kern w:val="0"/>
                <w:sz w:val="16"/>
                <w:szCs w:val="16"/>
              </w:rPr>
            </w:pPr>
          </w:p>
        </w:tc>
        <w:tc>
          <w:tcPr>
            <w:tcW w:w="425" w:type="dxa"/>
            <w:tcBorders>
              <w:top w:val="nil"/>
              <w:left w:val="nil"/>
              <w:bottom w:val="single" w:color="auto" w:sz="4" w:space="0"/>
              <w:right w:val="single" w:color="auto" w:sz="4" w:space="0"/>
            </w:tcBorders>
            <w:shd w:val="clear" w:color="auto" w:fill="FB885F"/>
            <w:noWrap/>
            <w:vAlign w:val="center"/>
          </w:tcPr>
          <w:p w14:paraId="1C46ECFC">
            <w:pPr>
              <w:widowControl/>
              <w:snapToGrid w:val="0"/>
              <w:spacing w:line="240" w:lineRule="exact"/>
              <w:jc w:val="center"/>
              <w:rPr>
                <w:rFonts w:ascii="Times New Roman" w:hAnsi="Times New Roman"/>
                <w:kern w:val="0"/>
                <w:sz w:val="16"/>
                <w:szCs w:val="16"/>
              </w:rPr>
            </w:pPr>
            <w:del w:id="38" w:author="lujin" w:date="2025-05-15T10:45:00Z">
              <w:r>
                <w:rPr>
                  <w:rFonts w:ascii="Times New Roman" w:hAnsi="Times New Roman"/>
                  <w:sz w:val="16"/>
                  <w:szCs w:val="16"/>
                </w:rPr>
                <w:delText>M</w:delText>
              </w:r>
            </w:del>
          </w:p>
        </w:tc>
        <w:tc>
          <w:tcPr>
            <w:tcW w:w="425" w:type="dxa"/>
            <w:tcBorders>
              <w:top w:val="nil"/>
              <w:left w:val="nil"/>
              <w:bottom w:val="single" w:color="auto" w:sz="4" w:space="0"/>
              <w:right w:val="single" w:color="auto" w:sz="4" w:space="0"/>
            </w:tcBorders>
            <w:shd w:val="clear" w:color="auto" w:fill="FB885F"/>
            <w:noWrap/>
            <w:vAlign w:val="center"/>
          </w:tcPr>
          <w:p w14:paraId="41242EDA">
            <w:pPr>
              <w:widowControl/>
              <w:snapToGrid w:val="0"/>
              <w:spacing w:line="240" w:lineRule="exact"/>
              <w:jc w:val="center"/>
              <w:rPr>
                <w:rFonts w:ascii="Times New Roman" w:hAnsi="Times New Roman"/>
                <w:kern w:val="0"/>
                <w:sz w:val="16"/>
                <w:szCs w:val="16"/>
              </w:rPr>
            </w:pPr>
          </w:p>
        </w:tc>
        <w:tc>
          <w:tcPr>
            <w:tcW w:w="425" w:type="dxa"/>
            <w:tcBorders>
              <w:top w:val="nil"/>
              <w:left w:val="nil"/>
              <w:bottom w:val="single" w:color="auto" w:sz="4" w:space="0"/>
              <w:right w:val="single" w:color="auto" w:sz="4" w:space="0"/>
            </w:tcBorders>
            <w:shd w:val="clear" w:color="auto" w:fill="FFFF00"/>
            <w:noWrap/>
            <w:vAlign w:val="center"/>
          </w:tcPr>
          <w:p w14:paraId="126CF442">
            <w:pPr>
              <w:widowControl/>
              <w:snapToGrid w:val="0"/>
              <w:spacing w:line="240" w:lineRule="exact"/>
              <w:jc w:val="center"/>
              <w:rPr>
                <w:rFonts w:ascii="Times New Roman" w:hAnsi="Times New Roman"/>
                <w:kern w:val="0"/>
                <w:sz w:val="16"/>
                <w:szCs w:val="16"/>
              </w:rPr>
            </w:pPr>
          </w:p>
        </w:tc>
        <w:tc>
          <w:tcPr>
            <w:tcW w:w="425" w:type="dxa"/>
            <w:tcBorders>
              <w:top w:val="nil"/>
              <w:left w:val="nil"/>
              <w:bottom w:val="single" w:color="auto" w:sz="4" w:space="0"/>
              <w:right w:val="single" w:color="auto" w:sz="4" w:space="0"/>
            </w:tcBorders>
            <w:shd w:val="clear" w:color="auto" w:fill="FFFF00"/>
            <w:noWrap/>
            <w:vAlign w:val="center"/>
          </w:tcPr>
          <w:p w14:paraId="0DC25AED">
            <w:pPr>
              <w:widowControl/>
              <w:snapToGrid w:val="0"/>
              <w:spacing w:line="240" w:lineRule="exact"/>
              <w:jc w:val="center"/>
              <w:rPr>
                <w:rFonts w:ascii="Times New Roman" w:hAnsi="Times New Roman"/>
                <w:kern w:val="0"/>
                <w:sz w:val="16"/>
                <w:szCs w:val="16"/>
              </w:rPr>
            </w:pPr>
          </w:p>
        </w:tc>
        <w:tc>
          <w:tcPr>
            <w:tcW w:w="427" w:type="dxa"/>
            <w:tcBorders>
              <w:top w:val="nil"/>
              <w:left w:val="nil"/>
              <w:bottom w:val="single" w:color="auto" w:sz="4" w:space="0"/>
              <w:right w:val="single" w:color="auto" w:sz="4" w:space="0"/>
            </w:tcBorders>
            <w:shd w:val="clear" w:color="auto" w:fill="FFFF00"/>
            <w:noWrap/>
            <w:vAlign w:val="center"/>
          </w:tcPr>
          <w:p w14:paraId="5F5C2A2E">
            <w:pPr>
              <w:widowControl/>
              <w:snapToGrid w:val="0"/>
              <w:spacing w:line="240" w:lineRule="exact"/>
              <w:jc w:val="center"/>
              <w:rPr>
                <w:rFonts w:ascii="Times New Roman" w:hAnsi="Times New Roman"/>
                <w:spacing w:val="-12"/>
                <w:kern w:val="0"/>
                <w:sz w:val="16"/>
                <w:szCs w:val="16"/>
              </w:rPr>
            </w:pPr>
            <w:r>
              <w:rPr>
                <w:rFonts w:ascii="Times New Roman" w:hAnsi="Times New Roman"/>
                <w:spacing w:val="-12"/>
                <w:kern w:val="0"/>
                <w:sz w:val="16"/>
                <w:szCs w:val="16"/>
              </w:rPr>
              <w:t>H</w:t>
            </w:r>
          </w:p>
        </w:tc>
        <w:tc>
          <w:tcPr>
            <w:tcW w:w="424" w:type="dxa"/>
            <w:tcBorders>
              <w:top w:val="nil"/>
              <w:left w:val="nil"/>
              <w:bottom w:val="single" w:color="auto" w:sz="4" w:space="0"/>
              <w:right w:val="single" w:color="auto" w:sz="4" w:space="0"/>
            </w:tcBorders>
            <w:shd w:val="clear" w:color="auto" w:fill="FFC000"/>
            <w:noWrap/>
            <w:vAlign w:val="center"/>
          </w:tcPr>
          <w:p w14:paraId="75D38D81">
            <w:pPr>
              <w:widowControl/>
              <w:snapToGrid w:val="0"/>
              <w:spacing w:line="240" w:lineRule="exact"/>
              <w:jc w:val="center"/>
              <w:rPr>
                <w:rFonts w:ascii="Times New Roman" w:hAnsi="Times New Roman"/>
                <w:kern w:val="0"/>
                <w:sz w:val="16"/>
                <w:szCs w:val="16"/>
              </w:rPr>
            </w:pPr>
          </w:p>
        </w:tc>
        <w:tc>
          <w:tcPr>
            <w:tcW w:w="426" w:type="dxa"/>
            <w:tcBorders>
              <w:top w:val="nil"/>
              <w:left w:val="nil"/>
              <w:bottom w:val="single" w:color="auto" w:sz="4" w:space="0"/>
              <w:right w:val="single" w:color="auto" w:sz="4" w:space="0"/>
            </w:tcBorders>
            <w:shd w:val="clear" w:color="auto" w:fill="FFC000"/>
            <w:noWrap/>
            <w:vAlign w:val="center"/>
          </w:tcPr>
          <w:p w14:paraId="6F76E874">
            <w:pPr>
              <w:widowControl/>
              <w:snapToGrid w:val="0"/>
              <w:spacing w:line="240" w:lineRule="exact"/>
              <w:jc w:val="center"/>
              <w:rPr>
                <w:rFonts w:ascii="Times New Roman" w:hAnsi="Times New Roman"/>
                <w:kern w:val="0"/>
                <w:sz w:val="16"/>
                <w:szCs w:val="16"/>
              </w:rPr>
            </w:pPr>
            <w:r>
              <w:rPr>
                <w:rFonts w:ascii="Times New Roman" w:hAnsi="Times New Roman"/>
                <w:sz w:val="16"/>
                <w:szCs w:val="16"/>
              </w:rPr>
              <w:t>M</w:t>
            </w:r>
          </w:p>
        </w:tc>
        <w:tc>
          <w:tcPr>
            <w:tcW w:w="426" w:type="dxa"/>
            <w:tcBorders>
              <w:top w:val="nil"/>
              <w:left w:val="nil"/>
              <w:bottom w:val="single" w:color="auto" w:sz="4" w:space="0"/>
              <w:right w:val="single" w:color="auto" w:sz="4" w:space="0"/>
            </w:tcBorders>
            <w:shd w:val="clear" w:color="auto" w:fill="CCC0D9" w:themeFill="accent4" w:themeFillTint="66"/>
            <w:noWrap/>
            <w:vAlign w:val="center"/>
          </w:tcPr>
          <w:p w14:paraId="3DF0C6AE">
            <w:pPr>
              <w:widowControl/>
              <w:snapToGrid w:val="0"/>
              <w:spacing w:line="240" w:lineRule="exact"/>
              <w:jc w:val="center"/>
              <w:rPr>
                <w:rFonts w:ascii="Times New Roman" w:hAnsi="Times New Roman"/>
                <w:kern w:val="0"/>
                <w:sz w:val="16"/>
                <w:szCs w:val="16"/>
              </w:rPr>
            </w:pPr>
          </w:p>
        </w:tc>
        <w:tc>
          <w:tcPr>
            <w:tcW w:w="426" w:type="dxa"/>
            <w:tcBorders>
              <w:top w:val="nil"/>
              <w:left w:val="nil"/>
              <w:bottom w:val="single" w:color="auto" w:sz="4" w:space="0"/>
              <w:right w:val="single" w:color="auto" w:sz="4" w:space="0"/>
            </w:tcBorders>
            <w:shd w:val="clear" w:color="auto" w:fill="CCC0D9" w:themeFill="accent4" w:themeFillTint="66"/>
            <w:noWrap/>
            <w:vAlign w:val="center"/>
          </w:tcPr>
          <w:p w14:paraId="709069F5">
            <w:pPr>
              <w:widowControl/>
              <w:snapToGrid w:val="0"/>
              <w:spacing w:line="240" w:lineRule="exact"/>
              <w:jc w:val="center"/>
              <w:rPr>
                <w:rFonts w:ascii="Times New Roman" w:hAnsi="Times New Roman"/>
                <w:kern w:val="0"/>
                <w:sz w:val="16"/>
                <w:szCs w:val="16"/>
              </w:rPr>
            </w:pPr>
          </w:p>
        </w:tc>
        <w:tc>
          <w:tcPr>
            <w:tcW w:w="425" w:type="dxa"/>
            <w:tcBorders>
              <w:top w:val="nil"/>
              <w:left w:val="nil"/>
              <w:bottom w:val="single" w:color="auto" w:sz="4" w:space="0"/>
              <w:right w:val="single" w:color="auto" w:sz="4" w:space="0"/>
            </w:tcBorders>
            <w:shd w:val="clear" w:color="auto" w:fill="C4EF6D"/>
            <w:noWrap/>
            <w:vAlign w:val="center"/>
          </w:tcPr>
          <w:p w14:paraId="34A94C8A">
            <w:pPr>
              <w:widowControl/>
              <w:snapToGrid w:val="0"/>
              <w:spacing w:line="240" w:lineRule="exact"/>
              <w:jc w:val="center"/>
              <w:rPr>
                <w:rFonts w:ascii="Times New Roman" w:hAnsi="Times New Roman"/>
                <w:kern w:val="0"/>
                <w:sz w:val="16"/>
                <w:szCs w:val="16"/>
              </w:rPr>
            </w:pPr>
          </w:p>
        </w:tc>
        <w:tc>
          <w:tcPr>
            <w:tcW w:w="425" w:type="dxa"/>
            <w:tcBorders>
              <w:top w:val="nil"/>
              <w:left w:val="nil"/>
              <w:bottom w:val="single" w:color="auto" w:sz="4" w:space="0"/>
              <w:right w:val="single" w:color="auto" w:sz="4" w:space="0"/>
            </w:tcBorders>
            <w:shd w:val="clear" w:color="auto" w:fill="C4EF6D"/>
            <w:noWrap/>
            <w:vAlign w:val="center"/>
          </w:tcPr>
          <w:p w14:paraId="120C11D3">
            <w:pPr>
              <w:widowControl/>
              <w:snapToGrid w:val="0"/>
              <w:spacing w:line="240" w:lineRule="exact"/>
              <w:jc w:val="center"/>
              <w:rPr>
                <w:rFonts w:ascii="Times New Roman" w:hAnsi="Times New Roman"/>
                <w:kern w:val="0"/>
                <w:sz w:val="16"/>
                <w:szCs w:val="16"/>
              </w:rPr>
            </w:pPr>
          </w:p>
        </w:tc>
        <w:tc>
          <w:tcPr>
            <w:tcW w:w="496" w:type="dxa"/>
            <w:tcBorders>
              <w:top w:val="nil"/>
              <w:left w:val="nil"/>
              <w:bottom w:val="single" w:color="auto" w:sz="4" w:space="0"/>
              <w:right w:val="single" w:color="auto" w:sz="4" w:space="0"/>
            </w:tcBorders>
            <w:shd w:val="clear" w:color="auto" w:fill="FF9A8F"/>
            <w:noWrap/>
            <w:vAlign w:val="center"/>
          </w:tcPr>
          <w:p w14:paraId="68E645DA">
            <w:pPr>
              <w:widowControl/>
              <w:snapToGrid w:val="0"/>
              <w:spacing w:line="240" w:lineRule="exact"/>
              <w:jc w:val="center"/>
              <w:rPr>
                <w:rFonts w:ascii="Times New Roman" w:hAnsi="Times New Roman"/>
                <w:kern w:val="0"/>
                <w:sz w:val="16"/>
                <w:szCs w:val="16"/>
              </w:rPr>
            </w:pPr>
          </w:p>
        </w:tc>
        <w:tc>
          <w:tcPr>
            <w:tcW w:w="496" w:type="dxa"/>
            <w:tcBorders>
              <w:top w:val="nil"/>
              <w:left w:val="nil"/>
              <w:bottom w:val="single" w:color="auto" w:sz="4" w:space="0"/>
              <w:right w:val="single" w:color="auto" w:sz="4" w:space="0"/>
            </w:tcBorders>
            <w:shd w:val="clear" w:color="auto" w:fill="FF9A8F"/>
            <w:noWrap/>
            <w:vAlign w:val="center"/>
          </w:tcPr>
          <w:p w14:paraId="000BEA70">
            <w:pPr>
              <w:widowControl/>
              <w:snapToGrid w:val="0"/>
              <w:spacing w:line="240" w:lineRule="exact"/>
              <w:jc w:val="center"/>
              <w:rPr>
                <w:rFonts w:ascii="Times New Roman" w:hAnsi="Times New Roman"/>
                <w:kern w:val="0"/>
                <w:sz w:val="16"/>
                <w:szCs w:val="16"/>
              </w:rPr>
            </w:pPr>
          </w:p>
        </w:tc>
        <w:tc>
          <w:tcPr>
            <w:tcW w:w="450" w:type="dxa"/>
            <w:tcBorders>
              <w:top w:val="nil"/>
              <w:left w:val="nil"/>
              <w:bottom w:val="single" w:color="auto" w:sz="4" w:space="0"/>
              <w:right w:val="single" w:color="auto" w:sz="4" w:space="0"/>
            </w:tcBorders>
            <w:shd w:val="clear" w:color="auto" w:fill="65F970"/>
            <w:noWrap/>
            <w:vAlign w:val="center"/>
          </w:tcPr>
          <w:p w14:paraId="10704EB0">
            <w:pPr>
              <w:widowControl/>
              <w:snapToGrid w:val="0"/>
              <w:spacing w:line="240" w:lineRule="exact"/>
              <w:jc w:val="center"/>
              <w:rPr>
                <w:rFonts w:ascii="Times New Roman" w:hAnsi="Times New Roman"/>
                <w:kern w:val="0"/>
                <w:sz w:val="16"/>
                <w:szCs w:val="16"/>
              </w:rPr>
            </w:pPr>
          </w:p>
        </w:tc>
        <w:tc>
          <w:tcPr>
            <w:tcW w:w="451" w:type="dxa"/>
            <w:tcBorders>
              <w:top w:val="nil"/>
              <w:left w:val="nil"/>
              <w:bottom w:val="single" w:color="auto" w:sz="4" w:space="0"/>
              <w:right w:val="single" w:color="auto" w:sz="4" w:space="0"/>
            </w:tcBorders>
            <w:shd w:val="clear" w:color="auto" w:fill="65F970"/>
            <w:noWrap/>
            <w:vAlign w:val="center"/>
          </w:tcPr>
          <w:p w14:paraId="7C14D71F">
            <w:pPr>
              <w:widowControl/>
              <w:snapToGrid w:val="0"/>
              <w:spacing w:line="240" w:lineRule="exact"/>
              <w:jc w:val="center"/>
              <w:rPr>
                <w:rFonts w:ascii="Times New Roman" w:hAnsi="Times New Roman"/>
                <w:kern w:val="0"/>
                <w:sz w:val="16"/>
                <w:szCs w:val="16"/>
              </w:rPr>
            </w:pPr>
          </w:p>
        </w:tc>
        <w:tc>
          <w:tcPr>
            <w:tcW w:w="444" w:type="dxa"/>
            <w:tcBorders>
              <w:top w:val="nil"/>
              <w:left w:val="nil"/>
              <w:bottom w:val="single" w:color="auto" w:sz="4" w:space="0"/>
              <w:right w:val="single" w:color="auto" w:sz="4" w:space="0"/>
            </w:tcBorders>
            <w:shd w:val="clear" w:color="auto" w:fill="B58EFA"/>
            <w:noWrap/>
            <w:vAlign w:val="center"/>
          </w:tcPr>
          <w:p w14:paraId="1212C398">
            <w:pPr>
              <w:widowControl/>
              <w:snapToGrid w:val="0"/>
              <w:spacing w:line="240" w:lineRule="exact"/>
              <w:jc w:val="center"/>
              <w:rPr>
                <w:rFonts w:ascii="Times New Roman" w:hAnsi="Times New Roman"/>
                <w:kern w:val="0"/>
                <w:sz w:val="16"/>
                <w:szCs w:val="16"/>
              </w:rPr>
            </w:pPr>
          </w:p>
        </w:tc>
        <w:tc>
          <w:tcPr>
            <w:tcW w:w="444" w:type="dxa"/>
            <w:tcBorders>
              <w:top w:val="nil"/>
              <w:left w:val="nil"/>
              <w:bottom w:val="single" w:color="auto" w:sz="4" w:space="0"/>
              <w:right w:val="single" w:color="auto" w:sz="4" w:space="0"/>
            </w:tcBorders>
            <w:shd w:val="clear" w:color="auto" w:fill="B58EFA"/>
            <w:noWrap/>
            <w:vAlign w:val="center"/>
          </w:tcPr>
          <w:p w14:paraId="36DD2469">
            <w:pPr>
              <w:widowControl/>
              <w:snapToGrid w:val="0"/>
              <w:spacing w:line="240" w:lineRule="exact"/>
              <w:jc w:val="center"/>
              <w:rPr>
                <w:rFonts w:ascii="Times New Roman" w:hAnsi="Times New Roman"/>
                <w:kern w:val="0"/>
                <w:sz w:val="16"/>
                <w:szCs w:val="16"/>
              </w:rPr>
            </w:pPr>
          </w:p>
        </w:tc>
      </w:tr>
      <w:tr w14:paraId="0AA511D8">
        <w:tblPrEx>
          <w:tblCellMar>
            <w:top w:w="0" w:type="dxa"/>
            <w:left w:w="108" w:type="dxa"/>
            <w:bottom w:w="0" w:type="dxa"/>
            <w:right w:w="108" w:type="dxa"/>
          </w:tblCellMar>
        </w:tblPrEx>
        <w:trPr>
          <w:trHeight w:val="240" w:hRule="atLeast"/>
          <w:tblHeader/>
          <w:jc w:val="center"/>
        </w:trPr>
        <w:tc>
          <w:tcPr>
            <w:tcW w:w="1980" w:type="dxa"/>
            <w:tcBorders>
              <w:top w:val="nil"/>
              <w:left w:val="single" w:color="auto" w:sz="4" w:space="0"/>
              <w:bottom w:val="single" w:color="auto" w:sz="4" w:space="0"/>
              <w:right w:val="single" w:color="auto" w:sz="4" w:space="0"/>
            </w:tcBorders>
            <w:shd w:val="clear" w:color="auto" w:fill="auto"/>
          </w:tcPr>
          <w:p w14:paraId="67B54531">
            <w:pPr>
              <w:widowControl/>
              <w:snapToGrid w:val="0"/>
              <w:spacing w:line="240" w:lineRule="exact"/>
              <w:jc w:val="left"/>
              <w:rPr>
                <w:rFonts w:ascii="Times New Roman" w:hAnsi="Times New Roman"/>
                <w:color w:val="000000"/>
                <w:kern w:val="0"/>
                <w:sz w:val="16"/>
                <w:szCs w:val="16"/>
              </w:rPr>
            </w:pPr>
            <w:r>
              <w:rPr>
                <w:rFonts w:hint="eastAsia" w:ascii="Times New Roman" w:hAnsi="Times New Roman"/>
                <w:color w:val="000000"/>
                <w:kern w:val="0"/>
                <w:sz w:val="16"/>
                <w:szCs w:val="16"/>
              </w:rPr>
              <w:t>信息论与编码基础</w:t>
            </w:r>
          </w:p>
        </w:tc>
        <w:tc>
          <w:tcPr>
            <w:tcW w:w="380" w:type="dxa"/>
            <w:tcBorders>
              <w:top w:val="nil"/>
              <w:left w:val="nil"/>
              <w:bottom w:val="single" w:color="auto" w:sz="4" w:space="0"/>
              <w:right w:val="single" w:color="auto" w:sz="4" w:space="0"/>
            </w:tcBorders>
            <w:shd w:val="clear" w:color="auto" w:fill="EE7EE1"/>
            <w:noWrap/>
            <w:vAlign w:val="center"/>
          </w:tcPr>
          <w:p w14:paraId="2C4A762D">
            <w:pPr>
              <w:widowControl/>
              <w:snapToGrid w:val="0"/>
              <w:spacing w:line="240" w:lineRule="exact"/>
              <w:jc w:val="center"/>
              <w:rPr>
                <w:rFonts w:ascii="Times New Roman" w:hAnsi="Times New Roman"/>
                <w:kern w:val="0"/>
                <w:sz w:val="16"/>
                <w:szCs w:val="16"/>
              </w:rPr>
            </w:pPr>
          </w:p>
        </w:tc>
        <w:tc>
          <w:tcPr>
            <w:tcW w:w="395" w:type="dxa"/>
            <w:tcBorders>
              <w:top w:val="nil"/>
              <w:left w:val="nil"/>
              <w:bottom w:val="single" w:color="auto" w:sz="4" w:space="0"/>
              <w:right w:val="single" w:color="auto" w:sz="4" w:space="0"/>
            </w:tcBorders>
            <w:shd w:val="clear" w:color="auto" w:fill="EE7EE1"/>
            <w:noWrap/>
            <w:vAlign w:val="center"/>
          </w:tcPr>
          <w:p w14:paraId="3827DF71">
            <w:pPr>
              <w:widowControl/>
              <w:snapToGrid w:val="0"/>
              <w:spacing w:line="240" w:lineRule="exact"/>
              <w:jc w:val="center"/>
              <w:rPr>
                <w:rFonts w:ascii="Times New Roman" w:hAnsi="Times New Roman"/>
                <w:kern w:val="0"/>
                <w:sz w:val="16"/>
                <w:szCs w:val="16"/>
              </w:rPr>
            </w:pPr>
          </w:p>
        </w:tc>
        <w:tc>
          <w:tcPr>
            <w:tcW w:w="395" w:type="dxa"/>
            <w:tcBorders>
              <w:top w:val="nil"/>
              <w:left w:val="nil"/>
              <w:bottom w:val="single" w:color="auto" w:sz="4" w:space="0"/>
              <w:right w:val="single" w:color="auto" w:sz="4" w:space="0"/>
            </w:tcBorders>
            <w:shd w:val="clear" w:color="auto" w:fill="EE7EE1"/>
            <w:noWrap/>
            <w:vAlign w:val="center"/>
          </w:tcPr>
          <w:p w14:paraId="7232CFDA">
            <w:pPr>
              <w:widowControl/>
              <w:snapToGrid w:val="0"/>
              <w:spacing w:line="240" w:lineRule="exact"/>
              <w:jc w:val="center"/>
              <w:rPr>
                <w:rFonts w:ascii="Times New Roman" w:hAnsi="Times New Roman"/>
                <w:spacing w:val="-12"/>
                <w:kern w:val="0"/>
                <w:sz w:val="16"/>
                <w:szCs w:val="16"/>
              </w:rPr>
            </w:pPr>
            <w:ins w:id="39" w:author="lujin" w:date="2025-05-15T10:49:00Z">
              <w:r>
                <w:rPr>
                  <w:rFonts w:hint="eastAsia" w:ascii="Times New Roman" w:hAnsi="Times New Roman"/>
                  <w:spacing w:val="-12"/>
                  <w:kern w:val="0"/>
                  <w:sz w:val="16"/>
                  <w:szCs w:val="16"/>
                </w:rPr>
                <w:t>H</w:t>
              </w:r>
            </w:ins>
          </w:p>
        </w:tc>
        <w:tc>
          <w:tcPr>
            <w:tcW w:w="396" w:type="dxa"/>
            <w:tcBorders>
              <w:top w:val="nil"/>
              <w:left w:val="nil"/>
              <w:bottom w:val="single" w:color="auto" w:sz="4" w:space="0"/>
              <w:right w:val="single" w:color="auto" w:sz="4" w:space="0"/>
            </w:tcBorders>
            <w:shd w:val="clear" w:color="auto" w:fill="EE7EE1"/>
            <w:noWrap/>
            <w:vAlign w:val="center"/>
          </w:tcPr>
          <w:p w14:paraId="37C96D8F">
            <w:pPr>
              <w:widowControl/>
              <w:snapToGrid w:val="0"/>
              <w:spacing w:line="240" w:lineRule="exact"/>
              <w:jc w:val="center"/>
              <w:rPr>
                <w:rFonts w:ascii="Times New Roman" w:hAnsi="Times New Roman"/>
                <w:spacing w:val="-12"/>
                <w:kern w:val="0"/>
                <w:sz w:val="16"/>
                <w:szCs w:val="16"/>
              </w:rPr>
            </w:pPr>
          </w:p>
        </w:tc>
        <w:tc>
          <w:tcPr>
            <w:tcW w:w="426" w:type="dxa"/>
            <w:tcBorders>
              <w:top w:val="nil"/>
              <w:left w:val="nil"/>
              <w:bottom w:val="single" w:color="auto" w:sz="4" w:space="0"/>
              <w:right w:val="single" w:color="auto" w:sz="4" w:space="0"/>
            </w:tcBorders>
            <w:shd w:val="clear" w:color="auto" w:fill="D99594" w:themeFill="accent2" w:themeFillTint="99"/>
            <w:noWrap/>
            <w:vAlign w:val="center"/>
          </w:tcPr>
          <w:p w14:paraId="52AD75C4">
            <w:pPr>
              <w:widowControl/>
              <w:snapToGrid w:val="0"/>
              <w:spacing w:line="240" w:lineRule="exact"/>
              <w:jc w:val="center"/>
              <w:rPr>
                <w:rFonts w:ascii="Times New Roman" w:hAnsi="Times New Roman"/>
                <w:kern w:val="0"/>
                <w:sz w:val="16"/>
                <w:szCs w:val="16"/>
              </w:rPr>
            </w:pPr>
          </w:p>
        </w:tc>
        <w:tc>
          <w:tcPr>
            <w:tcW w:w="426" w:type="dxa"/>
            <w:tcBorders>
              <w:top w:val="nil"/>
              <w:left w:val="nil"/>
              <w:bottom w:val="single" w:color="auto" w:sz="4" w:space="0"/>
              <w:right w:val="single" w:color="auto" w:sz="4" w:space="0"/>
            </w:tcBorders>
            <w:shd w:val="clear" w:color="auto" w:fill="D99594" w:themeFill="accent2" w:themeFillTint="99"/>
            <w:noWrap/>
            <w:vAlign w:val="center"/>
          </w:tcPr>
          <w:p w14:paraId="52DB6794">
            <w:pPr>
              <w:widowControl/>
              <w:snapToGrid w:val="0"/>
              <w:spacing w:line="240" w:lineRule="exact"/>
              <w:jc w:val="center"/>
              <w:rPr>
                <w:rFonts w:ascii="Times New Roman" w:hAnsi="Times New Roman"/>
                <w:sz w:val="16"/>
                <w:szCs w:val="16"/>
              </w:rPr>
            </w:pPr>
          </w:p>
        </w:tc>
        <w:tc>
          <w:tcPr>
            <w:tcW w:w="426" w:type="dxa"/>
            <w:tcBorders>
              <w:top w:val="nil"/>
              <w:left w:val="nil"/>
              <w:bottom w:val="single" w:color="auto" w:sz="4" w:space="0"/>
              <w:right w:val="single" w:color="auto" w:sz="4" w:space="0"/>
            </w:tcBorders>
            <w:shd w:val="clear" w:color="auto" w:fill="D99594" w:themeFill="accent2" w:themeFillTint="99"/>
            <w:noWrap/>
            <w:vAlign w:val="center"/>
          </w:tcPr>
          <w:p w14:paraId="5AB572D0">
            <w:pPr>
              <w:widowControl/>
              <w:snapToGrid w:val="0"/>
              <w:spacing w:line="240" w:lineRule="exact"/>
              <w:jc w:val="center"/>
              <w:rPr>
                <w:rFonts w:ascii="Times New Roman" w:hAnsi="Times New Roman"/>
                <w:kern w:val="0"/>
                <w:sz w:val="16"/>
                <w:szCs w:val="16"/>
              </w:rPr>
            </w:pPr>
          </w:p>
        </w:tc>
        <w:tc>
          <w:tcPr>
            <w:tcW w:w="390" w:type="dxa"/>
            <w:tcBorders>
              <w:top w:val="nil"/>
              <w:left w:val="nil"/>
              <w:bottom w:val="single" w:color="auto" w:sz="4" w:space="0"/>
              <w:right w:val="single" w:color="auto" w:sz="4" w:space="0"/>
            </w:tcBorders>
            <w:shd w:val="clear" w:color="auto" w:fill="15D6DB"/>
            <w:noWrap/>
            <w:vAlign w:val="center"/>
          </w:tcPr>
          <w:p w14:paraId="2E0EF5C3">
            <w:pPr>
              <w:widowControl/>
              <w:snapToGrid w:val="0"/>
              <w:spacing w:line="240" w:lineRule="exact"/>
              <w:jc w:val="center"/>
              <w:rPr>
                <w:rFonts w:ascii="Times New Roman" w:hAnsi="Times New Roman"/>
                <w:kern w:val="0"/>
                <w:sz w:val="16"/>
                <w:szCs w:val="16"/>
              </w:rPr>
            </w:pPr>
          </w:p>
        </w:tc>
        <w:tc>
          <w:tcPr>
            <w:tcW w:w="390" w:type="dxa"/>
            <w:tcBorders>
              <w:top w:val="nil"/>
              <w:left w:val="nil"/>
              <w:bottom w:val="single" w:color="auto" w:sz="4" w:space="0"/>
              <w:right w:val="single" w:color="auto" w:sz="4" w:space="0"/>
            </w:tcBorders>
            <w:shd w:val="clear" w:color="auto" w:fill="15D6DB"/>
            <w:noWrap/>
            <w:vAlign w:val="center"/>
          </w:tcPr>
          <w:p w14:paraId="30417FE4">
            <w:pPr>
              <w:widowControl/>
              <w:snapToGrid w:val="0"/>
              <w:spacing w:line="240" w:lineRule="exact"/>
              <w:jc w:val="center"/>
              <w:rPr>
                <w:rFonts w:ascii="Times New Roman" w:hAnsi="Times New Roman"/>
                <w:kern w:val="0"/>
                <w:sz w:val="16"/>
                <w:szCs w:val="16"/>
              </w:rPr>
            </w:pPr>
          </w:p>
        </w:tc>
        <w:tc>
          <w:tcPr>
            <w:tcW w:w="390" w:type="dxa"/>
            <w:tcBorders>
              <w:top w:val="nil"/>
              <w:left w:val="nil"/>
              <w:bottom w:val="single" w:color="auto" w:sz="4" w:space="0"/>
              <w:right w:val="single" w:color="auto" w:sz="4" w:space="0"/>
            </w:tcBorders>
            <w:shd w:val="clear" w:color="auto" w:fill="15D6DB"/>
            <w:noWrap/>
            <w:vAlign w:val="center"/>
          </w:tcPr>
          <w:p w14:paraId="7EE6E011">
            <w:pPr>
              <w:widowControl/>
              <w:snapToGrid w:val="0"/>
              <w:spacing w:line="240" w:lineRule="exact"/>
              <w:jc w:val="center"/>
              <w:rPr>
                <w:rFonts w:ascii="Times New Roman" w:hAnsi="Times New Roman"/>
                <w:kern w:val="0"/>
                <w:sz w:val="16"/>
                <w:szCs w:val="16"/>
              </w:rPr>
            </w:pPr>
          </w:p>
        </w:tc>
        <w:tc>
          <w:tcPr>
            <w:tcW w:w="390" w:type="dxa"/>
            <w:tcBorders>
              <w:top w:val="nil"/>
              <w:left w:val="nil"/>
              <w:bottom w:val="single" w:color="auto" w:sz="4" w:space="0"/>
              <w:right w:val="single" w:color="auto" w:sz="4" w:space="0"/>
            </w:tcBorders>
            <w:shd w:val="clear" w:color="auto" w:fill="15D6DB"/>
            <w:noWrap/>
            <w:vAlign w:val="center"/>
          </w:tcPr>
          <w:p w14:paraId="6B5DEA3F">
            <w:pPr>
              <w:widowControl/>
              <w:snapToGrid w:val="0"/>
              <w:spacing w:line="240" w:lineRule="exact"/>
              <w:jc w:val="center"/>
              <w:rPr>
                <w:rFonts w:ascii="Times New Roman" w:hAnsi="Times New Roman"/>
                <w:kern w:val="0"/>
                <w:sz w:val="16"/>
                <w:szCs w:val="16"/>
              </w:rPr>
            </w:pPr>
          </w:p>
        </w:tc>
        <w:tc>
          <w:tcPr>
            <w:tcW w:w="425" w:type="dxa"/>
            <w:tcBorders>
              <w:top w:val="nil"/>
              <w:left w:val="nil"/>
              <w:bottom w:val="single" w:color="auto" w:sz="4" w:space="0"/>
              <w:right w:val="single" w:color="auto" w:sz="4" w:space="0"/>
            </w:tcBorders>
            <w:shd w:val="clear" w:color="auto" w:fill="FB885F"/>
            <w:noWrap/>
            <w:vAlign w:val="center"/>
          </w:tcPr>
          <w:p w14:paraId="126C6046">
            <w:pPr>
              <w:widowControl/>
              <w:snapToGrid w:val="0"/>
              <w:spacing w:line="240" w:lineRule="exact"/>
              <w:jc w:val="center"/>
              <w:rPr>
                <w:rFonts w:ascii="Times New Roman" w:hAnsi="Times New Roman"/>
                <w:kern w:val="0"/>
                <w:sz w:val="16"/>
                <w:szCs w:val="16"/>
              </w:rPr>
            </w:pPr>
          </w:p>
        </w:tc>
        <w:tc>
          <w:tcPr>
            <w:tcW w:w="425" w:type="dxa"/>
            <w:tcBorders>
              <w:top w:val="nil"/>
              <w:left w:val="nil"/>
              <w:bottom w:val="single" w:color="auto" w:sz="4" w:space="0"/>
              <w:right w:val="single" w:color="auto" w:sz="4" w:space="0"/>
            </w:tcBorders>
            <w:shd w:val="clear" w:color="auto" w:fill="FB885F"/>
            <w:noWrap/>
            <w:vAlign w:val="center"/>
          </w:tcPr>
          <w:p w14:paraId="404E9589">
            <w:pPr>
              <w:widowControl/>
              <w:snapToGrid w:val="0"/>
              <w:spacing w:line="240" w:lineRule="exact"/>
              <w:jc w:val="center"/>
              <w:rPr>
                <w:rFonts w:ascii="Times New Roman" w:hAnsi="Times New Roman"/>
                <w:kern w:val="0"/>
                <w:sz w:val="16"/>
                <w:szCs w:val="16"/>
              </w:rPr>
            </w:pPr>
          </w:p>
        </w:tc>
        <w:tc>
          <w:tcPr>
            <w:tcW w:w="425" w:type="dxa"/>
            <w:tcBorders>
              <w:top w:val="nil"/>
              <w:left w:val="nil"/>
              <w:bottom w:val="single" w:color="auto" w:sz="4" w:space="0"/>
              <w:right w:val="single" w:color="auto" w:sz="4" w:space="0"/>
            </w:tcBorders>
            <w:shd w:val="clear" w:color="auto" w:fill="FB885F"/>
            <w:noWrap/>
            <w:vAlign w:val="center"/>
          </w:tcPr>
          <w:p w14:paraId="1A88A2D3">
            <w:pPr>
              <w:widowControl/>
              <w:snapToGrid w:val="0"/>
              <w:spacing w:line="240" w:lineRule="exact"/>
              <w:jc w:val="center"/>
              <w:rPr>
                <w:rFonts w:ascii="Times New Roman" w:hAnsi="Times New Roman"/>
                <w:kern w:val="0"/>
                <w:sz w:val="16"/>
                <w:szCs w:val="16"/>
              </w:rPr>
            </w:pPr>
          </w:p>
        </w:tc>
        <w:tc>
          <w:tcPr>
            <w:tcW w:w="425" w:type="dxa"/>
            <w:tcBorders>
              <w:top w:val="nil"/>
              <w:left w:val="nil"/>
              <w:bottom w:val="single" w:color="auto" w:sz="4" w:space="0"/>
              <w:right w:val="single" w:color="auto" w:sz="4" w:space="0"/>
            </w:tcBorders>
            <w:shd w:val="clear" w:color="auto" w:fill="FFFF00"/>
            <w:noWrap/>
            <w:vAlign w:val="center"/>
          </w:tcPr>
          <w:p w14:paraId="40B51311">
            <w:pPr>
              <w:widowControl/>
              <w:snapToGrid w:val="0"/>
              <w:spacing w:line="240" w:lineRule="exact"/>
              <w:jc w:val="center"/>
              <w:rPr>
                <w:rFonts w:ascii="Times New Roman" w:hAnsi="Times New Roman"/>
                <w:kern w:val="0"/>
                <w:sz w:val="16"/>
                <w:szCs w:val="16"/>
              </w:rPr>
            </w:pPr>
          </w:p>
        </w:tc>
        <w:tc>
          <w:tcPr>
            <w:tcW w:w="425" w:type="dxa"/>
            <w:tcBorders>
              <w:top w:val="nil"/>
              <w:left w:val="nil"/>
              <w:bottom w:val="single" w:color="auto" w:sz="4" w:space="0"/>
              <w:right w:val="single" w:color="auto" w:sz="4" w:space="0"/>
            </w:tcBorders>
            <w:shd w:val="clear" w:color="auto" w:fill="FFFF00"/>
            <w:noWrap/>
            <w:vAlign w:val="center"/>
          </w:tcPr>
          <w:p w14:paraId="480CA21F">
            <w:pPr>
              <w:widowControl/>
              <w:snapToGrid w:val="0"/>
              <w:spacing w:line="240" w:lineRule="exact"/>
              <w:jc w:val="center"/>
              <w:rPr>
                <w:rFonts w:ascii="Times New Roman" w:hAnsi="Times New Roman"/>
                <w:kern w:val="0"/>
                <w:sz w:val="16"/>
                <w:szCs w:val="16"/>
              </w:rPr>
            </w:pPr>
          </w:p>
        </w:tc>
        <w:tc>
          <w:tcPr>
            <w:tcW w:w="427" w:type="dxa"/>
            <w:tcBorders>
              <w:top w:val="nil"/>
              <w:left w:val="nil"/>
              <w:bottom w:val="single" w:color="auto" w:sz="4" w:space="0"/>
              <w:right w:val="single" w:color="auto" w:sz="4" w:space="0"/>
            </w:tcBorders>
            <w:shd w:val="clear" w:color="auto" w:fill="FFFF00"/>
            <w:noWrap/>
            <w:vAlign w:val="center"/>
          </w:tcPr>
          <w:p w14:paraId="21D2A2A8">
            <w:pPr>
              <w:widowControl/>
              <w:snapToGrid w:val="0"/>
              <w:spacing w:line="240" w:lineRule="exact"/>
              <w:jc w:val="center"/>
              <w:rPr>
                <w:rFonts w:ascii="Times New Roman" w:hAnsi="Times New Roman"/>
                <w:kern w:val="0"/>
                <w:sz w:val="16"/>
                <w:szCs w:val="16"/>
              </w:rPr>
            </w:pPr>
          </w:p>
        </w:tc>
        <w:tc>
          <w:tcPr>
            <w:tcW w:w="424" w:type="dxa"/>
            <w:tcBorders>
              <w:top w:val="nil"/>
              <w:left w:val="nil"/>
              <w:bottom w:val="single" w:color="auto" w:sz="4" w:space="0"/>
              <w:right w:val="single" w:color="auto" w:sz="4" w:space="0"/>
            </w:tcBorders>
            <w:shd w:val="clear" w:color="auto" w:fill="FFC000"/>
            <w:noWrap/>
            <w:vAlign w:val="center"/>
          </w:tcPr>
          <w:p w14:paraId="64CE840F">
            <w:pPr>
              <w:widowControl/>
              <w:snapToGrid w:val="0"/>
              <w:spacing w:line="240" w:lineRule="exact"/>
              <w:jc w:val="center"/>
              <w:rPr>
                <w:rFonts w:ascii="Times New Roman" w:hAnsi="Times New Roman"/>
                <w:kern w:val="0"/>
                <w:sz w:val="16"/>
                <w:szCs w:val="16"/>
              </w:rPr>
            </w:pPr>
            <w:ins w:id="40" w:author="lujin" w:date="2025-05-15T10:50:00Z">
              <w:r>
                <w:rPr>
                  <w:rFonts w:hint="eastAsia" w:ascii="Times New Roman" w:hAnsi="Times New Roman"/>
                  <w:kern w:val="0"/>
                  <w:sz w:val="16"/>
                  <w:szCs w:val="16"/>
                </w:rPr>
                <w:t>M</w:t>
              </w:r>
            </w:ins>
          </w:p>
        </w:tc>
        <w:tc>
          <w:tcPr>
            <w:tcW w:w="426" w:type="dxa"/>
            <w:tcBorders>
              <w:top w:val="nil"/>
              <w:left w:val="nil"/>
              <w:bottom w:val="single" w:color="auto" w:sz="4" w:space="0"/>
              <w:right w:val="single" w:color="auto" w:sz="4" w:space="0"/>
            </w:tcBorders>
            <w:shd w:val="clear" w:color="auto" w:fill="FFC000"/>
            <w:noWrap/>
            <w:vAlign w:val="center"/>
          </w:tcPr>
          <w:p w14:paraId="30A7F6C3">
            <w:pPr>
              <w:widowControl/>
              <w:snapToGrid w:val="0"/>
              <w:spacing w:line="240" w:lineRule="exact"/>
              <w:jc w:val="center"/>
              <w:rPr>
                <w:rFonts w:ascii="Times New Roman" w:hAnsi="Times New Roman"/>
                <w:kern w:val="0"/>
                <w:sz w:val="16"/>
                <w:szCs w:val="16"/>
              </w:rPr>
            </w:pPr>
          </w:p>
        </w:tc>
        <w:tc>
          <w:tcPr>
            <w:tcW w:w="426" w:type="dxa"/>
            <w:tcBorders>
              <w:top w:val="nil"/>
              <w:left w:val="nil"/>
              <w:bottom w:val="single" w:color="auto" w:sz="4" w:space="0"/>
              <w:right w:val="single" w:color="auto" w:sz="4" w:space="0"/>
            </w:tcBorders>
            <w:shd w:val="clear" w:color="auto" w:fill="CCC0D9" w:themeFill="accent4" w:themeFillTint="66"/>
            <w:noWrap/>
            <w:vAlign w:val="center"/>
          </w:tcPr>
          <w:p w14:paraId="21B407D4">
            <w:pPr>
              <w:widowControl/>
              <w:snapToGrid w:val="0"/>
              <w:spacing w:line="240" w:lineRule="exact"/>
              <w:jc w:val="center"/>
              <w:rPr>
                <w:rFonts w:ascii="Times New Roman" w:hAnsi="Times New Roman"/>
                <w:kern w:val="0"/>
                <w:sz w:val="16"/>
                <w:szCs w:val="16"/>
              </w:rPr>
            </w:pPr>
          </w:p>
        </w:tc>
        <w:tc>
          <w:tcPr>
            <w:tcW w:w="426" w:type="dxa"/>
            <w:tcBorders>
              <w:top w:val="nil"/>
              <w:left w:val="nil"/>
              <w:bottom w:val="single" w:color="auto" w:sz="4" w:space="0"/>
              <w:right w:val="single" w:color="auto" w:sz="4" w:space="0"/>
            </w:tcBorders>
            <w:shd w:val="clear" w:color="auto" w:fill="CCC0D9" w:themeFill="accent4" w:themeFillTint="66"/>
            <w:noWrap/>
            <w:vAlign w:val="center"/>
          </w:tcPr>
          <w:p w14:paraId="5FF98FA9">
            <w:pPr>
              <w:widowControl/>
              <w:snapToGrid w:val="0"/>
              <w:spacing w:line="240" w:lineRule="exact"/>
              <w:jc w:val="center"/>
              <w:rPr>
                <w:rFonts w:ascii="Times New Roman" w:hAnsi="Times New Roman"/>
                <w:kern w:val="0"/>
                <w:sz w:val="16"/>
                <w:szCs w:val="16"/>
              </w:rPr>
            </w:pPr>
          </w:p>
        </w:tc>
        <w:tc>
          <w:tcPr>
            <w:tcW w:w="425" w:type="dxa"/>
            <w:tcBorders>
              <w:top w:val="nil"/>
              <w:left w:val="nil"/>
              <w:bottom w:val="single" w:color="auto" w:sz="4" w:space="0"/>
              <w:right w:val="single" w:color="auto" w:sz="4" w:space="0"/>
            </w:tcBorders>
            <w:shd w:val="clear" w:color="auto" w:fill="C4EF6D"/>
            <w:noWrap/>
            <w:vAlign w:val="center"/>
          </w:tcPr>
          <w:p w14:paraId="3A489C33">
            <w:pPr>
              <w:widowControl/>
              <w:snapToGrid w:val="0"/>
              <w:spacing w:line="240" w:lineRule="exact"/>
              <w:jc w:val="center"/>
              <w:rPr>
                <w:rFonts w:ascii="Times New Roman" w:hAnsi="Times New Roman"/>
                <w:kern w:val="0"/>
                <w:sz w:val="16"/>
                <w:szCs w:val="16"/>
              </w:rPr>
            </w:pPr>
          </w:p>
        </w:tc>
        <w:tc>
          <w:tcPr>
            <w:tcW w:w="425" w:type="dxa"/>
            <w:tcBorders>
              <w:top w:val="nil"/>
              <w:left w:val="nil"/>
              <w:bottom w:val="single" w:color="auto" w:sz="4" w:space="0"/>
              <w:right w:val="single" w:color="auto" w:sz="4" w:space="0"/>
            </w:tcBorders>
            <w:shd w:val="clear" w:color="auto" w:fill="C4EF6D"/>
            <w:noWrap/>
            <w:vAlign w:val="center"/>
          </w:tcPr>
          <w:p w14:paraId="54B48E4E">
            <w:pPr>
              <w:widowControl/>
              <w:snapToGrid w:val="0"/>
              <w:spacing w:line="240" w:lineRule="exact"/>
              <w:jc w:val="center"/>
              <w:rPr>
                <w:rFonts w:ascii="Times New Roman" w:hAnsi="Times New Roman"/>
                <w:kern w:val="0"/>
                <w:sz w:val="16"/>
                <w:szCs w:val="16"/>
              </w:rPr>
            </w:pPr>
          </w:p>
        </w:tc>
        <w:tc>
          <w:tcPr>
            <w:tcW w:w="496" w:type="dxa"/>
            <w:tcBorders>
              <w:top w:val="nil"/>
              <w:left w:val="nil"/>
              <w:bottom w:val="single" w:color="auto" w:sz="4" w:space="0"/>
              <w:right w:val="single" w:color="auto" w:sz="4" w:space="0"/>
            </w:tcBorders>
            <w:shd w:val="clear" w:color="auto" w:fill="FF9A8F"/>
            <w:noWrap/>
            <w:vAlign w:val="center"/>
          </w:tcPr>
          <w:p w14:paraId="5EDDB927">
            <w:pPr>
              <w:widowControl/>
              <w:snapToGrid w:val="0"/>
              <w:spacing w:line="240" w:lineRule="exact"/>
              <w:jc w:val="center"/>
              <w:rPr>
                <w:rFonts w:ascii="Times New Roman" w:hAnsi="Times New Roman"/>
                <w:kern w:val="0"/>
                <w:sz w:val="16"/>
                <w:szCs w:val="16"/>
              </w:rPr>
            </w:pPr>
          </w:p>
        </w:tc>
        <w:tc>
          <w:tcPr>
            <w:tcW w:w="496" w:type="dxa"/>
            <w:tcBorders>
              <w:top w:val="nil"/>
              <w:left w:val="nil"/>
              <w:bottom w:val="single" w:color="auto" w:sz="4" w:space="0"/>
              <w:right w:val="single" w:color="auto" w:sz="4" w:space="0"/>
            </w:tcBorders>
            <w:shd w:val="clear" w:color="auto" w:fill="FF9A8F"/>
            <w:noWrap/>
            <w:vAlign w:val="center"/>
          </w:tcPr>
          <w:p w14:paraId="306ED549">
            <w:pPr>
              <w:widowControl/>
              <w:snapToGrid w:val="0"/>
              <w:spacing w:line="240" w:lineRule="exact"/>
              <w:jc w:val="center"/>
              <w:rPr>
                <w:rFonts w:ascii="Times New Roman" w:hAnsi="Times New Roman"/>
                <w:sz w:val="16"/>
                <w:szCs w:val="16"/>
              </w:rPr>
            </w:pPr>
          </w:p>
        </w:tc>
        <w:tc>
          <w:tcPr>
            <w:tcW w:w="450" w:type="dxa"/>
            <w:tcBorders>
              <w:top w:val="nil"/>
              <w:left w:val="nil"/>
              <w:bottom w:val="single" w:color="auto" w:sz="4" w:space="0"/>
              <w:right w:val="single" w:color="auto" w:sz="4" w:space="0"/>
            </w:tcBorders>
            <w:shd w:val="clear" w:color="auto" w:fill="65F970"/>
            <w:noWrap/>
            <w:vAlign w:val="center"/>
          </w:tcPr>
          <w:p w14:paraId="073E0E38">
            <w:pPr>
              <w:widowControl/>
              <w:snapToGrid w:val="0"/>
              <w:spacing w:line="240" w:lineRule="exact"/>
              <w:jc w:val="center"/>
              <w:rPr>
                <w:rFonts w:ascii="Times New Roman" w:hAnsi="Times New Roman"/>
                <w:kern w:val="0"/>
                <w:sz w:val="16"/>
                <w:szCs w:val="16"/>
              </w:rPr>
            </w:pPr>
          </w:p>
        </w:tc>
        <w:tc>
          <w:tcPr>
            <w:tcW w:w="451" w:type="dxa"/>
            <w:tcBorders>
              <w:top w:val="nil"/>
              <w:left w:val="nil"/>
              <w:bottom w:val="single" w:color="auto" w:sz="4" w:space="0"/>
              <w:right w:val="single" w:color="auto" w:sz="4" w:space="0"/>
            </w:tcBorders>
            <w:shd w:val="clear" w:color="auto" w:fill="65F970"/>
            <w:noWrap/>
            <w:vAlign w:val="center"/>
          </w:tcPr>
          <w:p w14:paraId="1A664E8C">
            <w:pPr>
              <w:widowControl/>
              <w:snapToGrid w:val="0"/>
              <w:spacing w:line="240" w:lineRule="exact"/>
              <w:jc w:val="center"/>
              <w:rPr>
                <w:rFonts w:ascii="Times New Roman" w:hAnsi="Times New Roman"/>
                <w:kern w:val="0"/>
                <w:sz w:val="16"/>
                <w:szCs w:val="16"/>
              </w:rPr>
            </w:pPr>
          </w:p>
        </w:tc>
        <w:tc>
          <w:tcPr>
            <w:tcW w:w="444" w:type="dxa"/>
            <w:tcBorders>
              <w:top w:val="nil"/>
              <w:left w:val="nil"/>
              <w:bottom w:val="single" w:color="auto" w:sz="4" w:space="0"/>
              <w:right w:val="single" w:color="auto" w:sz="4" w:space="0"/>
            </w:tcBorders>
            <w:shd w:val="clear" w:color="auto" w:fill="B58EFA"/>
            <w:noWrap/>
            <w:vAlign w:val="center"/>
          </w:tcPr>
          <w:p w14:paraId="78907B34">
            <w:pPr>
              <w:widowControl/>
              <w:snapToGrid w:val="0"/>
              <w:spacing w:line="240" w:lineRule="exact"/>
              <w:jc w:val="center"/>
              <w:rPr>
                <w:rFonts w:ascii="Times New Roman" w:hAnsi="Times New Roman"/>
                <w:kern w:val="0"/>
                <w:sz w:val="16"/>
                <w:szCs w:val="16"/>
              </w:rPr>
            </w:pPr>
          </w:p>
        </w:tc>
        <w:tc>
          <w:tcPr>
            <w:tcW w:w="444" w:type="dxa"/>
            <w:tcBorders>
              <w:top w:val="nil"/>
              <w:left w:val="nil"/>
              <w:bottom w:val="single" w:color="auto" w:sz="4" w:space="0"/>
              <w:right w:val="single" w:color="auto" w:sz="4" w:space="0"/>
            </w:tcBorders>
            <w:shd w:val="clear" w:color="auto" w:fill="B58EFA"/>
            <w:noWrap/>
            <w:vAlign w:val="center"/>
          </w:tcPr>
          <w:p w14:paraId="63BCD9E5">
            <w:pPr>
              <w:widowControl/>
              <w:snapToGrid w:val="0"/>
              <w:spacing w:line="240" w:lineRule="exact"/>
              <w:jc w:val="center"/>
              <w:rPr>
                <w:rFonts w:ascii="Times New Roman" w:hAnsi="Times New Roman"/>
                <w:kern w:val="0"/>
                <w:sz w:val="16"/>
                <w:szCs w:val="16"/>
              </w:rPr>
            </w:pPr>
          </w:p>
        </w:tc>
      </w:tr>
      <w:tr w14:paraId="7AF8BC4A">
        <w:tblPrEx>
          <w:tblCellMar>
            <w:top w:w="0" w:type="dxa"/>
            <w:left w:w="108" w:type="dxa"/>
            <w:bottom w:w="0" w:type="dxa"/>
            <w:right w:w="108" w:type="dxa"/>
          </w:tblCellMar>
        </w:tblPrEx>
        <w:trPr>
          <w:trHeight w:val="240" w:hRule="atLeast"/>
          <w:tblHeader/>
          <w:jc w:val="center"/>
        </w:trPr>
        <w:tc>
          <w:tcPr>
            <w:tcW w:w="1980" w:type="dxa"/>
            <w:tcBorders>
              <w:top w:val="nil"/>
              <w:left w:val="single" w:color="auto" w:sz="4" w:space="0"/>
              <w:bottom w:val="single" w:color="auto" w:sz="4" w:space="0"/>
              <w:right w:val="single" w:color="auto" w:sz="4" w:space="0"/>
            </w:tcBorders>
            <w:shd w:val="clear" w:color="auto" w:fill="auto"/>
          </w:tcPr>
          <w:p w14:paraId="1BF23381">
            <w:pPr>
              <w:widowControl/>
              <w:snapToGrid w:val="0"/>
              <w:spacing w:line="240" w:lineRule="exact"/>
              <w:jc w:val="left"/>
              <w:rPr>
                <w:rFonts w:ascii="Times New Roman" w:hAnsi="Times New Roman"/>
                <w:color w:val="000000"/>
                <w:kern w:val="0"/>
                <w:sz w:val="16"/>
                <w:szCs w:val="16"/>
              </w:rPr>
            </w:pPr>
            <w:r>
              <w:rPr>
                <w:rFonts w:ascii="Times New Roman" w:hAnsi="Times New Roman"/>
                <w:color w:val="000000"/>
                <w:kern w:val="0"/>
                <w:sz w:val="16"/>
                <w:szCs w:val="16"/>
              </w:rPr>
              <w:t>无线与移动通信</w:t>
            </w:r>
          </w:p>
        </w:tc>
        <w:tc>
          <w:tcPr>
            <w:tcW w:w="380" w:type="dxa"/>
            <w:tcBorders>
              <w:top w:val="nil"/>
              <w:left w:val="nil"/>
              <w:bottom w:val="single" w:color="auto" w:sz="4" w:space="0"/>
              <w:right w:val="single" w:color="auto" w:sz="4" w:space="0"/>
            </w:tcBorders>
            <w:shd w:val="clear" w:color="auto" w:fill="EE7EE1"/>
            <w:noWrap/>
            <w:vAlign w:val="center"/>
          </w:tcPr>
          <w:p w14:paraId="34821CB4">
            <w:pPr>
              <w:widowControl/>
              <w:snapToGrid w:val="0"/>
              <w:spacing w:line="240" w:lineRule="exact"/>
              <w:jc w:val="center"/>
              <w:rPr>
                <w:rFonts w:ascii="Times New Roman" w:hAnsi="Times New Roman"/>
                <w:kern w:val="0"/>
                <w:sz w:val="16"/>
                <w:szCs w:val="16"/>
              </w:rPr>
            </w:pPr>
          </w:p>
        </w:tc>
        <w:tc>
          <w:tcPr>
            <w:tcW w:w="395" w:type="dxa"/>
            <w:tcBorders>
              <w:top w:val="nil"/>
              <w:left w:val="nil"/>
              <w:bottom w:val="single" w:color="auto" w:sz="4" w:space="0"/>
              <w:right w:val="single" w:color="auto" w:sz="4" w:space="0"/>
            </w:tcBorders>
            <w:shd w:val="clear" w:color="auto" w:fill="EE7EE1"/>
            <w:noWrap/>
            <w:vAlign w:val="center"/>
          </w:tcPr>
          <w:p w14:paraId="43871127">
            <w:pPr>
              <w:widowControl/>
              <w:snapToGrid w:val="0"/>
              <w:spacing w:line="240" w:lineRule="exact"/>
              <w:jc w:val="center"/>
              <w:rPr>
                <w:rFonts w:ascii="Times New Roman" w:hAnsi="Times New Roman"/>
                <w:kern w:val="0"/>
                <w:sz w:val="16"/>
                <w:szCs w:val="16"/>
              </w:rPr>
            </w:pPr>
          </w:p>
        </w:tc>
        <w:tc>
          <w:tcPr>
            <w:tcW w:w="395" w:type="dxa"/>
            <w:tcBorders>
              <w:top w:val="nil"/>
              <w:left w:val="nil"/>
              <w:bottom w:val="single" w:color="auto" w:sz="4" w:space="0"/>
              <w:right w:val="single" w:color="auto" w:sz="4" w:space="0"/>
            </w:tcBorders>
            <w:shd w:val="clear" w:color="auto" w:fill="EE7EE1"/>
            <w:noWrap/>
            <w:vAlign w:val="center"/>
          </w:tcPr>
          <w:p w14:paraId="39E20CCA">
            <w:pPr>
              <w:widowControl/>
              <w:snapToGrid w:val="0"/>
              <w:spacing w:line="240" w:lineRule="exact"/>
              <w:jc w:val="center"/>
              <w:rPr>
                <w:rFonts w:ascii="Times New Roman" w:hAnsi="Times New Roman"/>
                <w:spacing w:val="-12"/>
                <w:kern w:val="0"/>
                <w:sz w:val="16"/>
                <w:szCs w:val="16"/>
              </w:rPr>
            </w:pPr>
          </w:p>
        </w:tc>
        <w:tc>
          <w:tcPr>
            <w:tcW w:w="396" w:type="dxa"/>
            <w:tcBorders>
              <w:top w:val="nil"/>
              <w:left w:val="nil"/>
              <w:bottom w:val="single" w:color="auto" w:sz="4" w:space="0"/>
              <w:right w:val="single" w:color="auto" w:sz="4" w:space="0"/>
            </w:tcBorders>
            <w:shd w:val="clear" w:color="auto" w:fill="EE7EE1"/>
            <w:noWrap/>
            <w:vAlign w:val="center"/>
          </w:tcPr>
          <w:p w14:paraId="30EAF173">
            <w:pPr>
              <w:widowControl/>
              <w:snapToGrid w:val="0"/>
              <w:spacing w:line="240" w:lineRule="exact"/>
              <w:jc w:val="center"/>
              <w:rPr>
                <w:rFonts w:ascii="Times New Roman" w:hAnsi="Times New Roman"/>
                <w:spacing w:val="-12"/>
                <w:kern w:val="0"/>
                <w:sz w:val="16"/>
                <w:szCs w:val="16"/>
              </w:rPr>
            </w:pPr>
            <w:r>
              <w:rPr>
                <w:rFonts w:ascii="Times New Roman" w:hAnsi="Times New Roman"/>
                <w:spacing w:val="-12"/>
                <w:kern w:val="0"/>
                <w:sz w:val="16"/>
                <w:szCs w:val="16"/>
              </w:rPr>
              <w:t>H</w:t>
            </w:r>
          </w:p>
        </w:tc>
        <w:tc>
          <w:tcPr>
            <w:tcW w:w="426" w:type="dxa"/>
            <w:tcBorders>
              <w:top w:val="nil"/>
              <w:left w:val="nil"/>
              <w:bottom w:val="single" w:color="auto" w:sz="4" w:space="0"/>
              <w:right w:val="single" w:color="auto" w:sz="4" w:space="0"/>
            </w:tcBorders>
            <w:shd w:val="clear" w:color="auto" w:fill="D99594" w:themeFill="accent2" w:themeFillTint="99"/>
            <w:noWrap/>
            <w:vAlign w:val="center"/>
          </w:tcPr>
          <w:p w14:paraId="000B6DFD">
            <w:pPr>
              <w:widowControl/>
              <w:snapToGrid w:val="0"/>
              <w:spacing w:line="240" w:lineRule="exact"/>
              <w:jc w:val="center"/>
              <w:rPr>
                <w:rFonts w:ascii="Times New Roman" w:hAnsi="Times New Roman"/>
                <w:kern w:val="0"/>
                <w:sz w:val="16"/>
                <w:szCs w:val="16"/>
              </w:rPr>
            </w:pPr>
          </w:p>
        </w:tc>
        <w:tc>
          <w:tcPr>
            <w:tcW w:w="426" w:type="dxa"/>
            <w:tcBorders>
              <w:top w:val="nil"/>
              <w:left w:val="nil"/>
              <w:bottom w:val="single" w:color="auto" w:sz="4" w:space="0"/>
              <w:right w:val="single" w:color="auto" w:sz="4" w:space="0"/>
            </w:tcBorders>
            <w:shd w:val="clear" w:color="auto" w:fill="D99594" w:themeFill="accent2" w:themeFillTint="99"/>
            <w:noWrap/>
            <w:vAlign w:val="center"/>
          </w:tcPr>
          <w:p w14:paraId="3047F986">
            <w:pPr>
              <w:widowControl/>
              <w:snapToGrid w:val="0"/>
              <w:spacing w:line="240" w:lineRule="exact"/>
              <w:jc w:val="center"/>
              <w:rPr>
                <w:rFonts w:ascii="Times New Roman" w:hAnsi="Times New Roman"/>
                <w:kern w:val="0"/>
                <w:sz w:val="16"/>
                <w:szCs w:val="16"/>
              </w:rPr>
            </w:pPr>
            <w:r>
              <w:rPr>
                <w:rFonts w:ascii="Times New Roman" w:hAnsi="Times New Roman"/>
                <w:sz w:val="16"/>
                <w:szCs w:val="16"/>
              </w:rPr>
              <w:t>H</w:t>
            </w:r>
          </w:p>
        </w:tc>
        <w:tc>
          <w:tcPr>
            <w:tcW w:w="426" w:type="dxa"/>
            <w:tcBorders>
              <w:top w:val="nil"/>
              <w:left w:val="nil"/>
              <w:bottom w:val="single" w:color="auto" w:sz="4" w:space="0"/>
              <w:right w:val="single" w:color="auto" w:sz="4" w:space="0"/>
            </w:tcBorders>
            <w:shd w:val="clear" w:color="auto" w:fill="D99594" w:themeFill="accent2" w:themeFillTint="99"/>
            <w:noWrap/>
            <w:vAlign w:val="center"/>
          </w:tcPr>
          <w:p w14:paraId="208A048A">
            <w:pPr>
              <w:widowControl/>
              <w:snapToGrid w:val="0"/>
              <w:spacing w:line="240" w:lineRule="exact"/>
              <w:jc w:val="center"/>
              <w:rPr>
                <w:rFonts w:ascii="Times New Roman" w:hAnsi="Times New Roman"/>
                <w:kern w:val="0"/>
                <w:sz w:val="16"/>
                <w:szCs w:val="16"/>
              </w:rPr>
            </w:pPr>
          </w:p>
        </w:tc>
        <w:tc>
          <w:tcPr>
            <w:tcW w:w="390" w:type="dxa"/>
            <w:tcBorders>
              <w:top w:val="nil"/>
              <w:left w:val="nil"/>
              <w:bottom w:val="single" w:color="auto" w:sz="4" w:space="0"/>
              <w:right w:val="single" w:color="auto" w:sz="4" w:space="0"/>
            </w:tcBorders>
            <w:shd w:val="clear" w:color="auto" w:fill="15D6DB"/>
            <w:noWrap/>
            <w:vAlign w:val="center"/>
          </w:tcPr>
          <w:p w14:paraId="711704A5">
            <w:pPr>
              <w:widowControl/>
              <w:snapToGrid w:val="0"/>
              <w:spacing w:line="240" w:lineRule="exact"/>
              <w:jc w:val="center"/>
              <w:rPr>
                <w:rFonts w:ascii="Times New Roman" w:hAnsi="Times New Roman"/>
                <w:kern w:val="0"/>
                <w:sz w:val="16"/>
                <w:szCs w:val="16"/>
              </w:rPr>
            </w:pPr>
          </w:p>
        </w:tc>
        <w:tc>
          <w:tcPr>
            <w:tcW w:w="390" w:type="dxa"/>
            <w:tcBorders>
              <w:top w:val="nil"/>
              <w:left w:val="nil"/>
              <w:bottom w:val="single" w:color="auto" w:sz="4" w:space="0"/>
              <w:right w:val="single" w:color="auto" w:sz="4" w:space="0"/>
            </w:tcBorders>
            <w:shd w:val="clear" w:color="auto" w:fill="15D6DB"/>
            <w:noWrap/>
            <w:vAlign w:val="center"/>
          </w:tcPr>
          <w:p w14:paraId="498E5BE2">
            <w:pPr>
              <w:widowControl/>
              <w:snapToGrid w:val="0"/>
              <w:spacing w:line="240" w:lineRule="exact"/>
              <w:jc w:val="center"/>
              <w:rPr>
                <w:rFonts w:ascii="Times New Roman" w:hAnsi="Times New Roman"/>
                <w:kern w:val="0"/>
                <w:sz w:val="16"/>
                <w:szCs w:val="16"/>
              </w:rPr>
            </w:pPr>
          </w:p>
        </w:tc>
        <w:tc>
          <w:tcPr>
            <w:tcW w:w="390" w:type="dxa"/>
            <w:tcBorders>
              <w:top w:val="nil"/>
              <w:left w:val="nil"/>
              <w:bottom w:val="single" w:color="auto" w:sz="4" w:space="0"/>
              <w:right w:val="single" w:color="auto" w:sz="4" w:space="0"/>
            </w:tcBorders>
            <w:shd w:val="clear" w:color="auto" w:fill="15D6DB"/>
            <w:noWrap/>
            <w:vAlign w:val="center"/>
          </w:tcPr>
          <w:p w14:paraId="36F23D5F">
            <w:pPr>
              <w:widowControl/>
              <w:snapToGrid w:val="0"/>
              <w:spacing w:line="240" w:lineRule="exact"/>
              <w:jc w:val="center"/>
              <w:rPr>
                <w:rFonts w:ascii="Times New Roman" w:hAnsi="Times New Roman"/>
                <w:kern w:val="0"/>
                <w:sz w:val="16"/>
                <w:szCs w:val="16"/>
              </w:rPr>
            </w:pPr>
          </w:p>
        </w:tc>
        <w:tc>
          <w:tcPr>
            <w:tcW w:w="390" w:type="dxa"/>
            <w:tcBorders>
              <w:top w:val="nil"/>
              <w:left w:val="nil"/>
              <w:bottom w:val="single" w:color="auto" w:sz="4" w:space="0"/>
              <w:right w:val="single" w:color="auto" w:sz="4" w:space="0"/>
            </w:tcBorders>
            <w:shd w:val="clear" w:color="auto" w:fill="15D6DB"/>
            <w:noWrap/>
            <w:vAlign w:val="center"/>
          </w:tcPr>
          <w:p w14:paraId="65AA4DA7">
            <w:pPr>
              <w:widowControl/>
              <w:snapToGrid w:val="0"/>
              <w:spacing w:line="240" w:lineRule="exact"/>
              <w:jc w:val="center"/>
              <w:rPr>
                <w:rFonts w:ascii="Times New Roman" w:hAnsi="Times New Roman"/>
                <w:kern w:val="0"/>
                <w:sz w:val="16"/>
                <w:szCs w:val="16"/>
              </w:rPr>
            </w:pPr>
          </w:p>
        </w:tc>
        <w:tc>
          <w:tcPr>
            <w:tcW w:w="425" w:type="dxa"/>
            <w:tcBorders>
              <w:top w:val="nil"/>
              <w:left w:val="nil"/>
              <w:bottom w:val="single" w:color="auto" w:sz="4" w:space="0"/>
              <w:right w:val="single" w:color="auto" w:sz="4" w:space="0"/>
            </w:tcBorders>
            <w:shd w:val="clear" w:color="auto" w:fill="FB885F"/>
            <w:noWrap/>
            <w:vAlign w:val="center"/>
          </w:tcPr>
          <w:p w14:paraId="5C597570">
            <w:pPr>
              <w:widowControl/>
              <w:snapToGrid w:val="0"/>
              <w:spacing w:line="240" w:lineRule="exact"/>
              <w:jc w:val="center"/>
              <w:rPr>
                <w:rFonts w:ascii="Times New Roman" w:hAnsi="Times New Roman"/>
                <w:kern w:val="0"/>
                <w:sz w:val="16"/>
                <w:szCs w:val="16"/>
              </w:rPr>
            </w:pPr>
          </w:p>
        </w:tc>
        <w:tc>
          <w:tcPr>
            <w:tcW w:w="425" w:type="dxa"/>
            <w:tcBorders>
              <w:top w:val="nil"/>
              <w:left w:val="nil"/>
              <w:bottom w:val="single" w:color="auto" w:sz="4" w:space="0"/>
              <w:right w:val="single" w:color="auto" w:sz="4" w:space="0"/>
            </w:tcBorders>
            <w:shd w:val="clear" w:color="auto" w:fill="FB885F"/>
            <w:noWrap/>
            <w:vAlign w:val="center"/>
          </w:tcPr>
          <w:p w14:paraId="1ABA3ADD">
            <w:pPr>
              <w:widowControl/>
              <w:snapToGrid w:val="0"/>
              <w:spacing w:line="240" w:lineRule="exact"/>
              <w:jc w:val="center"/>
              <w:rPr>
                <w:rFonts w:ascii="Times New Roman" w:hAnsi="Times New Roman"/>
                <w:kern w:val="0"/>
                <w:sz w:val="16"/>
                <w:szCs w:val="16"/>
              </w:rPr>
            </w:pPr>
          </w:p>
        </w:tc>
        <w:tc>
          <w:tcPr>
            <w:tcW w:w="425" w:type="dxa"/>
            <w:tcBorders>
              <w:top w:val="nil"/>
              <w:left w:val="nil"/>
              <w:bottom w:val="single" w:color="auto" w:sz="4" w:space="0"/>
              <w:right w:val="single" w:color="auto" w:sz="4" w:space="0"/>
            </w:tcBorders>
            <w:shd w:val="clear" w:color="auto" w:fill="FB885F"/>
            <w:noWrap/>
            <w:vAlign w:val="center"/>
          </w:tcPr>
          <w:p w14:paraId="3C76C72C">
            <w:pPr>
              <w:widowControl/>
              <w:snapToGrid w:val="0"/>
              <w:spacing w:line="240" w:lineRule="exact"/>
              <w:jc w:val="center"/>
              <w:rPr>
                <w:rFonts w:ascii="Times New Roman" w:hAnsi="Times New Roman"/>
                <w:kern w:val="0"/>
                <w:sz w:val="16"/>
                <w:szCs w:val="16"/>
              </w:rPr>
            </w:pPr>
          </w:p>
        </w:tc>
        <w:tc>
          <w:tcPr>
            <w:tcW w:w="425" w:type="dxa"/>
            <w:tcBorders>
              <w:top w:val="nil"/>
              <w:left w:val="nil"/>
              <w:bottom w:val="single" w:color="auto" w:sz="4" w:space="0"/>
              <w:right w:val="single" w:color="auto" w:sz="4" w:space="0"/>
            </w:tcBorders>
            <w:shd w:val="clear" w:color="auto" w:fill="FFFF00"/>
            <w:noWrap/>
            <w:vAlign w:val="center"/>
          </w:tcPr>
          <w:p w14:paraId="50812D45">
            <w:pPr>
              <w:widowControl/>
              <w:snapToGrid w:val="0"/>
              <w:spacing w:line="240" w:lineRule="exact"/>
              <w:jc w:val="center"/>
              <w:rPr>
                <w:rFonts w:ascii="Times New Roman" w:hAnsi="Times New Roman"/>
                <w:kern w:val="0"/>
                <w:sz w:val="16"/>
                <w:szCs w:val="16"/>
              </w:rPr>
            </w:pPr>
          </w:p>
        </w:tc>
        <w:tc>
          <w:tcPr>
            <w:tcW w:w="425" w:type="dxa"/>
            <w:tcBorders>
              <w:top w:val="nil"/>
              <w:left w:val="nil"/>
              <w:bottom w:val="single" w:color="auto" w:sz="4" w:space="0"/>
              <w:right w:val="single" w:color="auto" w:sz="4" w:space="0"/>
            </w:tcBorders>
            <w:shd w:val="clear" w:color="auto" w:fill="FFFF00"/>
            <w:noWrap/>
            <w:vAlign w:val="center"/>
          </w:tcPr>
          <w:p w14:paraId="2E0EAE7A">
            <w:pPr>
              <w:widowControl/>
              <w:snapToGrid w:val="0"/>
              <w:spacing w:line="240" w:lineRule="exact"/>
              <w:jc w:val="center"/>
              <w:rPr>
                <w:rFonts w:ascii="Times New Roman" w:hAnsi="Times New Roman"/>
                <w:kern w:val="0"/>
                <w:sz w:val="16"/>
                <w:szCs w:val="16"/>
              </w:rPr>
            </w:pPr>
          </w:p>
        </w:tc>
        <w:tc>
          <w:tcPr>
            <w:tcW w:w="427" w:type="dxa"/>
            <w:tcBorders>
              <w:top w:val="nil"/>
              <w:left w:val="nil"/>
              <w:bottom w:val="single" w:color="auto" w:sz="4" w:space="0"/>
              <w:right w:val="single" w:color="auto" w:sz="4" w:space="0"/>
            </w:tcBorders>
            <w:shd w:val="clear" w:color="auto" w:fill="FFFF00"/>
            <w:noWrap/>
            <w:vAlign w:val="center"/>
          </w:tcPr>
          <w:p w14:paraId="3C1365F8">
            <w:pPr>
              <w:widowControl/>
              <w:snapToGrid w:val="0"/>
              <w:spacing w:line="240" w:lineRule="exact"/>
              <w:jc w:val="center"/>
              <w:rPr>
                <w:rFonts w:ascii="Times New Roman" w:hAnsi="Times New Roman"/>
                <w:kern w:val="0"/>
                <w:sz w:val="16"/>
                <w:szCs w:val="16"/>
              </w:rPr>
            </w:pPr>
          </w:p>
        </w:tc>
        <w:tc>
          <w:tcPr>
            <w:tcW w:w="424" w:type="dxa"/>
            <w:tcBorders>
              <w:top w:val="nil"/>
              <w:left w:val="nil"/>
              <w:bottom w:val="single" w:color="auto" w:sz="4" w:space="0"/>
              <w:right w:val="single" w:color="auto" w:sz="4" w:space="0"/>
            </w:tcBorders>
            <w:shd w:val="clear" w:color="auto" w:fill="FFC000"/>
            <w:noWrap/>
            <w:vAlign w:val="center"/>
          </w:tcPr>
          <w:p w14:paraId="7A03B9C1">
            <w:pPr>
              <w:widowControl/>
              <w:snapToGrid w:val="0"/>
              <w:spacing w:line="240" w:lineRule="exact"/>
              <w:jc w:val="center"/>
              <w:rPr>
                <w:rFonts w:ascii="Times New Roman" w:hAnsi="Times New Roman"/>
                <w:kern w:val="0"/>
                <w:sz w:val="16"/>
                <w:szCs w:val="16"/>
              </w:rPr>
            </w:pPr>
          </w:p>
        </w:tc>
        <w:tc>
          <w:tcPr>
            <w:tcW w:w="426" w:type="dxa"/>
            <w:tcBorders>
              <w:top w:val="nil"/>
              <w:left w:val="nil"/>
              <w:bottom w:val="single" w:color="auto" w:sz="4" w:space="0"/>
              <w:right w:val="single" w:color="auto" w:sz="4" w:space="0"/>
            </w:tcBorders>
            <w:shd w:val="clear" w:color="auto" w:fill="FFC000"/>
            <w:noWrap/>
            <w:vAlign w:val="center"/>
          </w:tcPr>
          <w:p w14:paraId="041436D2">
            <w:pPr>
              <w:widowControl/>
              <w:snapToGrid w:val="0"/>
              <w:spacing w:line="240" w:lineRule="exact"/>
              <w:jc w:val="center"/>
              <w:rPr>
                <w:rFonts w:ascii="Times New Roman" w:hAnsi="Times New Roman"/>
                <w:kern w:val="0"/>
                <w:sz w:val="16"/>
                <w:szCs w:val="16"/>
              </w:rPr>
            </w:pPr>
          </w:p>
        </w:tc>
        <w:tc>
          <w:tcPr>
            <w:tcW w:w="426" w:type="dxa"/>
            <w:tcBorders>
              <w:top w:val="nil"/>
              <w:left w:val="nil"/>
              <w:bottom w:val="single" w:color="auto" w:sz="4" w:space="0"/>
              <w:right w:val="single" w:color="auto" w:sz="4" w:space="0"/>
            </w:tcBorders>
            <w:shd w:val="clear" w:color="auto" w:fill="CCC0D9" w:themeFill="accent4" w:themeFillTint="66"/>
            <w:noWrap/>
            <w:vAlign w:val="center"/>
          </w:tcPr>
          <w:p w14:paraId="711BE45B">
            <w:pPr>
              <w:widowControl/>
              <w:snapToGrid w:val="0"/>
              <w:spacing w:line="240" w:lineRule="exact"/>
              <w:jc w:val="center"/>
              <w:rPr>
                <w:rFonts w:ascii="Times New Roman" w:hAnsi="Times New Roman"/>
                <w:kern w:val="0"/>
                <w:sz w:val="16"/>
                <w:szCs w:val="16"/>
              </w:rPr>
            </w:pPr>
          </w:p>
        </w:tc>
        <w:tc>
          <w:tcPr>
            <w:tcW w:w="426" w:type="dxa"/>
            <w:tcBorders>
              <w:top w:val="nil"/>
              <w:left w:val="nil"/>
              <w:bottom w:val="single" w:color="auto" w:sz="4" w:space="0"/>
              <w:right w:val="single" w:color="auto" w:sz="4" w:space="0"/>
            </w:tcBorders>
            <w:shd w:val="clear" w:color="auto" w:fill="CCC0D9" w:themeFill="accent4" w:themeFillTint="66"/>
            <w:noWrap/>
            <w:vAlign w:val="center"/>
          </w:tcPr>
          <w:p w14:paraId="7D35973B">
            <w:pPr>
              <w:widowControl/>
              <w:snapToGrid w:val="0"/>
              <w:spacing w:line="240" w:lineRule="exact"/>
              <w:jc w:val="center"/>
              <w:rPr>
                <w:rFonts w:ascii="Times New Roman" w:hAnsi="Times New Roman"/>
                <w:kern w:val="0"/>
                <w:sz w:val="16"/>
                <w:szCs w:val="16"/>
              </w:rPr>
            </w:pPr>
          </w:p>
        </w:tc>
        <w:tc>
          <w:tcPr>
            <w:tcW w:w="425" w:type="dxa"/>
            <w:tcBorders>
              <w:top w:val="nil"/>
              <w:left w:val="nil"/>
              <w:bottom w:val="single" w:color="auto" w:sz="4" w:space="0"/>
              <w:right w:val="single" w:color="auto" w:sz="4" w:space="0"/>
            </w:tcBorders>
            <w:shd w:val="clear" w:color="auto" w:fill="C4EF6D"/>
            <w:noWrap/>
            <w:vAlign w:val="center"/>
          </w:tcPr>
          <w:p w14:paraId="3208C35F">
            <w:pPr>
              <w:widowControl/>
              <w:snapToGrid w:val="0"/>
              <w:spacing w:line="240" w:lineRule="exact"/>
              <w:jc w:val="center"/>
              <w:rPr>
                <w:rFonts w:ascii="Times New Roman" w:hAnsi="Times New Roman"/>
                <w:kern w:val="0"/>
                <w:sz w:val="16"/>
                <w:szCs w:val="16"/>
              </w:rPr>
            </w:pPr>
          </w:p>
        </w:tc>
        <w:tc>
          <w:tcPr>
            <w:tcW w:w="425" w:type="dxa"/>
            <w:tcBorders>
              <w:top w:val="nil"/>
              <w:left w:val="nil"/>
              <w:bottom w:val="single" w:color="auto" w:sz="4" w:space="0"/>
              <w:right w:val="single" w:color="auto" w:sz="4" w:space="0"/>
            </w:tcBorders>
            <w:shd w:val="clear" w:color="auto" w:fill="C4EF6D"/>
            <w:noWrap/>
            <w:vAlign w:val="center"/>
          </w:tcPr>
          <w:p w14:paraId="15C4FADF">
            <w:pPr>
              <w:widowControl/>
              <w:snapToGrid w:val="0"/>
              <w:spacing w:line="240" w:lineRule="exact"/>
              <w:jc w:val="center"/>
              <w:rPr>
                <w:rFonts w:ascii="Times New Roman" w:hAnsi="Times New Roman"/>
                <w:kern w:val="0"/>
                <w:sz w:val="16"/>
                <w:szCs w:val="16"/>
              </w:rPr>
            </w:pPr>
          </w:p>
        </w:tc>
        <w:tc>
          <w:tcPr>
            <w:tcW w:w="496" w:type="dxa"/>
            <w:tcBorders>
              <w:top w:val="nil"/>
              <w:left w:val="nil"/>
              <w:bottom w:val="single" w:color="auto" w:sz="4" w:space="0"/>
              <w:right w:val="single" w:color="auto" w:sz="4" w:space="0"/>
            </w:tcBorders>
            <w:shd w:val="clear" w:color="auto" w:fill="FF9A8F"/>
            <w:noWrap/>
            <w:vAlign w:val="center"/>
          </w:tcPr>
          <w:p w14:paraId="5E3E9667">
            <w:pPr>
              <w:widowControl/>
              <w:snapToGrid w:val="0"/>
              <w:spacing w:line="240" w:lineRule="exact"/>
              <w:jc w:val="center"/>
              <w:rPr>
                <w:rFonts w:ascii="Times New Roman" w:hAnsi="Times New Roman"/>
                <w:kern w:val="0"/>
                <w:sz w:val="16"/>
                <w:szCs w:val="16"/>
              </w:rPr>
            </w:pPr>
          </w:p>
        </w:tc>
        <w:tc>
          <w:tcPr>
            <w:tcW w:w="496" w:type="dxa"/>
            <w:tcBorders>
              <w:top w:val="nil"/>
              <w:left w:val="nil"/>
              <w:bottom w:val="single" w:color="auto" w:sz="4" w:space="0"/>
              <w:right w:val="single" w:color="auto" w:sz="4" w:space="0"/>
            </w:tcBorders>
            <w:shd w:val="clear" w:color="auto" w:fill="FF9A8F"/>
            <w:noWrap/>
            <w:vAlign w:val="center"/>
          </w:tcPr>
          <w:p w14:paraId="57B77B67">
            <w:pPr>
              <w:widowControl/>
              <w:snapToGrid w:val="0"/>
              <w:spacing w:line="240" w:lineRule="exact"/>
              <w:jc w:val="center"/>
              <w:rPr>
                <w:rFonts w:ascii="Times New Roman" w:hAnsi="Times New Roman"/>
                <w:kern w:val="0"/>
                <w:sz w:val="16"/>
                <w:szCs w:val="16"/>
              </w:rPr>
            </w:pPr>
            <w:r>
              <w:rPr>
                <w:rFonts w:ascii="Times New Roman" w:hAnsi="Times New Roman"/>
                <w:sz w:val="16"/>
                <w:szCs w:val="16"/>
              </w:rPr>
              <w:t>M</w:t>
            </w:r>
          </w:p>
        </w:tc>
        <w:tc>
          <w:tcPr>
            <w:tcW w:w="450" w:type="dxa"/>
            <w:tcBorders>
              <w:top w:val="nil"/>
              <w:left w:val="nil"/>
              <w:bottom w:val="single" w:color="auto" w:sz="4" w:space="0"/>
              <w:right w:val="single" w:color="auto" w:sz="4" w:space="0"/>
            </w:tcBorders>
            <w:shd w:val="clear" w:color="auto" w:fill="65F970"/>
            <w:noWrap/>
            <w:vAlign w:val="center"/>
          </w:tcPr>
          <w:p w14:paraId="0E78E7FD">
            <w:pPr>
              <w:widowControl/>
              <w:snapToGrid w:val="0"/>
              <w:spacing w:line="240" w:lineRule="exact"/>
              <w:jc w:val="center"/>
              <w:rPr>
                <w:rFonts w:ascii="Times New Roman" w:hAnsi="Times New Roman"/>
                <w:kern w:val="0"/>
                <w:sz w:val="16"/>
                <w:szCs w:val="16"/>
              </w:rPr>
            </w:pPr>
          </w:p>
        </w:tc>
        <w:tc>
          <w:tcPr>
            <w:tcW w:w="451" w:type="dxa"/>
            <w:tcBorders>
              <w:top w:val="nil"/>
              <w:left w:val="nil"/>
              <w:bottom w:val="single" w:color="auto" w:sz="4" w:space="0"/>
              <w:right w:val="single" w:color="auto" w:sz="4" w:space="0"/>
            </w:tcBorders>
            <w:shd w:val="clear" w:color="auto" w:fill="65F970"/>
            <w:noWrap/>
            <w:vAlign w:val="center"/>
          </w:tcPr>
          <w:p w14:paraId="3E8528F4">
            <w:pPr>
              <w:widowControl/>
              <w:snapToGrid w:val="0"/>
              <w:spacing w:line="240" w:lineRule="exact"/>
              <w:jc w:val="center"/>
              <w:rPr>
                <w:rFonts w:ascii="Times New Roman" w:hAnsi="Times New Roman"/>
                <w:kern w:val="0"/>
                <w:sz w:val="16"/>
                <w:szCs w:val="16"/>
              </w:rPr>
            </w:pPr>
          </w:p>
        </w:tc>
        <w:tc>
          <w:tcPr>
            <w:tcW w:w="444" w:type="dxa"/>
            <w:tcBorders>
              <w:top w:val="nil"/>
              <w:left w:val="nil"/>
              <w:bottom w:val="single" w:color="auto" w:sz="4" w:space="0"/>
              <w:right w:val="single" w:color="auto" w:sz="4" w:space="0"/>
            </w:tcBorders>
            <w:shd w:val="clear" w:color="auto" w:fill="B58EFA"/>
            <w:noWrap/>
            <w:vAlign w:val="center"/>
          </w:tcPr>
          <w:p w14:paraId="273894B5">
            <w:pPr>
              <w:widowControl/>
              <w:snapToGrid w:val="0"/>
              <w:spacing w:line="240" w:lineRule="exact"/>
              <w:jc w:val="center"/>
              <w:rPr>
                <w:rFonts w:ascii="Times New Roman" w:hAnsi="Times New Roman"/>
                <w:kern w:val="0"/>
                <w:sz w:val="16"/>
                <w:szCs w:val="16"/>
              </w:rPr>
            </w:pPr>
          </w:p>
        </w:tc>
        <w:tc>
          <w:tcPr>
            <w:tcW w:w="444" w:type="dxa"/>
            <w:tcBorders>
              <w:top w:val="nil"/>
              <w:left w:val="nil"/>
              <w:bottom w:val="single" w:color="auto" w:sz="4" w:space="0"/>
              <w:right w:val="single" w:color="auto" w:sz="4" w:space="0"/>
            </w:tcBorders>
            <w:shd w:val="clear" w:color="auto" w:fill="B58EFA"/>
            <w:noWrap/>
            <w:vAlign w:val="center"/>
          </w:tcPr>
          <w:p w14:paraId="253503CD">
            <w:pPr>
              <w:widowControl/>
              <w:snapToGrid w:val="0"/>
              <w:spacing w:line="240" w:lineRule="exact"/>
              <w:jc w:val="center"/>
              <w:rPr>
                <w:rFonts w:ascii="Times New Roman" w:hAnsi="Times New Roman"/>
                <w:kern w:val="0"/>
                <w:sz w:val="16"/>
                <w:szCs w:val="16"/>
              </w:rPr>
            </w:pPr>
          </w:p>
        </w:tc>
      </w:tr>
      <w:tr w14:paraId="4407DAF6">
        <w:tblPrEx>
          <w:tblCellMar>
            <w:top w:w="0" w:type="dxa"/>
            <w:left w:w="108" w:type="dxa"/>
            <w:bottom w:w="0" w:type="dxa"/>
            <w:right w:w="108" w:type="dxa"/>
          </w:tblCellMar>
        </w:tblPrEx>
        <w:trPr>
          <w:trHeight w:val="240" w:hRule="atLeast"/>
          <w:tblHeader/>
          <w:jc w:val="center"/>
        </w:trPr>
        <w:tc>
          <w:tcPr>
            <w:tcW w:w="1980" w:type="dxa"/>
            <w:tcBorders>
              <w:top w:val="nil"/>
              <w:left w:val="single" w:color="auto" w:sz="4" w:space="0"/>
              <w:bottom w:val="single" w:color="auto" w:sz="4" w:space="0"/>
              <w:right w:val="single" w:color="auto" w:sz="4" w:space="0"/>
            </w:tcBorders>
            <w:shd w:val="clear" w:color="auto" w:fill="auto"/>
          </w:tcPr>
          <w:p w14:paraId="7EBB7411">
            <w:pPr>
              <w:widowControl/>
              <w:snapToGrid w:val="0"/>
              <w:spacing w:line="240" w:lineRule="exact"/>
              <w:jc w:val="left"/>
              <w:rPr>
                <w:rFonts w:ascii="Times New Roman" w:hAnsi="Times New Roman"/>
                <w:color w:val="000000"/>
                <w:kern w:val="0"/>
                <w:sz w:val="16"/>
                <w:szCs w:val="16"/>
              </w:rPr>
            </w:pPr>
            <w:r>
              <w:rPr>
                <w:rFonts w:ascii="Times New Roman" w:hAnsi="Times New Roman"/>
                <w:color w:val="000000"/>
                <w:kern w:val="0"/>
                <w:sz w:val="16"/>
                <w:szCs w:val="16"/>
              </w:rPr>
              <w:t>无线与移动通信实验</w:t>
            </w:r>
          </w:p>
        </w:tc>
        <w:tc>
          <w:tcPr>
            <w:tcW w:w="380" w:type="dxa"/>
            <w:tcBorders>
              <w:top w:val="nil"/>
              <w:left w:val="nil"/>
              <w:bottom w:val="single" w:color="auto" w:sz="4" w:space="0"/>
              <w:right w:val="single" w:color="auto" w:sz="4" w:space="0"/>
            </w:tcBorders>
            <w:shd w:val="clear" w:color="auto" w:fill="EE7EE1"/>
            <w:noWrap/>
            <w:vAlign w:val="center"/>
          </w:tcPr>
          <w:p w14:paraId="22773E95">
            <w:pPr>
              <w:widowControl/>
              <w:snapToGrid w:val="0"/>
              <w:spacing w:line="240" w:lineRule="exact"/>
              <w:jc w:val="center"/>
              <w:rPr>
                <w:rFonts w:ascii="Times New Roman" w:hAnsi="Times New Roman"/>
                <w:kern w:val="0"/>
                <w:sz w:val="16"/>
                <w:szCs w:val="16"/>
              </w:rPr>
            </w:pPr>
          </w:p>
        </w:tc>
        <w:tc>
          <w:tcPr>
            <w:tcW w:w="395" w:type="dxa"/>
            <w:tcBorders>
              <w:top w:val="nil"/>
              <w:left w:val="nil"/>
              <w:bottom w:val="single" w:color="auto" w:sz="4" w:space="0"/>
              <w:right w:val="single" w:color="auto" w:sz="4" w:space="0"/>
            </w:tcBorders>
            <w:shd w:val="clear" w:color="auto" w:fill="EE7EE1"/>
            <w:noWrap/>
            <w:vAlign w:val="center"/>
          </w:tcPr>
          <w:p w14:paraId="6624D116">
            <w:pPr>
              <w:widowControl/>
              <w:snapToGrid w:val="0"/>
              <w:spacing w:line="240" w:lineRule="exact"/>
              <w:jc w:val="center"/>
              <w:rPr>
                <w:rFonts w:ascii="Times New Roman" w:hAnsi="Times New Roman"/>
                <w:kern w:val="0"/>
                <w:sz w:val="16"/>
                <w:szCs w:val="16"/>
              </w:rPr>
            </w:pPr>
          </w:p>
        </w:tc>
        <w:tc>
          <w:tcPr>
            <w:tcW w:w="395" w:type="dxa"/>
            <w:tcBorders>
              <w:top w:val="nil"/>
              <w:left w:val="nil"/>
              <w:bottom w:val="single" w:color="auto" w:sz="4" w:space="0"/>
              <w:right w:val="single" w:color="auto" w:sz="4" w:space="0"/>
            </w:tcBorders>
            <w:shd w:val="clear" w:color="auto" w:fill="EE7EE1"/>
            <w:noWrap/>
            <w:vAlign w:val="center"/>
          </w:tcPr>
          <w:p w14:paraId="0FE51934">
            <w:pPr>
              <w:widowControl/>
              <w:snapToGrid w:val="0"/>
              <w:spacing w:line="240" w:lineRule="exact"/>
              <w:jc w:val="center"/>
              <w:rPr>
                <w:rFonts w:ascii="Times New Roman" w:hAnsi="Times New Roman"/>
                <w:kern w:val="0"/>
                <w:sz w:val="16"/>
                <w:szCs w:val="16"/>
              </w:rPr>
            </w:pPr>
          </w:p>
        </w:tc>
        <w:tc>
          <w:tcPr>
            <w:tcW w:w="396" w:type="dxa"/>
            <w:tcBorders>
              <w:top w:val="nil"/>
              <w:left w:val="nil"/>
              <w:bottom w:val="single" w:color="auto" w:sz="4" w:space="0"/>
              <w:right w:val="single" w:color="auto" w:sz="4" w:space="0"/>
            </w:tcBorders>
            <w:shd w:val="clear" w:color="auto" w:fill="EE7EE1"/>
            <w:noWrap/>
            <w:vAlign w:val="center"/>
          </w:tcPr>
          <w:p w14:paraId="0217D603">
            <w:pPr>
              <w:widowControl/>
              <w:snapToGrid w:val="0"/>
              <w:spacing w:line="240" w:lineRule="exact"/>
              <w:jc w:val="center"/>
              <w:rPr>
                <w:rFonts w:ascii="Times New Roman" w:hAnsi="Times New Roman"/>
                <w:kern w:val="0"/>
                <w:sz w:val="16"/>
                <w:szCs w:val="16"/>
              </w:rPr>
            </w:pPr>
          </w:p>
        </w:tc>
        <w:tc>
          <w:tcPr>
            <w:tcW w:w="426" w:type="dxa"/>
            <w:tcBorders>
              <w:top w:val="nil"/>
              <w:left w:val="nil"/>
              <w:bottom w:val="single" w:color="auto" w:sz="4" w:space="0"/>
              <w:right w:val="single" w:color="auto" w:sz="4" w:space="0"/>
            </w:tcBorders>
            <w:shd w:val="clear" w:color="auto" w:fill="D99594" w:themeFill="accent2" w:themeFillTint="99"/>
            <w:noWrap/>
            <w:vAlign w:val="center"/>
          </w:tcPr>
          <w:p w14:paraId="62947B74">
            <w:pPr>
              <w:widowControl/>
              <w:snapToGrid w:val="0"/>
              <w:spacing w:line="240" w:lineRule="exact"/>
              <w:jc w:val="center"/>
              <w:rPr>
                <w:rFonts w:ascii="Times New Roman" w:hAnsi="Times New Roman"/>
                <w:kern w:val="0"/>
                <w:sz w:val="16"/>
                <w:szCs w:val="16"/>
              </w:rPr>
            </w:pPr>
          </w:p>
        </w:tc>
        <w:tc>
          <w:tcPr>
            <w:tcW w:w="426" w:type="dxa"/>
            <w:tcBorders>
              <w:top w:val="nil"/>
              <w:left w:val="nil"/>
              <w:bottom w:val="single" w:color="auto" w:sz="4" w:space="0"/>
              <w:right w:val="single" w:color="auto" w:sz="4" w:space="0"/>
            </w:tcBorders>
            <w:shd w:val="clear" w:color="auto" w:fill="D99594" w:themeFill="accent2" w:themeFillTint="99"/>
            <w:noWrap/>
            <w:vAlign w:val="center"/>
          </w:tcPr>
          <w:p w14:paraId="36D2CD68">
            <w:pPr>
              <w:widowControl/>
              <w:snapToGrid w:val="0"/>
              <w:spacing w:line="240" w:lineRule="exact"/>
              <w:jc w:val="center"/>
              <w:rPr>
                <w:rFonts w:ascii="Times New Roman" w:hAnsi="Times New Roman"/>
                <w:kern w:val="0"/>
                <w:sz w:val="16"/>
                <w:szCs w:val="16"/>
              </w:rPr>
            </w:pPr>
          </w:p>
        </w:tc>
        <w:tc>
          <w:tcPr>
            <w:tcW w:w="426" w:type="dxa"/>
            <w:tcBorders>
              <w:top w:val="nil"/>
              <w:left w:val="nil"/>
              <w:bottom w:val="single" w:color="auto" w:sz="4" w:space="0"/>
              <w:right w:val="single" w:color="auto" w:sz="4" w:space="0"/>
            </w:tcBorders>
            <w:shd w:val="clear" w:color="auto" w:fill="D99594" w:themeFill="accent2" w:themeFillTint="99"/>
            <w:noWrap/>
            <w:vAlign w:val="center"/>
          </w:tcPr>
          <w:p w14:paraId="7CDC0379">
            <w:pPr>
              <w:widowControl/>
              <w:snapToGrid w:val="0"/>
              <w:spacing w:line="240" w:lineRule="exact"/>
              <w:jc w:val="center"/>
              <w:rPr>
                <w:rFonts w:ascii="Times New Roman" w:hAnsi="Times New Roman"/>
                <w:kern w:val="0"/>
                <w:sz w:val="16"/>
                <w:szCs w:val="16"/>
              </w:rPr>
            </w:pPr>
          </w:p>
        </w:tc>
        <w:tc>
          <w:tcPr>
            <w:tcW w:w="390" w:type="dxa"/>
            <w:tcBorders>
              <w:top w:val="nil"/>
              <w:left w:val="nil"/>
              <w:bottom w:val="single" w:color="auto" w:sz="4" w:space="0"/>
              <w:right w:val="single" w:color="auto" w:sz="4" w:space="0"/>
            </w:tcBorders>
            <w:shd w:val="clear" w:color="auto" w:fill="15D6DB"/>
            <w:noWrap/>
            <w:vAlign w:val="center"/>
          </w:tcPr>
          <w:p w14:paraId="611457DA">
            <w:pPr>
              <w:widowControl/>
              <w:snapToGrid w:val="0"/>
              <w:spacing w:line="240" w:lineRule="exact"/>
              <w:jc w:val="center"/>
              <w:rPr>
                <w:rFonts w:ascii="Times New Roman" w:hAnsi="Times New Roman"/>
                <w:kern w:val="0"/>
                <w:sz w:val="16"/>
                <w:szCs w:val="16"/>
              </w:rPr>
            </w:pPr>
          </w:p>
        </w:tc>
        <w:tc>
          <w:tcPr>
            <w:tcW w:w="390" w:type="dxa"/>
            <w:tcBorders>
              <w:top w:val="nil"/>
              <w:left w:val="nil"/>
              <w:bottom w:val="single" w:color="auto" w:sz="4" w:space="0"/>
              <w:right w:val="single" w:color="auto" w:sz="4" w:space="0"/>
            </w:tcBorders>
            <w:shd w:val="clear" w:color="auto" w:fill="15D6DB"/>
            <w:noWrap/>
            <w:vAlign w:val="center"/>
          </w:tcPr>
          <w:p w14:paraId="74E1732D">
            <w:pPr>
              <w:widowControl/>
              <w:snapToGrid w:val="0"/>
              <w:spacing w:line="240" w:lineRule="exact"/>
              <w:jc w:val="center"/>
              <w:rPr>
                <w:rFonts w:ascii="Times New Roman" w:hAnsi="Times New Roman"/>
                <w:kern w:val="0"/>
                <w:sz w:val="16"/>
                <w:szCs w:val="16"/>
              </w:rPr>
            </w:pPr>
          </w:p>
        </w:tc>
        <w:tc>
          <w:tcPr>
            <w:tcW w:w="390" w:type="dxa"/>
            <w:tcBorders>
              <w:top w:val="nil"/>
              <w:left w:val="nil"/>
              <w:bottom w:val="single" w:color="auto" w:sz="4" w:space="0"/>
              <w:right w:val="single" w:color="auto" w:sz="4" w:space="0"/>
            </w:tcBorders>
            <w:shd w:val="clear" w:color="auto" w:fill="15D6DB"/>
            <w:noWrap/>
            <w:vAlign w:val="center"/>
          </w:tcPr>
          <w:p w14:paraId="1676DE88">
            <w:pPr>
              <w:widowControl/>
              <w:snapToGrid w:val="0"/>
              <w:spacing w:line="240" w:lineRule="exact"/>
              <w:jc w:val="center"/>
              <w:rPr>
                <w:rFonts w:ascii="Times New Roman" w:hAnsi="Times New Roman"/>
                <w:spacing w:val="-12"/>
                <w:kern w:val="0"/>
                <w:sz w:val="16"/>
                <w:szCs w:val="16"/>
              </w:rPr>
            </w:pPr>
            <w:r>
              <w:rPr>
                <w:rFonts w:ascii="Times New Roman" w:hAnsi="Times New Roman"/>
                <w:spacing w:val="-12"/>
                <w:kern w:val="0"/>
                <w:sz w:val="16"/>
                <w:szCs w:val="16"/>
              </w:rPr>
              <w:t>H</w:t>
            </w:r>
          </w:p>
        </w:tc>
        <w:tc>
          <w:tcPr>
            <w:tcW w:w="390" w:type="dxa"/>
            <w:tcBorders>
              <w:top w:val="nil"/>
              <w:left w:val="nil"/>
              <w:bottom w:val="single" w:color="auto" w:sz="4" w:space="0"/>
              <w:right w:val="single" w:color="auto" w:sz="4" w:space="0"/>
            </w:tcBorders>
            <w:shd w:val="clear" w:color="auto" w:fill="15D6DB"/>
            <w:noWrap/>
            <w:vAlign w:val="center"/>
          </w:tcPr>
          <w:p w14:paraId="704EB1F9">
            <w:pPr>
              <w:widowControl/>
              <w:snapToGrid w:val="0"/>
              <w:spacing w:line="240" w:lineRule="exact"/>
              <w:jc w:val="center"/>
              <w:rPr>
                <w:rFonts w:ascii="Times New Roman" w:hAnsi="Times New Roman"/>
                <w:kern w:val="0"/>
                <w:sz w:val="16"/>
                <w:szCs w:val="16"/>
              </w:rPr>
            </w:pPr>
          </w:p>
        </w:tc>
        <w:tc>
          <w:tcPr>
            <w:tcW w:w="425" w:type="dxa"/>
            <w:tcBorders>
              <w:top w:val="nil"/>
              <w:left w:val="nil"/>
              <w:bottom w:val="single" w:color="auto" w:sz="4" w:space="0"/>
              <w:right w:val="single" w:color="auto" w:sz="4" w:space="0"/>
            </w:tcBorders>
            <w:shd w:val="clear" w:color="auto" w:fill="FB885F"/>
            <w:noWrap/>
            <w:vAlign w:val="center"/>
          </w:tcPr>
          <w:p w14:paraId="6A648075">
            <w:pPr>
              <w:widowControl/>
              <w:snapToGrid w:val="0"/>
              <w:spacing w:line="240" w:lineRule="exact"/>
              <w:jc w:val="center"/>
              <w:rPr>
                <w:rFonts w:ascii="Times New Roman" w:hAnsi="Times New Roman"/>
                <w:kern w:val="0"/>
                <w:sz w:val="16"/>
                <w:szCs w:val="16"/>
              </w:rPr>
            </w:pPr>
          </w:p>
        </w:tc>
        <w:tc>
          <w:tcPr>
            <w:tcW w:w="425" w:type="dxa"/>
            <w:tcBorders>
              <w:top w:val="nil"/>
              <w:left w:val="nil"/>
              <w:bottom w:val="single" w:color="auto" w:sz="4" w:space="0"/>
              <w:right w:val="single" w:color="auto" w:sz="4" w:space="0"/>
            </w:tcBorders>
            <w:shd w:val="clear" w:color="auto" w:fill="FB885F"/>
            <w:noWrap/>
            <w:vAlign w:val="center"/>
          </w:tcPr>
          <w:p w14:paraId="58CB9FA9">
            <w:pPr>
              <w:widowControl/>
              <w:snapToGrid w:val="0"/>
              <w:spacing w:line="240" w:lineRule="exact"/>
              <w:jc w:val="center"/>
              <w:rPr>
                <w:rFonts w:ascii="Times New Roman" w:hAnsi="Times New Roman"/>
                <w:kern w:val="0"/>
                <w:sz w:val="16"/>
                <w:szCs w:val="16"/>
              </w:rPr>
            </w:pPr>
            <w:r>
              <w:rPr>
                <w:rFonts w:ascii="Times New Roman" w:hAnsi="Times New Roman"/>
                <w:sz w:val="16"/>
                <w:szCs w:val="16"/>
              </w:rPr>
              <w:t>M</w:t>
            </w:r>
          </w:p>
        </w:tc>
        <w:tc>
          <w:tcPr>
            <w:tcW w:w="425" w:type="dxa"/>
            <w:tcBorders>
              <w:top w:val="nil"/>
              <w:left w:val="nil"/>
              <w:bottom w:val="single" w:color="auto" w:sz="4" w:space="0"/>
              <w:right w:val="single" w:color="auto" w:sz="4" w:space="0"/>
            </w:tcBorders>
            <w:shd w:val="clear" w:color="auto" w:fill="FB885F"/>
            <w:noWrap/>
            <w:vAlign w:val="center"/>
          </w:tcPr>
          <w:p w14:paraId="6B7E69B8">
            <w:pPr>
              <w:widowControl/>
              <w:snapToGrid w:val="0"/>
              <w:spacing w:line="240" w:lineRule="exact"/>
              <w:jc w:val="center"/>
              <w:rPr>
                <w:rFonts w:ascii="Times New Roman" w:hAnsi="Times New Roman"/>
                <w:kern w:val="0"/>
                <w:sz w:val="16"/>
                <w:szCs w:val="16"/>
              </w:rPr>
            </w:pPr>
          </w:p>
        </w:tc>
        <w:tc>
          <w:tcPr>
            <w:tcW w:w="425" w:type="dxa"/>
            <w:tcBorders>
              <w:top w:val="nil"/>
              <w:left w:val="nil"/>
              <w:bottom w:val="single" w:color="auto" w:sz="4" w:space="0"/>
              <w:right w:val="single" w:color="auto" w:sz="4" w:space="0"/>
            </w:tcBorders>
            <w:shd w:val="clear" w:color="auto" w:fill="FFFF00"/>
            <w:noWrap/>
            <w:vAlign w:val="center"/>
          </w:tcPr>
          <w:p w14:paraId="368FCAE6">
            <w:pPr>
              <w:widowControl/>
              <w:snapToGrid w:val="0"/>
              <w:spacing w:line="240" w:lineRule="exact"/>
              <w:jc w:val="center"/>
              <w:rPr>
                <w:rFonts w:ascii="Times New Roman" w:hAnsi="Times New Roman"/>
                <w:kern w:val="0"/>
                <w:sz w:val="16"/>
                <w:szCs w:val="16"/>
              </w:rPr>
            </w:pPr>
          </w:p>
        </w:tc>
        <w:tc>
          <w:tcPr>
            <w:tcW w:w="425" w:type="dxa"/>
            <w:tcBorders>
              <w:top w:val="nil"/>
              <w:left w:val="nil"/>
              <w:bottom w:val="single" w:color="auto" w:sz="4" w:space="0"/>
              <w:right w:val="single" w:color="auto" w:sz="4" w:space="0"/>
            </w:tcBorders>
            <w:shd w:val="clear" w:color="auto" w:fill="FFFF00"/>
            <w:noWrap/>
            <w:vAlign w:val="center"/>
          </w:tcPr>
          <w:p w14:paraId="5CCEAFB2">
            <w:pPr>
              <w:widowControl/>
              <w:snapToGrid w:val="0"/>
              <w:spacing w:line="240" w:lineRule="exact"/>
              <w:jc w:val="center"/>
              <w:rPr>
                <w:rFonts w:ascii="Times New Roman" w:hAnsi="Times New Roman"/>
                <w:kern w:val="0"/>
                <w:sz w:val="16"/>
                <w:szCs w:val="16"/>
              </w:rPr>
            </w:pPr>
          </w:p>
        </w:tc>
        <w:tc>
          <w:tcPr>
            <w:tcW w:w="427" w:type="dxa"/>
            <w:tcBorders>
              <w:top w:val="nil"/>
              <w:left w:val="nil"/>
              <w:bottom w:val="single" w:color="auto" w:sz="4" w:space="0"/>
              <w:right w:val="single" w:color="auto" w:sz="4" w:space="0"/>
            </w:tcBorders>
            <w:shd w:val="clear" w:color="auto" w:fill="FFFF00"/>
            <w:noWrap/>
            <w:vAlign w:val="center"/>
          </w:tcPr>
          <w:p w14:paraId="728C1E65">
            <w:pPr>
              <w:widowControl/>
              <w:snapToGrid w:val="0"/>
              <w:spacing w:line="240" w:lineRule="exact"/>
              <w:jc w:val="center"/>
              <w:rPr>
                <w:rFonts w:ascii="Times New Roman" w:hAnsi="Times New Roman"/>
                <w:spacing w:val="-12"/>
                <w:kern w:val="0"/>
                <w:sz w:val="16"/>
                <w:szCs w:val="16"/>
              </w:rPr>
            </w:pPr>
            <w:r>
              <w:rPr>
                <w:rFonts w:ascii="Times New Roman" w:hAnsi="Times New Roman"/>
                <w:spacing w:val="-12"/>
                <w:kern w:val="0"/>
                <w:sz w:val="16"/>
                <w:szCs w:val="16"/>
              </w:rPr>
              <w:t>H</w:t>
            </w:r>
          </w:p>
        </w:tc>
        <w:tc>
          <w:tcPr>
            <w:tcW w:w="424" w:type="dxa"/>
            <w:tcBorders>
              <w:top w:val="nil"/>
              <w:left w:val="nil"/>
              <w:bottom w:val="single" w:color="auto" w:sz="4" w:space="0"/>
              <w:right w:val="single" w:color="auto" w:sz="4" w:space="0"/>
            </w:tcBorders>
            <w:shd w:val="clear" w:color="auto" w:fill="FFC000"/>
            <w:noWrap/>
            <w:vAlign w:val="center"/>
          </w:tcPr>
          <w:p w14:paraId="3FBAF256">
            <w:pPr>
              <w:widowControl/>
              <w:snapToGrid w:val="0"/>
              <w:spacing w:line="240" w:lineRule="exact"/>
              <w:jc w:val="center"/>
              <w:rPr>
                <w:rFonts w:ascii="Times New Roman" w:hAnsi="Times New Roman"/>
                <w:spacing w:val="-12"/>
                <w:kern w:val="0"/>
                <w:sz w:val="16"/>
                <w:szCs w:val="16"/>
              </w:rPr>
            </w:pPr>
          </w:p>
        </w:tc>
        <w:tc>
          <w:tcPr>
            <w:tcW w:w="426" w:type="dxa"/>
            <w:tcBorders>
              <w:top w:val="nil"/>
              <w:left w:val="nil"/>
              <w:bottom w:val="single" w:color="auto" w:sz="4" w:space="0"/>
              <w:right w:val="single" w:color="auto" w:sz="4" w:space="0"/>
            </w:tcBorders>
            <w:shd w:val="clear" w:color="auto" w:fill="FFC000"/>
            <w:noWrap/>
            <w:vAlign w:val="center"/>
          </w:tcPr>
          <w:p w14:paraId="75BC3C7C">
            <w:pPr>
              <w:widowControl/>
              <w:snapToGrid w:val="0"/>
              <w:spacing w:line="240" w:lineRule="exact"/>
              <w:jc w:val="center"/>
              <w:rPr>
                <w:rFonts w:ascii="Times New Roman" w:hAnsi="Times New Roman"/>
                <w:kern w:val="0"/>
                <w:sz w:val="16"/>
                <w:szCs w:val="16"/>
              </w:rPr>
            </w:pPr>
          </w:p>
        </w:tc>
        <w:tc>
          <w:tcPr>
            <w:tcW w:w="426" w:type="dxa"/>
            <w:tcBorders>
              <w:top w:val="nil"/>
              <w:left w:val="nil"/>
              <w:bottom w:val="single" w:color="auto" w:sz="4" w:space="0"/>
              <w:right w:val="single" w:color="auto" w:sz="4" w:space="0"/>
            </w:tcBorders>
            <w:shd w:val="clear" w:color="auto" w:fill="CCC0D9" w:themeFill="accent4" w:themeFillTint="66"/>
            <w:noWrap/>
            <w:vAlign w:val="center"/>
          </w:tcPr>
          <w:p w14:paraId="2614231F">
            <w:pPr>
              <w:widowControl/>
              <w:snapToGrid w:val="0"/>
              <w:spacing w:line="240" w:lineRule="exact"/>
              <w:jc w:val="center"/>
              <w:rPr>
                <w:rFonts w:ascii="Times New Roman" w:hAnsi="Times New Roman"/>
                <w:kern w:val="0"/>
                <w:sz w:val="16"/>
                <w:szCs w:val="16"/>
              </w:rPr>
            </w:pPr>
          </w:p>
        </w:tc>
        <w:tc>
          <w:tcPr>
            <w:tcW w:w="426" w:type="dxa"/>
            <w:tcBorders>
              <w:top w:val="nil"/>
              <w:left w:val="nil"/>
              <w:bottom w:val="single" w:color="auto" w:sz="4" w:space="0"/>
              <w:right w:val="single" w:color="auto" w:sz="4" w:space="0"/>
            </w:tcBorders>
            <w:shd w:val="clear" w:color="auto" w:fill="CCC0D9" w:themeFill="accent4" w:themeFillTint="66"/>
            <w:noWrap/>
            <w:vAlign w:val="center"/>
          </w:tcPr>
          <w:p w14:paraId="58522C91">
            <w:pPr>
              <w:widowControl/>
              <w:snapToGrid w:val="0"/>
              <w:spacing w:line="240" w:lineRule="exact"/>
              <w:jc w:val="center"/>
              <w:rPr>
                <w:rFonts w:ascii="Times New Roman" w:hAnsi="Times New Roman"/>
                <w:kern w:val="0"/>
                <w:sz w:val="16"/>
                <w:szCs w:val="16"/>
              </w:rPr>
            </w:pPr>
          </w:p>
        </w:tc>
        <w:tc>
          <w:tcPr>
            <w:tcW w:w="425" w:type="dxa"/>
            <w:tcBorders>
              <w:top w:val="nil"/>
              <w:left w:val="nil"/>
              <w:bottom w:val="single" w:color="auto" w:sz="4" w:space="0"/>
              <w:right w:val="single" w:color="auto" w:sz="4" w:space="0"/>
            </w:tcBorders>
            <w:shd w:val="clear" w:color="auto" w:fill="C4EF6D"/>
            <w:noWrap/>
            <w:vAlign w:val="center"/>
          </w:tcPr>
          <w:p w14:paraId="7E870DD1">
            <w:pPr>
              <w:widowControl/>
              <w:snapToGrid w:val="0"/>
              <w:spacing w:line="240" w:lineRule="exact"/>
              <w:jc w:val="center"/>
              <w:rPr>
                <w:rFonts w:ascii="Times New Roman" w:hAnsi="Times New Roman"/>
                <w:kern w:val="0"/>
                <w:sz w:val="16"/>
                <w:szCs w:val="16"/>
              </w:rPr>
            </w:pPr>
          </w:p>
        </w:tc>
        <w:tc>
          <w:tcPr>
            <w:tcW w:w="425" w:type="dxa"/>
            <w:tcBorders>
              <w:top w:val="nil"/>
              <w:left w:val="nil"/>
              <w:bottom w:val="single" w:color="auto" w:sz="4" w:space="0"/>
              <w:right w:val="single" w:color="auto" w:sz="4" w:space="0"/>
            </w:tcBorders>
            <w:shd w:val="clear" w:color="auto" w:fill="C4EF6D"/>
            <w:noWrap/>
            <w:vAlign w:val="center"/>
          </w:tcPr>
          <w:p w14:paraId="7B02780E">
            <w:pPr>
              <w:widowControl/>
              <w:snapToGrid w:val="0"/>
              <w:spacing w:line="240" w:lineRule="exact"/>
              <w:jc w:val="center"/>
              <w:rPr>
                <w:rFonts w:ascii="Times New Roman" w:hAnsi="Times New Roman"/>
                <w:kern w:val="0"/>
                <w:sz w:val="16"/>
                <w:szCs w:val="16"/>
              </w:rPr>
            </w:pPr>
          </w:p>
        </w:tc>
        <w:tc>
          <w:tcPr>
            <w:tcW w:w="496" w:type="dxa"/>
            <w:tcBorders>
              <w:top w:val="nil"/>
              <w:left w:val="nil"/>
              <w:bottom w:val="single" w:color="auto" w:sz="4" w:space="0"/>
              <w:right w:val="single" w:color="auto" w:sz="4" w:space="0"/>
            </w:tcBorders>
            <w:shd w:val="clear" w:color="auto" w:fill="FF9A8F"/>
            <w:noWrap/>
            <w:vAlign w:val="center"/>
          </w:tcPr>
          <w:p w14:paraId="2D135D37">
            <w:pPr>
              <w:widowControl/>
              <w:snapToGrid w:val="0"/>
              <w:spacing w:line="240" w:lineRule="exact"/>
              <w:jc w:val="center"/>
              <w:rPr>
                <w:rFonts w:ascii="Times New Roman" w:hAnsi="Times New Roman"/>
                <w:kern w:val="0"/>
                <w:sz w:val="16"/>
                <w:szCs w:val="16"/>
              </w:rPr>
            </w:pPr>
          </w:p>
        </w:tc>
        <w:tc>
          <w:tcPr>
            <w:tcW w:w="496" w:type="dxa"/>
            <w:tcBorders>
              <w:top w:val="nil"/>
              <w:left w:val="nil"/>
              <w:bottom w:val="single" w:color="auto" w:sz="4" w:space="0"/>
              <w:right w:val="single" w:color="auto" w:sz="4" w:space="0"/>
            </w:tcBorders>
            <w:shd w:val="clear" w:color="auto" w:fill="FF9A8F"/>
            <w:noWrap/>
            <w:vAlign w:val="center"/>
          </w:tcPr>
          <w:p w14:paraId="705C02F7">
            <w:pPr>
              <w:widowControl/>
              <w:snapToGrid w:val="0"/>
              <w:spacing w:line="240" w:lineRule="exact"/>
              <w:jc w:val="center"/>
              <w:rPr>
                <w:rFonts w:ascii="Times New Roman" w:hAnsi="Times New Roman"/>
                <w:kern w:val="0"/>
                <w:sz w:val="16"/>
                <w:szCs w:val="16"/>
              </w:rPr>
            </w:pPr>
          </w:p>
        </w:tc>
        <w:tc>
          <w:tcPr>
            <w:tcW w:w="450" w:type="dxa"/>
            <w:tcBorders>
              <w:top w:val="nil"/>
              <w:left w:val="nil"/>
              <w:bottom w:val="single" w:color="auto" w:sz="4" w:space="0"/>
              <w:right w:val="single" w:color="auto" w:sz="4" w:space="0"/>
            </w:tcBorders>
            <w:shd w:val="clear" w:color="auto" w:fill="65F970"/>
            <w:noWrap/>
            <w:vAlign w:val="center"/>
          </w:tcPr>
          <w:p w14:paraId="2C40600C">
            <w:pPr>
              <w:widowControl/>
              <w:snapToGrid w:val="0"/>
              <w:spacing w:line="240" w:lineRule="exact"/>
              <w:jc w:val="center"/>
              <w:rPr>
                <w:rFonts w:ascii="Times New Roman" w:hAnsi="Times New Roman"/>
                <w:kern w:val="0"/>
                <w:sz w:val="16"/>
                <w:szCs w:val="16"/>
              </w:rPr>
            </w:pPr>
          </w:p>
        </w:tc>
        <w:tc>
          <w:tcPr>
            <w:tcW w:w="451" w:type="dxa"/>
            <w:tcBorders>
              <w:top w:val="nil"/>
              <w:left w:val="nil"/>
              <w:bottom w:val="single" w:color="auto" w:sz="4" w:space="0"/>
              <w:right w:val="single" w:color="auto" w:sz="4" w:space="0"/>
            </w:tcBorders>
            <w:shd w:val="clear" w:color="auto" w:fill="65F970"/>
            <w:noWrap/>
            <w:vAlign w:val="center"/>
          </w:tcPr>
          <w:p w14:paraId="2BB8DEC5">
            <w:pPr>
              <w:widowControl/>
              <w:snapToGrid w:val="0"/>
              <w:spacing w:line="240" w:lineRule="exact"/>
              <w:jc w:val="center"/>
              <w:rPr>
                <w:rFonts w:ascii="Times New Roman" w:hAnsi="Times New Roman"/>
                <w:kern w:val="0"/>
                <w:sz w:val="16"/>
                <w:szCs w:val="16"/>
              </w:rPr>
            </w:pPr>
          </w:p>
        </w:tc>
        <w:tc>
          <w:tcPr>
            <w:tcW w:w="444" w:type="dxa"/>
            <w:tcBorders>
              <w:top w:val="nil"/>
              <w:left w:val="nil"/>
              <w:bottom w:val="single" w:color="auto" w:sz="4" w:space="0"/>
              <w:right w:val="single" w:color="auto" w:sz="4" w:space="0"/>
            </w:tcBorders>
            <w:shd w:val="clear" w:color="auto" w:fill="B58EFA"/>
            <w:noWrap/>
            <w:vAlign w:val="center"/>
          </w:tcPr>
          <w:p w14:paraId="63272638">
            <w:pPr>
              <w:widowControl/>
              <w:snapToGrid w:val="0"/>
              <w:spacing w:line="240" w:lineRule="exact"/>
              <w:jc w:val="center"/>
              <w:rPr>
                <w:rFonts w:ascii="Times New Roman" w:hAnsi="Times New Roman"/>
                <w:kern w:val="0"/>
                <w:sz w:val="16"/>
                <w:szCs w:val="16"/>
              </w:rPr>
            </w:pPr>
          </w:p>
        </w:tc>
        <w:tc>
          <w:tcPr>
            <w:tcW w:w="444" w:type="dxa"/>
            <w:tcBorders>
              <w:top w:val="nil"/>
              <w:left w:val="nil"/>
              <w:bottom w:val="single" w:color="auto" w:sz="4" w:space="0"/>
              <w:right w:val="single" w:color="auto" w:sz="4" w:space="0"/>
            </w:tcBorders>
            <w:shd w:val="clear" w:color="auto" w:fill="B58EFA"/>
            <w:noWrap/>
            <w:vAlign w:val="center"/>
          </w:tcPr>
          <w:p w14:paraId="5DCEEC38">
            <w:pPr>
              <w:widowControl/>
              <w:snapToGrid w:val="0"/>
              <w:spacing w:line="240" w:lineRule="exact"/>
              <w:jc w:val="center"/>
              <w:rPr>
                <w:rFonts w:ascii="Times New Roman" w:hAnsi="Times New Roman"/>
                <w:kern w:val="0"/>
                <w:sz w:val="16"/>
                <w:szCs w:val="16"/>
              </w:rPr>
            </w:pPr>
          </w:p>
        </w:tc>
      </w:tr>
      <w:tr w14:paraId="79AECF39">
        <w:tblPrEx>
          <w:tblCellMar>
            <w:top w:w="0" w:type="dxa"/>
            <w:left w:w="108" w:type="dxa"/>
            <w:bottom w:w="0" w:type="dxa"/>
            <w:right w:w="108" w:type="dxa"/>
          </w:tblCellMar>
        </w:tblPrEx>
        <w:trPr>
          <w:trHeight w:val="240" w:hRule="atLeast"/>
          <w:tblHeader/>
          <w:jc w:val="center"/>
        </w:trPr>
        <w:tc>
          <w:tcPr>
            <w:tcW w:w="1980" w:type="dxa"/>
            <w:tcBorders>
              <w:top w:val="nil"/>
              <w:left w:val="single" w:color="auto" w:sz="4" w:space="0"/>
              <w:bottom w:val="single" w:color="auto" w:sz="4" w:space="0"/>
              <w:right w:val="single" w:color="auto" w:sz="4" w:space="0"/>
            </w:tcBorders>
            <w:shd w:val="clear" w:color="auto" w:fill="auto"/>
          </w:tcPr>
          <w:p w14:paraId="58826541">
            <w:pPr>
              <w:widowControl/>
              <w:snapToGrid w:val="0"/>
              <w:spacing w:line="240" w:lineRule="exact"/>
              <w:jc w:val="left"/>
              <w:rPr>
                <w:rFonts w:ascii="Times New Roman" w:hAnsi="Times New Roman"/>
                <w:color w:val="000000"/>
                <w:kern w:val="0"/>
                <w:sz w:val="16"/>
                <w:szCs w:val="16"/>
              </w:rPr>
            </w:pPr>
            <w:r>
              <w:rPr>
                <w:rFonts w:hint="eastAsia" w:ascii="Times New Roman" w:hAnsi="Times New Roman"/>
                <w:color w:val="000000"/>
                <w:kern w:val="0"/>
                <w:sz w:val="16"/>
                <w:szCs w:val="16"/>
              </w:rPr>
              <w:t>微波与天线技术</w:t>
            </w:r>
          </w:p>
        </w:tc>
        <w:tc>
          <w:tcPr>
            <w:tcW w:w="380" w:type="dxa"/>
            <w:tcBorders>
              <w:top w:val="nil"/>
              <w:left w:val="nil"/>
              <w:bottom w:val="single" w:color="auto" w:sz="4" w:space="0"/>
              <w:right w:val="single" w:color="auto" w:sz="4" w:space="0"/>
            </w:tcBorders>
            <w:shd w:val="clear" w:color="auto" w:fill="EE7EE1"/>
            <w:noWrap/>
            <w:vAlign w:val="center"/>
          </w:tcPr>
          <w:p w14:paraId="33689A74">
            <w:pPr>
              <w:widowControl/>
              <w:snapToGrid w:val="0"/>
              <w:spacing w:line="240" w:lineRule="exact"/>
              <w:jc w:val="center"/>
              <w:rPr>
                <w:rFonts w:ascii="Times New Roman" w:hAnsi="Times New Roman"/>
                <w:kern w:val="0"/>
                <w:sz w:val="16"/>
                <w:szCs w:val="16"/>
              </w:rPr>
            </w:pPr>
          </w:p>
        </w:tc>
        <w:tc>
          <w:tcPr>
            <w:tcW w:w="395" w:type="dxa"/>
            <w:tcBorders>
              <w:top w:val="nil"/>
              <w:left w:val="nil"/>
              <w:bottom w:val="single" w:color="auto" w:sz="4" w:space="0"/>
              <w:right w:val="single" w:color="auto" w:sz="4" w:space="0"/>
            </w:tcBorders>
            <w:shd w:val="clear" w:color="auto" w:fill="EE7EE1"/>
            <w:noWrap/>
            <w:vAlign w:val="center"/>
          </w:tcPr>
          <w:p w14:paraId="00D28B32">
            <w:pPr>
              <w:widowControl/>
              <w:snapToGrid w:val="0"/>
              <w:spacing w:line="240" w:lineRule="exact"/>
              <w:jc w:val="center"/>
              <w:rPr>
                <w:rFonts w:ascii="Times New Roman" w:hAnsi="Times New Roman"/>
                <w:kern w:val="0"/>
                <w:sz w:val="16"/>
                <w:szCs w:val="16"/>
              </w:rPr>
            </w:pPr>
          </w:p>
        </w:tc>
        <w:tc>
          <w:tcPr>
            <w:tcW w:w="395" w:type="dxa"/>
            <w:tcBorders>
              <w:top w:val="nil"/>
              <w:left w:val="nil"/>
              <w:bottom w:val="single" w:color="auto" w:sz="4" w:space="0"/>
              <w:right w:val="single" w:color="auto" w:sz="4" w:space="0"/>
            </w:tcBorders>
            <w:shd w:val="clear" w:color="auto" w:fill="EE7EE1"/>
            <w:noWrap/>
            <w:vAlign w:val="center"/>
          </w:tcPr>
          <w:p w14:paraId="22BFA9F7">
            <w:pPr>
              <w:widowControl/>
              <w:snapToGrid w:val="0"/>
              <w:spacing w:line="240" w:lineRule="exact"/>
              <w:jc w:val="center"/>
              <w:rPr>
                <w:rFonts w:ascii="Times New Roman" w:hAnsi="Times New Roman"/>
                <w:kern w:val="0"/>
                <w:sz w:val="16"/>
                <w:szCs w:val="16"/>
              </w:rPr>
            </w:pPr>
          </w:p>
        </w:tc>
        <w:tc>
          <w:tcPr>
            <w:tcW w:w="396" w:type="dxa"/>
            <w:tcBorders>
              <w:top w:val="nil"/>
              <w:left w:val="nil"/>
              <w:bottom w:val="single" w:color="auto" w:sz="4" w:space="0"/>
              <w:right w:val="single" w:color="auto" w:sz="4" w:space="0"/>
            </w:tcBorders>
            <w:shd w:val="clear" w:color="auto" w:fill="EE7EE1"/>
            <w:noWrap/>
            <w:vAlign w:val="center"/>
          </w:tcPr>
          <w:p w14:paraId="3FC5EC64">
            <w:pPr>
              <w:widowControl/>
              <w:snapToGrid w:val="0"/>
              <w:spacing w:line="240" w:lineRule="exact"/>
              <w:jc w:val="center"/>
              <w:rPr>
                <w:rFonts w:ascii="Times New Roman" w:hAnsi="Times New Roman"/>
                <w:spacing w:val="-12"/>
                <w:kern w:val="0"/>
                <w:sz w:val="16"/>
                <w:szCs w:val="16"/>
              </w:rPr>
            </w:pPr>
          </w:p>
        </w:tc>
        <w:tc>
          <w:tcPr>
            <w:tcW w:w="426" w:type="dxa"/>
            <w:tcBorders>
              <w:top w:val="nil"/>
              <w:left w:val="nil"/>
              <w:bottom w:val="single" w:color="auto" w:sz="4" w:space="0"/>
              <w:right w:val="single" w:color="auto" w:sz="4" w:space="0"/>
            </w:tcBorders>
            <w:shd w:val="clear" w:color="auto" w:fill="D99594" w:themeFill="accent2" w:themeFillTint="99"/>
            <w:noWrap/>
            <w:vAlign w:val="center"/>
          </w:tcPr>
          <w:p w14:paraId="3200D929">
            <w:pPr>
              <w:widowControl/>
              <w:snapToGrid w:val="0"/>
              <w:spacing w:line="240" w:lineRule="exact"/>
              <w:jc w:val="center"/>
              <w:rPr>
                <w:rFonts w:ascii="Times New Roman" w:hAnsi="Times New Roman"/>
                <w:spacing w:val="-12"/>
                <w:kern w:val="0"/>
                <w:sz w:val="16"/>
                <w:szCs w:val="16"/>
              </w:rPr>
            </w:pPr>
          </w:p>
        </w:tc>
        <w:tc>
          <w:tcPr>
            <w:tcW w:w="426" w:type="dxa"/>
            <w:tcBorders>
              <w:top w:val="nil"/>
              <w:left w:val="nil"/>
              <w:bottom w:val="single" w:color="auto" w:sz="4" w:space="0"/>
              <w:right w:val="single" w:color="auto" w:sz="4" w:space="0"/>
            </w:tcBorders>
            <w:shd w:val="clear" w:color="auto" w:fill="D99594" w:themeFill="accent2" w:themeFillTint="99"/>
            <w:noWrap/>
            <w:vAlign w:val="center"/>
          </w:tcPr>
          <w:p w14:paraId="305BE644">
            <w:pPr>
              <w:widowControl/>
              <w:snapToGrid w:val="0"/>
              <w:spacing w:line="240" w:lineRule="exact"/>
              <w:jc w:val="center"/>
              <w:rPr>
                <w:rFonts w:ascii="Times New Roman" w:hAnsi="Times New Roman"/>
                <w:sz w:val="16"/>
                <w:szCs w:val="16"/>
              </w:rPr>
            </w:pPr>
          </w:p>
        </w:tc>
        <w:tc>
          <w:tcPr>
            <w:tcW w:w="426" w:type="dxa"/>
            <w:tcBorders>
              <w:top w:val="nil"/>
              <w:left w:val="nil"/>
              <w:bottom w:val="single" w:color="auto" w:sz="4" w:space="0"/>
              <w:right w:val="single" w:color="auto" w:sz="4" w:space="0"/>
            </w:tcBorders>
            <w:shd w:val="clear" w:color="auto" w:fill="D99594" w:themeFill="accent2" w:themeFillTint="99"/>
            <w:noWrap/>
            <w:vAlign w:val="center"/>
          </w:tcPr>
          <w:p w14:paraId="59161B6C">
            <w:pPr>
              <w:widowControl/>
              <w:snapToGrid w:val="0"/>
              <w:spacing w:line="240" w:lineRule="exact"/>
              <w:jc w:val="center"/>
              <w:rPr>
                <w:rFonts w:ascii="Times New Roman" w:hAnsi="Times New Roman"/>
                <w:kern w:val="0"/>
                <w:sz w:val="16"/>
                <w:szCs w:val="16"/>
              </w:rPr>
            </w:pPr>
          </w:p>
        </w:tc>
        <w:tc>
          <w:tcPr>
            <w:tcW w:w="390" w:type="dxa"/>
            <w:tcBorders>
              <w:top w:val="nil"/>
              <w:left w:val="nil"/>
              <w:bottom w:val="single" w:color="auto" w:sz="4" w:space="0"/>
              <w:right w:val="single" w:color="auto" w:sz="4" w:space="0"/>
            </w:tcBorders>
            <w:shd w:val="clear" w:color="auto" w:fill="15D6DB"/>
            <w:noWrap/>
            <w:vAlign w:val="center"/>
          </w:tcPr>
          <w:p w14:paraId="098E6007">
            <w:pPr>
              <w:widowControl/>
              <w:snapToGrid w:val="0"/>
              <w:spacing w:line="240" w:lineRule="exact"/>
              <w:jc w:val="center"/>
              <w:rPr>
                <w:rFonts w:ascii="Times New Roman" w:hAnsi="Times New Roman"/>
                <w:kern w:val="0"/>
                <w:sz w:val="16"/>
                <w:szCs w:val="16"/>
              </w:rPr>
            </w:pPr>
          </w:p>
        </w:tc>
        <w:tc>
          <w:tcPr>
            <w:tcW w:w="390" w:type="dxa"/>
            <w:tcBorders>
              <w:top w:val="nil"/>
              <w:left w:val="nil"/>
              <w:bottom w:val="single" w:color="auto" w:sz="4" w:space="0"/>
              <w:right w:val="single" w:color="auto" w:sz="4" w:space="0"/>
            </w:tcBorders>
            <w:shd w:val="clear" w:color="auto" w:fill="15D6DB"/>
            <w:noWrap/>
            <w:vAlign w:val="center"/>
          </w:tcPr>
          <w:p w14:paraId="726E4D39">
            <w:pPr>
              <w:widowControl/>
              <w:snapToGrid w:val="0"/>
              <w:spacing w:line="240" w:lineRule="exact"/>
              <w:jc w:val="center"/>
              <w:rPr>
                <w:rFonts w:ascii="Times New Roman" w:hAnsi="Times New Roman"/>
                <w:kern w:val="0"/>
                <w:sz w:val="16"/>
                <w:szCs w:val="16"/>
              </w:rPr>
            </w:pPr>
          </w:p>
        </w:tc>
        <w:tc>
          <w:tcPr>
            <w:tcW w:w="390" w:type="dxa"/>
            <w:tcBorders>
              <w:top w:val="nil"/>
              <w:left w:val="nil"/>
              <w:bottom w:val="single" w:color="auto" w:sz="4" w:space="0"/>
              <w:right w:val="single" w:color="auto" w:sz="4" w:space="0"/>
            </w:tcBorders>
            <w:shd w:val="clear" w:color="auto" w:fill="15D6DB"/>
            <w:noWrap/>
            <w:vAlign w:val="center"/>
          </w:tcPr>
          <w:p w14:paraId="6687C102">
            <w:pPr>
              <w:widowControl/>
              <w:snapToGrid w:val="0"/>
              <w:spacing w:line="240" w:lineRule="exact"/>
              <w:jc w:val="center"/>
              <w:rPr>
                <w:rFonts w:ascii="Times New Roman" w:hAnsi="Times New Roman"/>
                <w:kern w:val="0"/>
                <w:sz w:val="16"/>
                <w:szCs w:val="16"/>
              </w:rPr>
            </w:pPr>
          </w:p>
        </w:tc>
        <w:tc>
          <w:tcPr>
            <w:tcW w:w="390" w:type="dxa"/>
            <w:tcBorders>
              <w:top w:val="nil"/>
              <w:left w:val="nil"/>
              <w:bottom w:val="single" w:color="auto" w:sz="4" w:space="0"/>
              <w:right w:val="single" w:color="auto" w:sz="4" w:space="0"/>
            </w:tcBorders>
            <w:shd w:val="clear" w:color="auto" w:fill="15D6DB"/>
            <w:noWrap/>
            <w:vAlign w:val="center"/>
          </w:tcPr>
          <w:p w14:paraId="4EF65737">
            <w:pPr>
              <w:widowControl/>
              <w:snapToGrid w:val="0"/>
              <w:spacing w:line="240" w:lineRule="exact"/>
              <w:jc w:val="center"/>
              <w:rPr>
                <w:rFonts w:ascii="Times New Roman" w:hAnsi="Times New Roman"/>
                <w:kern w:val="0"/>
                <w:sz w:val="16"/>
                <w:szCs w:val="16"/>
              </w:rPr>
            </w:pPr>
          </w:p>
        </w:tc>
        <w:tc>
          <w:tcPr>
            <w:tcW w:w="425" w:type="dxa"/>
            <w:tcBorders>
              <w:top w:val="nil"/>
              <w:left w:val="nil"/>
              <w:bottom w:val="single" w:color="auto" w:sz="4" w:space="0"/>
              <w:right w:val="single" w:color="auto" w:sz="4" w:space="0"/>
            </w:tcBorders>
            <w:shd w:val="clear" w:color="auto" w:fill="FB885F"/>
            <w:noWrap/>
            <w:vAlign w:val="center"/>
          </w:tcPr>
          <w:p w14:paraId="7A13FC68">
            <w:pPr>
              <w:widowControl/>
              <w:snapToGrid w:val="0"/>
              <w:spacing w:line="240" w:lineRule="exact"/>
              <w:jc w:val="center"/>
              <w:rPr>
                <w:rFonts w:ascii="Times New Roman" w:hAnsi="Times New Roman"/>
                <w:kern w:val="0"/>
                <w:sz w:val="16"/>
                <w:szCs w:val="16"/>
              </w:rPr>
            </w:pPr>
          </w:p>
        </w:tc>
        <w:tc>
          <w:tcPr>
            <w:tcW w:w="425" w:type="dxa"/>
            <w:tcBorders>
              <w:top w:val="nil"/>
              <w:left w:val="nil"/>
              <w:bottom w:val="single" w:color="auto" w:sz="4" w:space="0"/>
              <w:right w:val="single" w:color="auto" w:sz="4" w:space="0"/>
            </w:tcBorders>
            <w:shd w:val="clear" w:color="auto" w:fill="FB885F"/>
            <w:noWrap/>
            <w:vAlign w:val="center"/>
          </w:tcPr>
          <w:p w14:paraId="759A7721">
            <w:pPr>
              <w:widowControl/>
              <w:snapToGrid w:val="0"/>
              <w:spacing w:line="240" w:lineRule="exact"/>
              <w:jc w:val="center"/>
              <w:rPr>
                <w:rFonts w:ascii="Times New Roman" w:hAnsi="Times New Roman"/>
                <w:kern w:val="0"/>
                <w:sz w:val="16"/>
                <w:szCs w:val="16"/>
              </w:rPr>
            </w:pPr>
          </w:p>
        </w:tc>
        <w:tc>
          <w:tcPr>
            <w:tcW w:w="425" w:type="dxa"/>
            <w:tcBorders>
              <w:top w:val="nil"/>
              <w:left w:val="nil"/>
              <w:bottom w:val="single" w:color="auto" w:sz="4" w:space="0"/>
              <w:right w:val="single" w:color="auto" w:sz="4" w:space="0"/>
            </w:tcBorders>
            <w:shd w:val="clear" w:color="auto" w:fill="FB885F"/>
            <w:noWrap/>
            <w:vAlign w:val="center"/>
          </w:tcPr>
          <w:p w14:paraId="572F2BC7">
            <w:pPr>
              <w:widowControl/>
              <w:snapToGrid w:val="0"/>
              <w:spacing w:line="240" w:lineRule="exact"/>
              <w:jc w:val="center"/>
              <w:rPr>
                <w:rFonts w:ascii="Times New Roman" w:hAnsi="Times New Roman"/>
                <w:kern w:val="0"/>
                <w:sz w:val="16"/>
                <w:szCs w:val="16"/>
              </w:rPr>
            </w:pPr>
            <w:ins w:id="41" w:author="lujin" w:date="2025-05-15T10:53:00Z">
              <w:r>
                <w:rPr>
                  <w:rFonts w:hint="eastAsia" w:ascii="Times New Roman" w:hAnsi="Times New Roman"/>
                  <w:kern w:val="0"/>
                  <w:sz w:val="16"/>
                  <w:szCs w:val="16"/>
                </w:rPr>
                <w:t>H</w:t>
              </w:r>
            </w:ins>
          </w:p>
        </w:tc>
        <w:tc>
          <w:tcPr>
            <w:tcW w:w="425" w:type="dxa"/>
            <w:tcBorders>
              <w:top w:val="nil"/>
              <w:left w:val="nil"/>
              <w:bottom w:val="single" w:color="auto" w:sz="4" w:space="0"/>
              <w:right w:val="single" w:color="auto" w:sz="4" w:space="0"/>
            </w:tcBorders>
            <w:shd w:val="clear" w:color="auto" w:fill="FFFF00"/>
            <w:noWrap/>
            <w:vAlign w:val="center"/>
          </w:tcPr>
          <w:p w14:paraId="186B526D">
            <w:pPr>
              <w:widowControl/>
              <w:snapToGrid w:val="0"/>
              <w:spacing w:line="240" w:lineRule="exact"/>
              <w:jc w:val="center"/>
              <w:rPr>
                <w:rFonts w:ascii="Times New Roman" w:hAnsi="Times New Roman"/>
                <w:kern w:val="0"/>
                <w:sz w:val="16"/>
                <w:szCs w:val="16"/>
              </w:rPr>
            </w:pPr>
          </w:p>
        </w:tc>
        <w:tc>
          <w:tcPr>
            <w:tcW w:w="425" w:type="dxa"/>
            <w:tcBorders>
              <w:top w:val="nil"/>
              <w:left w:val="nil"/>
              <w:bottom w:val="single" w:color="auto" w:sz="4" w:space="0"/>
              <w:right w:val="single" w:color="auto" w:sz="4" w:space="0"/>
            </w:tcBorders>
            <w:shd w:val="clear" w:color="auto" w:fill="FFFF00"/>
            <w:noWrap/>
            <w:vAlign w:val="center"/>
          </w:tcPr>
          <w:p w14:paraId="11ED29CD">
            <w:pPr>
              <w:widowControl/>
              <w:snapToGrid w:val="0"/>
              <w:spacing w:line="240" w:lineRule="exact"/>
              <w:jc w:val="center"/>
              <w:rPr>
                <w:rFonts w:ascii="Times New Roman" w:hAnsi="Times New Roman"/>
                <w:kern w:val="0"/>
                <w:sz w:val="16"/>
                <w:szCs w:val="16"/>
              </w:rPr>
            </w:pPr>
          </w:p>
        </w:tc>
        <w:tc>
          <w:tcPr>
            <w:tcW w:w="427" w:type="dxa"/>
            <w:tcBorders>
              <w:top w:val="nil"/>
              <w:left w:val="nil"/>
              <w:bottom w:val="single" w:color="auto" w:sz="4" w:space="0"/>
              <w:right w:val="single" w:color="auto" w:sz="4" w:space="0"/>
            </w:tcBorders>
            <w:shd w:val="clear" w:color="auto" w:fill="FFFF00"/>
            <w:noWrap/>
            <w:vAlign w:val="center"/>
          </w:tcPr>
          <w:p w14:paraId="40863B56">
            <w:pPr>
              <w:widowControl/>
              <w:snapToGrid w:val="0"/>
              <w:spacing w:line="240" w:lineRule="exact"/>
              <w:jc w:val="center"/>
              <w:rPr>
                <w:rFonts w:ascii="Times New Roman" w:hAnsi="Times New Roman"/>
                <w:kern w:val="0"/>
                <w:sz w:val="16"/>
                <w:szCs w:val="16"/>
              </w:rPr>
            </w:pPr>
          </w:p>
        </w:tc>
        <w:tc>
          <w:tcPr>
            <w:tcW w:w="424" w:type="dxa"/>
            <w:tcBorders>
              <w:top w:val="nil"/>
              <w:left w:val="nil"/>
              <w:bottom w:val="single" w:color="auto" w:sz="4" w:space="0"/>
              <w:right w:val="single" w:color="auto" w:sz="4" w:space="0"/>
            </w:tcBorders>
            <w:shd w:val="clear" w:color="auto" w:fill="FFC000"/>
            <w:noWrap/>
            <w:vAlign w:val="center"/>
          </w:tcPr>
          <w:p w14:paraId="38FED93C">
            <w:pPr>
              <w:widowControl/>
              <w:snapToGrid w:val="0"/>
              <w:spacing w:line="240" w:lineRule="exact"/>
              <w:jc w:val="center"/>
              <w:rPr>
                <w:rFonts w:ascii="Times New Roman" w:hAnsi="Times New Roman"/>
                <w:kern w:val="0"/>
                <w:sz w:val="16"/>
                <w:szCs w:val="16"/>
              </w:rPr>
            </w:pPr>
          </w:p>
        </w:tc>
        <w:tc>
          <w:tcPr>
            <w:tcW w:w="426" w:type="dxa"/>
            <w:tcBorders>
              <w:top w:val="nil"/>
              <w:left w:val="nil"/>
              <w:bottom w:val="single" w:color="auto" w:sz="4" w:space="0"/>
              <w:right w:val="single" w:color="auto" w:sz="4" w:space="0"/>
            </w:tcBorders>
            <w:shd w:val="clear" w:color="auto" w:fill="FFC000"/>
            <w:noWrap/>
            <w:vAlign w:val="center"/>
          </w:tcPr>
          <w:p w14:paraId="617B0606">
            <w:pPr>
              <w:widowControl/>
              <w:snapToGrid w:val="0"/>
              <w:spacing w:line="240" w:lineRule="exact"/>
              <w:jc w:val="center"/>
              <w:rPr>
                <w:rFonts w:ascii="Times New Roman" w:hAnsi="Times New Roman"/>
                <w:kern w:val="0"/>
                <w:sz w:val="16"/>
                <w:szCs w:val="16"/>
              </w:rPr>
            </w:pPr>
          </w:p>
        </w:tc>
        <w:tc>
          <w:tcPr>
            <w:tcW w:w="426" w:type="dxa"/>
            <w:tcBorders>
              <w:top w:val="nil"/>
              <w:left w:val="nil"/>
              <w:bottom w:val="single" w:color="auto" w:sz="4" w:space="0"/>
              <w:right w:val="single" w:color="auto" w:sz="4" w:space="0"/>
            </w:tcBorders>
            <w:shd w:val="clear" w:color="auto" w:fill="CCC0D9" w:themeFill="accent4" w:themeFillTint="66"/>
            <w:noWrap/>
            <w:vAlign w:val="center"/>
          </w:tcPr>
          <w:p w14:paraId="53357DCA">
            <w:pPr>
              <w:widowControl/>
              <w:snapToGrid w:val="0"/>
              <w:spacing w:line="240" w:lineRule="exact"/>
              <w:jc w:val="center"/>
              <w:rPr>
                <w:rFonts w:ascii="Times New Roman" w:hAnsi="Times New Roman"/>
                <w:kern w:val="0"/>
                <w:sz w:val="16"/>
                <w:szCs w:val="16"/>
              </w:rPr>
            </w:pPr>
          </w:p>
        </w:tc>
        <w:tc>
          <w:tcPr>
            <w:tcW w:w="426" w:type="dxa"/>
            <w:tcBorders>
              <w:top w:val="nil"/>
              <w:left w:val="nil"/>
              <w:bottom w:val="single" w:color="auto" w:sz="4" w:space="0"/>
              <w:right w:val="single" w:color="auto" w:sz="4" w:space="0"/>
            </w:tcBorders>
            <w:shd w:val="clear" w:color="auto" w:fill="CCC0D9" w:themeFill="accent4" w:themeFillTint="66"/>
            <w:noWrap/>
            <w:vAlign w:val="center"/>
          </w:tcPr>
          <w:p w14:paraId="4C4BD345">
            <w:pPr>
              <w:widowControl/>
              <w:snapToGrid w:val="0"/>
              <w:spacing w:line="240" w:lineRule="exact"/>
              <w:jc w:val="center"/>
              <w:rPr>
                <w:rFonts w:ascii="Times New Roman" w:hAnsi="Times New Roman"/>
                <w:kern w:val="0"/>
                <w:sz w:val="16"/>
                <w:szCs w:val="16"/>
              </w:rPr>
            </w:pPr>
          </w:p>
        </w:tc>
        <w:tc>
          <w:tcPr>
            <w:tcW w:w="425" w:type="dxa"/>
            <w:tcBorders>
              <w:top w:val="nil"/>
              <w:left w:val="nil"/>
              <w:bottom w:val="single" w:color="auto" w:sz="4" w:space="0"/>
              <w:right w:val="single" w:color="auto" w:sz="4" w:space="0"/>
            </w:tcBorders>
            <w:shd w:val="clear" w:color="auto" w:fill="C4EF6D"/>
            <w:noWrap/>
            <w:vAlign w:val="center"/>
          </w:tcPr>
          <w:p w14:paraId="3BC6B799">
            <w:pPr>
              <w:widowControl/>
              <w:snapToGrid w:val="0"/>
              <w:spacing w:line="240" w:lineRule="exact"/>
              <w:jc w:val="center"/>
              <w:rPr>
                <w:rFonts w:ascii="Times New Roman" w:hAnsi="Times New Roman"/>
                <w:kern w:val="0"/>
                <w:sz w:val="16"/>
                <w:szCs w:val="16"/>
              </w:rPr>
            </w:pPr>
          </w:p>
        </w:tc>
        <w:tc>
          <w:tcPr>
            <w:tcW w:w="425" w:type="dxa"/>
            <w:tcBorders>
              <w:top w:val="nil"/>
              <w:left w:val="nil"/>
              <w:bottom w:val="single" w:color="auto" w:sz="4" w:space="0"/>
              <w:right w:val="single" w:color="auto" w:sz="4" w:space="0"/>
            </w:tcBorders>
            <w:shd w:val="clear" w:color="auto" w:fill="C4EF6D"/>
            <w:noWrap/>
            <w:vAlign w:val="center"/>
          </w:tcPr>
          <w:p w14:paraId="6A4471EA">
            <w:pPr>
              <w:widowControl/>
              <w:snapToGrid w:val="0"/>
              <w:spacing w:line="240" w:lineRule="exact"/>
              <w:jc w:val="center"/>
              <w:rPr>
                <w:rFonts w:ascii="Times New Roman" w:hAnsi="Times New Roman"/>
                <w:kern w:val="0"/>
                <w:sz w:val="16"/>
                <w:szCs w:val="16"/>
              </w:rPr>
            </w:pPr>
          </w:p>
        </w:tc>
        <w:tc>
          <w:tcPr>
            <w:tcW w:w="496" w:type="dxa"/>
            <w:tcBorders>
              <w:top w:val="nil"/>
              <w:left w:val="nil"/>
              <w:bottom w:val="single" w:color="auto" w:sz="4" w:space="0"/>
              <w:right w:val="single" w:color="auto" w:sz="4" w:space="0"/>
            </w:tcBorders>
            <w:shd w:val="clear" w:color="auto" w:fill="FF9A8F"/>
            <w:noWrap/>
            <w:vAlign w:val="center"/>
          </w:tcPr>
          <w:p w14:paraId="07AF1F4B">
            <w:pPr>
              <w:widowControl/>
              <w:snapToGrid w:val="0"/>
              <w:spacing w:line="240" w:lineRule="exact"/>
              <w:jc w:val="center"/>
              <w:rPr>
                <w:rFonts w:ascii="Times New Roman" w:hAnsi="Times New Roman"/>
                <w:kern w:val="0"/>
                <w:sz w:val="16"/>
                <w:szCs w:val="16"/>
              </w:rPr>
            </w:pPr>
          </w:p>
        </w:tc>
        <w:tc>
          <w:tcPr>
            <w:tcW w:w="496" w:type="dxa"/>
            <w:tcBorders>
              <w:top w:val="nil"/>
              <w:left w:val="nil"/>
              <w:bottom w:val="single" w:color="auto" w:sz="4" w:space="0"/>
              <w:right w:val="single" w:color="auto" w:sz="4" w:space="0"/>
            </w:tcBorders>
            <w:shd w:val="clear" w:color="auto" w:fill="FF9A8F"/>
            <w:noWrap/>
            <w:vAlign w:val="center"/>
          </w:tcPr>
          <w:p w14:paraId="675572EC">
            <w:pPr>
              <w:widowControl/>
              <w:snapToGrid w:val="0"/>
              <w:spacing w:line="240" w:lineRule="exact"/>
              <w:jc w:val="center"/>
              <w:rPr>
                <w:rFonts w:ascii="Times New Roman" w:hAnsi="Times New Roman"/>
                <w:kern w:val="0"/>
                <w:sz w:val="16"/>
                <w:szCs w:val="16"/>
              </w:rPr>
            </w:pPr>
          </w:p>
        </w:tc>
        <w:tc>
          <w:tcPr>
            <w:tcW w:w="450" w:type="dxa"/>
            <w:tcBorders>
              <w:top w:val="nil"/>
              <w:left w:val="nil"/>
              <w:bottom w:val="single" w:color="auto" w:sz="4" w:space="0"/>
              <w:right w:val="single" w:color="auto" w:sz="4" w:space="0"/>
            </w:tcBorders>
            <w:shd w:val="clear" w:color="auto" w:fill="65F970"/>
            <w:noWrap/>
            <w:vAlign w:val="center"/>
          </w:tcPr>
          <w:p w14:paraId="53825A7F">
            <w:pPr>
              <w:widowControl/>
              <w:snapToGrid w:val="0"/>
              <w:spacing w:line="240" w:lineRule="exact"/>
              <w:jc w:val="center"/>
              <w:rPr>
                <w:rFonts w:ascii="Times New Roman" w:hAnsi="Times New Roman"/>
                <w:kern w:val="0"/>
                <w:sz w:val="16"/>
                <w:szCs w:val="16"/>
              </w:rPr>
            </w:pPr>
          </w:p>
        </w:tc>
        <w:tc>
          <w:tcPr>
            <w:tcW w:w="451" w:type="dxa"/>
            <w:tcBorders>
              <w:top w:val="nil"/>
              <w:left w:val="nil"/>
              <w:bottom w:val="single" w:color="auto" w:sz="4" w:space="0"/>
              <w:right w:val="single" w:color="auto" w:sz="4" w:space="0"/>
            </w:tcBorders>
            <w:shd w:val="clear" w:color="auto" w:fill="65F970"/>
            <w:noWrap/>
            <w:vAlign w:val="center"/>
          </w:tcPr>
          <w:p w14:paraId="447B5192">
            <w:pPr>
              <w:widowControl/>
              <w:snapToGrid w:val="0"/>
              <w:spacing w:line="240" w:lineRule="exact"/>
              <w:jc w:val="center"/>
              <w:rPr>
                <w:rFonts w:ascii="Times New Roman" w:hAnsi="Times New Roman"/>
                <w:kern w:val="0"/>
                <w:sz w:val="16"/>
                <w:szCs w:val="16"/>
              </w:rPr>
            </w:pPr>
          </w:p>
        </w:tc>
        <w:tc>
          <w:tcPr>
            <w:tcW w:w="444" w:type="dxa"/>
            <w:tcBorders>
              <w:top w:val="nil"/>
              <w:left w:val="nil"/>
              <w:bottom w:val="single" w:color="auto" w:sz="4" w:space="0"/>
              <w:right w:val="single" w:color="auto" w:sz="4" w:space="0"/>
            </w:tcBorders>
            <w:shd w:val="clear" w:color="auto" w:fill="B58EFA"/>
            <w:noWrap/>
            <w:vAlign w:val="center"/>
          </w:tcPr>
          <w:p w14:paraId="08A18138">
            <w:pPr>
              <w:widowControl/>
              <w:snapToGrid w:val="0"/>
              <w:spacing w:line="240" w:lineRule="exact"/>
              <w:jc w:val="center"/>
              <w:rPr>
                <w:rFonts w:ascii="Times New Roman" w:hAnsi="Times New Roman"/>
                <w:sz w:val="16"/>
                <w:szCs w:val="16"/>
              </w:rPr>
            </w:pPr>
            <w:ins w:id="42" w:author="lujin" w:date="2025-05-15T10:54:00Z">
              <w:r>
                <w:rPr>
                  <w:rFonts w:hint="eastAsia" w:ascii="Times New Roman" w:hAnsi="Times New Roman"/>
                  <w:sz w:val="16"/>
                  <w:szCs w:val="16"/>
                </w:rPr>
                <w:t>L</w:t>
              </w:r>
            </w:ins>
          </w:p>
        </w:tc>
        <w:tc>
          <w:tcPr>
            <w:tcW w:w="444" w:type="dxa"/>
            <w:tcBorders>
              <w:top w:val="nil"/>
              <w:left w:val="nil"/>
              <w:bottom w:val="single" w:color="auto" w:sz="4" w:space="0"/>
              <w:right w:val="single" w:color="auto" w:sz="4" w:space="0"/>
            </w:tcBorders>
            <w:shd w:val="clear" w:color="auto" w:fill="B58EFA"/>
            <w:noWrap/>
            <w:vAlign w:val="center"/>
          </w:tcPr>
          <w:p w14:paraId="4271D33C">
            <w:pPr>
              <w:widowControl/>
              <w:snapToGrid w:val="0"/>
              <w:spacing w:line="240" w:lineRule="exact"/>
              <w:jc w:val="center"/>
              <w:rPr>
                <w:rFonts w:ascii="Times New Roman" w:hAnsi="Times New Roman"/>
                <w:kern w:val="0"/>
                <w:sz w:val="16"/>
                <w:szCs w:val="16"/>
              </w:rPr>
            </w:pPr>
          </w:p>
        </w:tc>
      </w:tr>
      <w:tr w14:paraId="38B27B15">
        <w:tblPrEx>
          <w:tblCellMar>
            <w:top w:w="0" w:type="dxa"/>
            <w:left w:w="108" w:type="dxa"/>
            <w:bottom w:w="0" w:type="dxa"/>
            <w:right w:w="108" w:type="dxa"/>
          </w:tblCellMar>
        </w:tblPrEx>
        <w:trPr>
          <w:trHeight w:val="240" w:hRule="atLeast"/>
          <w:tblHeader/>
          <w:jc w:val="center"/>
        </w:trPr>
        <w:tc>
          <w:tcPr>
            <w:tcW w:w="1980" w:type="dxa"/>
            <w:tcBorders>
              <w:top w:val="nil"/>
              <w:left w:val="single" w:color="auto" w:sz="4" w:space="0"/>
              <w:bottom w:val="single" w:color="auto" w:sz="4" w:space="0"/>
              <w:right w:val="single" w:color="auto" w:sz="4" w:space="0"/>
            </w:tcBorders>
            <w:shd w:val="clear" w:color="auto" w:fill="auto"/>
          </w:tcPr>
          <w:p w14:paraId="1F22EAB9">
            <w:pPr>
              <w:widowControl/>
              <w:snapToGrid w:val="0"/>
              <w:spacing w:line="240" w:lineRule="exact"/>
              <w:jc w:val="left"/>
              <w:rPr>
                <w:rFonts w:ascii="Times New Roman" w:hAnsi="Times New Roman"/>
                <w:color w:val="000000"/>
                <w:kern w:val="0"/>
                <w:sz w:val="16"/>
                <w:szCs w:val="16"/>
              </w:rPr>
            </w:pPr>
            <w:r>
              <w:rPr>
                <w:rFonts w:hint="eastAsia" w:ascii="Times New Roman" w:hAnsi="Times New Roman"/>
                <w:color w:val="000000"/>
                <w:kern w:val="0"/>
                <w:sz w:val="16"/>
                <w:szCs w:val="16"/>
              </w:rPr>
              <w:t>信息通信前沿专题</w:t>
            </w:r>
          </w:p>
        </w:tc>
        <w:tc>
          <w:tcPr>
            <w:tcW w:w="380" w:type="dxa"/>
            <w:tcBorders>
              <w:top w:val="nil"/>
              <w:left w:val="nil"/>
              <w:bottom w:val="single" w:color="auto" w:sz="4" w:space="0"/>
              <w:right w:val="single" w:color="auto" w:sz="4" w:space="0"/>
            </w:tcBorders>
            <w:shd w:val="clear" w:color="auto" w:fill="EE7EE1"/>
            <w:noWrap/>
            <w:vAlign w:val="center"/>
          </w:tcPr>
          <w:p w14:paraId="1FFCB5CB">
            <w:pPr>
              <w:widowControl/>
              <w:snapToGrid w:val="0"/>
              <w:spacing w:line="240" w:lineRule="exact"/>
              <w:jc w:val="center"/>
              <w:rPr>
                <w:rFonts w:ascii="Times New Roman" w:hAnsi="Times New Roman"/>
                <w:kern w:val="0"/>
                <w:sz w:val="16"/>
                <w:szCs w:val="16"/>
              </w:rPr>
            </w:pPr>
          </w:p>
        </w:tc>
        <w:tc>
          <w:tcPr>
            <w:tcW w:w="395" w:type="dxa"/>
            <w:tcBorders>
              <w:top w:val="nil"/>
              <w:left w:val="nil"/>
              <w:bottom w:val="single" w:color="auto" w:sz="4" w:space="0"/>
              <w:right w:val="single" w:color="auto" w:sz="4" w:space="0"/>
            </w:tcBorders>
            <w:shd w:val="clear" w:color="auto" w:fill="EE7EE1"/>
            <w:noWrap/>
            <w:vAlign w:val="center"/>
          </w:tcPr>
          <w:p w14:paraId="02120019">
            <w:pPr>
              <w:widowControl/>
              <w:snapToGrid w:val="0"/>
              <w:spacing w:line="240" w:lineRule="exact"/>
              <w:jc w:val="center"/>
              <w:rPr>
                <w:rFonts w:ascii="Times New Roman" w:hAnsi="Times New Roman"/>
                <w:kern w:val="0"/>
                <w:sz w:val="16"/>
                <w:szCs w:val="16"/>
              </w:rPr>
            </w:pPr>
          </w:p>
        </w:tc>
        <w:tc>
          <w:tcPr>
            <w:tcW w:w="395" w:type="dxa"/>
            <w:tcBorders>
              <w:top w:val="nil"/>
              <w:left w:val="nil"/>
              <w:bottom w:val="single" w:color="auto" w:sz="4" w:space="0"/>
              <w:right w:val="single" w:color="auto" w:sz="4" w:space="0"/>
            </w:tcBorders>
            <w:shd w:val="clear" w:color="auto" w:fill="EE7EE1"/>
            <w:noWrap/>
            <w:vAlign w:val="center"/>
          </w:tcPr>
          <w:p w14:paraId="467B942A">
            <w:pPr>
              <w:widowControl/>
              <w:snapToGrid w:val="0"/>
              <w:spacing w:line="240" w:lineRule="exact"/>
              <w:jc w:val="center"/>
              <w:rPr>
                <w:rFonts w:ascii="Times New Roman" w:hAnsi="Times New Roman"/>
                <w:kern w:val="0"/>
                <w:sz w:val="16"/>
                <w:szCs w:val="16"/>
              </w:rPr>
            </w:pPr>
          </w:p>
        </w:tc>
        <w:tc>
          <w:tcPr>
            <w:tcW w:w="396" w:type="dxa"/>
            <w:tcBorders>
              <w:top w:val="nil"/>
              <w:left w:val="nil"/>
              <w:bottom w:val="single" w:color="auto" w:sz="4" w:space="0"/>
              <w:right w:val="single" w:color="auto" w:sz="4" w:space="0"/>
            </w:tcBorders>
            <w:shd w:val="clear" w:color="auto" w:fill="EE7EE1"/>
            <w:noWrap/>
            <w:vAlign w:val="center"/>
          </w:tcPr>
          <w:p w14:paraId="1679B9DA">
            <w:pPr>
              <w:widowControl/>
              <w:snapToGrid w:val="0"/>
              <w:spacing w:line="240" w:lineRule="exact"/>
              <w:jc w:val="center"/>
              <w:rPr>
                <w:rFonts w:ascii="Times New Roman" w:hAnsi="Times New Roman"/>
                <w:spacing w:val="-12"/>
                <w:kern w:val="0"/>
                <w:sz w:val="16"/>
                <w:szCs w:val="16"/>
              </w:rPr>
            </w:pPr>
          </w:p>
        </w:tc>
        <w:tc>
          <w:tcPr>
            <w:tcW w:w="426" w:type="dxa"/>
            <w:tcBorders>
              <w:top w:val="nil"/>
              <w:left w:val="nil"/>
              <w:bottom w:val="single" w:color="auto" w:sz="4" w:space="0"/>
              <w:right w:val="single" w:color="auto" w:sz="4" w:space="0"/>
            </w:tcBorders>
            <w:shd w:val="clear" w:color="auto" w:fill="D99594" w:themeFill="accent2" w:themeFillTint="99"/>
            <w:noWrap/>
            <w:vAlign w:val="center"/>
          </w:tcPr>
          <w:p w14:paraId="7BAB6EAE">
            <w:pPr>
              <w:widowControl/>
              <w:snapToGrid w:val="0"/>
              <w:spacing w:line="240" w:lineRule="exact"/>
              <w:jc w:val="center"/>
              <w:rPr>
                <w:rFonts w:ascii="Times New Roman" w:hAnsi="Times New Roman"/>
                <w:spacing w:val="-12"/>
                <w:kern w:val="0"/>
                <w:sz w:val="16"/>
                <w:szCs w:val="16"/>
              </w:rPr>
            </w:pPr>
          </w:p>
        </w:tc>
        <w:tc>
          <w:tcPr>
            <w:tcW w:w="426" w:type="dxa"/>
            <w:tcBorders>
              <w:top w:val="nil"/>
              <w:left w:val="nil"/>
              <w:bottom w:val="single" w:color="auto" w:sz="4" w:space="0"/>
              <w:right w:val="single" w:color="auto" w:sz="4" w:space="0"/>
            </w:tcBorders>
            <w:shd w:val="clear" w:color="auto" w:fill="D99594" w:themeFill="accent2" w:themeFillTint="99"/>
            <w:noWrap/>
            <w:vAlign w:val="center"/>
          </w:tcPr>
          <w:p w14:paraId="65843133">
            <w:pPr>
              <w:widowControl/>
              <w:snapToGrid w:val="0"/>
              <w:spacing w:line="240" w:lineRule="exact"/>
              <w:jc w:val="center"/>
              <w:rPr>
                <w:rFonts w:ascii="Times New Roman" w:hAnsi="Times New Roman"/>
                <w:sz w:val="16"/>
                <w:szCs w:val="16"/>
              </w:rPr>
            </w:pPr>
          </w:p>
        </w:tc>
        <w:tc>
          <w:tcPr>
            <w:tcW w:w="426" w:type="dxa"/>
            <w:tcBorders>
              <w:top w:val="nil"/>
              <w:left w:val="nil"/>
              <w:bottom w:val="single" w:color="auto" w:sz="4" w:space="0"/>
              <w:right w:val="single" w:color="auto" w:sz="4" w:space="0"/>
            </w:tcBorders>
            <w:shd w:val="clear" w:color="auto" w:fill="D99594" w:themeFill="accent2" w:themeFillTint="99"/>
            <w:noWrap/>
            <w:vAlign w:val="center"/>
          </w:tcPr>
          <w:p w14:paraId="0D252ECF">
            <w:pPr>
              <w:widowControl/>
              <w:snapToGrid w:val="0"/>
              <w:spacing w:line="240" w:lineRule="exact"/>
              <w:jc w:val="center"/>
              <w:rPr>
                <w:rFonts w:ascii="Times New Roman" w:hAnsi="Times New Roman"/>
                <w:kern w:val="0"/>
                <w:sz w:val="16"/>
                <w:szCs w:val="16"/>
              </w:rPr>
            </w:pPr>
          </w:p>
        </w:tc>
        <w:tc>
          <w:tcPr>
            <w:tcW w:w="390" w:type="dxa"/>
            <w:tcBorders>
              <w:top w:val="nil"/>
              <w:left w:val="nil"/>
              <w:bottom w:val="single" w:color="auto" w:sz="4" w:space="0"/>
              <w:right w:val="single" w:color="auto" w:sz="4" w:space="0"/>
            </w:tcBorders>
            <w:shd w:val="clear" w:color="auto" w:fill="15D6DB"/>
            <w:noWrap/>
            <w:vAlign w:val="center"/>
          </w:tcPr>
          <w:p w14:paraId="7A46CC8A">
            <w:pPr>
              <w:widowControl/>
              <w:snapToGrid w:val="0"/>
              <w:spacing w:line="240" w:lineRule="exact"/>
              <w:jc w:val="center"/>
              <w:rPr>
                <w:rFonts w:ascii="Times New Roman" w:hAnsi="Times New Roman"/>
                <w:kern w:val="0"/>
                <w:sz w:val="16"/>
                <w:szCs w:val="16"/>
              </w:rPr>
            </w:pPr>
          </w:p>
        </w:tc>
        <w:tc>
          <w:tcPr>
            <w:tcW w:w="390" w:type="dxa"/>
            <w:tcBorders>
              <w:top w:val="nil"/>
              <w:left w:val="nil"/>
              <w:bottom w:val="single" w:color="auto" w:sz="4" w:space="0"/>
              <w:right w:val="single" w:color="auto" w:sz="4" w:space="0"/>
            </w:tcBorders>
            <w:shd w:val="clear" w:color="auto" w:fill="15D6DB"/>
            <w:noWrap/>
            <w:vAlign w:val="center"/>
          </w:tcPr>
          <w:p w14:paraId="48885A42">
            <w:pPr>
              <w:widowControl/>
              <w:snapToGrid w:val="0"/>
              <w:spacing w:line="240" w:lineRule="exact"/>
              <w:jc w:val="center"/>
              <w:rPr>
                <w:rFonts w:ascii="Times New Roman" w:hAnsi="Times New Roman"/>
                <w:kern w:val="0"/>
                <w:sz w:val="16"/>
                <w:szCs w:val="16"/>
              </w:rPr>
            </w:pPr>
          </w:p>
        </w:tc>
        <w:tc>
          <w:tcPr>
            <w:tcW w:w="390" w:type="dxa"/>
            <w:tcBorders>
              <w:top w:val="nil"/>
              <w:left w:val="nil"/>
              <w:bottom w:val="single" w:color="auto" w:sz="4" w:space="0"/>
              <w:right w:val="single" w:color="auto" w:sz="4" w:space="0"/>
            </w:tcBorders>
            <w:shd w:val="clear" w:color="auto" w:fill="15D6DB"/>
            <w:noWrap/>
            <w:vAlign w:val="center"/>
          </w:tcPr>
          <w:p w14:paraId="1854B151">
            <w:pPr>
              <w:widowControl/>
              <w:snapToGrid w:val="0"/>
              <w:spacing w:line="240" w:lineRule="exact"/>
              <w:jc w:val="center"/>
              <w:rPr>
                <w:rFonts w:ascii="Times New Roman" w:hAnsi="Times New Roman"/>
                <w:kern w:val="0"/>
                <w:sz w:val="16"/>
                <w:szCs w:val="16"/>
              </w:rPr>
            </w:pPr>
          </w:p>
        </w:tc>
        <w:tc>
          <w:tcPr>
            <w:tcW w:w="390" w:type="dxa"/>
            <w:tcBorders>
              <w:top w:val="nil"/>
              <w:left w:val="nil"/>
              <w:bottom w:val="single" w:color="auto" w:sz="4" w:space="0"/>
              <w:right w:val="single" w:color="auto" w:sz="4" w:space="0"/>
            </w:tcBorders>
            <w:shd w:val="clear" w:color="auto" w:fill="15D6DB"/>
            <w:noWrap/>
            <w:vAlign w:val="center"/>
          </w:tcPr>
          <w:p w14:paraId="4D219D7B">
            <w:pPr>
              <w:widowControl/>
              <w:snapToGrid w:val="0"/>
              <w:spacing w:line="240" w:lineRule="exact"/>
              <w:jc w:val="center"/>
              <w:rPr>
                <w:rFonts w:ascii="Times New Roman" w:hAnsi="Times New Roman"/>
                <w:kern w:val="0"/>
                <w:sz w:val="16"/>
                <w:szCs w:val="16"/>
              </w:rPr>
            </w:pPr>
          </w:p>
        </w:tc>
        <w:tc>
          <w:tcPr>
            <w:tcW w:w="425" w:type="dxa"/>
            <w:tcBorders>
              <w:top w:val="nil"/>
              <w:left w:val="nil"/>
              <w:bottom w:val="single" w:color="auto" w:sz="4" w:space="0"/>
              <w:right w:val="single" w:color="auto" w:sz="4" w:space="0"/>
            </w:tcBorders>
            <w:shd w:val="clear" w:color="auto" w:fill="FB885F"/>
            <w:noWrap/>
            <w:vAlign w:val="center"/>
          </w:tcPr>
          <w:p w14:paraId="4305520B">
            <w:pPr>
              <w:widowControl/>
              <w:snapToGrid w:val="0"/>
              <w:spacing w:line="240" w:lineRule="exact"/>
              <w:jc w:val="center"/>
              <w:rPr>
                <w:rFonts w:ascii="Times New Roman" w:hAnsi="Times New Roman"/>
                <w:kern w:val="0"/>
                <w:sz w:val="16"/>
                <w:szCs w:val="16"/>
              </w:rPr>
            </w:pPr>
          </w:p>
        </w:tc>
        <w:tc>
          <w:tcPr>
            <w:tcW w:w="425" w:type="dxa"/>
            <w:tcBorders>
              <w:top w:val="nil"/>
              <w:left w:val="nil"/>
              <w:bottom w:val="single" w:color="auto" w:sz="4" w:space="0"/>
              <w:right w:val="single" w:color="auto" w:sz="4" w:space="0"/>
            </w:tcBorders>
            <w:shd w:val="clear" w:color="auto" w:fill="FB885F"/>
            <w:noWrap/>
            <w:vAlign w:val="center"/>
          </w:tcPr>
          <w:p w14:paraId="76343365">
            <w:pPr>
              <w:widowControl/>
              <w:snapToGrid w:val="0"/>
              <w:spacing w:line="240" w:lineRule="exact"/>
              <w:jc w:val="center"/>
              <w:rPr>
                <w:rFonts w:ascii="Times New Roman" w:hAnsi="Times New Roman"/>
                <w:kern w:val="0"/>
                <w:sz w:val="16"/>
                <w:szCs w:val="16"/>
              </w:rPr>
            </w:pPr>
          </w:p>
        </w:tc>
        <w:tc>
          <w:tcPr>
            <w:tcW w:w="425" w:type="dxa"/>
            <w:tcBorders>
              <w:top w:val="nil"/>
              <w:left w:val="nil"/>
              <w:bottom w:val="single" w:color="auto" w:sz="4" w:space="0"/>
              <w:right w:val="single" w:color="auto" w:sz="4" w:space="0"/>
            </w:tcBorders>
            <w:shd w:val="clear" w:color="auto" w:fill="FB885F"/>
            <w:noWrap/>
            <w:vAlign w:val="center"/>
          </w:tcPr>
          <w:p w14:paraId="472D5830">
            <w:pPr>
              <w:widowControl/>
              <w:snapToGrid w:val="0"/>
              <w:spacing w:line="240" w:lineRule="exact"/>
              <w:jc w:val="center"/>
              <w:rPr>
                <w:rFonts w:ascii="Times New Roman" w:hAnsi="Times New Roman"/>
                <w:kern w:val="0"/>
                <w:sz w:val="16"/>
                <w:szCs w:val="16"/>
              </w:rPr>
            </w:pPr>
          </w:p>
        </w:tc>
        <w:tc>
          <w:tcPr>
            <w:tcW w:w="425" w:type="dxa"/>
            <w:tcBorders>
              <w:top w:val="nil"/>
              <w:left w:val="nil"/>
              <w:bottom w:val="single" w:color="auto" w:sz="4" w:space="0"/>
              <w:right w:val="single" w:color="auto" w:sz="4" w:space="0"/>
            </w:tcBorders>
            <w:shd w:val="clear" w:color="auto" w:fill="FFFF00"/>
            <w:noWrap/>
            <w:vAlign w:val="center"/>
          </w:tcPr>
          <w:p w14:paraId="44AFA9BC">
            <w:pPr>
              <w:widowControl/>
              <w:snapToGrid w:val="0"/>
              <w:spacing w:line="240" w:lineRule="exact"/>
              <w:jc w:val="center"/>
              <w:rPr>
                <w:rFonts w:ascii="Times New Roman" w:hAnsi="Times New Roman"/>
                <w:kern w:val="0"/>
                <w:sz w:val="16"/>
                <w:szCs w:val="16"/>
              </w:rPr>
            </w:pPr>
          </w:p>
        </w:tc>
        <w:tc>
          <w:tcPr>
            <w:tcW w:w="425" w:type="dxa"/>
            <w:tcBorders>
              <w:top w:val="nil"/>
              <w:left w:val="nil"/>
              <w:bottom w:val="single" w:color="auto" w:sz="4" w:space="0"/>
              <w:right w:val="single" w:color="auto" w:sz="4" w:space="0"/>
            </w:tcBorders>
            <w:shd w:val="clear" w:color="auto" w:fill="FFFF00"/>
            <w:noWrap/>
            <w:vAlign w:val="center"/>
          </w:tcPr>
          <w:p w14:paraId="7F3E5E50">
            <w:pPr>
              <w:widowControl/>
              <w:snapToGrid w:val="0"/>
              <w:spacing w:line="240" w:lineRule="exact"/>
              <w:jc w:val="center"/>
              <w:rPr>
                <w:rFonts w:ascii="Times New Roman" w:hAnsi="Times New Roman"/>
                <w:kern w:val="0"/>
                <w:sz w:val="16"/>
                <w:szCs w:val="16"/>
              </w:rPr>
            </w:pPr>
          </w:p>
        </w:tc>
        <w:tc>
          <w:tcPr>
            <w:tcW w:w="427" w:type="dxa"/>
            <w:tcBorders>
              <w:top w:val="nil"/>
              <w:left w:val="nil"/>
              <w:bottom w:val="single" w:color="auto" w:sz="4" w:space="0"/>
              <w:right w:val="single" w:color="auto" w:sz="4" w:space="0"/>
            </w:tcBorders>
            <w:shd w:val="clear" w:color="auto" w:fill="FFFF00"/>
            <w:noWrap/>
            <w:vAlign w:val="center"/>
          </w:tcPr>
          <w:p w14:paraId="604A400E">
            <w:pPr>
              <w:widowControl/>
              <w:snapToGrid w:val="0"/>
              <w:spacing w:line="240" w:lineRule="exact"/>
              <w:jc w:val="center"/>
              <w:rPr>
                <w:rFonts w:ascii="Times New Roman" w:hAnsi="Times New Roman"/>
                <w:kern w:val="0"/>
                <w:sz w:val="16"/>
                <w:szCs w:val="16"/>
              </w:rPr>
            </w:pPr>
          </w:p>
        </w:tc>
        <w:tc>
          <w:tcPr>
            <w:tcW w:w="424" w:type="dxa"/>
            <w:tcBorders>
              <w:top w:val="nil"/>
              <w:left w:val="nil"/>
              <w:bottom w:val="single" w:color="auto" w:sz="4" w:space="0"/>
              <w:right w:val="single" w:color="auto" w:sz="4" w:space="0"/>
            </w:tcBorders>
            <w:shd w:val="clear" w:color="auto" w:fill="FFC000"/>
            <w:noWrap/>
            <w:vAlign w:val="center"/>
          </w:tcPr>
          <w:p w14:paraId="138AA162">
            <w:pPr>
              <w:widowControl/>
              <w:snapToGrid w:val="0"/>
              <w:spacing w:line="240" w:lineRule="exact"/>
              <w:jc w:val="center"/>
              <w:rPr>
                <w:rFonts w:ascii="Times New Roman" w:hAnsi="Times New Roman"/>
                <w:kern w:val="0"/>
                <w:sz w:val="16"/>
                <w:szCs w:val="16"/>
              </w:rPr>
            </w:pPr>
          </w:p>
        </w:tc>
        <w:tc>
          <w:tcPr>
            <w:tcW w:w="426" w:type="dxa"/>
            <w:tcBorders>
              <w:top w:val="nil"/>
              <w:left w:val="nil"/>
              <w:bottom w:val="single" w:color="auto" w:sz="4" w:space="0"/>
              <w:right w:val="single" w:color="auto" w:sz="4" w:space="0"/>
            </w:tcBorders>
            <w:shd w:val="clear" w:color="auto" w:fill="FFC000"/>
            <w:noWrap/>
            <w:vAlign w:val="center"/>
          </w:tcPr>
          <w:p w14:paraId="4D3A23E7">
            <w:pPr>
              <w:widowControl/>
              <w:snapToGrid w:val="0"/>
              <w:spacing w:line="240" w:lineRule="exact"/>
              <w:jc w:val="center"/>
              <w:rPr>
                <w:rFonts w:ascii="Times New Roman" w:hAnsi="Times New Roman"/>
                <w:kern w:val="0"/>
                <w:sz w:val="16"/>
                <w:szCs w:val="16"/>
              </w:rPr>
            </w:pPr>
          </w:p>
        </w:tc>
        <w:tc>
          <w:tcPr>
            <w:tcW w:w="426" w:type="dxa"/>
            <w:tcBorders>
              <w:top w:val="nil"/>
              <w:left w:val="nil"/>
              <w:bottom w:val="single" w:color="auto" w:sz="4" w:space="0"/>
              <w:right w:val="single" w:color="auto" w:sz="4" w:space="0"/>
            </w:tcBorders>
            <w:shd w:val="clear" w:color="auto" w:fill="CCC0D9" w:themeFill="accent4" w:themeFillTint="66"/>
            <w:noWrap/>
            <w:vAlign w:val="center"/>
          </w:tcPr>
          <w:p w14:paraId="4A99C1A4">
            <w:pPr>
              <w:widowControl/>
              <w:snapToGrid w:val="0"/>
              <w:spacing w:line="240" w:lineRule="exact"/>
              <w:jc w:val="center"/>
              <w:rPr>
                <w:rFonts w:ascii="Times New Roman" w:hAnsi="Times New Roman"/>
                <w:kern w:val="0"/>
                <w:sz w:val="16"/>
                <w:szCs w:val="16"/>
              </w:rPr>
            </w:pPr>
          </w:p>
        </w:tc>
        <w:tc>
          <w:tcPr>
            <w:tcW w:w="426" w:type="dxa"/>
            <w:tcBorders>
              <w:top w:val="nil"/>
              <w:left w:val="nil"/>
              <w:bottom w:val="single" w:color="auto" w:sz="4" w:space="0"/>
              <w:right w:val="single" w:color="auto" w:sz="4" w:space="0"/>
            </w:tcBorders>
            <w:shd w:val="clear" w:color="auto" w:fill="CCC0D9" w:themeFill="accent4" w:themeFillTint="66"/>
            <w:noWrap/>
            <w:vAlign w:val="center"/>
          </w:tcPr>
          <w:p w14:paraId="0CB029B0">
            <w:pPr>
              <w:widowControl/>
              <w:snapToGrid w:val="0"/>
              <w:spacing w:line="240" w:lineRule="exact"/>
              <w:jc w:val="center"/>
              <w:rPr>
                <w:rFonts w:ascii="Times New Roman" w:hAnsi="Times New Roman"/>
                <w:kern w:val="0"/>
                <w:sz w:val="16"/>
                <w:szCs w:val="16"/>
              </w:rPr>
            </w:pPr>
          </w:p>
        </w:tc>
        <w:tc>
          <w:tcPr>
            <w:tcW w:w="425" w:type="dxa"/>
            <w:tcBorders>
              <w:top w:val="nil"/>
              <w:left w:val="nil"/>
              <w:bottom w:val="single" w:color="auto" w:sz="4" w:space="0"/>
              <w:right w:val="single" w:color="auto" w:sz="4" w:space="0"/>
            </w:tcBorders>
            <w:shd w:val="clear" w:color="auto" w:fill="C4EF6D"/>
            <w:noWrap/>
            <w:vAlign w:val="center"/>
          </w:tcPr>
          <w:p w14:paraId="0573C69A">
            <w:pPr>
              <w:widowControl/>
              <w:snapToGrid w:val="0"/>
              <w:spacing w:line="240" w:lineRule="exact"/>
              <w:jc w:val="center"/>
              <w:rPr>
                <w:rFonts w:ascii="Times New Roman" w:hAnsi="Times New Roman"/>
                <w:kern w:val="0"/>
                <w:sz w:val="16"/>
                <w:szCs w:val="16"/>
              </w:rPr>
            </w:pPr>
          </w:p>
        </w:tc>
        <w:tc>
          <w:tcPr>
            <w:tcW w:w="425" w:type="dxa"/>
            <w:tcBorders>
              <w:top w:val="nil"/>
              <w:left w:val="nil"/>
              <w:bottom w:val="single" w:color="auto" w:sz="4" w:space="0"/>
              <w:right w:val="single" w:color="auto" w:sz="4" w:space="0"/>
            </w:tcBorders>
            <w:shd w:val="clear" w:color="auto" w:fill="C4EF6D"/>
            <w:noWrap/>
            <w:vAlign w:val="center"/>
          </w:tcPr>
          <w:p w14:paraId="0D4D04BD">
            <w:pPr>
              <w:widowControl/>
              <w:snapToGrid w:val="0"/>
              <w:spacing w:line="240" w:lineRule="exact"/>
              <w:jc w:val="center"/>
              <w:rPr>
                <w:rFonts w:ascii="Times New Roman" w:hAnsi="Times New Roman"/>
                <w:kern w:val="0"/>
                <w:sz w:val="16"/>
                <w:szCs w:val="16"/>
              </w:rPr>
            </w:pPr>
          </w:p>
        </w:tc>
        <w:tc>
          <w:tcPr>
            <w:tcW w:w="496" w:type="dxa"/>
            <w:tcBorders>
              <w:top w:val="nil"/>
              <w:left w:val="nil"/>
              <w:bottom w:val="single" w:color="auto" w:sz="4" w:space="0"/>
              <w:right w:val="single" w:color="auto" w:sz="4" w:space="0"/>
            </w:tcBorders>
            <w:shd w:val="clear" w:color="auto" w:fill="FF9A8F"/>
            <w:noWrap/>
            <w:vAlign w:val="center"/>
          </w:tcPr>
          <w:p w14:paraId="036B525F">
            <w:pPr>
              <w:widowControl/>
              <w:snapToGrid w:val="0"/>
              <w:spacing w:line="240" w:lineRule="exact"/>
              <w:jc w:val="center"/>
              <w:rPr>
                <w:rFonts w:ascii="Times New Roman" w:hAnsi="Times New Roman"/>
                <w:kern w:val="0"/>
                <w:sz w:val="16"/>
                <w:szCs w:val="16"/>
              </w:rPr>
            </w:pPr>
          </w:p>
        </w:tc>
        <w:tc>
          <w:tcPr>
            <w:tcW w:w="496" w:type="dxa"/>
            <w:tcBorders>
              <w:top w:val="nil"/>
              <w:left w:val="nil"/>
              <w:bottom w:val="single" w:color="auto" w:sz="4" w:space="0"/>
              <w:right w:val="single" w:color="auto" w:sz="4" w:space="0"/>
            </w:tcBorders>
            <w:shd w:val="clear" w:color="auto" w:fill="FF9A8F"/>
            <w:noWrap/>
            <w:vAlign w:val="center"/>
          </w:tcPr>
          <w:p w14:paraId="787C20BF">
            <w:pPr>
              <w:widowControl/>
              <w:snapToGrid w:val="0"/>
              <w:spacing w:line="240" w:lineRule="exact"/>
              <w:jc w:val="center"/>
              <w:rPr>
                <w:rFonts w:ascii="Times New Roman" w:hAnsi="Times New Roman"/>
                <w:kern w:val="0"/>
                <w:sz w:val="16"/>
                <w:szCs w:val="16"/>
              </w:rPr>
            </w:pPr>
          </w:p>
        </w:tc>
        <w:tc>
          <w:tcPr>
            <w:tcW w:w="450" w:type="dxa"/>
            <w:tcBorders>
              <w:top w:val="nil"/>
              <w:left w:val="nil"/>
              <w:bottom w:val="single" w:color="auto" w:sz="4" w:space="0"/>
              <w:right w:val="single" w:color="auto" w:sz="4" w:space="0"/>
            </w:tcBorders>
            <w:shd w:val="clear" w:color="auto" w:fill="65F970"/>
            <w:noWrap/>
            <w:vAlign w:val="center"/>
          </w:tcPr>
          <w:p w14:paraId="4732C29E">
            <w:pPr>
              <w:widowControl/>
              <w:snapToGrid w:val="0"/>
              <w:spacing w:line="240" w:lineRule="exact"/>
              <w:jc w:val="center"/>
              <w:rPr>
                <w:rFonts w:ascii="Times New Roman" w:hAnsi="Times New Roman"/>
                <w:kern w:val="0"/>
                <w:sz w:val="16"/>
                <w:szCs w:val="16"/>
              </w:rPr>
            </w:pPr>
          </w:p>
        </w:tc>
        <w:tc>
          <w:tcPr>
            <w:tcW w:w="451" w:type="dxa"/>
            <w:tcBorders>
              <w:top w:val="nil"/>
              <w:left w:val="nil"/>
              <w:bottom w:val="single" w:color="auto" w:sz="4" w:space="0"/>
              <w:right w:val="single" w:color="auto" w:sz="4" w:space="0"/>
            </w:tcBorders>
            <w:shd w:val="clear" w:color="auto" w:fill="65F970"/>
            <w:noWrap/>
            <w:vAlign w:val="center"/>
          </w:tcPr>
          <w:p w14:paraId="6CB5380B">
            <w:pPr>
              <w:widowControl/>
              <w:snapToGrid w:val="0"/>
              <w:spacing w:line="240" w:lineRule="exact"/>
              <w:jc w:val="center"/>
              <w:rPr>
                <w:rFonts w:ascii="Times New Roman" w:hAnsi="Times New Roman"/>
                <w:kern w:val="0"/>
                <w:sz w:val="16"/>
                <w:szCs w:val="16"/>
              </w:rPr>
            </w:pPr>
          </w:p>
        </w:tc>
        <w:tc>
          <w:tcPr>
            <w:tcW w:w="444" w:type="dxa"/>
            <w:tcBorders>
              <w:top w:val="nil"/>
              <w:left w:val="nil"/>
              <w:bottom w:val="single" w:color="auto" w:sz="4" w:space="0"/>
              <w:right w:val="single" w:color="auto" w:sz="4" w:space="0"/>
            </w:tcBorders>
            <w:shd w:val="clear" w:color="auto" w:fill="B58EFA"/>
            <w:noWrap/>
            <w:vAlign w:val="center"/>
          </w:tcPr>
          <w:p w14:paraId="3F473DDA">
            <w:pPr>
              <w:widowControl/>
              <w:snapToGrid w:val="0"/>
              <w:spacing w:line="240" w:lineRule="exact"/>
              <w:jc w:val="center"/>
              <w:rPr>
                <w:rFonts w:ascii="Times New Roman" w:hAnsi="Times New Roman"/>
                <w:sz w:val="16"/>
                <w:szCs w:val="16"/>
              </w:rPr>
            </w:pPr>
          </w:p>
        </w:tc>
        <w:tc>
          <w:tcPr>
            <w:tcW w:w="444" w:type="dxa"/>
            <w:tcBorders>
              <w:top w:val="nil"/>
              <w:left w:val="nil"/>
              <w:bottom w:val="single" w:color="auto" w:sz="4" w:space="0"/>
              <w:right w:val="single" w:color="auto" w:sz="4" w:space="0"/>
            </w:tcBorders>
            <w:shd w:val="clear" w:color="auto" w:fill="B58EFA"/>
            <w:noWrap/>
            <w:vAlign w:val="center"/>
          </w:tcPr>
          <w:p w14:paraId="09508E77">
            <w:pPr>
              <w:widowControl/>
              <w:snapToGrid w:val="0"/>
              <w:spacing w:line="240" w:lineRule="exact"/>
              <w:jc w:val="center"/>
              <w:rPr>
                <w:rFonts w:ascii="Times New Roman" w:hAnsi="Times New Roman"/>
                <w:kern w:val="0"/>
                <w:sz w:val="16"/>
                <w:szCs w:val="16"/>
              </w:rPr>
            </w:pPr>
            <w:ins w:id="43" w:author="lujin" w:date="2025-05-15T10:55:00Z">
              <w:r>
                <w:rPr>
                  <w:rFonts w:hint="eastAsia" w:ascii="Times New Roman" w:hAnsi="Times New Roman"/>
                  <w:kern w:val="0"/>
                  <w:sz w:val="16"/>
                  <w:szCs w:val="16"/>
                </w:rPr>
                <w:t>H</w:t>
              </w:r>
            </w:ins>
          </w:p>
        </w:tc>
      </w:tr>
      <w:tr w14:paraId="3F4BC0DB">
        <w:tblPrEx>
          <w:tblCellMar>
            <w:top w:w="0" w:type="dxa"/>
            <w:left w:w="108" w:type="dxa"/>
            <w:bottom w:w="0" w:type="dxa"/>
            <w:right w:w="108" w:type="dxa"/>
          </w:tblCellMar>
        </w:tblPrEx>
        <w:trPr>
          <w:trHeight w:val="240" w:hRule="atLeast"/>
          <w:tblHeader/>
          <w:jc w:val="center"/>
        </w:trPr>
        <w:tc>
          <w:tcPr>
            <w:tcW w:w="1980" w:type="dxa"/>
            <w:tcBorders>
              <w:top w:val="nil"/>
              <w:left w:val="single" w:color="auto" w:sz="4" w:space="0"/>
              <w:bottom w:val="single" w:color="auto" w:sz="4" w:space="0"/>
              <w:right w:val="single" w:color="auto" w:sz="4" w:space="0"/>
            </w:tcBorders>
            <w:shd w:val="clear" w:color="auto" w:fill="auto"/>
          </w:tcPr>
          <w:p w14:paraId="57450498">
            <w:pPr>
              <w:widowControl/>
              <w:snapToGrid w:val="0"/>
              <w:spacing w:line="240" w:lineRule="exact"/>
              <w:jc w:val="left"/>
              <w:rPr>
                <w:rFonts w:ascii="Times New Roman" w:hAnsi="Times New Roman"/>
                <w:color w:val="000000"/>
                <w:kern w:val="0"/>
                <w:sz w:val="16"/>
                <w:szCs w:val="16"/>
              </w:rPr>
            </w:pPr>
            <w:r>
              <w:rPr>
                <w:rFonts w:ascii="Times New Roman" w:hAnsi="Times New Roman"/>
                <w:color w:val="000000"/>
                <w:kern w:val="0"/>
                <w:sz w:val="16"/>
                <w:szCs w:val="16"/>
              </w:rPr>
              <w:t>工程认识实习</w:t>
            </w:r>
          </w:p>
        </w:tc>
        <w:tc>
          <w:tcPr>
            <w:tcW w:w="380" w:type="dxa"/>
            <w:tcBorders>
              <w:top w:val="nil"/>
              <w:left w:val="nil"/>
              <w:bottom w:val="single" w:color="auto" w:sz="4" w:space="0"/>
              <w:right w:val="single" w:color="auto" w:sz="4" w:space="0"/>
            </w:tcBorders>
            <w:shd w:val="clear" w:color="auto" w:fill="EE7EE1"/>
            <w:noWrap/>
            <w:vAlign w:val="center"/>
          </w:tcPr>
          <w:p w14:paraId="0304BB4D">
            <w:pPr>
              <w:widowControl/>
              <w:snapToGrid w:val="0"/>
              <w:spacing w:line="240" w:lineRule="exact"/>
              <w:jc w:val="center"/>
              <w:rPr>
                <w:rFonts w:ascii="Times New Roman" w:hAnsi="Times New Roman"/>
                <w:kern w:val="0"/>
                <w:sz w:val="16"/>
                <w:szCs w:val="16"/>
              </w:rPr>
            </w:pPr>
          </w:p>
        </w:tc>
        <w:tc>
          <w:tcPr>
            <w:tcW w:w="395" w:type="dxa"/>
            <w:tcBorders>
              <w:top w:val="nil"/>
              <w:left w:val="nil"/>
              <w:bottom w:val="single" w:color="auto" w:sz="4" w:space="0"/>
              <w:right w:val="single" w:color="auto" w:sz="4" w:space="0"/>
            </w:tcBorders>
            <w:shd w:val="clear" w:color="auto" w:fill="EE7EE1"/>
            <w:noWrap/>
            <w:vAlign w:val="center"/>
          </w:tcPr>
          <w:p w14:paraId="7CC37A06">
            <w:pPr>
              <w:widowControl/>
              <w:snapToGrid w:val="0"/>
              <w:spacing w:line="240" w:lineRule="exact"/>
              <w:jc w:val="center"/>
              <w:rPr>
                <w:rFonts w:ascii="Times New Roman" w:hAnsi="Times New Roman"/>
                <w:kern w:val="0"/>
                <w:sz w:val="16"/>
                <w:szCs w:val="16"/>
              </w:rPr>
            </w:pPr>
          </w:p>
        </w:tc>
        <w:tc>
          <w:tcPr>
            <w:tcW w:w="395" w:type="dxa"/>
            <w:tcBorders>
              <w:top w:val="nil"/>
              <w:left w:val="nil"/>
              <w:bottom w:val="single" w:color="auto" w:sz="4" w:space="0"/>
              <w:right w:val="single" w:color="auto" w:sz="4" w:space="0"/>
            </w:tcBorders>
            <w:shd w:val="clear" w:color="auto" w:fill="EE7EE1"/>
            <w:noWrap/>
            <w:vAlign w:val="center"/>
          </w:tcPr>
          <w:p w14:paraId="463041E6">
            <w:pPr>
              <w:widowControl/>
              <w:snapToGrid w:val="0"/>
              <w:spacing w:line="240" w:lineRule="exact"/>
              <w:jc w:val="center"/>
              <w:rPr>
                <w:rFonts w:ascii="Times New Roman" w:hAnsi="Times New Roman"/>
                <w:kern w:val="0"/>
                <w:sz w:val="16"/>
                <w:szCs w:val="16"/>
              </w:rPr>
            </w:pPr>
          </w:p>
        </w:tc>
        <w:tc>
          <w:tcPr>
            <w:tcW w:w="396" w:type="dxa"/>
            <w:tcBorders>
              <w:top w:val="nil"/>
              <w:left w:val="nil"/>
              <w:bottom w:val="single" w:color="auto" w:sz="4" w:space="0"/>
              <w:right w:val="single" w:color="auto" w:sz="4" w:space="0"/>
            </w:tcBorders>
            <w:shd w:val="clear" w:color="auto" w:fill="EE7EE1"/>
            <w:noWrap/>
            <w:vAlign w:val="center"/>
          </w:tcPr>
          <w:p w14:paraId="699924D5">
            <w:pPr>
              <w:widowControl/>
              <w:snapToGrid w:val="0"/>
              <w:spacing w:line="240" w:lineRule="exact"/>
              <w:jc w:val="center"/>
              <w:rPr>
                <w:rFonts w:ascii="Times New Roman" w:hAnsi="Times New Roman"/>
                <w:kern w:val="0"/>
                <w:sz w:val="16"/>
                <w:szCs w:val="16"/>
              </w:rPr>
            </w:pPr>
          </w:p>
        </w:tc>
        <w:tc>
          <w:tcPr>
            <w:tcW w:w="426" w:type="dxa"/>
            <w:tcBorders>
              <w:top w:val="nil"/>
              <w:left w:val="nil"/>
              <w:bottom w:val="single" w:color="auto" w:sz="4" w:space="0"/>
              <w:right w:val="single" w:color="auto" w:sz="4" w:space="0"/>
            </w:tcBorders>
            <w:shd w:val="clear" w:color="auto" w:fill="D99594" w:themeFill="accent2" w:themeFillTint="99"/>
            <w:noWrap/>
            <w:vAlign w:val="center"/>
          </w:tcPr>
          <w:p w14:paraId="6BF21EA8">
            <w:pPr>
              <w:widowControl/>
              <w:snapToGrid w:val="0"/>
              <w:spacing w:line="240" w:lineRule="exact"/>
              <w:jc w:val="center"/>
              <w:rPr>
                <w:rFonts w:ascii="Times New Roman" w:hAnsi="Times New Roman"/>
                <w:kern w:val="0"/>
                <w:sz w:val="16"/>
                <w:szCs w:val="16"/>
              </w:rPr>
            </w:pPr>
          </w:p>
        </w:tc>
        <w:tc>
          <w:tcPr>
            <w:tcW w:w="426" w:type="dxa"/>
            <w:tcBorders>
              <w:top w:val="nil"/>
              <w:left w:val="nil"/>
              <w:bottom w:val="single" w:color="auto" w:sz="4" w:space="0"/>
              <w:right w:val="single" w:color="auto" w:sz="4" w:space="0"/>
            </w:tcBorders>
            <w:shd w:val="clear" w:color="auto" w:fill="D99594" w:themeFill="accent2" w:themeFillTint="99"/>
            <w:noWrap/>
            <w:vAlign w:val="center"/>
          </w:tcPr>
          <w:p w14:paraId="673BD828">
            <w:pPr>
              <w:widowControl/>
              <w:snapToGrid w:val="0"/>
              <w:spacing w:line="240" w:lineRule="exact"/>
              <w:jc w:val="center"/>
              <w:rPr>
                <w:rFonts w:ascii="Times New Roman" w:hAnsi="Times New Roman"/>
                <w:kern w:val="0"/>
                <w:sz w:val="16"/>
                <w:szCs w:val="16"/>
              </w:rPr>
            </w:pPr>
          </w:p>
        </w:tc>
        <w:tc>
          <w:tcPr>
            <w:tcW w:w="426" w:type="dxa"/>
            <w:tcBorders>
              <w:top w:val="nil"/>
              <w:left w:val="nil"/>
              <w:bottom w:val="single" w:color="auto" w:sz="4" w:space="0"/>
              <w:right w:val="single" w:color="auto" w:sz="4" w:space="0"/>
            </w:tcBorders>
            <w:shd w:val="clear" w:color="auto" w:fill="D99594" w:themeFill="accent2" w:themeFillTint="99"/>
            <w:noWrap/>
            <w:vAlign w:val="center"/>
          </w:tcPr>
          <w:p w14:paraId="22E91A85">
            <w:pPr>
              <w:widowControl/>
              <w:snapToGrid w:val="0"/>
              <w:spacing w:line="240" w:lineRule="exact"/>
              <w:jc w:val="center"/>
              <w:rPr>
                <w:rFonts w:ascii="Times New Roman" w:hAnsi="Times New Roman"/>
                <w:kern w:val="0"/>
                <w:sz w:val="16"/>
                <w:szCs w:val="16"/>
              </w:rPr>
            </w:pPr>
          </w:p>
        </w:tc>
        <w:tc>
          <w:tcPr>
            <w:tcW w:w="390" w:type="dxa"/>
            <w:tcBorders>
              <w:top w:val="nil"/>
              <w:left w:val="nil"/>
              <w:bottom w:val="single" w:color="auto" w:sz="4" w:space="0"/>
              <w:right w:val="single" w:color="auto" w:sz="4" w:space="0"/>
            </w:tcBorders>
            <w:shd w:val="clear" w:color="auto" w:fill="15D6DB"/>
            <w:noWrap/>
            <w:vAlign w:val="center"/>
          </w:tcPr>
          <w:p w14:paraId="6B00F30A">
            <w:pPr>
              <w:widowControl/>
              <w:snapToGrid w:val="0"/>
              <w:spacing w:line="240" w:lineRule="exact"/>
              <w:jc w:val="center"/>
              <w:rPr>
                <w:rFonts w:ascii="Times New Roman" w:hAnsi="Times New Roman"/>
                <w:kern w:val="0"/>
                <w:sz w:val="16"/>
                <w:szCs w:val="16"/>
              </w:rPr>
            </w:pPr>
          </w:p>
        </w:tc>
        <w:tc>
          <w:tcPr>
            <w:tcW w:w="390" w:type="dxa"/>
            <w:tcBorders>
              <w:top w:val="nil"/>
              <w:left w:val="nil"/>
              <w:bottom w:val="single" w:color="auto" w:sz="4" w:space="0"/>
              <w:right w:val="single" w:color="auto" w:sz="4" w:space="0"/>
            </w:tcBorders>
            <w:shd w:val="clear" w:color="auto" w:fill="15D6DB"/>
            <w:noWrap/>
            <w:vAlign w:val="center"/>
          </w:tcPr>
          <w:p w14:paraId="68B585F3">
            <w:pPr>
              <w:widowControl/>
              <w:snapToGrid w:val="0"/>
              <w:spacing w:line="240" w:lineRule="exact"/>
              <w:jc w:val="center"/>
              <w:rPr>
                <w:rFonts w:ascii="Times New Roman" w:hAnsi="Times New Roman"/>
                <w:kern w:val="0"/>
                <w:sz w:val="16"/>
                <w:szCs w:val="16"/>
              </w:rPr>
            </w:pPr>
          </w:p>
        </w:tc>
        <w:tc>
          <w:tcPr>
            <w:tcW w:w="390" w:type="dxa"/>
            <w:tcBorders>
              <w:top w:val="nil"/>
              <w:left w:val="nil"/>
              <w:bottom w:val="single" w:color="auto" w:sz="4" w:space="0"/>
              <w:right w:val="single" w:color="auto" w:sz="4" w:space="0"/>
            </w:tcBorders>
            <w:shd w:val="clear" w:color="auto" w:fill="15D6DB"/>
            <w:noWrap/>
            <w:vAlign w:val="center"/>
          </w:tcPr>
          <w:p w14:paraId="669999D1">
            <w:pPr>
              <w:widowControl/>
              <w:snapToGrid w:val="0"/>
              <w:spacing w:line="240" w:lineRule="exact"/>
              <w:jc w:val="center"/>
              <w:rPr>
                <w:rFonts w:ascii="Times New Roman" w:hAnsi="Times New Roman"/>
                <w:kern w:val="0"/>
                <w:sz w:val="16"/>
                <w:szCs w:val="16"/>
              </w:rPr>
            </w:pPr>
          </w:p>
        </w:tc>
        <w:tc>
          <w:tcPr>
            <w:tcW w:w="390" w:type="dxa"/>
            <w:tcBorders>
              <w:top w:val="nil"/>
              <w:left w:val="nil"/>
              <w:bottom w:val="single" w:color="auto" w:sz="4" w:space="0"/>
              <w:right w:val="single" w:color="auto" w:sz="4" w:space="0"/>
            </w:tcBorders>
            <w:shd w:val="clear" w:color="auto" w:fill="15D6DB"/>
            <w:noWrap/>
            <w:vAlign w:val="center"/>
          </w:tcPr>
          <w:p w14:paraId="19619B22">
            <w:pPr>
              <w:widowControl/>
              <w:snapToGrid w:val="0"/>
              <w:spacing w:line="240" w:lineRule="exact"/>
              <w:jc w:val="center"/>
              <w:rPr>
                <w:rFonts w:ascii="Times New Roman" w:hAnsi="Times New Roman"/>
                <w:kern w:val="0"/>
                <w:sz w:val="16"/>
                <w:szCs w:val="16"/>
              </w:rPr>
            </w:pPr>
          </w:p>
        </w:tc>
        <w:tc>
          <w:tcPr>
            <w:tcW w:w="425" w:type="dxa"/>
            <w:tcBorders>
              <w:top w:val="nil"/>
              <w:left w:val="nil"/>
              <w:bottom w:val="single" w:color="auto" w:sz="4" w:space="0"/>
              <w:right w:val="single" w:color="auto" w:sz="4" w:space="0"/>
            </w:tcBorders>
            <w:shd w:val="clear" w:color="auto" w:fill="FB885F"/>
            <w:noWrap/>
            <w:vAlign w:val="center"/>
          </w:tcPr>
          <w:p w14:paraId="085EC9FC">
            <w:pPr>
              <w:widowControl/>
              <w:snapToGrid w:val="0"/>
              <w:spacing w:line="240" w:lineRule="exact"/>
              <w:jc w:val="center"/>
              <w:rPr>
                <w:rFonts w:ascii="Times New Roman" w:hAnsi="Times New Roman"/>
                <w:kern w:val="0"/>
                <w:sz w:val="16"/>
                <w:szCs w:val="16"/>
              </w:rPr>
            </w:pPr>
            <w:r>
              <w:rPr>
                <w:rFonts w:ascii="Times New Roman" w:hAnsi="Times New Roman"/>
                <w:sz w:val="16"/>
                <w:szCs w:val="16"/>
              </w:rPr>
              <w:t>H</w:t>
            </w:r>
          </w:p>
        </w:tc>
        <w:tc>
          <w:tcPr>
            <w:tcW w:w="425" w:type="dxa"/>
            <w:tcBorders>
              <w:top w:val="nil"/>
              <w:left w:val="nil"/>
              <w:bottom w:val="single" w:color="auto" w:sz="4" w:space="0"/>
              <w:right w:val="single" w:color="auto" w:sz="4" w:space="0"/>
            </w:tcBorders>
            <w:shd w:val="clear" w:color="auto" w:fill="FB885F"/>
            <w:noWrap/>
            <w:vAlign w:val="center"/>
          </w:tcPr>
          <w:p w14:paraId="296F4F66">
            <w:pPr>
              <w:widowControl/>
              <w:snapToGrid w:val="0"/>
              <w:spacing w:line="240" w:lineRule="exact"/>
              <w:jc w:val="center"/>
              <w:rPr>
                <w:rFonts w:ascii="Times New Roman" w:hAnsi="Times New Roman"/>
                <w:kern w:val="0"/>
                <w:sz w:val="16"/>
                <w:szCs w:val="16"/>
              </w:rPr>
            </w:pPr>
          </w:p>
        </w:tc>
        <w:tc>
          <w:tcPr>
            <w:tcW w:w="425" w:type="dxa"/>
            <w:tcBorders>
              <w:top w:val="nil"/>
              <w:left w:val="nil"/>
              <w:bottom w:val="single" w:color="auto" w:sz="4" w:space="0"/>
              <w:right w:val="single" w:color="auto" w:sz="4" w:space="0"/>
            </w:tcBorders>
            <w:shd w:val="clear" w:color="auto" w:fill="FB885F"/>
            <w:noWrap/>
            <w:vAlign w:val="center"/>
          </w:tcPr>
          <w:p w14:paraId="14DDDFE6">
            <w:pPr>
              <w:widowControl/>
              <w:snapToGrid w:val="0"/>
              <w:spacing w:line="240" w:lineRule="exact"/>
              <w:jc w:val="center"/>
              <w:rPr>
                <w:rFonts w:ascii="Times New Roman" w:hAnsi="Times New Roman"/>
                <w:kern w:val="0"/>
                <w:sz w:val="16"/>
                <w:szCs w:val="16"/>
              </w:rPr>
            </w:pPr>
          </w:p>
        </w:tc>
        <w:tc>
          <w:tcPr>
            <w:tcW w:w="425" w:type="dxa"/>
            <w:tcBorders>
              <w:top w:val="nil"/>
              <w:left w:val="nil"/>
              <w:bottom w:val="single" w:color="auto" w:sz="4" w:space="0"/>
              <w:right w:val="single" w:color="auto" w:sz="4" w:space="0"/>
            </w:tcBorders>
            <w:shd w:val="clear" w:color="auto" w:fill="FFFF00"/>
            <w:noWrap/>
            <w:vAlign w:val="center"/>
          </w:tcPr>
          <w:p w14:paraId="6E9024CE">
            <w:pPr>
              <w:widowControl/>
              <w:snapToGrid w:val="0"/>
              <w:spacing w:line="240" w:lineRule="exact"/>
              <w:jc w:val="center"/>
              <w:rPr>
                <w:rFonts w:ascii="Times New Roman" w:hAnsi="Times New Roman"/>
                <w:kern w:val="0"/>
                <w:sz w:val="16"/>
                <w:szCs w:val="16"/>
              </w:rPr>
            </w:pPr>
          </w:p>
        </w:tc>
        <w:tc>
          <w:tcPr>
            <w:tcW w:w="425" w:type="dxa"/>
            <w:tcBorders>
              <w:top w:val="nil"/>
              <w:left w:val="nil"/>
              <w:bottom w:val="single" w:color="auto" w:sz="4" w:space="0"/>
              <w:right w:val="single" w:color="auto" w:sz="4" w:space="0"/>
            </w:tcBorders>
            <w:shd w:val="clear" w:color="auto" w:fill="FFFF00"/>
            <w:noWrap/>
            <w:vAlign w:val="center"/>
          </w:tcPr>
          <w:p w14:paraId="14224C7A">
            <w:pPr>
              <w:widowControl/>
              <w:snapToGrid w:val="0"/>
              <w:spacing w:line="240" w:lineRule="exact"/>
              <w:jc w:val="center"/>
              <w:rPr>
                <w:rFonts w:ascii="Times New Roman" w:hAnsi="Times New Roman"/>
                <w:kern w:val="0"/>
                <w:sz w:val="16"/>
                <w:szCs w:val="16"/>
              </w:rPr>
            </w:pPr>
          </w:p>
        </w:tc>
        <w:tc>
          <w:tcPr>
            <w:tcW w:w="427" w:type="dxa"/>
            <w:tcBorders>
              <w:top w:val="nil"/>
              <w:left w:val="nil"/>
              <w:bottom w:val="single" w:color="auto" w:sz="4" w:space="0"/>
              <w:right w:val="single" w:color="auto" w:sz="4" w:space="0"/>
            </w:tcBorders>
            <w:shd w:val="clear" w:color="auto" w:fill="FFFF00"/>
            <w:noWrap/>
            <w:vAlign w:val="center"/>
          </w:tcPr>
          <w:p w14:paraId="2DB86549">
            <w:pPr>
              <w:widowControl/>
              <w:snapToGrid w:val="0"/>
              <w:spacing w:line="240" w:lineRule="exact"/>
              <w:jc w:val="center"/>
              <w:rPr>
                <w:rFonts w:ascii="Times New Roman" w:hAnsi="Times New Roman"/>
                <w:kern w:val="0"/>
                <w:sz w:val="16"/>
                <w:szCs w:val="16"/>
              </w:rPr>
            </w:pPr>
          </w:p>
        </w:tc>
        <w:tc>
          <w:tcPr>
            <w:tcW w:w="424" w:type="dxa"/>
            <w:tcBorders>
              <w:top w:val="nil"/>
              <w:left w:val="nil"/>
              <w:bottom w:val="single" w:color="auto" w:sz="4" w:space="0"/>
              <w:right w:val="single" w:color="auto" w:sz="4" w:space="0"/>
            </w:tcBorders>
            <w:shd w:val="clear" w:color="auto" w:fill="FFC000"/>
            <w:noWrap/>
            <w:vAlign w:val="center"/>
          </w:tcPr>
          <w:p w14:paraId="2634912E">
            <w:pPr>
              <w:widowControl/>
              <w:snapToGrid w:val="0"/>
              <w:spacing w:line="240" w:lineRule="exact"/>
              <w:jc w:val="center"/>
              <w:rPr>
                <w:rFonts w:ascii="Times New Roman" w:hAnsi="Times New Roman"/>
                <w:kern w:val="0"/>
                <w:sz w:val="16"/>
                <w:szCs w:val="16"/>
              </w:rPr>
            </w:pPr>
          </w:p>
        </w:tc>
        <w:tc>
          <w:tcPr>
            <w:tcW w:w="426" w:type="dxa"/>
            <w:tcBorders>
              <w:top w:val="nil"/>
              <w:left w:val="nil"/>
              <w:bottom w:val="single" w:color="auto" w:sz="4" w:space="0"/>
              <w:right w:val="single" w:color="auto" w:sz="4" w:space="0"/>
            </w:tcBorders>
            <w:shd w:val="clear" w:color="auto" w:fill="FFC000"/>
            <w:noWrap/>
            <w:vAlign w:val="center"/>
          </w:tcPr>
          <w:p w14:paraId="7DD61CFD">
            <w:pPr>
              <w:widowControl/>
              <w:snapToGrid w:val="0"/>
              <w:spacing w:line="240" w:lineRule="exact"/>
              <w:jc w:val="center"/>
              <w:rPr>
                <w:rFonts w:ascii="Times New Roman" w:hAnsi="Times New Roman"/>
                <w:kern w:val="0"/>
                <w:sz w:val="16"/>
                <w:szCs w:val="16"/>
              </w:rPr>
            </w:pPr>
            <w:r>
              <w:rPr>
                <w:rFonts w:ascii="Times New Roman" w:hAnsi="Times New Roman"/>
                <w:sz w:val="16"/>
                <w:szCs w:val="16"/>
              </w:rPr>
              <w:t>M</w:t>
            </w:r>
          </w:p>
        </w:tc>
        <w:tc>
          <w:tcPr>
            <w:tcW w:w="426" w:type="dxa"/>
            <w:tcBorders>
              <w:top w:val="nil"/>
              <w:left w:val="nil"/>
              <w:bottom w:val="single" w:color="auto" w:sz="4" w:space="0"/>
              <w:right w:val="single" w:color="auto" w:sz="4" w:space="0"/>
            </w:tcBorders>
            <w:shd w:val="clear" w:color="auto" w:fill="CCC0D9" w:themeFill="accent4" w:themeFillTint="66"/>
            <w:noWrap/>
            <w:vAlign w:val="center"/>
          </w:tcPr>
          <w:p w14:paraId="5C259CBC">
            <w:pPr>
              <w:widowControl/>
              <w:snapToGrid w:val="0"/>
              <w:spacing w:line="240" w:lineRule="exact"/>
              <w:jc w:val="center"/>
              <w:rPr>
                <w:rFonts w:ascii="Times New Roman" w:hAnsi="Times New Roman"/>
                <w:kern w:val="0"/>
                <w:sz w:val="16"/>
                <w:szCs w:val="16"/>
              </w:rPr>
            </w:pPr>
          </w:p>
        </w:tc>
        <w:tc>
          <w:tcPr>
            <w:tcW w:w="426" w:type="dxa"/>
            <w:tcBorders>
              <w:top w:val="nil"/>
              <w:left w:val="nil"/>
              <w:bottom w:val="single" w:color="auto" w:sz="4" w:space="0"/>
              <w:right w:val="single" w:color="auto" w:sz="4" w:space="0"/>
            </w:tcBorders>
            <w:shd w:val="clear" w:color="auto" w:fill="CCC0D9" w:themeFill="accent4" w:themeFillTint="66"/>
            <w:noWrap/>
            <w:vAlign w:val="center"/>
          </w:tcPr>
          <w:p w14:paraId="08332C7D">
            <w:pPr>
              <w:widowControl/>
              <w:snapToGrid w:val="0"/>
              <w:spacing w:line="240" w:lineRule="exact"/>
              <w:jc w:val="center"/>
              <w:rPr>
                <w:rFonts w:ascii="Times New Roman" w:hAnsi="Times New Roman"/>
                <w:kern w:val="0"/>
                <w:sz w:val="16"/>
                <w:szCs w:val="16"/>
              </w:rPr>
            </w:pPr>
            <w:r>
              <w:rPr>
                <w:rFonts w:ascii="Times New Roman" w:hAnsi="Times New Roman"/>
                <w:sz w:val="16"/>
                <w:szCs w:val="16"/>
              </w:rPr>
              <w:t>M</w:t>
            </w:r>
          </w:p>
        </w:tc>
        <w:tc>
          <w:tcPr>
            <w:tcW w:w="425" w:type="dxa"/>
            <w:tcBorders>
              <w:top w:val="nil"/>
              <w:left w:val="nil"/>
              <w:bottom w:val="single" w:color="auto" w:sz="4" w:space="0"/>
              <w:right w:val="single" w:color="auto" w:sz="4" w:space="0"/>
            </w:tcBorders>
            <w:shd w:val="clear" w:color="auto" w:fill="C4EF6D"/>
            <w:noWrap/>
            <w:vAlign w:val="center"/>
          </w:tcPr>
          <w:p w14:paraId="22702495">
            <w:pPr>
              <w:widowControl/>
              <w:snapToGrid w:val="0"/>
              <w:spacing w:line="240" w:lineRule="exact"/>
              <w:jc w:val="center"/>
              <w:rPr>
                <w:rFonts w:ascii="Times New Roman" w:hAnsi="Times New Roman"/>
                <w:kern w:val="0"/>
                <w:sz w:val="16"/>
                <w:szCs w:val="16"/>
              </w:rPr>
            </w:pPr>
          </w:p>
        </w:tc>
        <w:tc>
          <w:tcPr>
            <w:tcW w:w="425" w:type="dxa"/>
            <w:tcBorders>
              <w:top w:val="nil"/>
              <w:left w:val="nil"/>
              <w:bottom w:val="single" w:color="auto" w:sz="4" w:space="0"/>
              <w:right w:val="single" w:color="auto" w:sz="4" w:space="0"/>
            </w:tcBorders>
            <w:shd w:val="clear" w:color="auto" w:fill="C4EF6D"/>
            <w:noWrap/>
            <w:vAlign w:val="center"/>
          </w:tcPr>
          <w:p w14:paraId="76FDEEDD">
            <w:pPr>
              <w:widowControl/>
              <w:snapToGrid w:val="0"/>
              <w:spacing w:line="240" w:lineRule="exact"/>
              <w:jc w:val="center"/>
              <w:rPr>
                <w:rFonts w:ascii="Times New Roman" w:hAnsi="Times New Roman"/>
                <w:kern w:val="0"/>
                <w:sz w:val="16"/>
                <w:szCs w:val="16"/>
              </w:rPr>
            </w:pPr>
          </w:p>
        </w:tc>
        <w:tc>
          <w:tcPr>
            <w:tcW w:w="496" w:type="dxa"/>
            <w:tcBorders>
              <w:top w:val="nil"/>
              <w:left w:val="nil"/>
              <w:bottom w:val="single" w:color="auto" w:sz="4" w:space="0"/>
              <w:right w:val="single" w:color="auto" w:sz="4" w:space="0"/>
            </w:tcBorders>
            <w:shd w:val="clear" w:color="auto" w:fill="FF9A8F"/>
            <w:noWrap/>
            <w:vAlign w:val="center"/>
          </w:tcPr>
          <w:p w14:paraId="734E372C">
            <w:pPr>
              <w:widowControl/>
              <w:snapToGrid w:val="0"/>
              <w:spacing w:line="240" w:lineRule="exact"/>
              <w:jc w:val="center"/>
              <w:rPr>
                <w:rFonts w:ascii="Times New Roman" w:hAnsi="Times New Roman"/>
                <w:kern w:val="0"/>
                <w:sz w:val="16"/>
                <w:szCs w:val="16"/>
              </w:rPr>
            </w:pPr>
          </w:p>
        </w:tc>
        <w:tc>
          <w:tcPr>
            <w:tcW w:w="496" w:type="dxa"/>
            <w:tcBorders>
              <w:top w:val="nil"/>
              <w:left w:val="nil"/>
              <w:bottom w:val="single" w:color="auto" w:sz="4" w:space="0"/>
              <w:right w:val="single" w:color="auto" w:sz="4" w:space="0"/>
            </w:tcBorders>
            <w:shd w:val="clear" w:color="auto" w:fill="FF9A8F"/>
            <w:noWrap/>
            <w:vAlign w:val="center"/>
          </w:tcPr>
          <w:p w14:paraId="17BBFBBF">
            <w:pPr>
              <w:widowControl/>
              <w:snapToGrid w:val="0"/>
              <w:spacing w:line="240" w:lineRule="exact"/>
              <w:jc w:val="center"/>
              <w:rPr>
                <w:rFonts w:ascii="Times New Roman" w:hAnsi="Times New Roman"/>
                <w:kern w:val="0"/>
                <w:sz w:val="16"/>
                <w:szCs w:val="16"/>
              </w:rPr>
            </w:pPr>
          </w:p>
        </w:tc>
        <w:tc>
          <w:tcPr>
            <w:tcW w:w="450" w:type="dxa"/>
            <w:tcBorders>
              <w:top w:val="nil"/>
              <w:left w:val="nil"/>
              <w:bottom w:val="single" w:color="auto" w:sz="4" w:space="0"/>
              <w:right w:val="single" w:color="auto" w:sz="4" w:space="0"/>
            </w:tcBorders>
            <w:shd w:val="clear" w:color="auto" w:fill="65F970"/>
            <w:noWrap/>
            <w:vAlign w:val="center"/>
          </w:tcPr>
          <w:p w14:paraId="45C75640">
            <w:pPr>
              <w:widowControl/>
              <w:snapToGrid w:val="0"/>
              <w:spacing w:line="240" w:lineRule="exact"/>
              <w:jc w:val="center"/>
              <w:rPr>
                <w:rFonts w:ascii="Times New Roman" w:hAnsi="Times New Roman"/>
                <w:kern w:val="0"/>
                <w:sz w:val="16"/>
                <w:szCs w:val="16"/>
              </w:rPr>
            </w:pPr>
          </w:p>
        </w:tc>
        <w:tc>
          <w:tcPr>
            <w:tcW w:w="451" w:type="dxa"/>
            <w:tcBorders>
              <w:top w:val="nil"/>
              <w:left w:val="nil"/>
              <w:bottom w:val="single" w:color="auto" w:sz="4" w:space="0"/>
              <w:right w:val="single" w:color="auto" w:sz="4" w:space="0"/>
            </w:tcBorders>
            <w:shd w:val="clear" w:color="auto" w:fill="65F970"/>
            <w:noWrap/>
            <w:vAlign w:val="center"/>
          </w:tcPr>
          <w:p w14:paraId="57B5C61C">
            <w:pPr>
              <w:widowControl/>
              <w:snapToGrid w:val="0"/>
              <w:spacing w:line="240" w:lineRule="exact"/>
              <w:jc w:val="center"/>
              <w:rPr>
                <w:rFonts w:ascii="Times New Roman" w:hAnsi="Times New Roman"/>
                <w:kern w:val="0"/>
                <w:sz w:val="16"/>
                <w:szCs w:val="16"/>
              </w:rPr>
            </w:pPr>
            <w:r>
              <w:rPr>
                <w:rFonts w:ascii="Times New Roman" w:hAnsi="Times New Roman"/>
                <w:sz w:val="16"/>
                <w:szCs w:val="16"/>
              </w:rPr>
              <w:t>H</w:t>
            </w:r>
          </w:p>
        </w:tc>
        <w:tc>
          <w:tcPr>
            <w:tcW w:w="444" w:type="dxa"/>
            <w:tcBorders>
              <w:top w:val="nil"/>
              <w:left w:val="nil"/>
              <w:bottom w:val="single" w:color="auto" w:sz="4" w:space="0"/>
              <w:right w:val="single" w:color="auto" w:sz="4" w:space="0"/>
            </w:tcBorders>
            <w:shd w:val="clear" w:color="auto" w:fill="B58EFA"/>
            <w:noWrap/>
            <w:vAlign w:val="center"/>
          </w:tcPr>
          <w:p w14:paraId="4E5715F6">
            <w:pPr>
              <w:widowControl/>
              <w:snapToGrid w:val="0"/>
              <w:spacing w:line="240" w:lineRule="exact"/>
              <w:jc w:val="center"/>
              <w:rPr>
                <w:rFonts w:ascii="Times New Roman" w:hAnsi="Times New Roman"/>
                <w:kern w:val="0"/>
                <w:sz w:val="16"/>
                <w:szCs w:val="16"/>
              </w:rPr>
            </w:pPr>
          </w:p>
        </w:tc>
        <w:tc>
          <w:tcPr>
            <w:tcW w:w="444" w:type="dxa"/>
            <w:tcBorders>
              <w:top w:val="nil"/>
              <w:left w:val="nil"/>
              <w:bottom w:val="single" w:color="auto" w:sz="4" w:space="0"/>
              <w:right w:val="single" w:color="auto" w:sz="4" w:space="0"/>
            </w:tcBorders>
            <w:shd w:val="clear" w:color="auto" w:fill="B58EFA"/>
            <w:noWrap/>
            <w:vAlign w:val="center"/>
          </w:tcPr>
          <w:p w14:paraId="2836174E">
            <w:pPr>
              <w:widowControl/>
              <w:snapToGrid w:val="0"/>
              <w:spacing w:line="240" w:lineRule="exact"/>
              <w:jc w:val="center"/>
              <w:rPr>
                <w:rFonts w:ascii="Times New Roman" w:hAnsi="Times New Roman"/>
                <w:kern w:val="0"/>
                <w:sz w:val="16"/>
                <w:szCs w:val="16"/>
              </w:rPr>
            </w:pPr>
          </w:p>
        </w:tc>
      </w:tr>
      <w:tr w14:paraId="58BB744E">
        <w:tblPrEx>
          <w:tblCellMar>
            <w:top w:w="0" w:type="dxa"/>
            <w:left w:w="108" w:type="dxa"/>
            <w:bottom w:w="0" w:type="dxa"/>
            <w:right w:w="108" w:type="dxa"/>
          </w:tblCellMar>
        </w:tblPrEx>
        <w:trPr>
          <w:trHeight w:val="240" w:hRule="atLeast"/>
          <w:tblHeader/>
          <w:jc w:val="center"/>
        </w:trPr>
        <w:tc>
          <w:tcPr>
            <w:tcW w:w="1980" w:type="dxa"/>
            <w:tcBorders>
              <w:top w:val="nil"/>
              <w:left w:val="single" w:color="auto" w:sz="4" w:space="0"/>
              <w:bottom w:val="single" w:color="auto" w:sz="4" w:space="0"/>
              <w:right w:val="single" w:color="auto" w:sz="4" w:space="0"/>
            </w:tcBorders>
            <w:shd w:val="clear" w:color="auto" w:fill="auto"/>
          </w:tcPr>
          <w:p w14:paraId="37206FE1">
            <w:pPr>
              <w:widowControl/>
              <w:snapToGrid w:val="0"/>
              <w:spacing w:line="240" w:lineRule="exact"/>
              <w:jc w:val="left"/>
              <w:rPr>
                <w:rFonts w:ascii="Times New Roman" w:hAnsi="Times New Roman"/>
                <w:color w:val="000000"/>
                <w:kern w:val="0"/>
                <w:sz w:val="16"/>
                <w:szCs w:val="16"/>
              </w:rPr>
            </w:pPr>
            <w:r>
              <w:rPr>
                <w:rFonts w:ascii="Times New Roman" w:hAnsi="Times New Roman"/>
                <w:color w:val="000000"/>
                <w:kern w:val="0"/>
                <w:sz w:val="16"/>
                <w:szCs w:val="16"/>
              </w:rPr>
              <w:t>电子工艺实习</w:t>
            </w:r>
          </w:p>
        </w:tc>
        <w:tc>
          <w:tcPr>
            <w:tcW w:w="380" w:type="dxa"/>
            <w:tcBorders>
              <w:top w:val="nil"/>
              <w:left w:val="nil"/>
              <w:bottom w:val="single" w:color="auto" w:sz="4" w:space="0"/>
              <w:right w:val="single" w:color="auto" w:sz="4" w:space="0"/>
            </w:tcBorders>
            <w:shd w:val="clear" w:color="auto" w:fill="EE7EE1"/>
            <w:noWrap/>
            <w:vAlign w:val="center"/>
          </w:tcPr>
          <w:p w14:paraId="768C8192">
            <w:pPr>
              <w:widowControl/>
              <w:snapToGrid w:val="0"/>
              <w:spacing w:line="240" w:lineRule="exact"/>
              <w:jc w:val="center"/>
              <w:rPr>
                <w:rFonts w:ascii="Times New Roman" w:hAnsi="Times New Roman"/>
                <w:kern w:val="0"/>
                <w:sz w:val="16"/>
                <w:szCs w:val="16"/>
              </w:rPr>
            </w:pPr>
          </w:p>
        </w:tc>
        <w:tc>
          <w:tcPr>
            <w:tcW w:w="395" w:type="dxa"/>
            <w:tcBorders>
              <w:top w:val="nil"/>
              <w:left w:val="nil"/>
              <w:bottom w:val="single" w:color="auto" w:sz="4" w:space="0"/>
              <w:right w:val="single" w:color="auto" w:sz="4" w:space="0"/>
            </w:tcBorders>
            <w:shd w:val="clear" w:color="auto" w:fill="EE7EE1"/>
            <w:noWrap/>
            <w:vAlign w:val="center"/>
          </w:tcPr>
          <w:p w14:paraId="0CBBB581">
            <w:pPr>
              <w:widowControl/>
              <w:snapToGrid w:val="0"/>
              <w:spacing w:line="240" w:lineRule="exact"/>
              <w:jc w:val="center"/>
              <w:rPr>
                <w:rFonts w:ascii="Times New Roman" w:hAnsi="Times New Roman"/>
                <w:kern w:val="0"/>
                <w:sz w:val="16"/>
                <w:szCs w:val="16"/>
              </w:rPr>
            </w:pPr>
          </w:p>
        </w:tc>
        <w:tc>
          <w:tcPr>
            <w:tcW w:w="395" w:type="dxa"/>
            <w:tcBorders>
              <w:top w:val="nil"/>
              <w:left w:val="nil"/>
              <w:bottom w:val="single" w:color="auto" w:sz="4" w:space="0"/>
              <w:right w:val="single" w:color="auto" w:sz="4" w:space="0"/>
            </w:tcBorders>
            <w:shd w:val="clear" w:color="auto" w:fill="EE7EE1"/>
            <w:noWrap/>
            <w:vAlign w:val="center"/>
          </w:tcPr>
          <w:p w14:paraId="503DACDC">
            <w:pPr>
              <w:widowControl/>
              <w:snapToGrid w:val="0"/>
              <w:spacing w:line="240" w:lineRule="exact"/>
              <w:jc w:val="center"/>
              <w:rPr>
                <w:rFonts w:ascii="Times New Roman" w:hAnsi="Times New Roman"/>
                <w:kern w:val="0"/>
                <w:sz w:val="16"/>
                <w:szCs w:val="16"/>
              </w:rPr>
            </w:pPr>
          </w:p>
        </w:tc>
        <w:tc>
          <w:tcPr>
            <w:tcW w:w="396" w:type="dxa"/>
            <w:tcBorders>
              <w:top w:val="nil"/>
              <w:left w:val="nil"/>
              <w:bottom w:val="single" w:color="auto" w:sz="4" w:space="0"/>
              <w:right w:val="single" w:color="auto" w:sz="4" w:space="0"/>
            </w:tcBorders>
            <w:shd w:val="clear" w:color="auto" w:fill="EE7EE1"/>
            <w:noWrap/>
            <w:vAlign w:val="center"/>
          </w:tcPr>
          <w:p w14:paraId="05444478">
            <w:pPr>
              <w:widowControl/>
              <w:snapToGrid w:val="0"/>
              <w:spacing w:line="240" w:lineRule="exact"/>
              <w:jc w:val="center"/>
              <w:rPr>
                <w:rFonts w:ascii="Times New Roman" w:hAnsi="Times New Roman"/>
                <w:kern w:val="0"/>
                <w:sz w:val="16"/>
                <w:szCs w:val="16"/>
              </w:rPr>
            </w:pPr>
          </w:p>
        </w:tc>
        <w:tc>
          <w:tcPr>
            <w:tcW w:w="426" w:type="dxa"/>
            <w:tcBorders>
              <w:top w:val="nil"/>
              <w:left w:val="nil"/>
              <w:bottom w:val="single" w:color="auto" w:sz="4" w:space="0"/>
              <w:right w:val="single" w:color="auto" w:sz="4" w:space="0"/>
            </w:tcBorders>
            <w:shd w:val="clear" w:color="auto" w:fill="D99594" w:themeFill="accent2" w:themeFillTint="99"/>
            <w:noWrap/>
            <w:vAlign w:val="center"/>
          </w:tcPr>
          <w:p w14:paraId="7BFCECE4">
            <w:pPr>
              <w:widowControl/>
              <w:snapToGrid w:val="0"/>
              <w:spacing w:line="240" w:lineRule="exact"/>
              <w:jc w:val="center"/>
              <w:rPr>
                <w:rFonts w:ascii="Times New Roman" w:hAnsi="Times New Roman"/>
                <w:kern w:val="0"/>
                <w:sz w:val="16"/>
                <w:szCs w:val="16"/>
              </w:rPr>
            </w:pPr>
          </w:p>
        </w:tc>
        <w:tc>
          <w:tcPr>
            <w:tcW w:w="426" w:type="dxa"/>
            <w:tcBorders>
              <w:top w:val="nil"/>
              <w:left w:val="nil"/>
              <w:bottom w:val="single" w:color="auto" w:sz="4" w:space="0"/>
              <w:right w:val="single" w:color="auto" w:sz="4" w:space="0"/>
            </w:tcBorders>
            <w:shd w:val="clear" w:color="auto" w:fill="D99594" w:themeFill="accent2" w:themeFillTint="99"/>
            <w:noWrap/>
            <w:vAlign w:val="center"/>
          </w:tcPr>
          <w:p w14:paraId="304A934E">
            <w:pPr>
              <w:widowControl/>
              <w:snapToGrid w:val="0"/>
              <w:spacing w:line="240" w:lineRule="exact"/>
              <w:jc w:val="center"/>
              <w:rPr>
                <w:rFonts w:ascii="Times New Roman" w:hAnsi="Times New Roman"/>
                <w:kern w:val="0"/>
                <w:sz w:val="16"/>
                <w:szCs w:val="16"/>
              </w:rPr>
            </w:pPr>
          </w:p>
        </w:tc>
        <w:tc>
          <w:tcPr>
            <w:tcW w:w="426" w:type="dxa"/>
            <w:tcBorders>
              <w:top w:val="nil"/>
              <w:left w:val="nil"/>
              <w:bottom w:val="single" w:color="auto" w:sz="4" w:space="0"/>
              <w:right w:val="single" w:color="auto" w:sz="4" w:space="0"/>
            </w:tcBorders>
            <w:shd w:val="clear" w:color="auto" w:fill="D99594" w:themeFill="accent2" w:themeFillTint="99"/>
            <w:noWrap/>
            <w:vAlign w:val="center"/>
          </w:tcPr>
          <w:p w14:paraId="470AFF84">
            <w:pPr>
              <w:widowControl/>
              <w:snapToGrid w:val="0"/>
              <w:spacing w:line="240" w:lineRule="exact"/>
              <w:jc w:val="center"/>
              <w:rPr>
                <w:rFonts w:ascii="Times New Roman" w:hAnsi="Times New Roman"/>
                <w:kern w:val="0"/>
                <w:sz w:val="16"/>
                <w:szCs w:val="16"/>
              </w:rPr>
            </w:pPr>
          </w:p>
        </w:tc>
        <w:tc>
          <w:tcPr>
            <w:tcW w:w="390" w:type="dxa"/>
            <w:tcBorders>
              <w:top w:val="nil"/>
              <w:left w:val="nil"/>
              <w:bottom w:val="single" w:color="auto" w:sz="4" w:space="0"/>
              <w:right w:val="single" w:color="auto" w:sz="4" w:space="0"/>
            </w:tcBorders>
            <w:shd w:val="clear" w:color="auto" w:fill="15D6DB"/>
            <w:noWrap/>
            <w:vAlign w:val="center"/>
          </w:tcPr>
          <w:p w14:paraId="001575AF">
            <w:pPr>
              <w:widowControl/>
              <w:snapToGrid w:val="0"/>
              <w:spacing w:line="240" w:lineRule="exact"/>
              <w:jc w:val="center"/>
              <w:rPr>
                <w:rFonts w:ascii="Times New Roman" w:hAnsi="Times New Roman"/>
                <w:kern w:val="0"/>
                <w:sz w:val="16"/>
                <w:szCs w:val="16"/>
              </w:rPr>
            </w:pPr>
          </w:p>
        </w:tc>
        <w:tc>
          <w:tcPr>
            <w:tcW w:w="390" w:type="dxa"/>
            <w:tcBorders>
              <w:top w:val="nil"/>
              <w:left w:val="nil"/>
              <w:bottom w:val="single" w:color="auto" w:sz="4" w:space="0"/>
              <w:right w:val="single" w:color="auto" w:sz="4" w:space="0"/>
            </w:tcBorders>
            <w:shd w:val="clear" w:color="auto" w:fill="15D6DB"/>
            <w:noWrap/>
            <w:vAlign w:val="center"/>
          </w:tcPr>
          <w:p w14:paraId="3C351806">
            <w:pPr>
              <w:widowControl/>
              <w:snapToGrid w:val="0"/>
              <w:spacing w:line="240" w:lineRule="exact"/>
              <w:jc w:val="center"/>
              <w:rPr>
                <w:rFonts w:ascii="Times New Roman" w:hAnsi="Times New Roman"/>
                <w:kern w:val="0"/>
                <w:sz w:val="16"/>
                <w:szCs w:val="16"/>
              </w:rPr>
            </w:pPr>
          </w:p>
        </w:tc>
        <w:tc>
          <w:tcPr>
            <w:tcW w:w="390" w:type="dxa"/>
            <w:tcBorders>
              <w:top w:val="nil"/>
              <w:left w:val="nil"/>
              <w:bottom w:val="single" w:color="auto" w:sz="4" w:space="0"/>
              <w:right w:val="single" w:color="auto" w:sz="4" w:space="0"/>
            </w:tcBorders>
            <w:shd w:val="clear" w:color="auto" w:fill="15D6DB"/>
            <w:noWrap/>
            <w:vAlign w:val="center"/>
          </w:tcPr>
          <w:p w14:paraId="7B00A5E0">
            <w:pPr>
              <w:widowControl/>
              <w:snapToGrid w:val="0"/>
              <w:spacing w:line="240" w:lineRule="exact"/>
              <w:jc w:val="center"/>
              <w:rPr>
                <w:rFonts w:ascii="Times New Roman" w:hAnsi="Times New Roman"/>
                <w:kern w:val="0"/>
                <w:sz w:val="16"/>
                <w:szCs w:val="16"/>
              </w:rPr>
            </w:pPr>
          </w:p>
        </w:tc>
        <w:tc>
          <w:tcPr>
            <w:tcW w:w="390" w:type="dxa"/>
            <w:tcBorders>
              <w:top w:val="nil"/>
              <w:left w:val="nil"/>
              <w:bottom w:val="single" w:color="auto" w:sz="4" w:space="0"/>
              <w:right w:val="single" w:color="auto" w:sz="4" w:space="0"/>
            </w:tcBorders>
            <w:shd w:val="clear" w:color="auto" w:fill="15D6DB"/>
            <w:noWrap/>
            <w:vAlign w:val="center"/>
          </w:tcPr>
          <w:p w14:paraId="3F401B36">
            <w:pPr>
              <w:widowControl/>
              <w:snapToGrid w:val="0"/>
              <w:spacing w:line="240" w:lineRule="exact"/>
              <w:jc w:val="center"/>
              <w:rPr>
                <w:rFonts w:ascii="Times New Roman" w:hAnsi="Times New Roman"/>
                <w:kern w:val="0"/>
                <w:sz w:val="16"/>
                <w:szCs w:val="16"/>
              </w:rPr>
            </w:pPr>
          </w:p>
        </w:tc>
        <w:tc>
          <w:tcPr>
            <w:tcW w:w="425" w:type="dxa"/>
            <w:tcBorders>
              <w:top w:val="nil"/>
              <w:left w:val="nil"/>
              <w:bottom w:val="single" w:color="auto" w:sz="4" w:space="0"/>
              <w:right w:val="single" w:color="auto" w:sz="4" w:space="0"/>
            </w:tcBorders>
            <w:shd w:val="clear" w:color="auto" w:fill="FB885F"/>
            <w:noWrap/>
            <w:vAlign w:val="center"/>
          </w:tcPr>
          <w:p w14:paraId="4B11A8DA">
            <w:pPr>
              <w:widowControl/>
              <w:snapToGrid w:val="0"/>
              <w:spacing w:line="240" w:lineRule="exact"/>
              <w:jc w:val="center"/>
              <w:rPr>
                <w:rFonts w:ascii="Times New Roman" w:hAnsi="Times New Roman"/>
                <w:kern w:val="0"/>
                <w:sz w:val="16"/>
                <w:szCs w:val="16"/>
              </w:rPr>
            </w:pPr>
            <w:r>
              <w:rPr>
                <w:rFonts w:ascii="Times New Roman" w:hAnsi="Times New Roman"/>
                <w:sz w:val="16"/>
                <w:szCs w:val="16"/>
              </w:rPr>
              <w:t>M</w:t>
            </w:r>
          </w:p>
        </w:tc>
        <w:tc>
          <w:tcPr>
            <w:tcW w:w="425" w:type="dxa"/>
            <w:tcBorders>
              <w:top w:val="nil"/>
              <w:left w:val="nil"/>
              <w:bottom w:val="single" w:color="auto" w:sz="4" w:space="0"/>
              <w:right w:val="single" w:color="auto" w:sz="4" w:space="0"/>
            </w:tcBorders>
            <w:shd w:val="clear" w:color="auto" w:fill="FB885F"/>
            <w:noWrap/>
            <w:vAlign w:val="center"/>
          </w:tcPr>
          <w:p w14:paraId="50738B90">
            <w:pPr>
              <w:widowControl/>
              <w:snapToGrid w:val="0"/>
              <w:spacing w:line="240" w:lineRule="exact"/>
              <w:jc w:val="center"/>
              <w:rPr>
                <w:rFonts w:ascii="Times New Roman" w:hAnsi="Times New Roman"/>
                <w:kern w:val="0"/>
                <w:sz w:val="16"/>
                <w:szCs w:val="16"/>
              </w:rPr>
            </w:pPr>
          </w:p>
        </w:tc>
        <w:tc>
          <w:tcPr>
            <w:tcW w:w="425" w:type="dxa"/>
            <w:tcBorders>
              <w:top w:val="nil"/>
              <w:left w:val="nil"/>
              <w:bottom w:val="single" w:color="auto" w:sz="4" w:space="0"/>
              <w:right w:val="single" w:color="auto" w:sz="4" w:space="0"/>
            </w:tcBorders>
            <w:shd w:val="clear" w:color="auto" w:fill="FB885F"/>
            <w:noWrap/>
            <w:vAlign w:val="center"/>
          </w:tcPr>
          <w:p w14:paraId="07D08071">
            <w:pPr>
              <w:widowControl/>
              <w:snapToGrid w:val="0"/>
              <w:spacing w:line="240" w:lineRule="exact"/>
              <w:jc w:val="center"/>
              <w:rPr>
                <w:rFonts w:ascii="Times New Roman" w:hAnsi="Times New Roman"/>
                <w:kern w:val="0"/>
                <w:sz w:val="16"/>
                <w:szCs w:val="16"/>
              </w:rPr>
            </w:pPr>
          </w:p>
        </w:tc>
        <w:tc>
          <w:tcPr>
            <w:tcW w:w="425" w:type="dxa"/>
            <w:tcBorders>
              <w:top w:val="nil"/>
              <w:left w:val="nil"/>
              <w:bottom w:val="single" w:color="auto" w:sz="4" w:space="0"/>
              <w:right w:val="single" w:color="auto" w:sz="4" w:space="0"/>
            </w:tcBorders>
            <w:shd w:val="clear" w:color="auto" w:fill="FFFF00"/>
            <w:noWrap/>
            <w:vAlign w:val="center"/>
          </w:tcPr>
          <w:p w14:paraId="529AF385">
            <w:pPr>
              <w:widowControl/>
              <w:snapToGrid w:val="0"/>
              <w:spacing w:line="240" w:lineRule="exact"/>
              <w:jc w:val="center"/>
              <w:rPr>
                <w:rFonts w:ascii="Times New Roman" w:hAnsi="Times New Roman"/>
                <w:kern w:val="0"/>
                <w:sz w:val="16"/>
                <w:szCs w:val="16"/>
              </w:rPr>
            </w:pPr>
          </w:p>
        </w:tc>
        <w:tc>
          <w:tcPr>
            <w:tcW w:w="425" w:type="dxa"/>
            <w:tcBorders>
              <w:top w:val="nil"/>
              <w:left w:val="nil"/>
              <w:bottom w:val="single" w:color="auto" w:sz="4" w:space="0"/>
              <w:right w:val="single" w:color="auto" w:sz="4" w:space="0"/>
            </w:tcBorders>
            <w:shd w:val="clear" w:color="auto" w:fill="FFFF00"/>
            <w:noWrap/>
            <w:vAlign w:val="center"/>
          </w:tcPr>
          <w:p w14:paraId="73E03141">
            <w:pPr>
              <w:widowControl/>
              <w:snapToGrid w:val="0"/>
              <w:spacing w:line="240" w:lineRule="exact"/>
              <w:jc w:val="center"/>
              <w:rPr>
                <w:rFonts w:ascii="Times New Roman" w:hAnsi="Times New Roman"/>
                <w:kern w:val="0"/>
                <w:sz w:val="16"/>
                <w:szCs w:val="16"/>
              </w:rPr>
            </w:pPr>
          </w:p>
        </w:tc>
        <w:tc>
          <w:tcPr>
            <w:tcW w:w="427" w:type="dxa"/>
            <w:tcBorders>
              <w:top w:val="nil"/>
              <w:left w:val="nil"/>
              <w:bottom w:val="single" w:color="auto" w:sz="4" w:space="0"/>
              <w:right w:val="single" w:color="auto" w:sz="4" w:space="0"/>
            </w:tcBorders>
            <w:shd w:val="clear" w:color="auto" w:fill="FFFF00"/>
            <w:noWrap/>
            <w:vAlign w:val="center"/>
          </w:tcPr>
          <w:p w14:paraId="6CEF0FA0">
            <w:pPr>
              <w:widowControl/>
              <w:snapToGrid w:val="0"/>
              <w:spacing w:line="240" w:lineRule="exact"/>
              <w:jc w:val="center"/>
              <w:rPr>
                <w:rFonts w:ascii="Times New Roman" w:hAnsi="Times New Roman"/>
                <w:kern w:val="0"/>
                <w:sz w:val="16"/>
                <w:szCs w:val="16"/>
              </w:rPr>
            </w:pPr>
          </w:p>
        </w:tc>
        <w:tc>
          <w:tcPr>
            <w:tcW w:w="424" w:type="dxa"/>
            <w:tcBorders>
              <w:top w:val="nil"/>
              <w:left w:val="nil"/>
              <w:bottom w:val="single" w:color="auto" w:sz="4" w:space="0"/>
              <w:right w:val="single" w:color="auto" w:sz="4" w:space="0"/>
            </w:tcBorders>
            <w:shd w:val="clear" w:color="auto" w:fill="FFC000"/>
            <w:noWrap/>
            <w:vAlign w:val="center"/>
          </w:tcPr>
          <w:p w14:paraId="667743AE">
            <w:pPr>
              <w:widowControl/>
              <w:snapToGrid w:val="0"/>
              <w:spacing w:line="240" w:lineRule="exact"/>
              <w:jc w:val="center"/>
              <w:rPr>
                <w:rFonts w:ascii="Times New Roman" w:hAnsi="Times New Roman"/>
                <w:kern w:val="0"/>
                <w:sz w:val="16"/>
                <w:szCs w:val="16"/>
              </w:rPr>
            </w:pPr>
          </w:p>
        </w:tc>
        <w:tc>
          <w:tcPr>
            <w:tcW w:w="426" w:type="dxa"/>
            <w:tcBorders>
              <w:top w:val="nil"/>
              <w:left w:val="nil"/>
              <w:bottom w:val="single" w:color="auto" w:sz="4" w:space="0"/>
              <w:right w:val="single" w:color="auto" w:sz="4" w:space="0"/>
            </w:tcBorders>
            <w:shd w:val="clear" w:color="auto" w:fill="FFC000"/>
            <w:noWrap/>
            <w:vAlign w:val="center"/>
          </w:tcPr>
          <w:p w14:paraId="18B2088C">
            <w:pPr>
              <w:widowControl/>
              <w:snapToGrid w:val="0"/>
              <w:spacing w:line="240" w:lineRule="exact"/>
              <w:jc w:val="center"/>
              <w:rPr>
                <w:rFonts w:ascii="Times New Roman" w:hAnsi="Times New Roman"/>
                <w:kern w:val="0"/>
                <w:sz w:val="16"/>
                <w:szCs w:val="16"/>
              </w:rPr>
            </w:pPr>
            <w:r>
              <w:rPr>
                <w:rFonts w:ascii="Times New Roman" w:hAnsi="Times New Roman"/>
                <w:sz w:val="16"/>
                <w:szCs w:val="16"/>
              </w:rPr>
              <w:t>M</w:t>
            </w:r>
          </w:p>
        </w:tc>
        <w:tc>
          <w:tcPr>
            <w:tcW w:w="426" w:type="dxa"/>
            <w:tcBorders>
              <w:top w:val="nil"/>
              <w:left w:val="nil"/>
              <w:bottom w:val="single" w:color="auto" w:sz="4" w:space="0"/>
              <w:right w:val="single" w:color="auto" w:sz="4" w:space="0"/>
            </w:tcBorders>
            <w:shd w:val="clear" w:color="auto" w:fill="CCC0D9" w:themeFill="accent4" w:themeFillTint="66"/>
            <w:noWrap/>
            <w:vAlign w:val="center"/>
          </w:tcPr>
          <w:p w14:paraId="3896813D">
            <w:pPr>
              <w:widowControl/>
              <w:snapToGrid w:val="0"/>
              <w:spacing w:line="240" w:lineRule="exact"/>
              <w:jc w:val="center"/>
              <w:rPr>
                <w:rFonts w:ascii="Times New Roman" w:hAnsi="Times New Roman"/>
                <w:kern w:val="0"/>
                <w:sz w:val="16"/>
                <w:szCs w:val="16"/>
              </w:rPr>
            </w:pPr>
          </w:p>
        </w:tc>
        <w:tc>
          <w:tcPr>
            <w:tcW w:w="426" w:type="dxa"/>
            <w:tcBorders>
              <w:top w:val="nil"/>
              <w:left w:val="nil"/>
              <w:bottom w:val="single" w:color="auto" w:sz="4" w:space="0"/>
              <w:right w:val="single" w:color="auto" w:sz="4" w:space="0"/>
            </w:tcBorders>
            <w:shd w:val="clear" w:color="auto" w:fill="CCC0D9" w:themeFill="accent4" w:themeFillTint="66"/>
            <w:noWrap/>
            <w:vAlign w:val="center"/>
          </w:tcPr>
          <w:p w14:paraId="3661D84D">
            <w:pPr>
              <w:widowControl/>
              <w:snapToGrid w:val="0"/>
              <w:spacing w:line="240" w:lineRule="exact"/>
              <w:jc w:val="center"/>
              <w:rPr>
                <w:rFonts w:ascii="Times New Roman" w:hAnsi="Times New Roman"/>
                <w:kern w:val="0"/>
                <w:sz w:val="16"/>
                <w:szCs w:val="16"/>
              </w:rPr>
            </w:pPr>
            <w:r>
              <w:rPr>
                <w:rFonts w:ascii="Times New Roman" w:hAnsi="Times New Roman"/>
                <w:sz w:val="16"/>
                <w:szCs w:val="16"/>
              </w:rPr>
              <w:t>M</w:t>
            </w:r>
          </w:p>
        </w:tc>
        <w:tc>
          <w:tcPr>
            <w:tcW w:w="425" w:type="dxa"/>
            <w:tcBorders>
              <w:top w:val="nil"/>
              <w:left w:val="nil"/>
              <w:bottom w:val="single" w:color="auto" w:sz="4" w:space="0"/>
              <w:right w:val="single" w:color="auto" w:sz="4" w:space="0"/>
            </w:tcBorders>
            <w:shd w:val="clear" w:color="auto" w:fill="C4EF6D"/>
            <w:noWrap/>
            <w:vAlign w:val="center"/>
          </w:tcPr>
          <w:p w14:paraId="4753DA54">
            <w:pPr>
              <w:widowControl/>
              <w:snapToGrid w:val="0"/>
              <w:spacing w:line="240" w:lineRule="exact"/>
              <w:jc w:val="center"/>
              <w:rPr>
                <w:rFonts w:ascii="Times New Roman" w:hAnsi="Times New Roman"/>
                <w:kern w:val="0"/>
                <w:sz w:val="16"/>
                <w:szCs w:val="16"/>
              </w:rPr>
            </w:pPr>
          </w:p>
        </w:tc>
        <w:tc>
          <w:tcPr>
            <w:tcW w:w="425" w:type="dxa"/>
            <w:tcBorders>
              <w:top w:val="nil"/>
              <w:left w:val="nil"/>
              <w:bottom w:val="single" w:color="auto" w:sz="4" w:space="0"/>
              <w:right w:val="single" w:color="auto" w:sz="4" w:space="0"/>
            </w:tcBorders>
            <w:shd w:val="clear" w:color="auto" w:fill="C4EF6D"/>
            <w:noWrap/>
            <w:vAlign w:val="center"/>
          </w:tcPr>
          <w:p w14:paraId="5289E080">
            <w:pPr>
              <w:widowControl/>
              <w:snapToGrid w:val="0"/>
              <w:spacing w:line="240" w:lineRule="exact"/>
              <w:jc w:val="center"/>
              <w:rPr>
                <w:rFonts w:ascii="Times New Roman" w:hAnsi="Times New Roman"/>
                <w:kern w:val="0"/>
                <w:sz w:val="16"/>
                <w:szCs w:val="16"/>
              </w:rPr>
            </w:pPr>
          </w:p>
        </w:tc>
        <w:tc>
          <w:tcPr>
            <w:tcW w:w="496" w:type="dxa"/>
            <w:tcBorders>
              <w:top w:val="nil"/>
              <w:left w:val="nil"/>
              <w:bottom w:val="single" w:color="auto" w:sz="4" w:space="0"/>
              <w:right w:val="single" w:color="auto" w:sz="4" w:space="0"/>
            </w:tcBorders>
            <w:shd w:val="clear" w:color="auto" w:fill="FF9A8F"/>
            <w:noWrap/>
            <w:vAlign w:val="center"/>
          </w:tcPr>
          <w:p w14:paraId="6A59B9E6">
            <w:pPr>
              <w:widowControl/>
              <w:snapToGrid w:val="0"/>
              <w:spacing w:line="240" w:lineRule="exact"/>
              <w:jc w:val="center"/>
              <w:rPr>
                <w:rFonts w:ascii="Times New Roman" w:hAnsi="Times New Roman"/>
                <w:kern w:val="0"/>
                <w:sz w:val="16"/>
                <w:szCs w:val="16"/>
              </w:rPr>
            </w:pPr>
          </w:p>
        </w:tc>
        <w:tc>
          <w:tcPr>
            <w:tcW w:w="496" w:type="dxa"/>
            <w:tcBorders>
              <w:top w:val="nil"/>
              <w:left w:val="nil"/>
              <w:bottom w:val="single" w:color="auto" w:sz="4" w:space="0"/>
              <w:right w:val="single" w:color="auto" w:sz="4" w:space="0"/>
            </w:tcBorders>
            <w:shd w:val="clear" w:color="auto" w:fill="FF9A8F"/>
            <w:noWrap/>
            <w:vAlign w:val="center"/>
          </w:tcPr>
          <w:p w14:paraId="11C6F4D4">
            <w:pPr>
              <w:widowControl/>
              <w:snapToGrid w:val="0"/>
              <w:spacing w:line="240" w:lineRule="exact"/>
              <w:jc w:val="center"/>
              <w:rPr>
                <w:rFonts w:ascii="Times New Roman" w:hAnsi="Times New Roman"/>
                <w:kern w:val="0"/>
                <w:sz w:val="16"/>
                <w:szCs w:val="16"/>
              </w:rPr>
            </w:pPr>
          </w:p>
        </w:tc>
        <w:tc>
          <w:tcPr>
            <w:tcW w:w="450" w:type="dxa"/>
            <w:tcBorders>
              <w:top w:val="nil"/>
              <w:left w:val="nil"/>
              <w:bottom w:val="single" w:color="auto" w:sz="4" w:space="0"/>
              <w:right w:val="single" w:color="auto" w:sz="4" w:space="0"/>
            </w:tcBorders>
            <w:shd w:val="clear" w:color="auto" w:fill="65F970"/>
            <w:noWrap/>
            <w:vAlign w:val="center"/>
          </w:tcPr>
          <w:p w14:paraId="73F64E9F">
            <w:pPr>
              <w:widowControl/>
              <w:snapToGrid w:val="0"/>
              <w:spacing w:line="240" w:lineRule="exact"/>
              <w:jc w:val="center"/>
              <w:rPr>
                <w:rFonts w:ascii="Times New Roman" w:hAnsi="Times New Roman"/>
                <w:kern w:val="0"/>
                <w:sz w:val="16"/>
                <w:szCs w:val="16"/>
              </w:rPr>
            </w:pPr>
          </w:p>
        </w:tc>
        <w:tc>
          <w:tcPr>
            <w:tcW w:w="451" w:type="dxa"/>
            <w:tcBorders>
              <w:top w:val="nil"/>
              <w:left w:val="nil"/>
              <w:bottom w:val="single" w:color="auto" w:sz="4" w:space="0"/>
              <w:right w:val="single" w:color="auto" w:sz="4" w:space="0"/>
            </w:tcBorders>
            <w:shd w:val="clear" w:color="auto" w:fill="65F970"/>
            <w:noWrap/>
            <w:vAlign w:val="center"/>
          </w:tcPr>
          <w:p w14:paraId="7D26C426">
            <w:pPr>
              <w:widowControl/>
              <w:snapToGrid w:val="0"/>
              <w:spacing w:line="240" w:lineRule="exact"/>
              <w:jc w:val="center"/>
              <w:rPr>
                <w:rFonts w:ascii="Times New Roman" w:hAnsi="Times New Roman"/>
                <w:kern w:val="0"/>
                <w:sz w:val="16"/>
                <w:szCs w:val="16"/>
              </w:rPr>
            </w:pPr>
            <w:r>
              <w:rPr>
                <w:rFonts w:ascii="Times New Roman" w:hAnsi="Times New Roman"/>
                <w:sz w:val="16"/>
                <w:szCs w:val="16"/>
              </w:rPr>
              <w:t>M</w:t>
            </w:r>
          </w:p>
        </w:tc>
        <w:tc>
          <w:tcPr>
            <w:tcW w:w="444" w:type="dxa"/>
            <w:tcBorders>
              <w:top w:val="nil"/>
              <w:left w:val="nil"/>
              <w:bottom w:val="single" w:color="auto" w:sz="4" w:space="0"/>
              <w:right w:val="single" w:color="auto" w:sz="4" w:space="0"/>
            </w:tcBorders>
            <w:shd w:val="clear" w:color="auto" w:fill="B58EFA"/>
            <w:noWrap/>
            <w:vAlign w:val="center"/>
          </w:tcPr>
          <w:p w14:paraId="585103C0">
            <w:pPr>
              <w:widowControl/>
              <w:snapToGrid w:val="0"/>
              <w:spacing w:line="240" w:lineRule="exact"/>
              <w:jc w:val="center"/>
              <w:rPr>
                <w:rFonts w:ascii="Times New Roman" w:hAnsi="Times New Roman"/>
                <w:kern w:val="0"/>
                <w:sz w:val="16"/>
                <w:szCs w:val="16"/>
              </w:rPr>
            </w:pPr>
          </w:p>
        </w:tc>
        <w:tc>
          <w:tcPr>
            <w:tcW w:w="444" w:type="dxa"/>
            <w:tcBorders>
              <w:top w:val="nil"/>
              <w:left w:val="nil"/>
              <w:bottom w:val="single" w:color="auto" w:sz="4" w:space="0"/>
              <w:right w:val="single" w:color="auto" w:sz="4" w:space="0"/>
            </w:tcBorders>
            <w:shd w:val="clear" w:color="auto" w:fill="B58EFA"/>
            <w:noWrap/>
            <w:vAlign w:val="center"/>
          </w:tcPr>
          <w:p w14:paraId="4676B0D7">
            <w:pPr>
              <w:widowControl/>
              <w:snapToGrid w:val="0"/>
              <w:spacing w:line="240" w:lineRule="exact"/>
              <w:jc w:val="center"/>
              <w:rPr>
                <w:rFonts w:ascii="Times New Roman" w:hAnsi="Times New Roman"/>
                <w:kern w:val="0"/>
                <w:sz w:val="16"/>
                <w:szCs w:val="16"/>
              </w:rPr>
            </w:pPr>
          </w:p>
        </w:tc>
      </w:tr>
      <w:tr w14:paraId="77F61DDC">
        <w:tblPrEx>
          <w:tblCellMar>
            <w:top w:w="0" w:type="dxa"/>
            <w:left w:w="108" w:type="dxa"/>
            <w:bottom w:w="0" w:type="dxa"/>
            <w:right w:w="108" w:type="dxa"/>
          </w:tblCellMar>
        </w:tblPrEx>
        <w:trPr>
          <w:trHeight w:val="240" w:hRule="atLeast"/>
          <w:tblHeader/>
          <w:jc w:val="center"/>
        </w:trPr>
        <w:tc>
          <w:tcPr>
            <w:tcW w:w="1980" w:type="dxa"/>
            <w:tcBorders>
              <w:top w:val="nil"/>
              <w:left w:val="single" w:color="auto" w:sz="4" w:space="0"/>
              <w:bottom w:val="single" w:color="auto" w:sz="4" w:space="0"/>
              <w:right w:val="single" w:color="auto" w:sz="4" w:space="0"/>
            </w:tcBorders>
            <w:shd w:val="clear" w:color="auto" w:fill="auto"/>
          </w:tcPr>
          <w:p w14:paraId="7744DB7A">
            <w:pPr>
              <w:widowControl/>
              <w:snapToGrid w:val="0"/>
              <w:spacing w:line="240" w:lineRule="exact"/>
              <w:jc w:val="left"/>
              <w:rPr>
                <w:rFonts w:ascii="Times New Roman" w:hAnsi="Times New Roman"/>
                <w:color w:val="000000"/>
                <w:kern w:val="0"/>
                <w:sz w:val="16"/>
                <w:szCs w:val="16"/>
              </w:rPr>
            </w:pPr>
            <w:r>
              <w:rPr>
                <w:rFonts w:hint="eastAsia" w:ascii="Times New Roman" w:hAnsi="Times New Roman"/>
                <w:color w:val="000000"/>
                <w:kern w:val="0"/>
                <w:sz w:val="16"/>
                <w:szCs w:val="16"/>
              </w:rPr>
              <w:t>信号处理</w:t>
            </w:r>
            <w:r>
              <w:rPr>
                <w:rFonts w:ascii="Times New Roman" w:hAnsi="Times New Roman"/>
                <w:color w:val="000000"/>
                <w:kern w:val="0"/>
                <w:sz w:val="16"/>
                <w:szCs w:val="16"/>
              </w:rPr>
              <w:t>综合实践</w:t>
            </w:r>
          </w:p>
        </w:tc>
        <w:tc>
          <w:tcPr>
            <w:tcW w:w="380" w:type="dxa"/>
            <w:tcBorders>
              <w:top w:val="nil"/>
              <w:left w:val="nil"/>
              <w:bottom w:val="single" w:color="auto" w:sz="4" w:space="0"/>
              <w:right w:val="single" w:color="auto" w:sz="4" w:space="0"/>
            </w:tcBorders>
            <w:shd w:val="clear" w:color="auto" w:fill="EE7EE1"/>
            <w:noWrap/>
            <w:vAlign w:val="center"/>
          </w:tcPr>
          <w:p w14:paraId="59FD9051">
            <w:pPr>
              <w:widowControl/>
              <w:snapToGrid w:val="0"/>
              <w:spacing w:line="240" w:lineRule="exact"/>
              <w:jc w:val="center"/>
              <w:rPr>
                <w:rFonts w:ascii="Times New Roman" w:hAnsi="Times New Roman"/>
                <w:kern w:val="0"/>
                <w:sz w:val="16"/>
                <w:szCs w:val="16"/>
              </w:rPr>
            </w:pPr>
          </w:p>
        </w:tc>
        <w:tc>
          <w:tcPr>
            <w:tcW w:w="395" w:type="dxa"/>
            <w:tcBorders>
              <w:top w:val="nil"/>
              <w:left w:val="nil"/>
              <w:bottom w:val="single" w:color="auto" w:sz="4" w:space="0"/>
              <w:right w:val="single" w:color="auto" w:sz="4" w:space="0"/>
            </w:tcBorders>
            <w:shd w:val="clear" w:color="auto" w:fill="EE7EE1"/>
            <w:noWrap/>
            <w:vAlign w:val="center"/>
          </w:tcPr>
          <w:p w14:paraId="3820AF1F">
            <w:pPr>
              <w:widowControl/>
              <w:snapToGrid w:val="0"/>
              <w:spacing w:line="240" w:lineRule="exact"/>
              <w:jc w:val="center"/>
              <w:rPr>
                <w:rFonts w:ascii="Times New Roman" w:hAnsi="Times New Roman"/>
                <w:kern w:val="0"/>
                <w:sz w:val="16"/>
                <w:szCs w:val="16"/>
              </w:rPr>
            </w:pPr>
          </w:p>
        </w:tc>
        <w:tc>
          <w:tcPr>
            <w:tcW w:w="395" w:type="dxa"/>
            <w:tcBorders>
              <w:top w:val="nil"/>
              <w:left w:val="nil"/>
              <w:bottom w:val="single" w:color="auto" w:sz="4" w:space="0"/>
              <w:right w:val="single" w:color="auto" w:sz="4" w:space="0"/>
            </w:tcBorders>
            <w:shd w:val="clear" w:color="auto" w:fill="EE7EE1"/>
            <w:noWrap/>
            <w:vAlign w:val="center"/>
          </w:tcPr>
          <w:p w14:paraId="1374F33E">
            <w:pPr>
              <w:widowControl/>
              <w:snapToGrid w:val="0"/>
              <w:spacing w:line="240" w:lineRule="exact"/>
              <w:jc w:val="center"/>
              <w:rPr>
                <w:rFonts w:ascii="Times New Roman" w:hAnsi="Times New Roman"/>
                <w:kern w:val="0"/>
                <w:sz w:val="16"/>
                <w:szCs w:val="16"/>
              </w:rPr>
            </w:pPr>
          </w:p>
        </w:tc>
        <w:tc>
          <w:tcPr>
            <w:tcW w:w="396" w:type="dxa"/>
            <w:tcBorders>
              <w:top w:val="nil"/>
              <w:left w:val="nil"/>
              <w:bottom w:val="single" w:color="auto" w:sz="4" w:space="0"/>
              <w:right w:val="single" w:color="auto" w:sz="4" w:space="0"/>
            </w:tcBorders>
            <w:shd w:val="clear" w:color="auto" w:fill="EE7EE1"/>
            <w:noWrap/>
            <w:vAlign w:val="center"/>
          </w:tcPr>
          <w:p w14:paraId="1008642E">
            <w:pPr>
              <w:widowControl/>
              <w:snapToGrid w:val="0"/>
              <w:spacing w:line="240" w:lineRule="exact"/>
              <w:jc w:val="center"/>
              <w:rPr>
                <w:rFonts w:ascii="Times New Roman" w:hAnsi="Times New Roman"/>
                <w:kern w:val="0"/>
                <w:sz w:val="16"/>
                <w:szCs w:val="16"/>
              </w:rPr>
            </w:pPr>
          </w:p>
        </w:tc>
        <w:tc>
          <w:tcPr>
            <w:tcW w:w="426" w:type="dxa"/>
            <w:tcBorders>
              <w:top w:val="nil"/>
              <w:left w:val="nil"/>
              <w:bottom w:val="single" w:color="auto" w:sz="4" w:space="0"/>
              <w:right w:val="single" w:color="auto" w:sz="4" w:space="0"/>
            </w:tcBorders>
            <w:shd w:val="clear" w:color="auto" w:fill="D99594" w:themeFill="accent2" w:themeFillTint="99"/>
            <w:noWrap/>
            <w:vAlign w:val="center"/>
          </w:tcPr>
          <w:p w14:paraId="0BD6FDFD">
            <w:pPr>
              <w:widowControl/>
              <w:snapToGrid w:val="0"/>
              <w:spacing w:line="240" w:lineRule="exact"/>
              <w:jc w:val="center"/>
              <w:rPr>
                <w:rFonts w:ascii="Times New Roman" w:hAnsi="Times New Roman"/>
                <w:kern w:val="0"/>
                <w:sz w:val="16"/>
                <w:szCs w:val="16"/>
              </w:rPr>
            </w:pPr>
          </w:p>
        </w:tc>
        <w:tc>
          <w:tcPr>
            <w:tcW w:w="426" w:type="dxa"/>
            <w:tcBorders>
              <w:top w:val="nil"/>
              <w:left w:val="nil"/>
              <w:bottom w:val="single" w:color="auto" w:sz="4" w:space="0"/>
              <w:right w:val="single" w:color="auto" w:sz="4" w:space="0"/>
            </w:tcBorders>
            <w:shd w:val="clear" w:color="auto" w:fill="D99594" w:themeFill="accent2" w:themeFillTint="99"/>
            <w:noWrap/>
            <w:vAlign w:val="center"/>
          </w:tcPr>
          <w:p w14:paraId="2D1B9D8B">
            <w:pPr>
              <w:widowControl/>
              <w:snapToGrid w:val="0"/>
              <w:spacing w:line="240" w:lineRule="exact"/>
              <w:jc w:val="center"/>
              <w:rPr>
                <w:rFonts w:ascii="Times New Roman" w:hAnsi="Times New Roman"/>
                <w:kern w:val="0"/>
                <w:sz w:val="16"/>
                <w:szCs w:val="16"/>
              </w:rPr>
            </w:pPr>
          </w:p>
        </w:tc>
        <w:tc>
          <w:tcPr>
            <w:tcW w:w="426" w:type="dxa"/>
            <w:tcBorders>
              <w:top w:val="nil"/>
              <w:left w:val="nil"/>
              <w:bottom w:val="single" w:color="auto" w:sz="4" w:space="0"/>
              <w:right w:val="single" w:color="auto" w:sz="4" w:space="0"/>
            </w:tcBorders>
            <w:shd w:val="clear" w:color="auto" w:fill="D99594" w:themeFill="accent2" w:themeFillTint="99"/>
            <w:noWrap/>
            <w:vAlign w:val="center"/>
          </w:tcPr>
          <w:p w14:paraId="3EA7CBEC">
            <w:pPr>
              <w:widowControl/>
              <w:snapToGrid w:val="0"/>
              <w:spacing w:line="240" w:lineRule="exact"/>
              <w:jc w:val="center"/>
              <w:rPr>
                <w:rFonts w:ascii="Times New Roman" w:hAnsi="Times New Roman"/>
                <w:kern w:val="0"/>
                <w:sz w:val="16"/>
                <w:szCs w:val="16"/>
              </w:rPr>
            </w:pPr>
            <w:r>
              <w:rPr>
                <w:rFonts w:ascii="Times New Roman" w:hAnsi="Times New Roman"/>
                <w:sz w:val="16"/>
                <w:szCs w:val="16"/>
              </w:rPr>
              <w:t>H</w:t>
            </w:r>
          </w:p>
        </w:tc>
        <w:tc>
          <w:tcPr>
            <w:tcW w:w="390" w:type="dxa"/>
            <w:tcBorders>
              <w:top w:val="nil"/>
              <w:left w:val="nil"/>
              <w:bottom w:val="single" w:color="auto" w:sz="4" w:space="0"/>
              <w:right w:val="single" w:color="auto" w:sz="4" w:space="0"/>
            </w:tcBorders>
            <w:shd w:val="clear" w:color="auto" w:fill="15D6DB"/>
            <w:noWrap/>
            <w:vAlign w:val="center"/>
          </w:tcPr>
          <w:p w14:paraId="5445692F">
            <w:pPr>
              <w:widowControl/>
              <w:snapToGrid w:val="0"/>
              <w:spacing w:line="240" w:lineRule="exact"/>
              <w:jc w:val="center"/>
              <w:rPr>
                <w:rFonts w:ascii="Times New Roman" w:hAnsi="Times New Roman"/>
                <w:kern w:val="0"/>
                <w:sz w:val="16"/>
                <w:szCs w:val="16"/>
              </w:rPr>
            </w:pPr>
          </w:p>
        </w:tc>
        <w:tc>
          <w:tcPr>
            <w:tcW w:w="390" w:type="dxa"/>
            <w:tcBorders>
              <w:top w:val="nil"/>
              <w:left w:val="nil"/>
              <w:bottom w:val="single" w:color="auto" w:sz="4" w:space="0"/>
              <w:right w:val="single" w:color="auto" w:sz="4" w:space="0"/>
            </w:tcBorders>
            <w:shd w:val="clear" w:color="auto" w:fill="15D6DB"/>
            <w:noWrap/>
            <w:vAlign w:val="center"/>
          </w:tcPr>
          <w:p w14:paraId="31AB313C">
            <w:pPr>
              <w:widowControl/>
              <w:snapToGrid w:val="0"/>
              <w:spacing w:line="240" w:lineRule="exact"/>
              <w:jc w:val="center"/>
              <w:rPr>
                <w:rFonts w:ascii="Times New Roman" w:hAnsi="Times New Roman"/>
                <w:kern w:val="0"/>
                <w:sz w:val="16"/>
                <w:szCs w:val="16"/>
              </w:rPr>
            </w:pPr>
          </w:p>
        </w:tc>
        <w:tc>
          <w:tcPr>
            <w:tcW w:w="390" w:type="dxa"/>
            <w:tcBorders>
              <w:top w:val="nil"/>
              <w:left w:val="nil"/>
              <w:bottom w:val="single" w:color="auto" w:sz="4" w:space="0"/>
              <w:right w:val="single" w:color="auto" w:sz="4" w:space="0"/>
            </w:tcBorders>
            <w:shd w:val="clear" w:color="auto" w:fill="15D6DB"/>
            <w:noWrap/>
            <w:vAlign w:val="center"/>
          </w:tcPr>
          <w:p w14:paraId="6FFBC7BB">
            <w:pPr>
              <w:widowControl/>
              <w:snapToGrid w:val="0"/>
              <w:spacing w:line="240" w:lineRule="exact"/>
              <w:jc w:val="center"/>
              <w:rPr>
                <w:rFonts w:ascii="Times New Roman" w:hAnsi="Times New Roman"/>
                <w:kern w:val="0"/>
                <w:sz w:val="16"/>
                <w:szCs w:val="16"/>
              </w:rPr>
            </w:pPr>
          </w:p>
        </w:tc>
        <w:tc>
          <w:tcPr>
            <w:tcW w:w="390" w:type="dxa"/>
            <w:tcBorders>
              <w:top w:val="nil"/>
              <w:left w:val="nil"/>
              <w:bottom w:val="single" w:color="auto" w:sz="4" w:space="0"/>
              <w:right w:val="single" w:color="auto" w:sz="4" w:space="0"/>
            </w:tcBorders>
            <w:shd w:val="clear" w:color="auto" w:fill="15D6DB"/>
            <w:noWrap/>
            <w:vAlign w:val="center"/>
          </w:tcPr>
          <w:p w14:paraId="004B0CB0">
            <w:pPr>
              <w:widowControl/>
              <w:snapToGrid w:val="0"/>
              <w:spacing w:line="240" w:lineRule="exact"/>
              <w:jc w:val="center"/>
              <w:rPr>
                <w:rFonts w:ascii="Times New Roman" w:hAnsi="Times New Roman"/>
                <w:kern w:val="0"/>
                <w:sz w:val="16"/>
                <w:szCs w:val="16"/>
              </w:rPr>
            </w:pPr>
            <w:r>
              <w:rPr>
                <w:rFonts w:ascii="Times New Roman" w:hAnsi="Times New Roman"/>
                <w:sz w:val="16"/>
                <w:szCs w:val="16"/>
              </w:rPr>
              <w:t>M</w:t>
            </w:r>
          </w:p>
        </w:tc>
        <w:tc>
          <w:tcPr>
            <w:tcW w:w="425" w:type="dxa"/>
            <w:tcBorders>
              <w:top w:val="nil"/>
              <w:left w:val="nil"/>
              <w:bottom w:val="single" w:color="auto" w:sz="4" w:space="0"/>
              <w:right w:val="single" w:color="auto" w:sz="4" w:space="0"/>
            </w:tcBorders>
            <w:shd w:val="clear" w:color="auto" w:fill="FB885F"/>
            <w:noWrap/>
            <w:vAlign w:val="center"/>
          </w:tcPr>
          <w:p w14:paraId="063A6485">
            <w:pPr>
              <w:widowControl/>
              <w:snapToGrid w:val="0"/>
              <w:spacing w:line="240" w:lineRule="exact"/>
              <w:jc w:val="center"/>
              <w:rPr>
                <w:rFonts w:ascii="Times New Roman" w:hAnsi="Times New Roman"/>
                <w:kern w:val="0"/>
                <w:sz w:val="16"/>
                <w:szCs w:val="16"/>
              </w:rPr>
            </w:pPr>
          </w:p>
        </w:tc>
        <w:tc>
          <w:tcPr>
            <w:tcW w:w="425" w:type="dxa"/>
            <w:tcBorders>
              <w:top w:val="nil"/>
              <w:left w:val="nil"/>
              <w:bottom w:val="single" w:color="auto" w:sz="4" w:space="0"/>
              <w:right w:val="single" w:color="auto" w:sz="4" w:space="0"/>
            </w:tcBorders>
            <w:shd w:val="clear" w:color="auto" w:fill="FB885F"/>
            <w:noWrap/>
            <w:vAlign w:val="center"/>
          </w:tcPr>
          <w:p w14:paraId="6763F8E2">
            <w:pPr>
              <w:widowControl/>
              <w:snapToGrid w:val="0"/>
              <w:spacing w:line="240" w:lineRule="exact"/>
              <w:jc w:val="center"/>
              <w:rPr>
                <w:rFonts w:ascii="Times New Roman" w:hAnsi="Times New Roman"/>
                <w:kern w:val="0"/>
                <w:sz w:val="16"/>
                <w:szCs w:val="16"/>
              </w:rPr>
            </w:pPr>
          </w:p>
        </w:tc>
        <w:tc>
          <w:tcPr>
            <w:tcW w:w="425" w:type="dxa"/>
            <w:tcBorders>
              <w:top w:val="nil"/>
              <w:left w:val="nil"/>
              <w:bottom w:val="single" w:color="auto" w:sz="4" w:space="0"/>
              <w:right w:val="single" w:color="auto" w:sz="4" w:space="0"/>
            </w:tcBorders>
            <w:shd w:val="clear" w:color="auto" w:fill="FB885F"/>
            <w:noWrap/>
            <w:vAlign w:val="center"/>
          </w:tcPr>
          <w:p w14:paraId="78E59B32">
            <w:pPr>
              <w:widowControl/>
              <w:snapToGrid w:val="0"/>
              <w:spacing w:line="240" w:lineRule="exact"/>
              <w:jc w:val="center"/>
              <w:rPr>
                <w:rFonts w:ascii="Times New Roman" w:hAnsi="Times New Roman"/>
                <w:kern w:val="0"/>
                <w:sz w:val="16"/>
                <w:szCs w:val="16"/>
              </w:rPr>
            </w:pPr>
            <w:r>
              <w:rPr>
                <w:rFonts w:ascii="Times New Roman" w:hAnsi="Times New Roman"/>
                <w:sz w:val="16"/>
                <w:szCs w:val="16"/>
              </w:rPr>
              <w:t>H</w:t>
            </w:r>
          </w:p>
        </w:tc>
        <w:tc>
          <w:tcPr>
            <w:tcW w:w="425" w:type="dxa"/>
            <w:tcBorders>
              <w:top w:val="nil"/>
              <w:left w:val="nil"/>
              <w:bottom w:val="single" w:color="auto" w:sz="4" w:space="0"/>
              <w:right w:val="single" w:color="auto" w:sz="4" w:space="0"/>
            </w:tcBorders>
            <w:shd w:val="clear" w:color="auto" w:fill="FFFF00"/>
            <w:noWrap/>
            <w:vAlign w:val="center"/>
          </w:tcPr>
          <w:p w14:paraId="7C7EA3E1">
            <w:pPr>
              <w:widowControl/>
              <w:snapToGrid w:val="0"/>
              <w:spacing w:line="240" w:lineRule="exact"/>
              <w:jc w:val="center"/>
              <w:rPr>
                <w:rFonts w:ascii="Times New Roman" w:hAnsi="Times New Roman"/>
                <w:kern w:val="0"/>
                <w:sz w:val="16"/>
                <w:szCs w:val="16"/>
              </w:rPr>
            </w:pPr>
          </w:p>
        </w:tc>
        <w:tc>
          <w:tcPr>
            <w:tcW w:w="425" w:type="dxa"/>
            <w:tcBorders>
              <w:top w:val="nil"/>
              <w:left w:val="nil"/>
              <w:bottom w:val="single" w:color="auto" w:sz="4" w:space="0"/>
              <w:right w:val="single" w:color="auto" w:sz="4" w:space="0"/>
            </w:tcBorders>
            <w:shd w:val="clear" w:color="auto" w:fill="FFFF00"/>
            <w:noWrap/>
            <w:vAlign w:val="center"/>
          </w:tcPr>
          <w:p w14:paraId="128EB946">
            <w:pPr>
              <w:widowControl/>
              <w:snapToGrid w:val="0"/>
              <w:spacing w:line="240" w:lineRule="exact"/>
              <w:jc w:val="center"/>
              <w:rPr>
                <w:rFonts w:ascii="Times New Roman" w:hAnsi="Times New Roman"/>
                <w:kern w:val="0"/>
                <w:sz w:val="16"/>
                <w:szCs w:val="16"/>
              </w:rPr>
            </w:pPr>
          </w:p>
        </w:tc>
        <w:tc>
          <w:tcPr>
            <w:tcW w:w="427" w:type="dxa"/>
            <w:tcBorders>
              <w:top w:val="nil"/>
              <w:left w:val="nil"/>
              <w:bottom w:val="single" w:color="auto" w:sz="4" w:space="0"/>
              <w:right w:val="single" w:color="auto" w:sz="4" w:space="0"/>
            </w:tcBorders>
            <w:shd w:val="clear" w:color="auto" w:fill="FFFF00"/>
            <w:noWrap/>
            <w:vAlign w:val="center"/>
          </w:tcPr>
          <w:p w14:paraId="6B7B1832">
            <w:pPr>
              <w:widowControl/>
              <w:snapToGrid w:val="0"/>
              <w:spacing w:line="240" w:lineRule="exact"/>
              <w:jc w:val="center"/>
              <w:rPr>
                <w:rFonts w:ascii="Times New Roman" w:hAnsi="Times New Roman"/>
                <w:kern w:val="0"/>
                <w:sz w:val="16"/>
                <w:szCs w:val="16"/>
              </w:rPr>
            </w:pPr>
            <w:r>
              <w:rPr>
                <w:rFonts w:ascii="Times New Roman" w:hAnsi="Times New Roman"/>
                <w:sz w:val="16"/>
                <w:szCs w:val="16"/>
              </w:rPr>
              <w:t>H</w:t>
            </w:r>
          </w:p>
        </w:tc>
        <w:tc>
          <w:tcPr>
            <w:tcW w:w="424" w:type="dxa"/>
            <w:tcBorders>
              <w:top w:val="nil"/>
              <w:left w:val="nil"/>
              <w:bottom w:val="single" w:color="auto" w:sz="4" w:space="0"/>
              <w:right w:val="single" w:color="auto" w:sz="4" w:space="0"/>
            </w:tcBorders>
            <w:shd w:val="clear" w:color="auto" w:fill="FFC000"/>
            <w:noWrap/>
            <w:vAlign w:val="center"/>
          </w:tcPr>
          <w:p w14:paraId="073CA62A">
            <w:pPr>
              <w:widowControl/>
              <w:snapToGrid w:val="0"/>
              <w:spacing w:line="240" w:lineRule="exact"/>
              <w:jc w:val="center"/>
              <w:rPr>
                <w:rFonts w:ascii="Times New Roman" w:hAnsi="Times New Roman"/>
                <w:kern w:val="0"/>
                <w:sz w:val="16"/>
                <w:szCs w:val="16"/>
              </w:rPr>
            </w:pPr>
          </w:p>
        </w:tc>
        <w:tc>
          <w:tcPr>
            <w:tcW w:w="426" w:type="dxa"/>
            <w:tcBorders>
              <w:top w:val="nil"/>
              <w:left w:val="nil"/>
              <w:bottom w:val="single" w:color="auto" w:sz="4" w:space="0"/>
              <w:right w:val="single" w:color="auto" w:sz="4" w:space="0"/>
            </w:tcBorders>
            <w:shd w:val="clear" w:color="auto" w:fill="FFC000"/>
            <w:noWrap/>
            <w:vAlign w:val="center"/>
          </w:tcPr>
          <w:p w14:paraId="0448834A">
            <w:pPr>
              <w:widowControl/>
              <w:snapToGrid w:val="0"/>
              <w:spacing w:line="240" w:lineRule="exact"/>
              <w:jc w:val="center"/>
              <w:rPr>
                <w:rFonts w:ascii="Times New Roman" w:hAnsi="Times New Roman"/>
                <w:kern w:val="0"/>
                <w:sz w:val="16"/>
                <w:szCs w:val="16"/>
              </w:rPr>
            </w:pPr>
          </w:p>
        </w:tc>
        <w:tc>
          <w:tcPr>
            <w:tcW w:w="426" w:type="dxa"/>
            <w:tcBorders>
              <w:top w:val="nil"/>
              <w:left w:val="nil"/>
              <w:bottom w:val="single" w:color="auto" w:sz="4" w:space="0"/>
              <w:right w:val="single" w:color="auto" w:sz="4" w:space="0"/>
            </w:tcBorders>
            <w:shd w:val="clear" w:color="auto" w:fill="CCC0D9" w:themeFill="accent4" w:themeFillTint="66"/>
            <w:noWrap/>
            <w:vAlign w:val="center"/>
          </w:tcPr>
          <w:p w14:paraId="1B3ABC6C">
            <w:pPr>
              <w:widowControl/>
              <w:snapToGrid w:val="0"/>
              <w:spacing w:line="240" w:lineRule="exact"/>
              <w:jc w:val="center"/>
              <w:rPr>
                <w:rFonts w:ascii="Times New Roman" w:hAnsi="Times New Roman"/>
                <w:kern w:val="0"/>
                <w:sz w:val="16"/>
                <w:szCs w:val="16"/>
              </w:rPr>
            </w:pPr>
          </w:p>
        </w:tc>
        <w:tc>
          <w:tcPr>
            <w:tcW w:w="426" w:type="dxa"/>
            <w:tcBorders>
              <w:top w:val="nil"/>
              <w:left w:val="nil"/>
              <w:bottom w:val="single" w:color="auto" w:sz="4" w:space="0"/>
              <w:right w:val="single" w:color="auto" w:sz="4" w:space="0"/>
            </w:tcBorders>
            <w:shd w:val="clear" w:color="auto" w:fill="CCC0D9" w:themeFill="accent4" w:themeFillTint="66"/>
            <w:noWrap/>
            <w:vAlign w:val="center"/>
          </w:tcPr>
          <w:p w14:paraId="17E565D5">
            <w:pPr>
              <w:widowControl/>
              <w:snapToGrid w:val="0"/>
              <w:spacing w:line="240" w:lineRule="exact"/>
              <w:jc w:val="center"/>
              <w:rPr>
                <w:rFonts w:ascii="Times New Roman" w:hAnsi="Times New Roman"/>
                <w:kern w:val="0"/>
                <w:sz w:val="16"/>
                <w:szCs w:val="16"/>
              </w:rPr>
            </w:pPr>
          </w:p>
        </w:tc>
        <w:tc>
          <w:tcPr>
            <w:tcW w:w="425" w:type="dxa"/>
            <w:tcBorders>
              <w:top w:val="nil"/>
              <w:left w:val="nil"/>
              <w:bottom w:val="single" w:color="auto" w:sz="4" w:space="0"/>
              <w:right w:val="single" w:color="auto" w:sz="4" w:space="0"/>
            </w:tcBorders>
            <w:shd w:val="clear" w:color="auto" w:fill="C4EF6D"/>
            <w:noWrap/>
            <w:vAlign w:val="center"/>
          </w:tcPr>
          <w:p w14:paraId="2F57A8B2">
            <w:pPr>
              <w:widowControl/>
              <w:snapToGrid w:val="0"/>
              <w:spacing w:line="240" w:lineRule="exact"/>
              <w:jc w:val="center"/>
              <w:rPr>
                <w:rFonts w:ascii="Times New Roman" w:hAnsi="Times New Roman"/>
                <w:kern w:val="0"/>
                <w:sz w:val="16"/>
                <w:szCs w:val="16"/>
              </w:rPr>
            </w:pPr>
          </w:p>
        </w:tc>
        <w:tc>
          <w:tcPr>
            <w:tcW w:w="425" w:type="dxa"/>
            <w:tcBorders>
              <w:top w:val="nil"/>
              <w:left w:val="nil"/>
              <w:bottom w:val="single" w:color="auto" w:sz="4" w:space="0"/>
              <w:right w:val="single" w:color="auto" w:sz="4" w:space="0"/>
            </w:tcBorders>
            <w:shd w:val="clear" w:color="auto" w:fill="C4EF6D"/>
            <w:noWrap/>
            <w:vAlign w:val="center"/>
          </w:tcPr>
          <w:p w14:paraId="061C9B1D">
            <w:pPr>
              <w:widowControl/>
              <w:snapToGrid w:val="0"/>
              <w:spacing w:line="240" w:lineRule="exact"/>
              <w:jc w:val="center"/>
              <w:rPr>
                <w:rFonts w:ascii="Times New Roman" w:hAnsi="Times New Roman"/>
                <w:kern w:val="0"/>
                <w:sz w:val="16"/>
                <w:szCs w:val="16"/>
              </w:rPr>
            </w:pPr>
            <w:r>
              <w:rPr>
                <w:rFonts w:ascii="Times New Roman" w:hAnsi="Times New Roman"/>
                <w:sz w:val="16"/>
                <w:szCs w:val="16"/>
              </w:rPr>
              <w:t>H</w:t>
            </w:r>
          </w:p>
        </w:tc>
        <w:tc>
          <w:tcPr>
            <w:tcW w:w="496" w:type="dxa"/>
            <w:tcBorders>
              <w:top w:val="nil"/>
              <w:left w:val="nil"/>
              <w:bottom w:val="single" w:color="auto" w:sz="4" w:space="0"/>
              <w:right w:val="single" w:color="auto" w:sz="4" w:space="0"/>
            </w:tcBorders>
            <w:shd w:val="clear" w:color="auto" w:fill="FF9A8F"/>
            <w:noWrap/>
            <w:vAlign w:val="center"/>
          </w:tcPr>
          <w:p w14:paraId="250DDC24">
            <w:pPr>
              <w:widowControl/>
              <w:snapToGrid w:val="0"/>
              <w:spacing w:line="240" w:lineRule="exact"/>
              <w:jc w:val="center"/>
              <w:rPr>
                <w:rFonts w:ascii="Times New Roman" w:hAnsi="Times New Roman"/>
                <w:kern w:val="0"/>
                <w:sz w:val="16"/>
                <w:szCs w:val="16"/>
              </w:rPr>
            </w:pPr>
          </w:p>
        </w:tc>
        <w:tc>
          <w:tcPr>
            <w:tcW w:w="496" w:type="dxa"/>
            <w:tcBorders>
              <w:top w:val="nil"/>
              <w:left w:val="nil"/>
              <w:bottom w:val="single" w:color="auto" w:sz="4" w:space="0"/>
              <w:right w:val="single" w:color="auto" w:sz="4" w:space="0"/>
            </w:tcBorders>
            <w:shd w:val="clear" w:color="auto" w:fill="FF9A8F"/>
            <w:noWrap/>
            <w:vAlign w:val="center"/>
          </w:tcPr>
          <w:p w14:paraId="01E4CBD5">
            <w:pPr>
              <w:widowControl/>
              <w:snapToGrid w:val="0"/>
              <w:spacing w:line="240" w:lineRule="exact"/>
              <w:jc w:val="center"/>
              <w:rPr>
                <w:rFonts w:ascii="Times New Roman" w:hAnsi="Times New Roman"/>
                <w:kern w:val="0"/>
                <w:sz w:val="16"/>
                <w:szCs w:val="16"/>
              </w:rPr>
            </w:pPr>
          </w:p>
        </w:tc>
        <w:tc>
          <w:tcPr>
            <w:tcW w:w="450" w:type="dxa"/>
            <w:tcBorders>
              <w:top w:val="nil"/>
              <w:left w:val="nil"/>
              <w:bottom w:val="single" w:color="auto" w:sz="4" w:space="0"/>
              <w:right w:val="single" w:color="auto" w:sz="4" w:space="0"/>
            </w:tcBorders>
            <w:shd w:val="clear" w:color="auto" w:fill="65F970"/>
            <w:noWrap/>
            <w:vAlign w:val="center"/>
          </w:tcPr>
          <w:p w14:paraId="27862BF3">
            <w:pPr>
              <w:widowControl/>
              <w:snapToGrid w:val="0"/>
              <w:spacing w:line="240" w:lineRule="exact"/>
              <w:jc w:val="center"/>
              <w:rPr>
                <w:rFonts w:ascii="Times New Roman" w:hAnsi="Times New Roman"/>
                <w:kern w:val="0"/>
                <w:sz w:val="16"/>
                <w:szCs w:val="16"/>
              </w:rPr>
            </w:pPr>
          </w:p>
        </w:tc>
        <w:tc>
          <w:tcPr>
            <w:tcW w:w="451" w:type="dxa"/>
            <w:tcBorders>
              <w:top w:val="nil"/>
              <w:left w:val="nil"/>
              <w:bottom w:val="single" w:color="auto" w:sz="4" w:space="0"/>
              <w:right w:val="single" w:color="auto" w:sz="4" w:space="0"/>
            </w:tcBorders>
            <w:shd w:val="clear" w:color="auto" w:fill="65F970"/>
            <w:noWrap/>
            <w:vAlign w:val="center"/>
          </w:tcPr>
          <w:p w14:paraId="6EF058B3">
            <w:pPr>
              <w:widowControl/>
              <w:snapToGrid w:val="0"/>
              <w:spacing w:line="240" w:lineRule="exact"/>
              <w:jc w:val="center"/>
              <w:rPr>
                <w:rFonts w:ascii="Times New Roman" w:hAnsi="Times New Roman"/>
                <w:kern w:val="0"/>
                <w:sz w:val="16"/>
                <w:szCs w:val="16"/>
              </w:rPr>
            </w:pPr>
          </w:p>
        </w:tc>
        <w:tc>
          <w:tcPr>
            <w:tcW w:w="444" w:type="dxa"/>
            <w:tcBorders>
              <w:top w:val="nil"/>
              <w:left w:val="nil"/>
              <w:bottom w:val="single" w:color="auto" w:sz="4" w:space="0"/>
              <w:right w:val="single" w:color="auto" w:sz="4" w:space="0"/>
            </w:tcBorders>
            <w:shd w:val="clear" w:color="auto" w:fill="B58EFA"/>
            <w:noWrap/>
            <w:vAlign w:val="center"/>
          </w:tcPr>
          <w:p w14:paraId="19483F64">
            <w:pPr>
              <w:widowControl/>
              <w:snapToGrid w:val="0"/>
              <w:spacing w:line="240" w:lineRule="exact"/>
              <w:jc w:val="center"/>
              <w:rPr>
                <w:rFonts w:ascii="Times New Roman" w:hAnsi="Times New Roman"/>
                <w:kern w:val="0"/>
                <w:sz w:val="16"/>
                <w:szCs w:val="16"/>
              </w:rPr>
            </w:pPr>
          </w:p>
        </w:tc>
        <w:tc>
          <w:tcPr>
            <w:tcW w:w="444" w:type="dxa"/>
            <w:tcBorders>
              <w:top w:val="nil"/>
              <w:left w:val="nil"/>
              <w:bottom w:val="single" w:color="auto" w:sz="4" w:space="0"/>
              <w:right w:val="single" w:color="auto" w:sz="4" w:space="0"/>
            </w:tcBorders>
            <w:shd w:val="clear" w:color="auto" w:fill="B58EFA"/>
            <w:noWrap/>
            <w:vAlign w:val="center"/>
          </w:tcPr>
          <w:p w14:paraId="1E6D0964">
            <w:pPr>
              <w:widowControl/>
              <w:snapToGrid w:val="0"/>
              <w:spacing w:line="240" w:lineRule="exact"/>
              <w:jc w:val="center"/>
              <w:rPr>
                <w:rFonts w:ascii="Times New Roman" w:hAnsi="Times New Roman"/>
                <w:kern w:val="0"/>
                <w:sz w:val="16"/>
                <w:szCs w:val="16"/>
              </w:rPr>
            </w:pPr>
          </w:p>
        </w:tc>
      </w:tr>
      <w:tr w14:paraId="36B4926D">
        <w:tblPrEx>
          <w:tblCellMar>
            <w:top w:w="0" w:type="dxa"/>
            <w:left w:w="108" w:type="dxa"/>
            <w:bottom w:w="0" w:type="dxa"/>
            <w:right w:w="108" w:type="dxa"/>
          </w:tblCellMar>
        </w:tblPrEx>
        <w:trPr>
          <w:trHeight w:val="240" w:hRule="atLeast"/>
          <w:tblHeader/>
          <w:jc w:val="center"/>
        </w:trPr>
        <w:tc>
          <w:tcPr>
            <w:tcW w:w="1980" w:type="dxa"/>
            <w:tcBorders>
              <w:top w:val="nil"/>
              <w:left w:val="single" w:color="auto" w:sz="4" w:space="0"/>
              <w:bottom w:val="single" w:color="auto" w:sz="4" w:space="0"/>
              <w:right w:val="single" w:color="auto" w:sz="4" w:space="0"/>
            </w:tcBorders>
            <w:shd w:val="clear" w:color="auto" w:fill="auto"/>
          </w:tcPr>
          <w:p w14:paraId="1804842C">
            <w:pPr>
              <w:widowControl/>
              <w:snapToGrid w:val="0"/>
              <w:spacing w:line="240" w:lineRule="exact"/>
              <w:jc w:val="left"/>
              <w:rPr>
                <w:rFonts w:ascii="Times New Roman" w:hAnsi="Times New Roman"/>
                <w:color w:val="000000"/>
                <w:kern w:val="0"/>
                <w:sz w:val="16"/>
                <w:szCs w:val="16"/>
              </w:rPr>
            </w:pPr>
            <w:r>
              <w:rPr>
                <w:rFonts w:ascii="Times New Roman" w:hAnsi="Times New Roman"/>
                <w:color w:val="000000"/>
                <w:kern w:val="0"/>
                <w:sz w:val="16"/>
                <w:szCs w:val="16"/>
              </w:rPr>
              <w:t>科研训练</w:t>
            </w:r>
          </w:p>
        </w:tc>
        <w:tc>
          <w:tcPr>
            <w:tcW w:w="380" w:type="dxa"/>
            <w:tcBorders>
              <w:top w:val="nil"/>
              <w:left w:val="nil"/>
              <w:bottom w:val="single" w:color="auto" w:sz="4" w:space="0"/>
              <w:right w:val="single" w:color="auto" w:sz="4" w:space="0"/>
            </w:tcBorders>
            <w:shd w:val="clear" w:color="auto" w:fill="EE7EE1"/>
            <w:noWrap/>
            <w:vAlign w:val="center"/>
          </w:tcPr>
          <w:p w14:paraId="10748422">
            <w:pPr>
              <w:widowControl/>
              <w:snapToGrid w:val="0"/>
              <w:spacing w:line="240" w:lineRule="exact"/>
              <w:jc w:val="center"/>
              <w:rPr>
                <w:rFonts w:ascii="Times New Roman" w:hAnsi="Times New Roman"/>
                <w:kern w:val="0"/>
                <w:sz w:val="16"/>
                <w:szCs w:val="16"/>
              </w:rPr>
            </w:pPr>
          </w:p>
        </w:tc>
        <w:tc>
          <w:tcPr>
            <w:tcW w:w="395" w:type="dxa"/>
            <w:tcBorders>
              <w:top w:val="nil"/>
              <w:left w:val="nil"/>
              <w:bottom w:val="single" w:color="auto" w:sz="4" w:space="0"/>
              <w:right w:val="single" w:color="auto" w:sz="4" w:space="0"/>
            </w:tcBorders>
            <w:shd w:val="clear" w:color="auto" w:fill="EE7EE1"/>
            <w:noWrap/>
            <w:vAlign w:val="center"/>
          </w:tcPr>
          <w:p w14:paraId="13380C3C">
            <w:pPr>
              <w:widowControl/>
              <w:snapToGrid w:val="0"/>
              <w:spacing w:line="240" w:lineRule="exact"/>
              <w:jc w:val="center"/>
              <w:rPr>
                <w:rFonts w:ascii="Times New Roman" w:hAnsi="Times New Roman"/>
                <w:kern w:val="0"/>
                <w:sz w:val="16"/>
                <w:szCs w:val="16"/>
              </w:rPr>
            </w:pPr>
          </w:p>
        </w:tc>
        <w:tc>
          <w:tcPr>
            <w:tcW w:w="395" w:type="dxa"/>
            <w:tcBorders>
              <w:top w:val="nil"/>
              <w:left w:val="nil"/>
              <w:bottom w:val="single" w:color="auto" w:sz="4" w:space="0"/>
              <w:right w:val="single" w:color="auto" w:sz="4" w:space="0"/>
            </w:tcBorders>
            <w:shd w:val="clear" w:color="auto" w:fill="EE7EE1"/>
            <w:noWrap/>
            <w:vAlign w:val="center"/>
          </w:tcPr>
          <w:p w14:paraId="3F119D2A">
            <w:pPr>
              <w:widowControl/>
              <w:snapToGrid w:val="0"/>
              <w:spacing w:line="240" w:lineRule="exact"/>
              <w:jc w:val="center"/>
              <w:rPr>
                <w:rFonts w:ascii="Times New Roman" w:hAnsi="Times New Roman"/>
                <w:kern w:val="0"/>
                <w:sz w:val="16"/>
                <w:szCs w:val="16"/>
              </w:rPr>
            </w:pPr>
            <w:r>
              <w:rPr>
                <w:rFonts w:ascii="Times New Roman" w:hAnsi="Times New Roman"/>
                <w:sz w:val="16"/>
                <w:szCs w:val="16"/>
              </w:rPr>
              <w:t>H</w:t>
            </w:r>
          </w:p>
        </w:tc>
        <w:tc>
          <w:tcPr>
            <w:tcW w:w="396" w:type="dxa"/>
            <w:tcBorders>
              <w:top w:val="nil"/>
              <w:left w:val="nil"/>
              <w:bottom w:val="single" w:color="auto" w:sz="4" w:space="0"/>
              <w:right w:val="single" w:color="auto" w:sz="4" w:space="0"/>
            </w:tcBorders>
            <w:shd w:val="clear" w:color="auto" w:fill="EE7EE1"/>
            <w:noWrap/>
            <w:vAlign w:val="center"/>
          </w:tcPr>
          <w:p w14:paraId="721B1A95">
            <w:pPr>
              <w:widowControl/>
              <w:snapToGrid w:val="0"/>
              <w:spacing w:line="240" w:lineRule="exact"/>
              <w:jc w:val="center"/>
              <w:rPr>
                <w:rFonts w:ascii="Times New Roman" w:hAnsi="Times New Roman"/>
                <w:kern w:val="0"/>
                <w:sz w:val="16"/>
                <w:szCs w:val="16"/>
              </w:rPr>
            </w:pPr>
          </w:p>
        </w:tc>
        <w:tc>
          <w:tcPr>
            <w:tcW w:w="426" w:type="dxa"/>
            <w:tcBorders>
              <w:top w:val="nil"/>
              <w:left w:val="nil"/>
              <w:bottom w:val="single" w:color="auto" w:sz="4" w:space="0"/>
              <w:right w:val="single" w:color="auto" w:sz="4" w:space="0"/>
            </w:tcBorders>
            <w:shd w:val="clear" w:color="auto" w:fill="D99594" w:themeFill="accent2" w:themeFillTint="99"/>
            <w:noWrap/>
            <w:vAlign w:val="center"/>
          </w:tcPr>
          <w:p w14:paraId="488E394D">
            <w:pPr>
              <w:widowControl/>
              <w:snapToGrid w:val="0"/>
              <w:spacing w:line="240" w:lineRule="exact"/>
              <w:jc w:val="center"/>
              <w:rPr>
                <w:rFonts w:ascii="Times New Roman" w:hAnsi="Times New Roman"/>
                <w:kern w:val="0"/>
                <w:sz w:val="16"/>
                <w:szCs w:val="16"/>
              </w:rPr>
            </w:pPr>
          </w:p>
        </w:tc>
        <w:tc>
          <w:tcPr>
            <w:tcW w:w="426" w:type="dxa"/>
            <w:tcBorders>
              <w:top w:val="nil"/>
              <w:left w:val="nil"/>
              <w:bottom w:val="single" w:color="auto" w:sz="4" w:space="0"/>
              <w:right w:val="single" w:color="auto" w:sz="4" w:space="0"/>
            </w:tcBorders>
            <w:shd w:val="clear" w:color="auto" w:fill="D99594" w:themeFill="accent2" w:themeFillTint="99"/>
            <w:noWrap/>
            <w:vAlign w:val="center"/>
          </w:tcPr>
          <w:p w14:paraId="5E8F93A3">
            <w:pPr>
              <w:widowControl/>
              <w:snapToGrid w:val="0"/>
              <w:spacing w:line="240" w:lineRule="exact"/>
              <w:jc w:val="center"/>
              <w:rPr>
                <w:rFonts w:ascii="Times New Roman" w:hAnsi="Times New Roman"/>
                <w:kern w:val="0"/>
                <w:sz w:val="16"/>
                <w:szCs w:val="16"/>
              </w:rPr>
            </w:pPr>
          </w:p>
        </w:tc>
        <w:tc>
          <w:tcPr>
            <w:tcW w:w="426" w:type="dxa"/>
            <w:tcBorders>
              <w:top w:val="nil"/>
              <w:left w:val="nil"/>
              <w:bottom w:val="single" w:color="auto" w:sz="4" w:space="0"/>
              <w:right w:val="single" w:color="auto" w:sz="4" w:space="0"/>
            </w:tcBorders>
            <w:shd w:val="clear" w:color="auto" w:fill="D99594" w:themeFill="accent2" w:themeFillTint="99"/>
            <w:noWrap/>
            <w:vAlign w:val="center"/>
          </w:tcPr>
          <w:p w14:paraId="2BE40AFF">
            <w:pPr>
              <w:widowControl/>
              <w:snapToGrid w:val="0"/>
              <w:spacing w:line="240" w:lineRule="exact"/>
              <w:jc w:val="center"/>
              <w:rPr>
                <w:rFonts w:ascii="Times New Roman" w:hAnsi="Times New Roman"/>
                <w:kern w:val="0"/>
                <w:sz w:val="16"/>
                <w:szCs w:val="16"/>
              </w:rPr>
            </w:pPr>
            <w:r>
              <w:rPr>
                <w:rFonts w:ascii="Times New Roman" w:hAnsi="Times New Roman"/>
                <w:sz w:val="16"/>
                <w:szCs w:val="16"/>
              </w:rPr>
              <w:t>M</w:t>
            </w:r>
          </w:p>
        </w:tc>
        <w:tc>
          <w:tcPr>
            <w:tcW w:w="390" w:type="dxa"/>
            <w:tcBorders>
              <w:top w:val="nil"/>
              <w:left w:val="nil"/>
              <w:bottom w:val="single" w:color="auto" w:sz="4" w:space="0"/>
              <w:right w:val="single" w:color="auto" w:sz="4" w:space="0"/>
            </w:tcBorders>
            <w:shd w:val="clear" w:color="auto" w:fill="15D6DB"/>
            <w:noWrap/>
            <w:vAlign w:val="center"/>
          </w:tcPr>
          <w:p w14:paraId="21F45D7C">
            <w:pPr>
              <w:widowControl/>
              <w:snapToGrid w:val="0"/>
              <w:spacing w:line="240" w:lineRule="exact"/>
              <w:jc w:val="center"/>
              <w:rPr>
                <w:rFonts w:ascii="Times New Roman" w:hAnsi="Times New Roman"/>
                <w:kern w:val="0"/>
                <w:sz w:val="16"/>
                <w:szCs w:val="16"/>
              </w:rPr>
            </w:pPr>
          </w:p>
        </w:tc>
        <w:tc>
          <w:tcPr>
            <w:tcW w:w="390" w:type="dxa"/>
            <w:tcBorders>
              <w:top w:val="nil"/>
              <w:left w:val="nil"/>
              <w:bottom w:val="single" w:color="auto" w:sz="4" w:space="0"/>
              <w:right w:val="single" w:color="auto" w:sz="4" w:space="0"/>
            </w:tcBorders>
            <w:shd w:val="clear" w:color="auto" w:fill="15D6DB"/>
            <w:noWrap/>
            <w:vAlign w:val="center"/>
          </w:tcPr>
          <w:p w14:paraId="52B975B9">
            <w:pPr>
              <w:widowControl/>
              <w:snapToGrid w:val="0"/>
              <w:spacing w:line="240" w:lineRule="exact"/>
              <w:jc w:val="center"/>
              <w:rPr>
                <w:rFonts w:ascii="Times New Roman" w:hAnsi="Times New Roman"/>
                <w:kern w:val="0"/>
                <w:sz w:val="16"/>
                <w:szCs w:val="16"/>
              </w:rPr>
            </w:pPr>
          </w:p>
        </w:tc>
        <w:tc>
          <w:tcPr>
            <w:tcW w:w="390" w:type="dxa"/>
            <w:tcBorders>
              <w:top w:val="nil"/>
              <w:left w:val="nil"/>
              <w:bottom w:val="single" w:color="auto" w:sz="4" w:space="0"/>
              <w:right w:val="single" w:color="auto" w:sz="4" w:space="0"/>
            </w:tcBorders>
            <w:shd w:val="clear" w:color="auto" w:fill="15D6DB"/>
            <w:noWrap/>
            <w:vAlign w:val="center"/>
          </w:tcPr>
          <w:p w14:paraId="4E3FE680">
            <w:pPr>
              <w:widowControl/>
              <w:snapToGrid w:val="0"/>
              <w:spacing w:line="240" w:lineRule="exact"/>
              <w:jc w:val="center"/>
              <w:rPr>
                <w:rFonts w:ascii="Times New Roman" w:hAnsi="Times New Roman"/>
                <w:kern w:val="0"/>
                <w:sz w:val="16"/>
                <w:szCs w:val="16"/>
              </w:rPr>
            </w:pPr>
          </w:p>
        </w:tc>
        <w:tc>
          <w:tcPr>
            <w:tcW w:w="390" w:type="dxa"/>
            <w:tcBorders>
              <w:top w:val="nil"/>
              <w:left w:val="nil"/>
              <w:bottom w:val="single" w:color="auto" w:sz="4" w:space="0"/>
              <w:right w:val="single" w:color="auto" w:sz="4" w:space="0"/>
            </w:tcBorders>
            <w:shd w:val="clear" w:color="auto" w:fill="15D6DB"/>
            <w:noWrap/>
            <w:vAlign w:val="center"/>
          </w:tcPr>
          <w:p w14:paraId="6807831C">
            <w:pPr>
              <w:widowControl/>
              <w:snapToGrid w:val="0"/>
              <w:spacing w:line="240" w:lineRule="exact"/>
              <w:jc w:val="center"/>
              <w:rPr>
                <w:rFonts w:ascii="Times New Roman" w:hAnsi="Times New Roman"/>
                <w:kern w:val="0"/>
                <w:sz w:val="16"/>
                <w:szCs w:val="16"/>
              </w:rPr>
            </w:pPr>
          </w:p>
        </w:tc>
        <w:tc>
          <w:tcPr>
            <w:tcW w:w="425" w:type="dxa"/>
            <w:tcBorders>
              <w:top w:val="nil"/>
              <w:left w:val="nil"/>
              <w:bottom w:val="single" w:color="auto" w:sz="4" w:space="0"/>
              <w:right w:val="single" w:color="auto" w:sz="4" w:space="0"/>
            </w:tcBorders>
            <w:shd w:val="clear" w:color="auto" w:fill="FB885F"/>
            <w:noWrap/>
            <w:vAlign w:val="center"/>
          </w:tcPr>
          <w:p w14:paraId="4B110765">
            <w:pPr>
              <w:widowControl/>
              <w:snapToGrid w:val="0"/>
              <w:spacing w:line="240" w:lineRule="exact"/>
              <w:jc w:val="center"/>
              <w:rPr>
                <w:rFonts w:ascii="Times New Roman" w:hAnsi="Times New Roman"/>
                <w:kern w:val="0"/>
                <w:sz w:val="16"/>
                <w:szCs w:val="16"/>
              </w:rPr>
            </w:pPr>
            <w:r>
              <w:rPr>
                <w:rFonts w:ascii="Times New Roman" w:hAnsi="Times New Roman"/>
                <w:sz w:val="16"/>
                <w:szCs w:val="16"/>
              </w:rPr>
              <w:t>H</w:t>
            </w:r>
          </w:p>
        </w:tc>
        <w:tc>
          <w:tcPr>
            <w:tcW w:w="425" w:type="dxa"/>
            <w:tcBorders>
              <w:top w:val="nil"/>
              <w:left w:val="nil"/>
              <w:bottom w:val="single" w:color="auto" w:sz="4" w:space="0"/>
              <w:right w:val="single" w:color="auto" w:sz="4" w:space="0"/>
            </w:tcBorders>
            <w:shd w:val="clear" w:color="auto" w:fill="FB885F"/>
            <w:noWrap/>
            <w:vAlign w:val="center"/>
          </w:tcPr>
          <w:p w14:paraId="4E6C1349">
            <w:pPr>
              <w:widowControl/>
              <w:snapToGrid w:val="0"/>
              <w:spacing w:line="240" w:lineRule="exact"/>
              <w:jc w:val="center"/>
              <w:rPr>
                <w:rFonts w:ascii="Times New Roman" w:hAnsi="Times New Roman"/>
                <w:kern w:val="0"/>
                <w:sz w:val="16"/>
                <w:szCs w:val="16"/>
              </w:rPr>
            </w:pPr>
          </w:p>
        </w:tc>
        <w:tc>
          <w:tcPr>
            <w:tcW w:w="425" w:type="dxa"/>
            <w:tcBorders>
              <w:top w:val="nil"/>
              <w:left w:val="nil"/>
              <w:bottom w:val="single" w:color="auto" w:sz="4" w:space="0"/>
              <w:right w:val="single" w:color="auto" w:sz="4" w:space="0"/>
            </w:tcBorders>
            <w:shd w:val="clear" w:color="auto" w:fill="FB885F"/>
            <w:noWrap/>
            <w:vAlign w:val="center"/>
          </w:tcPr>
          <w:p w14:paraId="428435F6">
            <w:pPr>
              <w:widowControl/>
              <w:snapToGrid w:val="0"/>
              <w:spacing w:line="240" w:lineRule="exact"/>
              <w:jc w:val="center"/>
              <w:rPr>
                <w:rFonts w:ascii="Times New Roman" w:hAnsi="Times New Roman"/>
                <w:kern w:val="0"/>
                <w:sz w:val="16"/>
                <w:szCs w:val="16"/>
              </w:rPr>
            </w:pPr>
          </w:p>
        </w:tc>
        <w:tc>
          <w:tcPr>
            <w:tcW w:w="425" w:type="dxa"/>
            <w:tcBorders>
              <w:top w:val="nil"/>
              <w:left w:val="nil"/>
              <w:bottom w:val="single" w:color="auto" w:sz="4" w:space="0"/>
              <w:right w:val="single" w:color="auto" w:sz="4" w:space="0"/>
            </w:tcBorders>
            <w:shd w:val="clear" w:color="auto" w:fill="FFFF00"/>
            <w:noWrap/>
            <w:vAlign w:val="center"/>
          </w:tcPr>
          <w:p w14:paraId="2C23C941">
            <w:pPr>
              <w:widowControl/>
              <w:snapToGrid w:val="0"/>
              <w:spacing w:line="240" w:lineRule="exact"/>
              <w:jc w:val="center"/>
              <w:rPr>
                <w:rFonts w:ascii="Times New Roman" w:hAnsi="Times New Roman"/>
                <w:kern w:val="0"/>
                <w:sz w:val="16"/>
                <w:szCs w:val="16"/>
              </w:rPr>
            </w:pPr>
          </w:p>
        </w:tc>
        <w:tc>
          <w:tcPr>
            <w:tcW w:w="425" w:type="dxa"/>
            <w:tcBorders>
              <w:top w:val="nil"/>
              <w:left w:val="nil"/>
              <w:bottom w:val="single" w:color="auto" w:sz="4" w:space="0"/>
              <w:right w:val="single" w:color="auto" w:sz="4" w:space="0"/>
            </w:tcBorders>
            <w:shd w:val="clear" w:color="auto" w:fill="FFFF00"/>
            <w:noWrap/>
            <w:vAlign w:val="center"/>
          </w:tcPr>
          <w:p w14:paraId="44B10571">
            <w:pPr>
              <w:widowControl/>
              <w:snapToGrid w:val="0"/>
              <w:spacing w:line="240" w:lineRule="exact"/>
              <w:jc w:val="center"/>
              <w:rPr>
                <w:rFonts w:ascii="Times New Roman" w:hAnsi="Times New Roman"/>
                <w:kern w:val="0"/>
                <w:sz w:val="16"/>
                <w:szCs w:val="16"/>
              </w:rPr>
            </w:pPr>
          </w:p>
        </w:tc>
        <w:tc>
          <w:tcPr>
            <w:tcW w:w="427" w:type="dxa"/>
            <w:tcBorders>
              <w:top w:val="nil"/>
              <w:left w:val="nil"/>
              <w:bottom w:val="single" w:color="auto" w:sz="4" w:space="0"/>
              <w:right w:val="single" w:color="auto" w:sz="4" w:space="0"/>
            </w:tcBorders>
            <w:shd w:val="clear" w:color="auto" w:fill="FFFF00"/>
            <w:noWrap/>
            <w:vAlign w:val="center"/>
          </w:tcPr>
          <w:p w14:paraId="44C097A5">
            <w:pPr>
              <w:widowControl/>
              <w:snapToGrid w:val="0"/>
              <w:spacing w:line="240" w:lineRule="exact"/>
              <w:jc w:val="center"/>
              <w:rPr>
                <w:rFonts w:ascii="Times New Roman" w:hAnsi="Times New Roman"/>
                <w:kern w:val="0"/>
                <w:sz w:val="16"/>
                <w:szCs w:val="16"/>
              </w:rPr>
            </w:pPr>
          </w:p>
        </w:tc>
        <w:tc>
          <w:tcPr>
            <w:tcW w:w="424" w:type="dxa"/>
            <w:tcBorders>
              <w:top w:val="nil"/>
              <w:left w:val="nil"/>
              <w:bottom w:val="single" w:color="auto" w:sz="4" w:space="0"/>
              <w:right w:val="single" w:color="auto" w:sz="4" w:space="0"/>
            </w:tcBorders>
            <w:shd w:val="clear" w:color="auto" w:fill="FFC000"/>
            <w:noWrap/>
            <w:vAlign w:val="center"/>
          </w:tcPr>
          <w:p w14:paraId="73589F24">
            <w:pPr>
              <w:widowControl/>
              <w:snapToGrid w:val="0"/>
              <w:spacing w:line="240" w:lineRule="exact"/>
              <w:jc w:val="center"/>
              <w:rPr>
                <w:rFonts w:ascii="Times New Roman" w:hAnsi="Times New Roman"/>
                <w:kern w:val="0"/>
                <w:sz w:val="16"/>
                <w:szCs w:val="16"/>
              </w:rPr>
            </w:pPr>
          </w:p>
        </w:tc>
        <w:tc>
          <w:tcPr>
            <w:tcW w:w="426" w:type="dxa"/>
            <w:tcBorders>
              <w:top w:val="nil"/>
              <w:left w:val="nil"/>
              <w:bottom w:val="single" w:color="auto" w:sz="4" w:space="0"/>
              <w:right w:val="single" w:color="auto" w:sz="4" w:space="0"/>
            </w:tcBorders>
            <w:shd w:val="clear" w:color="auto" w:fill="FFC000"/>
            <w:noWrap/>
            <w:vAlign w:val="center"/>
          </w:tcPr>
          <w:p w14:paraId="2962CE9B">
            <w:pPr>
              <w:widowControl/>
              <w:snapToGrid w:val="0"/>
              <w:spacing w:line="240" w:lineRule="exact"/>
              <w:jc w:val="center"/>
              <w:rPr>
                <w:rFonts w:ascii="Times New Roman" w:hAnsi="Times New Roman"/>
                <w:kern w:val="0"/>
                <w:sz w:val="16"/>
                <w:szCs w:val="16"/>
              </w:rPr>
            </w:pPr>
          </w:p>
        </w:tc>
        <w:tc>
          <w:tcPr>
            <w:tcW w:w="426" w:type="dxa"/>
            <w:tcBorders>
              <w:top w:val="nil"/>
              <w:left w:val="nil"/>
              <w:bottom w:val="single" w:color="auto" w:sz="4" w:space="0"/>
              <w:right w:val="single" w:color="auto" w:sz="4" w:space="0"/>
            </w:tcBorders>
            <w:shd w:val="clear" w:color="auto" w:fill="CCC0D9" w:themeFill="accent4" w:themeFillTint="66"/>
            <w:noWrap/>
            <w:vAlign w:val="center"/>
          </w:tcPr>
          <w:p w14:paraId="44C40E40">
            <w:pPr>
              <w:widowControl/>
              <w:snapToGrid w:val="0"/>
              <w:spacing w:line="240" w:lineRule="exact"/>
              <w:jc w:val="center"/>
              <w:rPr>
                <w:rFonts w:ascii="Times New Roman" w:hAnsi="Times New Roman"/>
                <w:kern w:val="0"/>
                <w:sz w:val="16"/>
                <w:szCs w:val="16"/>
              </w:rPr>
            </w:pPr>
          </w:p>
        </w:tc>
        <w:tc>
          <w:tcPr>
            <w:tcW w:w="426" w:type="dxa"/>
            <w:tcBorders>
              <w:top w:val="nil"/>
              <w:left w:val="nil"/>
              <w:bottom w:val="single" w:color="auto" w:sz="4" w:space="0"/>
              <w:right w:val="single" w:color="auto" w:sz="4" w:space="0"/>
            </w:tcBorders>
            <w:shd w:val="clear" w:color="auto" w:fill="CCC0D9" w:themeFill="accent4" w:themeFillTint="66"/>
            <w:noWrap/>
            <w:vAlign w:val="center"/>
          </w:tcPr>
          <w:p w14:paraId="7374B227">
            <w:pPr>
              <w:widowControl/>
              <w:snapToGrid w:val="0"/>
              <w:spacing w:line="240" w:lineRule="exact"/>
              <w:jc w:val="center"/>
              <w:rPr>
                <w:rFonts w:ascii="Times New Roman" w:hAnsi="Times New Roman"/>
                <w:kern w:val="0"/>
                <w:sz w:val="16"/>
                <w:szCs w:val="16"/>
              </w:rPr>
            </w:pPr>
          </w:p>
        </w:tc>
        <w:tc>
          <w:tcPr>
            <w:tcW w:w="425" w:type="dxa"/>
            <w:tcBorders>
              <w:top w:val="nil"/>
              <w:left w:val="nil"/>
              <w:bottom w:val="single" w:color="auto" w:sz="4" w:space="0"/>
              <w:right w:val="single" w:color="auto" w:sz="4" w:space="0"/>
            </w:tcBorders>
            <w:shd w:val="clear" w:color="auto" w:fill="C4EF6D"/>
            <w:noWrap/>
            <w:vAlign w:val="center"/>
          </w:tcPr>
          <w:p w14:paraId="4D283A8D">
            <w:pPr>
              <w:widowControl/>
              <w:snapToGrid w:val="0"/>
              <w:spacing w:line="240" w:lineRule="exact"/>
              <w:jc w:val="center"/>
              <w:rPr>
                <w:rFonts w:ascii="Times New Roman" w:hAnsi="Times New Roman"/>
                <w:kern w:val="0"/>
                <w:sz w:val="16"/>
                <w:szCs w:val="16"/>
              </w:rPr>
            </w:pPr>
          </w:p>
        </w:tc>
        <w:tc>
          <w:tcPr>
            <w:tcW w:w="425" w:type="dxa"/>
            <w:tcBorders>
              <w:top w:val="nil"/>
              <w:left w:val="nil"/>
              <w:bottom w:val="single" w:color="auto" w:sz="4" w:space="0"/>
              <w:right w:val="single" w:color="auto" w:sz="4" w:space="0"/>
            </w:tcBorders>
            <w:shd w:val="clear" w:color="auto" w:fill="C4EF6D"/>
            <w:noWrap/>
            <w:vAlign w:val="center"/>
          </w:tcPr>
          <w:p w14:paraId="027F555E">
            <w:pPr>
              <w:widowControl/>
              <w:snapToGrid w:val="0"/>
              <w:spacing w:line="240" w:lineRule="exact"/>
              <w:jc w:val="center"/>
              <w:rPr>
                <w:rFonts w:ascii="Times New Roman" w:hAnsi="Times New Roman"/>
                <w:kern w:val="0"/>
                <w:sz w:val="16"/>
                <w:szCs w:val="16"/>
              </w:rPr>
            </w:pPr>
          </w:p>
        </w:tc>
        <w:tc>
          <w:tcPr>
            <w:tcW w:w="496" w:type="dxa"/>
            <w:tcBorders>
              <w:top w:val="nil"/>
              <w:left w:val="nil"/>
              <w:bottom w:val="single" w:color="auto" w:sz="4" w:space="0"/>
              <w:right w:val="single" w:color="auto" w:sz="4" w:space="0"/>
            </w:tcBorders>
            <w:shd w:val="clear" w:color="auto" w:fill="FF9A8F"/>
            <w:noWrap/>
            <w:vAlign w:val="center"/>
          </w:tcPr>
          <w:p w14:paraId="7E134630">
            <w:pPr>
              <w:widowControl/>
              <w:snapToGrid w:val="0"/>
              <w:spacing w:line="240" w:lineRule="exact"/>
              <w:jc w:val="center"/>
              <w:rPr>
                <w:rFonts w:ascii="Times New Roman" w:hAnsi="Times New Roman"/>
                <w:kern w:val="0"/>
                <w:sz w:val="16"/>
                <w:szCs w:val="16"/>
              </w:rPr>
            </w:pPr>
          </w:p>
        </w:tc>
        <w:tc>
          <w:tcPr>
            <w:tcW w:w="496" w:type="dxa"/>
            <w:tcBorders>
              <w:top w:val="nil"/>
              <w:left w:val="nil"/>
              <w:bottom w:val="single" w:color="auto" w:sz="4" w:space="0"/>
              <w:right w:val="single" w:color="auto" w:sz="4" w:space="0"/>
            </w:tcBorders>
            <w:shd w:val="clear" w:color="auto" w:fill="FF9A8F"/>
            <w:noWrap/>
            <w:vAlign w:val="center"/>
          </w:tcPr>
          <w:p w14:paraId="5CEFB46D">
            <w:pPr>
              <w:widowControl/>
              <w:snapToGrid w:val="0"/>
              <w:spacing w:line="240" w:lineRule="exact"/>
              <w:jc w:val="center"/>
              <w:rPr>
                <w:rFonts w:ascii="Times New Roman" w:hAnsi="Times New Roman"/>
                <w:kern w:val="0"/>
                <w:sz w:val="16"/>
                <w:szCs w:val="16"/>
              </w:rPr>
            </w:pPr>
          </w:p>
        </w:tc>
        <w:tc>
          <w:tcPr>
            <w:tcW w:w="450" w:type="dxa"/>
            <w:tcBorders>
              <w:top w:val="nil"/>
              <w:left w:val="nil"/>
              <w:bottom w:val="single" w:color="auto" w:sz="4" w:space="0"/>
              <w:right w:val="single" w:color="auto" w:sz="4" w:space="0"/>
            </w:tcBorders>
            <w:shd w:val="clear" w:color="auto" w:fill="65F970"/>
            <w:noWrap/>
            <w:vAlign w:val="center"/>
          </w:tcPr>
          <w:p w14:paraId="386E0FC6">
            <w:pPr>
              <w:widowControl/>
              <w:snapToGrid w:val="0"/>
              <w:spacing w:line="240" w:lineRule="exact"/>
              <w:jc w:val="center"/>
              <w:rPr>
                <w:rFonts w:ascii="Times New Roman" w:hAnsi="Times New Roman"/>
                <w:kern w:val="0"/>
                <w:sz w:val="16"/>
                <w:szCs w:val="16"/>
              </w:rPr>
            </w:pPr>
          </w:p>
        </w:tc>
        <w:tc>
          <w:tcPr>
            <w:tcW w:w="451" w:type="dxa"/>
            <w:tcBorders>
              <w:top w:val="nil"/>
              <w:left w:val="nil"/>
              <w:bottom w:val="single" w:color="auto" w:sz="4" w:space="0"/>
              <w:right w:val="single" w:color="auto" w:sz="4" w:space="0"/>
            </w:tcBorders>
            <w:shd w:val="clear" w:color="auto" w:fill="65F970"/>
            <w:noWrap/>
            <w:vAlign w:val="center"/>
          </w:tcPr>
          <w:p w14:paraId="75F6D2D5">
            <w:pPr>
              <w:widowControl/>
              <w:snapToGrid w:val="0"/>
              <w:spacing w:line="240" w:lineRule="exact"/>
              <w:jc w:val="center"/>
              <w:rPr>
                <w:rFonts w:ascii="Times New Roman" w:hAnsi="Times New Roman"/>
                <w:kern w:val="0"/>
                <w:sz w:val="16"/>
                <w:szCs w:val="16"/>
              </w:rPr>
            </w:pPr>
          </w:p>
        </w:tc>
        <w:tc>
          <w:tcPr>
            <w:tcW w:w="444" w:type="dxa"/>
            <w:tcBorders>
              <w:top w:val="nil"/>
              <w:left w:val="nil"/>
              <w:bottom w:val="single" w:color="auto" w:sz="4" w:space="0"/>
              <w:right w:val="single" w:color="auto" w:sz="4" w:space="0"/>
            </w:tcBorders>
            <w:shd w:val="clear" w:color="auto" w:fill="B58EFA"/>
            <w:noWrap/>
            <w:vAlign w:val="center"/>
          </w:tcPr>
          <w:p w14:paraId="15A547F6">
            <w:pPr>
              <w:widowControl/>
              <w:snapToGrid w:val="0"/>
              <w:spacing w:line="240" w:lineRule="exact"/>
              <w:jc w:val="center"/>
              <w:rPr>
                <w:rFonts w:ascii="Times New Roman" w:hAnsi="Times New Roman"/>
                <w:kern w:val="0"/>
                <w:sz w:val="16"/>
                <w:szCs w:val="16"/>
              </w:rPr>
            </w:pPr>
          </w:p>
        </w:tc>
        <w:tc>
          <w:tcPr>
            <w:tcW w:w="444" w:type="dxa"/>
            <w:tcBorders>
              <w:top w:val="nil"/>
              <w:left w:val="nil"/>
              <w:bottom w:val="single" w:color="auto" w:sz="4" w:space="0"/>
              <w:right w:val="single" w:color="auto" w:sz="4" w:space="0"/>
            </w:tcBorders>
            <w:shd w:val="clear" w:color="auto" w:fill="B58EFA"/>
            <w:noWrap/>
            <w:vAlign w:val="center"/>
          </w:tcPr>
          <w:p w14:paraId="3796210B">
            <w:pPr>
              <w:widowControl/>
              <w:snapToGrid w:val="0"/>
              <w:spacing w:line="240" w:lineRule="exact"/>
              <w:jc w:val="center"/>
              <w:rPr>
                <w:rFonts w:ascii="Times New Roman" w:hAnsi="Times New Roman"/>
                <w:kern w:val="0"/>
                <w:sz w:val="16"/>
                <w:szCs w:val="16"/>
              </w:rPr>
            </w:pPr>
            <w:r>
              <w:rPr>
                <w:rFonts w:ascii="Times New Roman" w:hAnsi="Times New Roman"/>
                <w:sz w:val="16"/>
                <w:szCs w:val="16"/>
              </w:rPr>
              <w:t>H</w:t>
            </w:r>
          </w:p>
        </w:tc>
      </w:tr>
      <w:tr w14:paraId="651003AD">
        <w:tblPrEx>
          <w:tblCellMar>
            <w:top w:w="0" w:type="dxa"/>
            <w:left w:w="108" w:type="dxa"/>
            <w:bottom w:w="0" w:type="dxa"/>
            <w:right w:w="108" w:type="dxa"/>
          </w:tblCellMar>
        </w:tblPrEx>
        <w:trPr>
          <w:trHeight w:val="240" w:hRule="atLeast"/>
          <w:tblHeader/>
          <w:jc w:val="center"/>
        </w:trPr>
        <w:tc>
          <w:tcPr>
            <w:tcW w:w="1980" w:type="dxa"/>
            <w:tcBorders>
              <w:top w:val="nil"/>
              <w:left w:val="single" w:color="auto" w:sz="4" w:space="0"/>
              <w:bottom w:val="single" w:color="auto" w:sz="4" w:space="0"/>
              <w:right w:val="single" w:color="auto" w:sz="4" w:space="0"/>
            </w:tcBorders>
            <w:shd w:val="clear" w:color="auto" w:fill="auto"/>
          </w:tcPr>
          <w:p w14:paraId="3CA74BAD">
            <w:pPr>
              <w:widowControl/>
              <w:snapToGrid w:val="0"/>
              <w:spacing w:line="240" w:lineRule="exact"/>
              <w:jc w:val="left"/>
              <w:rPr>
                <w:rFonts w:ascii="Times New Roman" w:hAnsi="Times New Roman"/>
                <w:color w:val="000000"/>
                <w:kern w:val="0"/>
                <w:sz w:val="16"/>
                <w:szCs w:val="16"/>
              </w:rPr>
            </w:pPr>
            <w:r>
              <w:rPr>
                <w:rFonts w:ascii="Times New Roman" w:hAnsi="Times New Roman"/>
                <w:color w:val="000000"/>
                <w:kern w:val="0"/>
                <w:sz w:val="16"/>
                <w:szCs w:val="16"/>
              </w:rPr>
              <w:t>通信系统综合实践</w:t>
            </w:r>
          </w:p>
        </w:tc>
        <w:tc>
          <w:tcPr>
            <w:tcW w:w="380" w:type="dxa"/>
            <w:tcBorders>
              <w:top w:val="nil"/>
              <w:left w:val="nil"/>
              <w:bottom w:val="single" w:color="auto" w:sz="4" w:space="0"/>
              <w:right w:val="single" w:color="auto" w:sz="4" w:space="0"/>
            </w:tcBorders>
            <w:shd w:val="clear" w:color="auto" w:fill="EE7EE1"/>
            <w:noWrap/>
            <w:vAlign w:val="center"/>
          </w:tcPr>
          <w:p w14:paraId="13216306">
            <w:pPr>
              <w:widowControl/>
              <w:snapToGrid w:val="0"/>
              <w:spacing w:line="240" w:lineRule="exact"/>
              <w:jc w:val="center"/>
              <w:rPr>
                <w:rFonts w:ascii="Times New Roman" w:hAnsi="Times New Roman"/>
                <w:kern w:val="0"/>
                <w:sz w:val="16"/>
                <w:szCs w:val="16"/>
              </w:rPr>
            </w:pPr>
          </w:p>
        </w:tc>
        <w:tc>
          <w:tcPr>
            <w:tcW w:w="395" w:type="dxa"/>
            <w:tcBorders>
              <w:top w:val="nil"/>
              <w:left w:val="nil"/>
              <w:bottom w:val="single" w:color="auto" w:sz="4" w:space="0"/>
              <w:right w:val="single" w:color="auto" w:sz="4" w:space="0"/>
            </w:tcBorders>
            <w:shd w:val="clear" w:color="auto" w:fill="EE7EE1"/>
            <w:noWrap/>
            <w:vAlign w:val="center"/>
          </w:tcPr>
          <w:p w14:paraId="7B3B4AA3">
            <w:pPr>
              <w:widowControl/>
              <w:snapToGrid w:val="0"/>
              <w:spacing w:line="240" w:lineRule="exact"/>
              <w:jc w:val="center"/>
              <w:rPr>
                <w:rFonts w:ascii="Times New Roman" w:hAnsi="Times New Roman"/>
                <w:kern w:val="0"/>
                <w:sz w:val="16"/>
                <w:szCs w:val="16"/>
              </w:rPr>
            </w:pPr>
          </w:p>
        </w:tc>
        <w:tc>
          <w:tcPr>
            <w:tcW w:w="395" w:type="dxa"/>
            <w:tcBorders>
              <w:top w:val="nil"/>
              <w:left w:val="nil"/>
              <w:bottom w:val="single" w:color="auto" w:sz="4" w:space="0"/>
              <w:right w:val="single" w:color="auto" w:sz="4" w:space="0"/>
            </w:tcBorders>
            <w:shd w:val="clear" w:color="auto" w:fill="EE7EE1"/>
            <w:noWrap/>
            <w:vAlign w:val="center"/>
          </w:tcPr>
          <w:p w14:paraId="455D9781">
            <w:pPr>
              <w:widowControl/>
              <w:snapToGrid w:val="0"/>
              <w:spacing w:line="240" w:lineRule="exact"/>
              <w:jc w:val="center"/>
              <w:rPr>
                <w:rFonts w:ascii="Times New Roman" w:hAnsi="Times New Roman"/>
                <w:kern w:val="0"/>
                <w:sz w:val="16"/>
                <w:szCs w:val="16"/>
              </w:rPr>
            </w:pPr>
          </w:p>
        </w:tc>
        <w:tc>
          <w:tcPr>
            <w:tcW w:w="396" w:type="dxa"/>
            <w:tcBorders>
              <w:top w:val="nil"/>
              <w:left w:val="nil"/>
              <w:bottom w:val="single" w:color="auto" w:sz="4" w:space="0"/>
              <w:right w:val="single" w:color="auto" w:sz="4" w:space="0"/>
            </w:tcBorders>
            <w:shd w:val="clear" w:color="auto" w:fill="EE7EE1"/>
            <w:noWrap/>
            <w:vAlign w:val="center"/>
          </w:tcPr>
          <w:p w14:paraId="70734D57">
            <w:pPr>
              <w:widowControl/>
              <w:snapToGrid w:val="0"/>
              <w:spacing w:line="240" w:lineRule="exact"/>
              <w:jc w:val="center"/>
              <w:rPr>
                <w:rFonts w:ascii="Times New Roman" w:hAnsi="Times New Roman"/>
                <w:kern w:val="0"/>
                <w:sz w:val="16"/>
                <w:szCs w:val="16"/>
              </w:rPr>
            </w:pPr>
          </w:p>
        </w:tc>
        <w:tc>
          <w:tcPr>
            <w:tcW w:w="426" w:type="dxa"/>
            <w:tcBorders>
              <w:top w:val="nil"/>
              <w:left w:val="nil"/>
              <w:bottom w:val="single" w:color="auto" w:sz="4" w:space="0"/>
              <w:right w:val="single" w:color="auto" w:sz="4" w:space="0"/>
            </w:tcBorders>
            <w:shd w:val="clear" w:color="auto" w:fill="D99594" w:themeFill="accent2" w:themeFillTint="99"/>
            <w:noWrap/>
            <w:vAlign w:val="center"/>
          </w:tcPr>
          <w:p w14:paraId="7163F176">
            <w:pPr>
              <w:widowControl/>
              <w:snapToGrid w:val="0"/>
              <w:spacing w:line="240" w:lineRule="exact"/>
              <w:jc w:val="center"/>
              <w:rPr>
                <w:rFonts w:ascii="Times New Roman" w:hAnsi="Times New Roman"/>
                <w:kern w:val="0"/>
                <w:sz w:val="16"/>
                <w:szCs w:val="16"/>
              </w:rPr>
            </w:pPr>
          </w:p>
        </w:tc>
        <w:tc>
          <w:tcPr>
            <w:tcW w:w="426" w:type="dxa"/>
            <w:tcBorders>
              <w:top w:val="nil"/>
              <w:left w:val="nil"/>
              <w:bottom w:val="single" w:color="auto" w:sz="4" w:space="0"/>
              <w:right w:val="single" w:color="auto" w:sz="4" w:space="0"/>
            </w:tcBorders>
            <w:shd w:val="clear" w:color="auto" w:fill="D99594" w:themeFill="accent2" w:themeFillTint="99"/>
            <w:noWrap/>
            <w:vAlign w:val="center"/>
          </w:tcPr>
          <w:p w14:paraId="1AEA06EA">
            <w:pPr>
              <w:widowControl/>
              <w:snapToGrid w:val="0"/>
              <w:spacing w:line="240" w:lineRule="exact"/>
              <w:jc w:val="center"/>
              <w:rPr>
                <w:rFonts w:ascii="Times New Roman" w:hAnsi="Times New Roman"/>
                <w:kern w:val="0"/>
                <w:sz w:val="16"/>
                <w:szCs w:val="16"/>
              </w:rPr>
            </w:pPr>
          </w:p>
        </w:tc>
        <w:tc>
          <w:tcPr>
            <w:tcW w:w="426" w:type="dxa"/>
            <w:tcBorders>
              <w:top w:val="nil"/>
              <w:left w:val="nil"/>
              <w:bottom w:val="single" w:color="auto" w:sz="4" w:space="0"/>
              <w:right w:val="single" w:color="auto" w:sz="4" w:space="0"/>
            </w:tcBorders>
            <w:shd w:val="clear" w:color="auto" w:fill="D99594" w:themeFill="accent2" w:themeFillTint="99"/>
            <w:noWrap/>
            <w:vAlign w:val="center"/>
          </w:tcPr>
          <w:p w14:paraId="21AFD9B5">
            <w:pPr>
              <w:widowControl/>
              <w:snapToGrid w:val="0"/>
              <w:spacing w:line="240" w:lineRule="exact"/>
              <w:jc w:val="center"/>
              <w:rPr>
                <w:rFonts w:ascii="Times New Roman" w:hAnsi="Times New Roman"/>
                <w:kern w:val="0"/>
                <w:sz w:val="16"/>
                <w:szCs w:val="16"/>
              </w:rPr>
            </w:pPr>
            <w:r>
              <w:rPr>
                <w:rFonts w:ascii="Times New Roman" w:hAnsi="Times New Roman"/>
                <w:sz w:val="16"/>
                <w:szCs w:val="16"/>
              </w:rPr>
              <w:t>H</w:t>
            </w:r>
          </w:p>
        </w:tc>
        <w:tc>
          <w:tcPr>
            <w:tcW w:w="390" w:type="dxa"/>
            <w:tcBorders>
              <w:top w:val="nil"/>
              <w:left w:val="nil"/>
              <w:bottom w:val="single" w:color="auto" w:sz="4" w:space="0"/>
              <w:right w:val="single" w:color="auto" w:sz="4" w:space="0"/>
            </w:tcBorders>
            <w:shd w:val="clear" w:color="auto" w:fill="15D6DB"/>
            <w:noWrap/>
            <w:vAlign w:val="center"/>
          </w:tcPr>
          <w:p w14:paraId="4F782051">
            <w:pPr>
              <w:widowControl/>
              <w:snapToGrid w:val="0"/>
              <w:spacing w:line="240" w:lineRule="exact"/>
              <w:jc w:val="center"/>
              <w:rPr>
                <w:rFonts w:ascii="Times New Roman" w:hAnsi="Times New Roman"/>
                <w:kern w:val="0"/>
                <w:sz w:val="16"/>
                <w:szCs w:val="16"/>
              </w:rPr>
            </w:pPr>
          </w:p>
        </w:tc>
        <w:tc>
          <w:tcPr>
            <w:tcW w:w="390" w:type="dxa"/>
            <w:tcBorders>
              <w:top w:val="nil"/>
              <w:left w:val="nil"/>
              <w:bottom w:val="single" w:color="auto" w:sz="4" w:space="0"/>
              <w:right w:val="single" w:color="auto" w:sz="4" w:space="0"/>
            </w:tcBorders>
            <w:shd w:val="clear" w:color="auto" w:fill="15D6DB"/>
            <w:noWrap/>
            <w:vAlign w:val="center"/>
          </w:tcPr>
          <w:p w14:paraId="508665A9">
            <w:pPr>
              <w:widowControl/>
              <w:snapToGrid w:val="0"/>
              <w:spacing w:line="240" w:lineRule="exact"/>
              <w:jc w:val="center"/>
              <w:rPr>
                <w:rFonts w:ascii="Times New Roman" w:hAnsi="Times New Roman"/>
                <w:kern w:val="0"/>
                <w:sz w:val="16"/>
                <w:szCs w:val="16"/>
              </w:rPr>
            </w:pPr>
          </w:p>
        </w:tc>
        <w:tc>
          <w:tcPr>
            <w:tcW w:w="390" w:type="dxa"/>
            <w:tcBorders>
              <w:top w:val="nil"/>
              <w:left w:val="nil"/>
              <w:bottom w:val="single" w:color="auto" w:sz="4" w:space="0"/>
              <w:right w:val="single" w:color="auto" w:sz="4" w:space="0"/>
            </w:tcBorders>
            <w:shd w:val="clear" w:color="auto" w:fill="15D6DB"/>
            <w:noWrap/>
            <w:vAlign w:val="center"/>
          </w:tcPr>
          <w:p w14:paraId="49BE0484">
            <w:pPr>
              <w:widowControl/>
              <w:snapToGrid w:val="0"/>
              <w:spacing w:line="240" w:lineRule="exact"/>
              <w:jc w:val="center"/>
              <w:rPr>
                <w:rFonts w:ascii="Times New Roman" w:hAnsi="Times New Roman"/>
                <w:kern w:val="0"/>
                <w:sz w:val="16"/>
                <w:szCs w:val="16"/>
              </w:rPr>
            </w:pPr>
          </w:p>
        </w:tc>
        <w:tc>
          <w:tcPr>
            <w:tcW w:w="390" w:type="dxa"/>
            <w:tcBorders>
              <w:top w:val="nil"/>
              <w:left w:val="nil"/>
              <w:bottom w:val="single" w:color="auto" w:sz="4" w:space="0"/>
              <w:right w:val="single" w:color="auto" w:sz="4" w:space="0"/>
            </w:tcBorders>
            <w:shd w:val="clear" w:color="auto" w:fill="15D6DB"/>
            <w:noWrap/>
            <w:vAlign w:val="center"/>
          </w:tcPr>
          <w:p w14:paraId="0DCBA9E4">
            <w:pPr>
              <w:widowControl/>
              <w:snapToGrid w:val="0"/>
              <w:spacing w:line="240" w:lineRule="exact"/>
              <w:jc w:val="center"/>
              <w:rPr>
                <w:rFonts w:ascii="Times New Roman" w:hAnsi="Times New Roman"/>
                <w:kern w:val="0"/>
                <w:sz w:val="16"/>
                <w:szCs w:val="16"/>
              </w:rPr>
            </w:pPr>
            <w:r>
              <w:rPr>
                <w:rFonts w:ascii="Times New Roman" w:hAnsi="Times New Roman"/>
                <w:sz w:val="16"/>
                <w:szCs w:val="16"/>
              </w:rPr>
              <w:t>H</w:t>
            </w:r>
          </w:p>
        </w:tc>
        <w:tc>
          <w:tcPr>
            <w:tcW w:w="425" w:type="dxa"/>
            <w:tcBorders>
              <w:top w:val="nil"/>
              <w:left w:val="nil"/>
              <w:bottom w:val="single" w:color="auto" w:sz="4" w:space="0"/>
              <w:right w:val="single" w:color="auto" w:sz="4" w:space="0"/>
            </w:tcBorders>
            <w:shd w:val="clear" w:color="auto" w:fill="FB885F"/>
            <w:noWrap/>
            <w:vAlign w:val="center"/>
          </w:tcPr>
          <w:p w14:paraId="454381A6">
            <w:pPr>
              <w:widowControl/>
              <w:snapToGrid w:val="0"/>
              <w:spacing w:line="240" w:lineRule="exact"/>
              <w:jc w:val="center"/>
              <w:rPr>
                <w:rFonts w:ascii="Times New Roman" w:hAnsi="Times New Roman"/>
                <w:kern w:val="0"/>
                <w:sz w:val="16"/>
                <w:szCs w:val="16"/>
              </w:rPr>
            </w:pPr>
          </w:p>
        </w:tc>
        <w:tc>
          <w:tcPr>
            <w:tcW w:w="425" w:type="dxa"/>
            <w:tcBorders>
              <w:top w:val="nil"/>
              <w:left w:val="nil"/>
              <w:bottom w:val="single" w:color="auto" w:sz="4" w:space="0"/>
              <w:right w:val="single" w:color="auto" w:sz="4" w:space="0"/>
            </w:tcBorders>
            <w:shd w:val="clear" w:color="auto" w:fill="FB885F"/>
            <w:noWrap/>
            <w:vAlign w:val="center"/>
          </w:tcPr>
          <w:p w14:paraId="5ED637EC">
            <w:pPr>
              <w:widowControl/>
              <w:snapToGrid w:val="0"/>
              <w:spacing w:line="240" w:lineRule="exact"/>
              <w:jc w:val="center"/>
              <w:rPr>
                <w:rFonts w:ascii="Times New Roman" w:hAnsi="Times New Roman"/>
                <w:kern w:val="0"/>
                <w:sz w:val="16"/>
                <w:szCs w:val="16"/>
              </w:rPr>
            </w:pPr>
          </w:p>
        </w:tc>
        <w:tc>
          <w:tcPr>
            <w:tcW w:w="425" w:type="dxa"/>
            <w:tcBorders>
              <w:top w:val="nil"/>
              <w:left w:val="nil"/>
              <w:bottom w:val="single" w:color="auto" w:sz="4" w:space="0"/>
              <w:right w:val="single" w:color="auto" w:sz="4" w:space="0"/>
            </w:tcBorders>
            <w:shd w:val="clear" w:color="auto" w:fill="FB885F"/>
            <w:noWrap/>
            <w:vAlign w:val="center"/>
          </w:tcPr>
          <w:p w14:paraId="55CC8622">
            <w:pPr>
              <w:widowControl/>
              <w:snapToGrid w:val="0"/>
              <w:spacing w:line="240" w:lineRule="exact"/>
              <w:jc w:val="center"/>
              <w:rPr>
                <w:rFonts w:ascii="Times New Roman" w:hAnsi="Times New Roman"/>
                <w:kern w:val="0"/>
                <w:sz w:val="16"/>
                <w:szCs w:val="16"/>
              </w:rPr>
            </w:pPr>
            <w:r>
              <w:rPr>
                <w:rFonts w:ascii="Times New Roman" w:hAnsi="Times New Roman"/>
                <w:sz w:val="16"/>
                <w:szCs w:val="16"/>
              </w:rPr>
              <w:t>H</w:t>
            </w:r>
          </w:p>
        </w:tc>
        <w:tc>
          <w:tcPr>
            <w:tcW w:w="425" w:type="dxa"/>
            <w:tcBorders>
              <w:top w:val="nil"/>
              <w:left w:val="nil"/>
              <w:bottom w:val="single" w:color="auto" w:sz="4" w:space="0"/>
              <w:right w:val="single" w:color="auto" w:sz="4" w:space="0"/>
            </w:tcBorders>
            <w:shd w:val="clear" w:color="auto" w:fill="FFFF00"/>
            <w:noWrap/>
            <w:vAlign w:val="center"/>
          </w:tcPr>
          <w:p w14:paraId="35EBCF44">
            <w:pPr>
              <w:widowControl/>
              <w:snapToGrid w:val="0"/>
              <w:spacing w:line="240" w:lineRule="exact"/>
              <w:jc w:val="center"/>
              <w:rPr>
                <w:rFonts w:ascii="Times New Roman" w:hAnsi="Times New Roman"/>
                <w:kern w:val="0"/>
                <w:sz w:val="16"/>
                <w:szCs w:val="16"/>
              </w:rPr>
            </w:pPr>
          </w:p>
        </w:tc>
        <w:tc>
          <w:tcPr>
            <w:tcW w:w="425" w:type="dxa"/>
            <w:tcBorders>
              <w:top w:val="nil"/>
              <w:left w:val="nil"/>
              <w:bottom w:val="single" w:color="auto" w:sz="4" w:space="0"/>
              <w:right w:val="single" w:color="auto" w:sz="4" w:space="0"/>
            </w:tcBorders>
            <w:shd w:val="clear" w:color="auto" w:fill="FFFF00"/>
            <w:noWrap/>
            <w:vAlign w:val="center"/>
          </w:tcPr>
          <w:p w14:paraId="71440931">
            <w:pPr>
              <w:widowControl/>
              <w:snapToGrid w:val="0"/>
              <w:spacing w:line="240" w:lineRule="exact"/>
              <w:jc w:val="center"/>
              <w:rPr>
                <w:rFonts w:ascii="Times New Roman" w:hAnsi="Times New Roman"/>
                <w:kern w:val="0"/>
                <w:sz w:val="16"/>
                <w:szCs w:val="16"/>
              </w:rPr>
            </w:pPr>
          </w:p>
        </w:tc>
        <w:tc>
          <w:tcPr>
            <w:tcW w:w="427" w:type="dxa"/>
            <w:tcBorders>
              <w:top w:val="nil"/>
              <w:left w:val="nil"/>
              <w:bottom w:val="single" w:color="auto" w:sz="4" w:space="0"/>
              <w:right w:val="single" w:color="auto" w:sz="4" w:space="0"/>
            </w:tcBorders>
            <w:shd w:val="clear" w:color="auto" w:fill="FFFF00"/>
            <w:noWrap/>
            <w:vAlign w:val="center"/>
          </w:tcPr>
          <w:p w14:paraId="352A9280">
            <w:pPr>
              <w:widowControl/>
              <w:snapToGrid w:val="0"/>
              <w:spacing w:line="240" w:lineRule="exact"/>
              <w:jc w:val="center"/>
              <w:rPr>
                <w:rFonts w:ascii="Times New Roman" w:hAnsi="Times New Roman"/>
                <w:kern w:val="0"/>
                <w:sz w:val="16"/>
                <w:szCs w:val="16"/>
              </w:rPr>
            </w:pPr>
            <w:r>
              <w:rPr>
                <w:rFonts w:ascii="Times New Roman" w:hAnsi="Times New Roman"/>
                <w:sz w:val="16"/>
                <w:szCs w:val="16"/>
              </w:rPr>
              <w:t>H</w:t>
            </w:r>
          </w:p>
        </w:tc>
        <w:tc>
          <w:tcPr>
            <w:tcW w:w="424" w:type="dxa"/>
            <w:tcBorders>
              <w:top w:val="nil"/>
              <w:left w:val="nil"/>
              <w:bottom w:val="single" w:color="auto" w:sz="4" w:space="0"/>
              <w:right w:val="single" w:color="auto" w:sz="4" w:space="0"/>
            </w:tcBorders>
            <w:shd w:val="clear" w:color="auto" w:fill="FFC000"/>
            <w:noWrap/>
            <w:vAlign w:val="center"/>
          </w:tcPr>
          <w:p w14:paraId="435FBDCB">
            <w:pPr>
              <w:widowControl/>
              <w:snapToGrid w:val="0"/>
              <w:spacing w:line="240" w:lineRule="exact"/>
              <w:jc w:val="center"/>
              <w:rPr>
                <w:rFonts w:ascii="Times New Roman" w:hAnsi="Times New Roman"/>
                <w:kern w:val="0"/>
                <w:sz w:val="16"/>
                <w:szCs w:val="16"/>
              </w:rPr>
            </w:pPr>
          </w:p>
        </w:tc>
        <w:tc>
          <w:tcPr>
            <w:tcW w:w="426" w:type="dxa"/>
            <w:tcBorders>
              <w:top w:val="nil"/>
              <w:left w:val="nil"/>
              <w:bottom w:val="single" w:color="auto" w:sz="4" w:space="0"/>
              <w:right w:val="single" w:color="auto" w:sz="4" w:space="0"/>
            </w:tcBorders>
            <w:shd w:val="clear" w:color="auto" w:fill="FFC000"/>
            <w:noWrap/>
            <w:vAlign w:val="center"/>
          </w:tcPr>
          <w:p w14:paraId="297B598C">
            <w:pPr>
              <w:widowControl/>
              <w:snapToGrid w:val="0"/>
              <w:spacing w:line="240" w:lineRule="exact"/>
              <w:jc w:val="center"/>
              <w:rPr>
                <w:rFonts w:ascii="Times New Roman" w:hAnsi="Times New Roman"/>
                <w:kern w:val="0"/>
                <w:sz w:val="16"/>
                <w:szCs w:val="16"/>
              </w:rPr>
            </w:pPr>
          </w:p>
        </w:tc>
        <w:tc>
          <w:tcPr>
            <w:tcW w:w="426" w:type="dxa"/>
            <w:tcBorders>
              <w:top w:val="nil"/>
              <w:left w:val="nil"/>
              <w:bottom w:val="single" w:color="auto" w:sz="4" w:space="0"/>
              <w:right w:val="single" w:color="auto" w:sz="4" w:space="0"/>
            </w:tcBorders>
            <w:shd w:val="clear" w:color="auto" w:fill="CCC0D9" w:themeFill="accent4" w:themeFillTint="66"/>
            <w:noWrap/>
            <w:vAlign w:val="center"/>
          </w:tcPr>
          <w:p w14:paraId="68122BF2">
            <w:pPr>
              <w:widowControl/>
              <w:snapToGrid w:val="0"/>
              <w:spacing w:line="240" w:lineRule="exact"/>
              <w:jc w:val="center"/>
              <w:rPr>
                <w:rFonts w:ascii="Times New Roman" w:hAnsi="Times New Roman"/>
                <w:kern w:val="0"/>
                <w:sz w:val="16"/>
                <w:szCs w:val="16"/>
              </w:rPr>
            </w:pPr>
          </w:p>
        </w:tc>
        <w:tc>
          <w:tcPr>
            <w:tcW w:w="426" w:type="dxa"/>
            <w:tcBorders>
              <w:top w:val="nil"/>
              <w:left w:val="nil"/>
              <w:bottom w:val="single" w:color="auto" w:sz="4" w:space="0"/>
              <w:right w:val="single" w:color="auto" w:sz="4" w:space="0"/>
            </w:tcBorders>
            <w:shd w:val="clear" w:color="auto" w:fill="CCC0D9" w:themeFill="accent4" w:themeFillTint="66"/>
            <w:noWrap/>
            <w:vAlign w:val="center"/>
          </w:tcPr>
          <w:p w14:paraId="5778D057">
            <w:pPr>
              <w:widowControl/>
              <w:snapToGrid w:val="0"/>
              <w:spacing w:line="240" w:lineRule="exact"/>
              <w:jc w:val="center"/>
              <w:rPr>
                <w:rFonts w:ascii="Times New Roman" w:hAnsi="Times New Roman"/>
                <w:kern w:val="0"/>
                <w:sz w:val="16"/>
                <w:szCs w:val="16"/>
              </w:rPr>
            </w:pPr>
          </w:p>
        </w:tc>
        <w:tc>
          <w:tcPr>
            <w:tcW w:w="425" w:type="dxa"/>
            <w:tcBorders>
              <w:top w:val="nil"/>
              <w:left w:val="nil"/>
              <w:bottom w:val="single" w:color="auto" w:sz="4" w:space="0"/>
              <w:right w:val="single" w:color="auto" w:sz="4" w:space="0"/>
            </w:tcBorders>
            <w:shd w:val="clear" w:color="auto" w:fill="C4EF6D"/>
            <w:noWrap/>
            <w:vAlign w:val="center"/>
          </w:tcPr>
          <w:p w14:paraId="454ACC0A">
            <w:pPr>
              <w:widowControl/>
              <w:snapToGrid w:val="0"/>
              <w:spacing w:line="240" w:lineRule="exact"/>
              <w:jc w:val="center"/>
              <w:rPr>
                <w:rFonts w:ascii="Times New Roman" w:hAnsi="Times New Roman"/>
                <w:kern w:val="0"/>
                <w:sz w:val="16"/>
                <w:szCs w:val="16"/>
              </w:rPr>
            </w:pPr>
          </w:p>
        </w:tc>
        <w:tc>
          <w:tcPr>
            <w:tcW w:w="425" w:type="dxa"/>
            <w:tcBorders>
              <w:top w:val="nil"/>
              <w:left w:val="nil"/>
              <w:bottom w:val="single" w:color="auto" w:sz="4" w:space="0"/>
              <w:right w:val="single" w:color="auto" w:sz="4" w:space="0"/>
            </w:tcBorders>
            <w:shd w:val="clear" w:color="auto" w:fill="C4EF6D"/>
            <w:noWrap/>
            <w:vAlign w:val="center"/>
          </w:tcPr>
          <w:p w14:paraId="7909416D">
            <w:pPr>
              <w:widowControl/>
              <w:snapToGrid w:val="0"/>
              <w:spacing w:line="240" w:lineRule="exact"/>
              <w:jc w:val="center"/>
              <w:rPr>
                <w:rFonts w:ascii="Times New Roman" w:hAnsi="Times New Roman"/>
                <w:kern w:val="0"/>
                <w:sz w:val="16"/>
                <w:szCs w:val="16"/>
              </w:rPr>
            </w:pPr>
            <w:r>
              <w:rPr>
                <w:rFonts w:ascii="Times New Roman" w:hAnsi="Times New Roman"/>
                <w:sz w:val="16"/>
                <w:szCs w:val="16"/>
              </w:rPr>
              <w:t>H</w:t>
            </w:r>
          </w:p>
        </w:tc>
        <w:tc>
          <w:tcPr>
            <w:tcW w:w="496" w:type="dxa"/>
            <w:tcBorders>
              <w:top w:val="nil"/>
              <w:left w:val="nil"/>
              <w:bottom w:val="single" w:color="auto" w:sz="4" w:space="0"/>
              <w:right w:val="single" w:color="auto" w:sz="4" w:space="0"/>
            </w:tcBorders>
            <w:shd w:val="clear" w:color="auto" w:fill="FF9A8F"/>
            <w:noWrap/>
            <w:vAlign w:val="center"/>
          </w:tcPr>
          <w:p w14:paraId="6EA3D45D">
            <w:pPr>
              <w:widowControl/>
              <w:snapToGrid w:val="0"/>
              <w:spacing w:line="240" w:lineRule="exact"/>
              <w:jc w:val="center"/>
              <w:rPr>
                <w:rFonts w:ascii="Times New Roman" w:hAnsi="Times New Roman"/>
                <w:kern w:val="0"/>
                <w:sz w:val="16"/>
                <w:szCs w:val="16"/>
              </w:rPr>
            </w:pPr>
          </w:p>
        </w:tc>
        <w:tc>
          <w:tcPr>
            <w:tcW w:w="496" w:type="dxa"/>
            <w:tcBorders>
              <w:top w:val="nil"/>
              <w:left w:val="nil"/>
              <w:bottom w:val="single" w:color="auto" w:sz="4" w:space="0"/>
              <w:right w:val="single" w:color="auto" w:sz="4" w:space="0"/>
            </w:tcBorders>
            <w:shd w:val="clear" w:color="auto" w:fill="FF9A8F"/>
            <w:noWrap/>
            <w:vAlign w:val="center"/>
          </w:tcPr>
          <w:p w14:paraId="7CD018DF">
            <w:pPr>
              <w:widowControl/>
              <w:snapToGrid w:val="0"/>
              <w:spacing w:line="240" w:lineRule="exact"/>
              <w:jc w:val="center"/>
              <w:rPr>
                <w:rFonts w:ascii="Times New Roman" w:hAnsi="Times New Roman"/>
                <w:kern w:val="0"/>
                <w:sz w:val="16"/>
                <w:szCs w:val="16"/>
              </w:rPr>
            </w:pPr>
          </w:p>
        </w:tc>
        <w:tc>
          <w:tcPr>
            <w:tcW w:w="450" w:type="dxa"/>
            <w:tcBorders>
              <w:top w:val="nil"/>
              <w:left w:val="nil"/>
              <w:bottom w:val="single" w:color="auto" w:sz="4" w:space="0"/>
              <w:right w:val="single" w:color="auto" w:sz="4" w:space="0"/>
            </w:tcBorders>
            <w:shd w:val="clear" w:color="auto" w:fill="65F970"/>
            <w:noWrap/>
            <w:vAlign w:val="center"/>
          </w:tcPr>
          <w:p w14:paraId="28265BD1">
            <w:pPr>
              <w:widowControl/>
              <w:snapToGrid w:val="0"/>
              <w:spacing w:line="240" w:lineRule="exact"/>
              <w:jc w:val="center"/>
              <w:rPr>
                <w:rFonts w:ascii="Times New Roman" w:hAnsi="Times New Roman"/>
                <w:kern w:val="0"/>
                <w:sz w:val="16"/>
                <w:szCs w:val="16"/>
              </w:rPr>
            </w:pPr>
          </w:p>
        </w:tc>
        <w:tc>
          <w:tcPr>
            <w:tcW w:w="451" w:type="dxa"/>
            <w:tcBorders>
              <w:top w:val="nil"/>
              <w:left w:val="nil"/>
              <w:bottom w:val="single" w:color="auto" w:sz="4" w:space="0"/>
              <w:right w:val="single" w:color="auto" w:sz="4" w:space="0"/>
            </w:tcBorders>
            <w:shd w:val="clear" w:color="auto" w:fill="65F970"/>
            <w:noWrap/>
            <w:vAlign w:val="center"/>
          </w:tcPr>
          <w:p w14:paraId="68E0E6B3">
            <w:pPr>
              <w:widowControl/>
              <w:snapToGrid w:val="0"/>
              <w:spacing w:line="240" w:lineRule="exact"/>
              <w:jc w:val="center"/>
              <w:rPr>
                <w:rFonts w:ascii="Times New Roman" w:hAnsi="Times New Roman"/>
                <w:kern w:val="0"/>
                <w:sz w:val="16"/>
                <w:szCs w:val="16"/>
              </w:rPr>
            </w:pPr>
          </w:p>
        </w:tc>
        <w:tc>
          <w:tcPr>
            <w:tcW w:w="444" w:type="dxa"/>
            <w:tcBorders>
              <w:top w:val="nil"/>
              <w:left w:val="nil"/>
              <w:bottom w:val="single" w:color="auto" w:sz="4" w:space="0"/>
              <w:right w:val="single" w:color="auto" w:sz="4" w:space="0"/>
            </w:tcBorders>
            <w:shd w:val="clear" w:color="auto" w:fill="B58EFA"/>
            <w:noWrap/>
            <w:vAlign w:val="center"/>
          </w:tcPr>
          <w:p w14:paraId="488C5312">
            <w:pPr>
              <w:widowControl/>
              <w:snapToGrid w:val="0"/>
              <w:spacing w:line="240" w:lineRule="exact"/>
              <w:jc w:val="center"/>
              <w:rPr>
                <w:rFonts w:ascii="Times New Roman" w:hAnsi="Times New Roman"/>
                <w:kern w:val="0"/>
                <w:sz w:val="16"/>
                <w:szCs w:val="16"/>
              </w:rPr>
            </w:pPr>
          </w:p>
        </w:tc>
        <w:tc>
          <w:tcPr>
            <w:tcW w:w="444" w:type="dxa"/>
            <w:tcBorders>
              <w:top w:val="nil"/>
              <w:left w:val="nil"/>
              <w:bottom w:val="single" w:color="auto" w:sz="4" w:space="0"/>
              <w:right w:val="single" w:color="auto" w:sz="4" w:space="0"/>
            </w:tcBorders>
            <w:shd w:val="clear" w:color="auto" w:fill="B58EFA"/>
            <w:noWrap/>
            <w:vAlign w:val="center"/>
          </w:tcPr>
          <w:p w14:paraId="592546A2">
            <w:pPr>
              <w:widowControl/>
              <w:snapToGrid w:val="0"/>
              <w:spacing w:line="240" w:lineRule="exact"/>
              <w:jc w:val="center"/>
              <w:rPr>
                <w:rFonts w:ascii="Times New Roman" w:hAnsi="Times New Roman"/>
                <w:kern w:val="0"/>
                <w:sz w:val="16"/>
                <w:szCs w:val="16"/>
              </w:rPr>
            </w:pPr>
          </w:p>
        </w:tc>
      </w:tr>
      <w:tr w14:paraId="36CD994B">
        <w:tblPrEx>
          <w:tblCellMar>
            <w:top w:w="0" w:type="dxa"/>
            <w:left w:w="108" w:type="dxa"/>
            <w:bottom w:w="0" w:type="dxa"/>
            <w:right w:w="108" w:type="dxa"/>
          </w:tblCellMar>
        </w:tblPrEx>
        <w:trPr>
          <w:trHeight w:val="240" w:hRule="atLeast"/>
          <w:tblHeader/>
          <w:jc w:val="center"/>
        </w:trPr>
        <w:tc>
          <w:tcPr>
            <w:tcW w:w="1980" w:type="dxa"/>
            <w:tcBorders>
              <w:top w:val="nil"/>
              <w:left w:val="single" w:color="auto" w:sz="4" w:space="0"/>
              <w:bottom w:val="single" w:color="auto" w:sz="4" w:space="0"/>
              <w:right w:val="single" w:color="auto" w:sz="4" w:space="0"/>
            </w:tcBorders>
            <w:shd w:val="clear" w:color="auto" w:fill="auto"/>
          </w:tcPr>
          <w:p w14:paraId="74A0C654">
            <w:pPr>
              <w:widowControl/>
              <w:snapToGrid w:val="0"/>
              <w:spacing w:line="240" w:lineRule="exact"/>
              <w:jc w:val="left"/>
              <w:rPr>
                <w:rFonts w:ascii="Times New Roman" w:hAnsi="Times New Roman"/>
                <w:color w:val="000000"/>
                <w:kern w:val="0"/>
                <w:sz w:val="16"/>
                <w:szCs w:val="16"/>
              </w:rPr>
            </w:pPr>
            <w:r>
              <w:rPr>
                <w:rFonts w:ascii="Times New Roman" w:hAnsi="Times New Roman"/>
                <w:color w:val="000000"/>
                <w:kern w:val="0"/>
                <w:sz w:val="16"/>
                <w:szCs w:val="16"/>
              </w:rPr>
              <w:t>专业实习</w:t>
            </w:r>
          </w:p>
        </w:tc>
        <w:tc>
          <w:tcPr>
            <w:tcW w:w="380" w:type="dxa"/>
            <w:tcBorders>
              <w:top w:val="nil"/>
              <w:left w:val="nil"/>
              <w:bottom w:val="single" w:color="auto" w:sz="4" w:space="0"/>
              <w:right w:val="single" w:color="auto" w:sz="4" w:space="0"/>
            </w:tcBorders>
            <w:shd w:val="clear" w:color="auto" w:fill="EE7EE1"/>
            <w:noWrap/>
            <w:vAlign w:val="center"/>
          </w:tcPr>
          <w:p w14:paraId="04E809DC">
            <w:pPr>
              <w:widowControl/>
              <w:snapToGrid w:val="0"/>
              <w:spacing w:line="240" w:lineRule="exact"/>
              <w:jc w:val="center"/>
              <w:rPr>
                <w:rFonts w:ascii="Times New Roman" w:hAnsi="Times New Roman"/>
                <w:kern w:val="0"/>
                <w:sz w:val="16"/>
                <w:szCs w:val="16"/>
              </w:rPr>
            </w:pPr>
          </w:p>
        </w:tc>
        <w:tc>
          <w:tcPr>
            <w:tcW w:w="395" w:type="dxa"/>
            <w:tcBorders>
              <w:top w:val="nil"/>
              <w:left w:val="nil"/>
              <w:bottom w:val="single" w:color="auto" w:sz="4" w:space="0"/>
              <w:right w:val="single" w:color="auto" w:sz="4" w:space="0"/>
            </w:tcBorders>
            <w:shd w:val="clear" w:color="auto" w:fill="EE7EE1"/>
            <w:noWrap/>
            <w:vAlign w:val="center"/>
          </w:tcPr>
          <w:p w14:paraId="65FA3235">
            <w:pPr>
              <w:widowControl/>
              <w:snapToGrid w:val="0"/>
              <w:spacing w:line="240" w:lineRule="exact"/>
              <w:jc w:val="center"/>
              <w:rPr>
                <w:rFonts w:ascii="Times New Roman" w:hAnsi="Times New Roman"/>
                <w:kern w:val="0"/>
                <w:sz w:val="16"/>
                <w:szCs w:val="16"/>
              </w:rPr>
            </w:pPr>
          </w:p>
        </w:tc>
        <w:tc>
          <w:tcPr>
            <w:tcW w:w="395" w:type="dxa"/>
            <w:tcBorders>
              <w:top w:val="nil"/>
              <w:left w:val="nil"/>
              <w:bottom w:val="single" w:color="auto" w:sz="4" w:space="0"/>
              <w:right w:val="single" w:color="auto" w:sz="4" w:space="0"/>
            </w:tcBorders>
            <w:shd w:val="clear" w:color="auto" w:fill="EE7EE1"/>
            <w:noWrap/>
            <w:vAlign w:val="center"/>
          </w:tcPr>
          <w:p w14:paraId="3D1DB813">
            <w:pPr>
              <w:widowControl/>
              <w:snapToGrid w:val="0"/>
              <w:spacing w:line="240" w:lineRule="exact"/>
              <w:jc w:val="center"/>
              <w:rPr>
                <w:rFonts w:ascii="Times New Roman" w:hAnsi="Times New Roman"/>
                <w:kern w:val="0"/>
                <w:sz w:val="16"/>
                <w:szCs w:val="16"/>
              </w:rPr>
            </w:pPr>
          </w:p>
        </w:tc>
        <w:tc>
          <w:tcPr>
            <w:tcW w:w="396" w:type="dxa"/>
            <w:tcBorders>
              <w:top w:val="nil"/>
              <w:left w:val="nil"/>
              <w:bottom w:val="single" w:color="auto" w:sz="4" w:space="0"/>
              <w:right w:val="single" w:color="auto" w:sz="4" w:space="0"/>
            </w:tcBorders>
            <w:shd w:val="clear" w:color="auto" w:fill="EE7EE1"/>
            <w:noWrap/>
            <w:vAlign w:val="center"/>
          </w:tcPr>
          <w:p w14:paraId="4049C039">
            <w:pPr>
              <w:widowControl/>
              <w:snapToGrid w:val="0"/>
              <w:spacing w:line="240" w:lineRule="exact"/>
              <w:jc w:val="center"/>
              <w:rPr>
                <w:rFonts w:ascii="Times New Roman" w:hAnsi="Times New Roman"/>
                <w:kern w:val="0"/>
                <w:sz w:val="16"/>
                <w:szCs w:val="16"/>
              </w:rPr>
            </w:pPr>
            <w:r>
              <w:rPr>
                <w:rFonts w:ascii="Times New Roman" w:hAnsi="Times New Roman"/>
                <w:sz w:val="16"/>
                <w:szCs w:val="16"/>
              </w:rPr>
              <w:t>H</w:t>
            </w:r>
          </w:p>
        </w:tc>
        <w:tc>
          <w:tcPr>
            <w:tcW w:w="426" w:type="dxa"/>
            <w:tcBorders>
              <w:top w:val="nil"/>
              <w:left w:val="nil"/>
              <w:bottom w:val="single" w:color="auto" w:sz="4" w:space="0"/>
              <w:right w:val="single" w:color="auto" w:sz="4" w:space="0"/>
            </w:tcBorders>
            <w:shd w:val="clear" w:color="auto" w:fill="D99594" w:themeFill="accent2" w:themeFillTint="99"/>
            <w:noWrap/>
            <w:vAlign w:val="center"/>
          </w:tcPr>
          <w:p w14:paraId="33957D0B">
            <w:pPr>
              <w:widowControl/>
              <w:snapToGrid w:val="0"/>
              <w:spacing w:line="240" w:lineRule="exact"/>
              <w:jc w:val="center"/>
              <w:rPr>
                <w:rFonts w:ascii="Times New Roman" w:hAnsi="Times New Roman"/>
                <w:kern w:val="0"/>
                <w:sz w:val="16"/>
                <w:szCs w:val="16"/>
              </w:rPr>
            </w:pPr>
          </w:p>
        </w:tc>
        <w:tc>
          <w:tcPr>
            <w:tcW w:w="426" w:type="dxa"/>
            <w:tcBorders>
              <w:top w:val="nil"/>
              <w:left w:val="nil"/>
              <w:bottom w:val="single" w:color="auto" w:sz="4" w:space="0"/>
              <w:right w:val="single" w:color="auto" w:sz="4" w:space="0"/>
            </w:tcBorders>
            <w:shd w:val="clear" w:color="auto" w:fill="D99594" w:themeFill="accent2" w:themeFillTint="99"/>
            <w:noWrap/>
            <w:vAlign w:val="center"/>
          </w:tcPr>
          <w:p w14:paraId="3ABCBA56">
            <w:pPr>
              <w:widowControl/>
              <w:snapToGrid w:val="0"/>
              <w:spacing w:line="240" w:lineRule="exact"/>
              <w:jc w:val="center"/>
              <w:rPr>
                <w:rFonts w:ascii="Times New Roman" w:hAnsi="Times New Roman"/>
                <w:kern w:val="0"/>
                <w:sz w:val="16"/>
                <w:szCs w:val="16"/>
              </w:rPr>
            </w:pPr>
          </w:p>
        </w:tc>
        <w:tc>
          <w:tcPr>
            <w:tcW w:w="426" w:type="dxa"/>
            <w:tcBorders>
              <w:top w:val="nil"/>
              <w:left w:val="nil"/>
              <w:bottom w:val="single" w:color="auto" w:sz="4" w:space="0"/>
              <w:right w:val="single" w:color="auto" w:sz="4" w:space="0"/>
            </w:tcBorders>
            <w:shd w:val="clear" w:color="auto" w:fill="D99594" w:themeFill="accent2" w:themeFillTint="99"/>
            <w:noWrap/>
            <w:vAlign w:val="center"/>
          </w:tcPr>
          <w:p w14:paraId="3FD51F1D">
            <w:pPr>
              <w:widowControl/>
              <w:snapToGrid w:val="0"/>
              <w:spacing w:line="240" w:lineRule="exact"/>
              <w:jc w:val="center"/>
              <w:rPr>
                <w:rFonts w:ascii="Times New Roman" w:hAnsi="Times New Roman"/>
                <w:kern w:val="0"/>
                <w:sz w:val="16"/>
                <w:szCs w:val="16"/>
              </w:rPr>
            </w:pPr>
          </w:p>
        </w:tc>
        <w:tc>
          <w:tcPr>
            <w:tcW w:w="390" w:type="dxa"/>
            <w:tcBorders>
              <w:top w:val="nil"/>
              <w:left w:val="nil"/>
              <w:bottom w:val="single" w:color="auto" w:sz="4" w:space="0"/>
              <w:right w:val="single" w:color="auto" w:sz="4" w:space="0"/>
            </w:tcBorders>
            <w:shd w:val="clear" w:color="auto" w:fill="15D6DB"/>
            <w:noWrap/>
            <w:vAlign w:val="center"/>
          </w:tcPr>
          <w:p w14:paraId="4BF7E85D">
            <w:pPr>
              <w:widowControl/>
              <w:snapToGrid w:val="0"/>
              <w:spacing w:line="240" w:lineRule="exact"/>
              <w:jc w:val="center"/>
              <w:rPr>
                <w:rFonts w:ascii="Times New Roman" w:hAnsi="Times New Roman"/>
                <w:kern w:val="0"/>
                <w:sz w:val="16"/>
                <w:szCs w:val="16"/>
              </w:rPr>
            </w:pPr>
          </w:p>
        </w:tc>
        <w:tc>
          <w:tcPr>
            <w:tcW w:w="390" w:type="dxa"/>
            <w:tcBorders>
              <w:top w:val="nil"/>
              <w:left w:val="nil"/>
              <w:bottom w:val="single" w:color="auto" w:sz="4" w:space="0"/>
              <w:right w:val="single" w:color="auto" w:sz="4" w:space="0"/>
            </w:tcBorders>
            <w:shd w:val="clear" w:color="auto" w:fill="15D6DB"/>
            <w:noWrap/>
            <w:vAlign w:val="center"/>
          </w:tcPr>
          <w:p w14:paraId="352312DB">
            <w:pPr>
              <w:widowControl/>
              <w:snapToGrid w:val="0"/>
              <w:spacing w:line="240" w:lineRule="exact"/>
              <w:jc w:val="center"/>
              <w:rPr>
                <w:rFonts w:ascii="Times New Roman" w:hAnsi="Times New Roman"/>
                <w:kern w:val="0"/>
                <w:sz w:val="16"/>
                <w:szCs w:val="16"/>
              </w:rPr>
            </w:pPr>
          </w:p>
        </w:tc>
        <w:tc>
          <w:tcPr>
            <w:tcW w:w="390" w:type="dxa"/>
            <w:tcBorders>
              <w:top w:val="nil"/>
              <w:left w:val="nil"/>
              <w:bottom w:val="single" w:color="auto" w:sz="4" w:space="0"/>
              <w:right w:val="single" w:color="auto" w:sz="4" w:space="0"/>
            </w:tcBorders>
            <w:shd w:val="clear" w:color="auto" w:fill="15D6DB"/>
            <w:noWrap/>
            <w:vAlign w:val="center"/>
          </w:tcPr>
          <w:p w14:paraId="1A54AC23">
            <w:pPr>
              <w:widowControl/>
              <w:snapToGrid w:val="0"/>
              <w:spacing w:line="240" w:lineRule="exact"/>
              <w:jc w:val="center"/>
              <w:rPr>
                <w:rFonts w:ascii="Times New Roman" w:hAnsi="Times New Roman"/>
                <w:kern w:val="0"/>
                <w:sz w:val="16"/>
                <w:szCs w:val="16"/>
              </w:rPr>
            </w:pPr>
          </w:p>
        </w:tc>
        <w:tc>
          <w:tcPr>
            <w:tcW w:w="390" w:type="dxa"/>
            <w:tcBorders>
              <w:top w:val="nil"/>
              <w:left w:val="nil"/>
              <w:bottom w:val="single" w:color="auto" w:sz="4" w:space="0"/>
              <w:right w:val="single" w:color="auto" w:sz="4" w:space="0"/>
            </w:tcBorders>
            <w:shd w:val="clear" w:color="auto" w:fill="15D6DB"/>
            <w:noWrap/>
            <w:vAlign w:val="center"/>
          </w:tcPr>
          <w:p w14:paraId="0330AE44">
            <w:pPr>
              <w:widowControl/>
              <w:snapToGrid w:val="0"/>
              <w:spacing w:line="240" w:lineRule="exact"/>
              <w:jc w:val="center"/>
              <w:rPr>
                <w:rFonts w:ascii="Times New Roman" w:hAnsi="Times New Roman"/>
                <w:kern w:val="0"/>
                <w:sz w:val="16"/>
                <w:szCs w:val="16"/>
              </w:rPr>
            </w:pPr>
          </w:p>
        </w:tc>
        <w:tc>
          <w:tcPr>
            <w:tcW w:w="425" w:type="dxa"/>
            <w:tcBorders>
              <w:top w:val="nil"/>
              <w:left w:val="nil"/>
              <w:bottom w:val="single" w:color="auto" w:sz="4" w:space="0"/>
              <w:right w:val="single" w:color="auto" w:sz="4" w:space="0"/>
            </w:tcBorders>
            <w:shd w:val="clear" w:color="auto" w:fill="FB885F"/>
            <w:noWrap/>
            <w:vAlign w:val="center"/>
          </w:tcPr>
          <w:p w14:paraId="1695615C">
            <w:pPr>
              <w:widowControl/>
              <w:snapToGrid w:val="0"/>
              <w:spacing w:line="240" w:lineRule="exact"/>
              <w:jc w:val="center"/>
              <w:rPr>
                <w:rFonts w:ascii="Times New Roman" w:hAnsi="Times New Roman"/>
                <w:kern w:val="0"/>
                <w:sz w:val="16"/>
                <w:szCs w:val="16"/>
              </w:rPr>
            </w:pPr>
          </w:p>
        </w:tc>
        <w:tc>
          <w:tcPr>
            <w:tcW w:w="425" w:type="dxa"/>
            <w:tcBorders>
              <w:top w:val="nil"/>
              <w:left w:val="nil"/>
              <w:bottom w:val="single" w:color="auto" w:sz="4" w:space="0"/>
              <w:right w:val="single" w:color="auto" w:sz="4" w:space="0"/>
            </w:tcBorders>
            <w:shd w:val="clear" w:color="auto" w:fill="FB885F"/>
            <w:noWrap/>
            <w:vAlign w:val="center"/>
          </w:tcPr>
          <w:p w14:paraId="179C7EF9">
            <w:pPr>
              <w:widowControl/>
              <w:snapToGrid w:val="0"/>
              <w:spacing w:line="240" w:lineRule="exact"/>
              <w:jc w:val="center"/>
              <w:rPr>
                <w:rFonts w:ascii="Times New Roman" w:hAnsi="Times New Roman"/>
                <w:kern w:val="0"/>
                <w:sz w:val="16"/>
                <w:szCs w:val="16"/>
              </w:rPr>
            </w:pPr>
          </w:p>
        </w:tc>
        <w:tc>
          <w:tcPr>
            <w:tcW w:w="425" w:type="dxa"/>
            <w:tcBorders>
              <w:top w:val="nil"/>
              <w:left w:val="nil"/>
              <w:bottom w:val="single" w:color="auto" w:sz="4" w:space="0"/>
              <w:right w:val="single" w:color="auto" w:sz="4" w:space="0"/>
            </w:tcBorders>
            <w:shd w:val="clear" w:color="auto" w:fill="FB885F"/>
            <w:noWrap/>
            <w:vAlign w:val="center"/>
          </w:tcPr>
          <w:p w14:paraId="60405727">
            <w:pPr>
              <w:widowControl/>
              <w:snapToGrid w:val="0"/>
              <w:spacing w:line="240" w:lineRule="exact"/>
              <w:jc w:val="center"/>
              <w:rPr>
                <w:rFonts w:ascii="Times New Roman" w:hAnsi="Times New Roman"/>
                <w:kern w:val="0"/>
                <w:sz w:val="16"/>
                <w:szCs w:val="16"/>
              </w:rPr>
            </w:pPr>
          </w:p>
        </w:tc>
        <w:tc>
          <w:tcPr>
            <w:tcW w:w="425" w:type="dxa"/>
            <w:tcBorders>
              <w:top w:val="nil"/>
              <w:left w:val="nil"/>
              <w:bottom w:val="single" w:color="auto" w:sz="4" w:space="0"/>
              <w:right w:val="single" w:color="auto" w:sz="4" w:space="0"/>
            </w:tcBorders>
            <w:shd w:val="clear" w:color="auto" w:fill="FFFF00"/>
            <w:noWrap/>
            <w:vAlign w:val="center"/>
          </w:tcPr>
          <w:p w14:paraId="7E9FF44D">
            <w:pPr>
              <w:widowControl/>
              <w:snapToGrid w:val="0"/>
              <w:spacing w:line="240" w:lineRule="exact"/>
              <w:jc w:val="center"/>
              <w:rPr>
                <w:rFonts w:ascii="Times New Roman" w:hAnsi="Times New Roman"/>
                <w:kern w:val="0"/>
                <w:sz w:val="16"/>
                <w:szCs w:val="16"/>
              </w:rPr>
            </w:pPr>
          </w:p>
        </w:tc>
        <w:tc>
          <w:tcPr>
            <w:tcW w:w="425" w:type="dxa"/>
            <w:tcBorders>
              <w:top w:val="nil"/>
              <w:left w:val="nil"/>
              <w:bottom w:val="single" w:color="auto" w:sz="4" w:space="0"/>
              <w:right w:val="single" w:color="auto" w:sz="4" w:space="0"/>
            </w:tcBorders>
            <w:shd w:val="clear" w:color="auto" w:fill="FFFF00"/>
            <w:noWrap/>
            <w:vAlign w:val="center"/>
          </w:tcPr>
          <w:p w14:paraId="6C488C8D">
            <w:pPr>
              <w:widowControl/>
              <w:snapToGrid w:val="0"/>
              <w:spacing w:line="240" w:lineRule="exact"/>
              <w:jc w:val="center"/>
              <w:rPr>
                <w:rFonts w:ascii="Times New Roman" w:hAnsi="Times New Roman"/>
                <w:kern w:val="0"/>
                <w:sz w:val="16"/>
                <w:szCs w:val="16"/>
              </w:rPr>
            </w:pPr>
          </w:p>
        </w:tc>
        <w:tc>
          <w:tcPr>
            <w:tcW w:w="427" w:type="dxa"/>
            <w:tcBorders>
              <w:top w:val="nil"/>
              <w:left w:val="nil"/>
              <w:bottom w:val="single" w:color="auto" w:sz="4" w:space="0"/>
              <w:right w:val="single" w:color="auto" w:sz="4" w:space="0"/>
            </w:tcBorders>
            <w:shd w:val="clear" w:color="auto" w:fill="FFFF00"/>
            <w:noWrap/>
            <w:vAlign w:val="center"/>
          </w:tcPr>
          <w:p w14:paraId="1C732FB9">
            <w:pPr>
              <w:widowControl/>
              <w:snapToGrid w:val="0"/>
              <w:spacing w:line="240" w:lineRule="exact"/>
              <w:jc w:val="center"/>
              <w:rPr>
                <w:rFonts w:ascii="Times New Roman" w:hAnsi="Times New Roman"/>
                <w:kern w:val="0"/>
                <w:sz w:val="16"/>
                <w:szCs w:val="16"/>
              </w:rPr>
            </w:pPr>
          </w:p>
        </w:tc>
        <w:tc>
          <w:tcPr>
            <w:tcW w:w="424" w:type="dxa"/>
            <w:tcBorders>
              <w:top w:val="nil"/>
              <w:left w:val="nil"/>
              <w:bottom w:val="single" w:color="auto" w:sz="4" w:space="0"/>
              <w:right w:val="single" w:color="auto" w:sz="4" w:space="0"/>
            </w:tcBorders>
            <w:shd w:val="clear" w:color="auto" w:fill="FFC000"/>
            <w:noWrap/>
            <w:vAlign w:val="center"/>
          </w:tcPr>
          <w:p w14:paraId="55F47371">
            <w:pPr>
              <w:widowControl/>
              <w:snapToGrid w:val="0"/>
              <w:spacing w:line="240" w:lineRule="exact"/>
              <w:jc w:val="center"/>
              <w:rPr>
                <w:rFonts w:ascii="Times New Roman" w:hAnsi="Times New Roman"/>
                <w:kern w:val="0"/>
                <w:sz w:val="16"/>
                <w:szCs w:val="16"/>
              </w:rPr>
            </w:pPr>
          </w:p>
        </w:tc>
        <w:tc>
          <w:tcPr>
            <w:tcW w:w="426" w:type="dxa"/>
            <w:tcBorders>
              <w:top w:val="nil"/>
              <w:left w:val="nil"/>
              <w:bottom w:val="single" w:color="auto" w:sz="4" w:space="0"/>
              <w:right w:val="single" w:color="auto" w:sz="4" w:space="0"/>
            </w:tcBorders>
            <w:shd w:val="clear" w:color="auto" w:fill="FFC000"/>
            <w:noWrap/>
            <w:vAlign w:val="center"/>
          </w:tcPr>
          <w:p w14:paraId="0DE64BE8">
            <w:pPr>
              <w:widowControl/>
              <w:snapToGrid w:val="0"/>
              <w:spacing w:line="240" w:lineRule="exact"/>
              <w:jc w:val="center"/>
              <w:rPr>
                <w:rFonts w:ascii="Times New Roman" w:hAnsi="Times New Roman"/>
                <w:kern w:val="0"/>
                <w:sz w:val="16"/>
                <w:szCs w:val="16"/>
              </w:rPr>
            </w:pPr>
            <w:r>
              <w:rPr>
                <w:rFonts w:ascii="Times New Roman" w:hAnsi="Times New Roman"/>
                <w:kern w:val="0"/>
                <w:sz w:val="16"/>
                <w:szCs w:val="16"/>
              </w:rPr>
              <w:t>H</w:t>
            </w:r>
          </w:p>
        </w:tc>
        <w:tc>
          <w:tcPr>
            <w:tcW w:w="426" w:type="dxa"/>
            <w:tcBorders>
              <w:top w:val="nil"/>
              <w:left w:val="nil"/>
              <w:bottom w:val="single" w:color="auto" w:sz="4" w:space="0"/>
              <w:right w:val="single" w:color="auto" w:sz="4" w:space="0"/>
            </w:tcBorders>
            <w:shd w:val="clear" w:color="auto" w:fill="CCC0D9" w:themeFill="accent4" w:themeFillTint="66"/>
            <w:noWrap/>
            <w:vAlign w:val="center"/>
          </w:tcPr>
          <w:p w14:paraId="1F6C8273">
            <w:pPr>
              <w:widowControl/>
              <w:snapToGrid w:val="0"/>
              <w:spacing w:line="240" w:lineRule="exact"/>
              <w:jc w:val="center"/>
              <w:rPr>
                <w:rFonts w:ascii="Times New Roman" w:hAnsi="Times New Roman"/>
                <w:kern w:val="0"/>
                <w:sz w:val="16"/>
                <w:szCs w:val="16"/>
              </w:rPr>
            </w:pPr>
          </w:p>
        </w:tc>
        <w:tc>
          <w:tcPr>
            <w:tcW w:w="426" w:type="dxa"/>
            <w:tcBorders>
              <w:top w:val="nil"/>
              <w:left w:val="nil"/>
              <w:bottom w:val="single" w:color="auto" w:sz="4" w:space="0"/>
              <w:right w:val="single" w:color="auto" w:sz="4" w:space="0"/>
            </w:tcBorders>
            <w:shd w:val="clear" w:color="auto" w:fill="CCC0D9" w:themeFill="accent4" w:themeFillTint="66"/>
            <w:noWrap/>
            <w:vAlign w:val="center"/>
          </w:tcPr>
          <w:p w14:paraId="72868678">
            <w:pPr>
              <w:widowControl/>
              <w:snapToGrid w:val="0"/>
              <w:spacing w:line="240" w:lineRule="exact"/>
              <w:jc w:val="center"/>
              <w:rPr>
                <w:rFonts w:ascii="Times New Roman" w:hAnsi="Times New Roman"/>
                <w:kern w:val="0"/>
                <w:sz w:val="16"/>
                <w:szCs w:val="16"/>
              </w:rPr>
            </w:pPr>
          </w:p>
        </w:tc>
        <w:tc>
          <w:tcPr>
            <w:tcW w:w="425" w:type="dxa"/>
            <w:tcBorders>
              <w:top w:val="nil"/>
              <w:left w:val="nil"/>
              <w:bottom w:val="single" w:color="auto" w:sz="4" w:space="0"/>
              <w:right w:val="single" w:color="auto" w:sz="4" w:space="0"/>
            </w:tcBorders>
            <w:shd w:val="clear" w:color="auto" w:fill="C4EF6D"/>
            <w:noWrap/>
            <w:vAlign w:val="center"/>
          </w:tcPr>
          <w:p w14:paraId="0942EA2E">
            <w:pPr>
              <w:widowControl/>
              <w:snapToGrid w:val="0"/>
              <w:spacing w:line="240" w:lineRule="exact"/>
              <w:jc w:val="center"/>
              <w:rPr>
                <w:rFonts w:ascii="Times New Roman" w:hAnsi="Times New Roman"/>
                <w:kern w:val="0"/>
                <w:sz w:val="16"/>
                <w:szCs w:val="16"/>
              </w:rPr>
            </w:pPr>
          </w:p>
        </w:tc>
        <w:tc>
          <w:tcPr>
            <w:tcW w:w="425" w:type="dxa"/>
            <w:tcBorders>
              <w:top w:val="nil"/>
              <w:left w:val="nil"/>
              <w:bottom w:val="single" w:color="auto" w:sz="4" w:space="0"/>
              <w:right w:val="single" w:color="auto" w:sz="4" w:space="0"/>
            </w:tcBorders>
            <w:shd w:val="clear" w:color="auto" w:fill="C4EF6D"/>
            <w:noWrap/>
            <w:vAlign w:val="center"/>
          </w:tcPr>
          <w:p w14:paraId="2EF586F5">
            <w:pPr>
              <w:widowControl/>
              <w:snapToGrid w:val="0"/>
              <w:spacing w:line="240" w:lineRule="exact"/>
              <w:jc w:val="center"/>
              <w:rPr>
                <w:rFonts w:ascii="Times New Roman" w:hAnsi="Times New Roman"/>
                <w:kern w:val="0"/>
                <w:sz w:val="16"/>
                <w:szCs w:val="16"/>
              </w:rPr>
            </w:pPr>
          </w:p>
        </w:tc>
        <w:tc>
          <w:tcPr>
            <w:tcW w:w="496" w:type="dxa"/>
            <w:tcBorders>
              <w:top w:val="nil"/>
              <w:left w:val="nil"/>
              <w:bottom w:val="single" w:color="auto" w:sz="4" w:space="0"/>
              <w:right w:val="single" w:color="auto" w:sz="4" w:space="0"/>
            </w:tcBorders>
            <w:shd w:val="clear" w:color="auto" w:fill="FF9A8F"/>
            <w:noWrap/>
            <w:vAlign w:val="center"/>
          </w:tcPr>
          <w:p w14:paraId="66F3C6F1">
            <w:pPr>
              <w:widowControl/>
              <w:snapToGrid w:val="0"/>
              <w:spacing w:line="240" w:lineRule="exact"/>
              <w:jc w:val="center"/>
              <w:rPr>
                <w:rFonts w:ascii="Times New Roman" w:hAnsi="Times New Roman"/>
                <w:kern w:val="0"/>
                <w:sz w:val="16"/>
                <w:szCs w:val="16"/>
              </w:rPr>
            </w:pPr>
          </w:p>
        </w:tc>
        <w:tc>
          <w:tcPr>
            <w:tcW w:w="496" w:type="dxa"/>
            <w:tcBorders>
              <w:top w:val="nil"/>
              <w:left w:val="nil"/>
              <w:bottom w:val="single" w:color="auto" w:sz="4" w:space="0"/>
              <w:right w:val="single" w:color="auto" w:sz="4" w:space="0"/>
            </w:tcBorders>
            <w:shd w:val="clear" w:color="auto" w:fill="FF9A8F"/>
            <w:noWrap/>
            <w:vAlign w:val="center"/>
          </w:tcPr>
          <w:p w14:paraId="79C09F84">
            <w:pPr>
              <w:widowControl/>
              <w:snapToGrid w:val="0"/>
              <w:spacing w:line="240" w:lineRule="exact"/>
              <w:jc w:val="center"/>
              <w:rPr>
                <w:rFonts w:ascii="Times New Roman" w:hAnsi="Times New Roman"/>
                <w:kern w:val="0"/>
                <w:sz w:val="16"/>
                <w:szCs w:val="16"/>
              </w:rPr>
            </w:pPr>
          </w:p>
        </w:tc>
        <w:tc>
          <w:tcPr>
            <w:tcW w:w="450" w:type="dxa"/>
            <w:tcBorders>
              <w:top w:val="nil"/>
              <w:left w:val="nil"/>
              <w:bottom w:val="single" w:color="auto" w:sz="4" w:space="0"/>
              <w:right w:val="single" w:color="auto" w:sz="4" w:space="0"/>
            </w:tcBorders>
            <w:shd w:val="clear" w:color="auto" w:fill="65F970"/>
            <w:noWrap/>
            <w:vAlign w:val="center"/>
          </w:tcPr>
          <w:p w14:paraId="40D1ABF8">
            <w:pPr>
              <w:widowControl/>
              <w:snapToGrid w:val="0"/>
              <w:spacing w:line="240" w:lineRule="exact"/>
              <w:jc w:val="center"/>
              <w:rPr>
                <w:rFonts w:ascii="Times New Roman" w:hAnsi="Times New Roman"/>
                <w:kern w:val="0"/>
                <w:sz w:val="16"/>
                <w:szCs w:val="16"/>
              </w:rPr>
            </w:pPr>
          </w:p>
        </w:tc>
        <w:tc>
          <w:tcPr>
            <w:tcW w:w="451" w:type="dxa"/>
            <w:tcBorders>
              <w:top w:val="nil"/>
              <w:left w:val="nil"/>
              <w:bottom w:val="single" w:color="auto" w:sz="4" w:space="0"/>
              <w:right w:val="single" w:color="auto" w:sz="4" w:space="0"/>
            </w:tcBorders>
            <w:shd w:val="clear" w:color="auto" w:fill="65F970"/>
            <w:noWrap/>
            <w:vAlign w:val="center"/>
          </w:tcPr>
          <w:p w14:paraId="6EE8BCB5">
            <w:pPr>
              <w:widowControl/>
              <w:snapToGrid w:val="0"/>
              <w:spacing w:line="240" w:lineRule="exact"/>
              <w:jc w:val="center"/>
              <w:rPr>
                <w:rFonts w:ascii="Times New Roman" w:hAnsi="Times New Roman"/>
                <w:kern w:val="0"/>
                <w:sz w:val="16"/>
                <w:szCs w:val="16"/>
              </w:rPr>
            </w:pPr>
            <w:r>
              <w:rPr>
                <w:rFonts w:ascii="Times New Roman" w:hAnsi="Times New Roman"/>
                <w:sz w:val="16"/>
                <w:szCs w:val="16"/>
              </w:rPr>
              <w:t>H</w:t>
            </w:r>
          </w:p>
        </w:tc>
        <w:tc>
          <w:tcPr>
            <w:tcW w:w="444" w:type="dxa"/>
            <w:tcBorders>
              <w:top w:val="nil"/>
              <w:left w:val="nil"/>
              <w:bottom w:val="single" w:color="auto" w:sz="4" w:space="0"/>
              <w:right w:val="single" w:color="auto" w:sz="4" w:space="0"/>
            </w:tcBorders>
            <w:shd w:val="clear" w:color="auto" w:fill="B58EFA"/>
            <w:noWrap/>
            <w:vAlign w:val="center"/>
          </w:tcPr>
          <w:p w14:paraId="5653F267">
            <w:pPr>
              <w:widowControl/>
              <w:snapToGrid w:val="0"/>
              <w:spacing w:line="240" w:lineRule="exact"/>
              <w:jc w:val="center"/>
              <w:rPr>
                <w:rFonts w:ascii="Times New Roman" w:hAnsi="Times New Roman"/>
                <w:kern w:val="0"/>
                <w:sz w:val="16"/>
                <w:szCs w:val="16"/>
              </w:rPr>
            </w:pPr>
            <w:r>
              <w:rPr>
                <w:rFonts w:ascii="Times New Roman" w:hAnsi="Times New Roman"/>
                <w:kern w:val="0"/>
                <w:sz w:val="16"/>
                <w:szCs w:val="16"/>
              </w:rPr>
              <w:t>H</w:t>
            </w:r>
          </w:p>
        </w:tc>
        <w:tc>
          <w:tcPr>
            <w:tcW w:w="444" w:type="dxa"/>
            <w:tcBorders>
              <w:top w:val="nil"/>
              <w:left w:val="nil"/>
              <w:bottom w:val="single" w:color="auto" w:sz="4" w:space="0"/>
              <w:right w:val="single" w:color="auto" w:sz="4" w:space="0"/>
            </w:tcBorders>
            <w:shd w:val="clear" w:color="auto" w:fill="B58EFA"/>
            <w:noWrap/>
            <w:vAlign w:val="center"/>
          </w:tcPr>
          <w:p w14:paraId="51696155">
            <w:pPr>
              <w:widowControl/>
              <w:snapToGrid w:val="0"/>
              <w:spacing w:line="240" w:lineRule="exact"/>
              <w:jc w:val="center"/>
              <w:rPr>
                <w:rFonts w:ascii="Times New Roman" w:hAnsi="Times New Roman"/>
                <w:kern w:val="0"/>
                <w:sz w:val="16"/>
                <w:szCs w:val="16"/>
              </w:rPr>
            </w:pPr>
          </w:p>
        </w:tc>
      </w:tr>
      <w:tr w14:paraId="25CB1A1B">
        <w:tblPrEx>
          <w:tblCellMar>
            <w:top w:w="0" w:type="dxa"/>
            <w:left w:w="108" w:type="dxa"/>
            <w:bottom w:w="0" w:type="dxa"/>
            <w:right w:w="108" w:type="dxa"/>
          </w:tblCellMar>
        </w:tblPrEx>
        <w:trPr>
          <w:trHeight w:val="240" w:hRule="atLeast"/>
          <w:tblHeader/>
          <w:jc w:val="center"/>
        </w:trPr>
        <w:tc>
          <w:tcPr>
            <w:tcW w:w="1980" w:type="dxa"/>
            <w:tcBorders>
              <w:top w:val="nil"/>
              <w:left w:val="single" w:color="auto" w:sz="4" w:space="0"/>
              <w:bottom w:val="single" w:color="auto" w:sz="4" w:space="0"/>
              <w:right w:val="single" w:color="auto" w:sz="4" w:space="0"/>
            </w:tcBorders>
            <w:shd w:val="clear" w:color="auto" w:fill="auto"/>
          </w:tcPr>
          <w:p w14:paraId="6230FF54">
            <w:pPr>
              <w:widowControl/>
              <w:snapToGrid w:val="0"/>
              <w:spacing w:line="240" w:lineRule="exact"/>
              <w:jc w:val="left"/>
              <w:rPr>
                <w:rFonts w:ascii="Times New Roman" w:hAnsi="Times New Roman"/>
                <w:color w:val="000000"/>
                <w:kern w:val="0"/>
                <w:sz w:val="16"/>
                <w:szCs w:val="16"/>
              </w:rPr>
            </w:pPr>
            <w:r>
              <w:rPr>
                <w:rFonts w:ascii="Times New Roman" w:hAnsi="Times New Roman"/>
                <w:color w:val="000000"/>
                <w:kern w:val="0"/>
                <w:sz w:val="16"/>
                <w:szCs w:val="16"/>
              </w:rPr>
              <w:t>毕业设计</w:t>
            </w:r>
          </w:p>
        </w:tc>
        <w:tc>
          <w:tcPr>
            <w:tcW w:w="380" w:type="dxa"/>
            <w:tcBorders>
              <w:top w:val="nil"/>
              <w:left w:val="nil"/>
              <w:bottom w:val="single" w:color="auto" w:sz="4" w:space="0"/>
              <w:right w:val="single" w:color="auto" w:sz="4" w:space="0"/>
            </w:tcBorders>
            <w:shd w:val="clear" w:color="auto" w:fill="EE7EE1"/>
            <w:noWrap/>
            <w:vAlign w:val="center"/>
          </w:tcPr>
          <w:p w14:paraId="3BB1D5FD">
            <w:pPr>
              <w:widowControl/>
              <w:snapToGrid w:val="0"/>
              <w:spacing w:line="240" w:lineRule="exact"/>
              <w:jc w:val="center"/>
              <w:rPr>
                <w:rFonts w:ascii="Times New Roman" w:hAnsi="Times New Roman"/>
                <w:kern w:val="0"/>
                <w:sz w:val="16"/>
                <w:szCs w:val="16"/>
              </w:rPr>
            </w:pPr>
          </w:p>
        </w:tc>
        <w:tc>
          <w:tcPr>
            <w:tcW w:w="395" w:type="dxa"/>
            <w:tcBorders>
              <w:top w:val="nil"/>
              <w:left w:val="nil"/>
              <w:bottom w:val="single" w:color="auto" w:sz="4" w:space="0"/>
              <w:right w:val="single" w:color="auto" w:sz="4" w:space="0"/>
            </w:tcBorders>
            <w:shd w:val="clear" w:color="auto" w:fill="EE7EE1"/>
            <w:noWrap/>
            <w:vAlign w:val="center"/>
          </w:tcPr>
          <w:p w14:paraId="4DBE4DB8">
            <w:pPr>
              <w:widowControl/>
              <w:snapToGrid w:val="0"/>
              <w:spacing w:line="240" w:lineRule="exact"/>
              <w:jc w:val="center"/>
              <w:rPr>
                <w:rFonts w:ascii="Times New Roman" w:hAnsi="Times New Roman"/>
                <w:kern w:val="0"/>
                <w:sz w:val="16"/>
                <w:szCs w:val="16"/>
              </w:rPr>
            </w:pPr>
          </w:p>
        </w:tc>
        <w:tc>
          <w:tcPr>
            <w:tcW w:w="395" w:type="dxa"/>
            <w:tcBorders>
              <w:top w:val="nil"/>
              <w:left w:val="nil"/>
              <w:bottom w:val="single" w:color="auto" w:sz="4" w:space="0"/>
              <w:right w:val="single" w:color="auto" w:sz="4" w:space="0"/>
            </w:tcBorders>
            <w:shd w:val="clear" w:color="auto" w:fill="EE7EE1"/>
            <w:noWrap/>
            <w:vAlign w:val="center"/>
          </w:tcPr>
          <w:p w14:paraId="25076446">
            <w:pPr>
              <w:widowControl/>
              <w:snapToGrid w:val="0"/>
              <w:spacing w:line="240" w:lineRule="exact"/>
              <w:jc w:val="center"/>
              <w:rPr>
                <w:rFonts w:ascii="Times New Roman" w:hAnsi="Times New Roman"/>
                <w:kern w:val="0"/>
                <w:sz w:val="16"/>
                <w:szCs w:val="16"/>
              </w:rPr>
            </w:pPr>
          </w:p>
        </w:tc>
        <w:tc>
          <w:tcPr>
            <w:tcW w:w="396" w:type="dxa"/>
            <w:tcBorders>
              <w:top w:val="nil"/>
              <w:left w:val="nil"/>
              <w:bottom w:val="single" w:color="auto" w:sz="4" w:space="0"/>
              <w:right w:val="single" w:color="auto" w:sz="4" w:space="0"/>
            </w:tcBorders>
            <w:shd w:val="clear" w:color="auto" w:fill="EE7EE1"/>
            <w:noWrap/>
            <w:vAlign w:val="center"/>
          </w:tcPr>
          <w:p w14:paraId="3B446C9A">
            <w:pPr>
              <w:widowControl/>
              <w:snapToGrid w:val="0"/>
              <w:spacing w:line="240" w:lineRule="exact"/>
              <w:jc w:val="center"/>
              <w:rPr>
                <w:rFonts w:ascii="Times New Roman" w:hAnsi="Times New Roman"/>
                <w:kern w:val="0"/>
                <w:sz w:val="16"/>
                <w:szCs w:val="16"/>
              </w:rPr>
            </w:pPr>
          </w:p>
        </w:tc>
        <w:tc>
          <w:tcPr>
            <w:tcW w:w="426" w:type="dxa"/>
            <w:tcBorders>
              <w:top w:val="nil"/>
              <w:left w:val="nil"/>
              <w:bottom w:val="single" w:color="auto" w:sz="4" w:space="0"/>
              <w:right w:val="single" w:color="auto" w:sz="4" w:space="0"/>
            </w:tcBorders>
            <w:shd w:val="clear" w:color="auto" w:fill="D99594" w:themeFill="accent2" w:themeFillTint="99"/>
            <w:noWrap/>
            <w:vAlign w:val="center"/>
          </w:tcPr>
          <w:p w14:paraId="1BC4A882">
            <w:pPr>
              <w:widowControl/>
              <w:snapToGrid w:val="0"/>
              <w:spacing w:line="240" w:lineRule="exact"/>
              <w:jc w:val="center"/>
              <w:rPr>
                <w:rFonts w:ascii="Times New Roman" w:hAnsi="Times New Roman"/>
                <w:kern w:val="0"/>
                <w:sz w:val="16"/>
                <w:szCs w:val="16"/>
              </w:rPr>
            </w:pPr>
          </w:p>
        </w:tc>
        <w:tc>
          <w:tcPr>
            <w:tcW w:w="426" w:type="dxa"/>
            <w:tcBorders>
              <w:top w:val="nil"/>
              <w:left w:val="nil"/>
              <w:bottom w:val="single" w:color="auto" w:sz="4" w:space="0"/>
              <w:right w:val="single" w:color="auto" w:sz="4" w:space="0"/>
            </w:tcBorders>
            <w:shd w:val="clear" w:color="auto" w:fill="D99594" w:themeFill="accent2" w:themeFillTint="99"/>
            <w:noWrap/>
            <w:vAlign w:val="center"/>
          </w:tcPr>
          <w:p w14:paraId="6B846725">
            <w:pPr>
              <w:widowControl/>
              <w:snapToGrid w:val="0"/>
              <w:spacing w:line="240" w:lineRule="exact"/>
              <w:jc w:val="center"/>
              <w:rPr>
                <w:rFonts w:ascii="Times New Roman" w:hAnsi="Times New Roman"/>
                <w:kern w:val="0"/>
                <w:sz w:val="16"/>
                <w:szCs w:val="16"/>
              </w:rPr>
            </w:pPr>
          </w:p>
        </w:tc>
        <w:tc>
          <w:tcPr>
            <w:tcW w:w="426" w:type="dxa"/>
            <w:tcBorders>
              <w:top w:val="nil"/>
              <w:left w:val="nil"/>
              <w:bottom w:val="single" w:color="auto" w:sz="4" w:space="0"/>
              <w:right w:val="single" w:color="auto" w:sz="4" w:space="0"/>
            </w:tcBorders>
            <w:shd w:val="clear" w:color="auto" w:fill="D99594" w:themeFill="accent2" w:themeFillTint="99"/>
            <w:noWrap/>
            <w:vAlign w:val="center"/>
          </w:tcPr>
          <w:p w14:paraId="66E18528">
            <w:pPr>
              <w:widowControl/>
              <w:snapToGrid w:val="0"/>
              <w:spacing w:line="240" w:lineRule="exact"/>
              <w:jc w:val="center"/>
              <w:rPr>
                <w:rFonts w:ascii="Times New Roman" w:hAnsi="Times New Roman"/>
                <w:kern w:val="0"/>
                <w:sz w:val="16"/>
                <w:szCs w:val="16"/>
              </w:rPr>
            </w:pPr>
            <w:r>
              <w:rPr>
                <w:rFonts w:ascii="Times New Roman" w:hAnsi="Times New Roman"/>
                <w:sz w:val="16"/>
                <w:szCs w:val="16"/>
              </w:rPr>
              <w:t>H</w:t>
            </w:r>
          </w:p>
        </w:tc>
        <w:tc>
          <w:tcPr>
            <w:tcW w:w="390" w:type="dxa"/>
            <w:tcBorders>
              <w:top w:val="nil"/>
              <w:left w:val="nil"/>
              <w:bottom w:val="single" w:color="auto" w:sz="4" w:space="0"/>
              <w:right w:val="single" w:color="auto" w:sz="4" w:space="0"/>
            </w:tcBorders>
            <w:shd w:val="clear" w:color="auto" w:fill="15D6DB"/>
            <w:noWrap/>
            <w:vAlign w:val="center"/>
          </w:tcPr>
          <w:p w14:paraId="5AB00426">
            <w:pPr>
              <w:widowControl/>
              <w:snapToGrid w:val="0"/>
              <w:spacing w:line="240" w:lineRule="exact"/>
              <w:jc w:val="center"/>
              <w:rPr>
                <w:rFonts w:ascii="Times New Roman" w:hAnsi="Times New Roman"/>
                <w:kern w:val="0"/>
                <w:sz w:val="16"/>
                <w:szCs w:val="16"/>
              </w:rPr>
            </w:pPr>
          </w:p>
        </w:tc>
        <w:tc>
          <w:tcPr>
            <w:tcW w:w="390" w:type="dxa"/>
            <w:tcBorders>
              <w:top w:val="nil"/>
              <w:left w:val="nil"/>
              <w:bottom w:val="single" w:color="auto" w:sz="4" w:space="0"/>
              <w:right w:val="single" w:color="auto" w:sz="4" w:space="0"/>
            </w:tcBorders>
            <w:shd w:val="clear" w:color="auto" w:fill="15D6DB"/>
            <w:noWrap/>
            <w:vAlign w:val="center"/>
          </w:tcPr>
          <w:p w14:paraId="14CB2DE0">
            <w:pPr>
              <w:widowControl/>
              <w:snapToGrid w:val="0"/>
              <w:spacing w:line="240" w:lineRule="exact"/>
              <w:jc w:val="center"/>
              <w:rPr>
                <w:rFonts w:ascii="Times New Roman" w:hAnsi="Times New Roman"/>
                <w:kern w:val="0"/>
                <w:sz w:val="16"/>
                <w:szCs w:val="16"/>
              </w:rPr>
            </w:pPr>
          </w:p>
        </w:tc>
        <w:tc>
          <w:tcPr>
            <w:tcW w:w="390" w:type="dxa"/>
            <w:tcBorders>
              <w:top w:val="nil"/>
              <w:left w:val="nil"/>
              <w:bottom w:val="single" w:color="auto" w:sz="4" w:space="0"/>
              <w:right w:val="single" w:color="auto" w:sz="4" w:space="0"/>
            </w:tcBorders>
            <w:shd w:val="clear" w:color="auto" w:fill="15D6DB"/>
            <w:noWrap/>
            <w:vAlign w:val="center"/>
          </w:tcPr>
          <w:p w14:paraId="6DCB9E64">
            <w:pPr>
              <w:widowControl/>
              <w:snapToGrid w:val="0"/>
              <w:spacing w:line="240" w:lineRule="exact"/>
              <w:jc w:val="center"/>
              <w:rPr>
                <w:rFonts w:ascii="Times New Roman" w:hAnsi="Times New Roman"/>
                <w:kern w:val="0"/>
                <w:sz w:val="16"/>
                <w:szCs w:val="16"/>
              </w:rPr>
            </w:pPr>
          </w:p>
        </w:tc>
        <w:tc>
          <w:tcPr>
            <w:tcW w:w="390" w:type="dxa"/>
            <w:tcBorders>
              <w:top w:val="nil"/>
              <w:left w:val="nil"/>
              <w:bottom w:val="single" w:color="auto" w:sz="4" w:space="0"/>
              <w:right w:val="single" w:color="auto" w:sz="4" w:space="0"/>
            </w:tcBorders>
            <w:shd w:val="clear" w:color="auto" w:fill="15D6DB"/>
            <w:noWrap/>
            <w:vAlign w:val="center"/>
          </w:tcPr>
          <w:p w14:paraId="0146392D">
            <w:pPr>
              <w:widowControl/>
              <w:snapToGrid w:val="0"/>
              <w:spacing w:line="240" w:lineRule="exact"/>
              <w:jc w:val="center"/>
              <w:rPr>
                <w:rFonts w:ascii="Times New Roman" w:hAnsi="Times New Roman"/>
                <w:kern w:val="0"/>
                <w:sz w:val="16"/>
                <w:szCs w:val="16"/>
              </w:rPr>
            </w:pPr>
            <w:r>
              <w:rPr>
                <w:rFonts w:ascii="Times New Roman" w:hAnsi="Times New Roman"/>
                <w:sz w:val="16"/>
                <w:szCs w:val="16"/>
              </w:rPr>
              <w:t>H</w:t>
            </w:r>
          </w:p>
        </w:tc>
        <w:tc>
          <w:tcPr>
            <w:tcW w:w="425" w:type="dxa"/>
            <w:tcBorders>
              <w:top w:val="nil"/>
              <w:left w:val="nil"/>
              <w:bottom w:val="single" w:color="auto" w:sz="4" w:space="0"/>
              <w:right w:val="single" w:color="auto" w:sz="4" w:space="0"/>
            </w:tcBorders>
            <w:shd w:val="clear" w:color="auto" w:fill="FB885F"/>
            <w:noWrap/>
            <w:vAlign w:val="center"/>
          </w:tcPr>
          <w:p w14:paraId="04163779">
            <w:pPr>
              <w:widowControl/>
              <w:snapToGrid w:val="0"/>
              <w:spacing w:line="240" w:lineRule="exact"/>
              <w:jc w:val="center"/>
              <w:rPr>
                <w:rFonts w:ascii="Times New Roman" w:hAnsi="Times New Roman"/>
                <w:kern w:val="0"/>
                <w:sz w:val="16"/>
                <w:szCs w:val="16"/>
              </w:rPr>
            </w:pPr>
          </w:p>
        </w:tc>
        <w:tc>
          <w:tcPr>
            <w:tcW w:w="425" w:type="dxa"/>
            <w:tcBorders>
              <w:top w:val="nil"/>
              <w:left w:val="nil"/>
              <w:bottom w:val="single" w:color="auto" w:sz="4" w:space="0"/>
              <w:right w:val="single" w:color="auto" w:sz="4" w:space="0"/>
            </w:tcBorders>
            <w:shd w:val="clear" w:color="auto" w:fill="FB885F"/>
            <w:noWrap/>
            <w:vAlign w:val="center"/>
          </w:tcPr>
          <w:p w14:paraId="0A31436F">
            <w:pPr>
              <w:widowControl/>
              <w:snapToGrid w:val="0"/>
              <w:spacing w:line="240" w:lineRule="exact"/>
              <w:jc w:val="center"/>
              <w:rPr>
                <w:rFonts w:ascii="Times New Roman" w:hAnsi="Times New Roman"/>
                <w:kern w:val="0"/>
                <w:sz w:val="16"/>
                <w:szCs w:val="16"/>
              </w:rPr>
            </w:pPr>
          </w:p>
        </w:tc>
        <w:tc>
          <w:tcPr>
            <w:tcW w:w="425" w:type="dxa"/>
            <w:tcBorders>
              <w:top w:val="nil"/>
              <w:left w:val="nil"/>
              <w:bottom w:val="single" w:color="auto" w:sz="4" w:space="0"/>
              <w:right w:val="single" w:color="auto" w:sz="4" w:space="0"/>
            </w:tcBorders>
            <w:shd w:val="clear" w:color="auto" w:fill="FB885F"/>
            <w:noWrap/>
            <w:vAlign w:val="center"/>
          </w:tcPr>
          <w:p w14:paraId="40956F25">
            <w:pPr>
              <w:widowControl/>
              <w:snapToGrid w:val="0"/>
              <w:spacing w:line="240" w:lineRule="exact"/>
              <w:jc w:val="center"/>
              <w:rPr>
                <w:rFonts w:ascii="Times New Roman" w:hAnsi="Times New Roman"/>
                <w:kern w:val="0"/>
                <w:sz w:val="16"/>
                <w:szCs w:val="16"/>
              </w:rPr>
            </w:pPr>
            <w:r>
              <w:rPr>
                <w:rFonts w:ascii="Times New Roman" w:hAnsi="Times New Roman"/>
                <w:sz w:val="16"/>
                <w:szCs w:val="16"/>
              </w:rPr>
              <w:t>H</w:t>
            </w:r>
          </w:p>
        </w:tc>
        <w:tc>
          <w:tcPr>
            <w:tcW w:w="425" w:type="dxa"/>
            <w:tcBorders>
              <w:top w:val="nil"/>
              <w:left w:val="nil"/>
              <w:bottom w:val="single" w:color="auto" w:sz="4" w:space="0"/>
              <w:right w:val="single" w:color="auto" w:sz="4" w:space="0"/>
            </w:tcBorders>
            <w:shd w:val="clear" w:color="auto" w:fill="FFFF00"/>
            <w:noWrap/>
            <w:vAlign w:val="center"/>
          </w:tcPr>
          <w:p w14:paraId="3F28012F">
            <w:pPr>
              <w:widowControl/>
              <w:snapToGrid w:val="0"/>
              <w:spacing w:line="240" w:lineRule="exact"/>
              <w:jc w:val="center"/>
              <w:rPr>
                <w:rFonts w:ascii="Times New Roman" w:hAnsi="Times New Roman"/>
                <w:kern w:val="0"/>
                <w:sz w:val="16"/>
                <w:szCs w:val="16"/>
              </w:rPr>
            </w:pPr>
          </w:p>
        </w:tc>
        <w:tc>
          <w:tcPr>
            <w:tcW w:w="425" w:type="dxa"/>
            <w:tcBorders>
              <w:top w:val="nil"/>
              <w:left w:val="nil"/>
              <w:bottom w:val="single" w:color="auto" w:sz="4" w:space="0"/>
              <w:right w:val="single" w:color="auto" w:sz="4" w:space="0"/>
            </w:tcBorders>
            <w:shd w:val="clear" w:color="auto" w:fill="FFFF00"/>
            <w:noWrap/>
            <w:vAlign w:val="center"/>
          </w:tcPr>
          <w:p w14:paraId="5B1595D8">
            <w:pPr>
              <w:widowControl/>
              <w:snapToGrid w:val="0"/>
              <w:spacing w:line="240" w:lineRule="exact"/>
              <w:jc w:val="center"/>
              <w:rPr>
                <w:rFonts w:ascii="Times New Roman" w:hAnsi="Times New Roman"/>
                <w:kern w:val="0"/>
                <w:sz w:val="16"/>
                <w:szCs w:val="16"/>
              </w:rPr>
            </w:pPr>
          </w:p>
        </w:tc>
        <w:tc>
          <w:tcPr>
            <w:tcW w:w="427" w:type="dxa"/>
            <w:tcBorders>
              <w:top w:val="nil"/>
              <w:left w:val="nil"/>
              <w:bottom w:val="single" w:color="auto" w:sz="4" w:space="0"/>
              <w:right w:val="single" w:color="auto" w:sz="4" w:space="0"/>
            </w:tcBorders>
            <w:shd w:val="clear" w:color="auto" w:fill="FFFF00"/>
            <w:noWrap/>
            <w:vAlign w:val="center"/>
          </w:tcPr>
          <w:p w14:paraId="7F2947C7">
            <w:pPr>
              <w:widowControl/>
              <w:snapToGrid w:val="0"/>
              <w:spacing w:line="240" w:lineRule="exact"/>
              <w:jc w:val="center"/>
              <w:rPr>
                <w:rFonts w:ascii="Times New Roman" w:hAnsi="Times New Roman"/>
                <w:kern w:val="0"/>
                <w:sz w:val="16"/>
                <w:szCs w:val="16"/>
              </w:rPr>
            </w:pPr>
            <w:r>
              <w:rPr>
                <w:rFonts w:ascii="Times New Roman" w:hAnsi="Times New Roman"/>
                <w:sz w:val="16"/>
                <w:szCs w:val="16"/>
              </w:rPr>
              <w:t>H</w:t>
            </w:r>
          </w:p>
        </w:tc>
        <w:tc>
          <w:tcPr>
            <w:tcW w:w="424" w:type="dxa"/>
            <w:tcBorders>
              <w:top w:val="nil"/>
              <w:left w:val="nil"/>
              <w:bottom w:val="single" w:color="auto" w:sz="4" w:space="0"/>
              <w:right w:val="single" w:color="auto" w:sz="4" w:space="0"/>
            </w:tcBorders>
            <w:shd w:val="clear" w:color="auto" w:fill="FFC000"/>
            <w:noWrap/>
            <w:vAlign w:val="center"/>
          </w:tcPr>
          <w:p w14:paraId="667C1CB8">
            <w:pPr>
              <w:widowControl/>
              <w:snapToGrid w:val="0"/>
              <w:spacing w:line="240" w:lineRule="exact"/>
              <w:jc w:val="center"/>
              <w:rPr>
                <w:rFonts w:ascii="Times New Roman" w:hAnsi="Times New Roman"/>
                <w:kern w:val="0"/>
                <w:sz w:val="16"/>
                <w:szCs w:val="16"/>
              </w:rPr>
            </w:pPr>
          </w:p>
        </w:tc>
        <w:tc>
          <w:tcPr>
            <w:tcW w:w="426" w:type="dxa"/>
            <w:tcBorders>
              <w:top w:val="nil"/>
              <w:left w:val="nil"/>
              <w:bottom w:val="single" w:color="auto" w:sz="4" w:space="0"/>
              <w:right w:val="single" w:color="auto" w:sz="4" w:space="0"/>
            </w:tcBorders>
            <w:shd w:val="clear" w:color="auto" w:fill="FFC000"/>
            <w:noWrap/>
            <w:vAlign w:val="center"/>
          </w:tcPr>
          <w:p w14:paraId="2439A566">
            <w:pPr>
              <w:widowControl/>
              <w:snapToGrid w:val="0"/>
              <w:spacing w:line="240" w:lineRule="exact"/>
              <w:jc w:val="center"/>
              <w:rPr>
                <w:rFonts w:ascii="Times New Roman" w:hAnsi="Times New Roman"/>
                <w:kern w:val="0"/>
                <w:sz w:val="16"/>
                <w:szCs w:val="16"/>
              </w:rPr>
            </w:pPr>
          </w:p>
        </w:tc>
        <w:tc>
          <w:tcPr>
            <w:tcW w:w="426" w:type="dxa"/>
            <w:tcBorders>
              <w:top w:val="nil"/>
              <w:left w:val="nil"/>
              <w:bottom w:val="single" w:color="auto" w:sz="4" w:space="0"/>
              <w:right w:val="single" w:color="auto" w:sz="4" w:space="0"/>
            </w:tcBorders>
            <w:shd w:val="clear" w:color="auto" w:fill="CCC0D9" w:themeFill="accent4" w:themeFillTint="66"/>
            <w:noWrap/>
            <w:vAlign w:val="center"/>
          </w:tcPr>
          <w:p w14:paraId="4FE8069B">
            <w:pPr>
              <w:widowControl/>
              <w:snapToGrid w:val="0"/>
              <w:spacing w:line="240" w:lineRule="exact"/>
              <w:jc w:val="center"/>
              <w:rPr>
                <w:rFonts w:ascii="Times New Roman" w:hAnsi="Times New Roman"/>
                <w:kern w:val="0"/>
                <w:sz w:val="16"/>
                <w:szCs w:val="16"/>
              </w:rPr>
            </w:pPr>
          </w:p>
        </w:tc>
        <w:tc>
          <w:tcPr>
            <w:tcW w:w="426" w:type="dxa"/>
            <w:tcBorders>
              <w:top w:val="nil"/>
              <w:left w:val="nil"/>
              <w:bottom w:val="single" w:color="auto" w:sz="4" w:space="0"/>
              <w:right w:val="single" w:color="auto" w:sz="4" w:space="0"/>
            </w:tcBorders>
            <w:shd w:val="clear" w:color="auto" w:fill="CCC0D9" w:themeFill="accent4" w:themeFillTint="66"/>
            <w:noWrap/>
            <w:vAlign w:val="center"/>
          </w:tcPr>
          <w:p w14:paraId="34FAF15D">
            <w:pPr>
              <w:widowControl/>
              <w:snapToGrid w:val="0"/>
              <w:spacing w:line="240" w:lineRule="exact"/>
              <w:jc w:val="center"/>
              <w:rPr>
                <w:rFonts w:ascii="Times New Roman" w:hAnsi="Times New Roman"/>
                <w:kern w:val="0"/>
                <w:sz w:val="16"/>
                <w:szCs w:val="16"/>
              </w:rPr>
            </w:pPr>
          </w:p>
        </w:tc>
        <w:tc>
          <w:tcPr>
            <w:tcW w:w="425" w:type="dxa"/>
            <w:tcBorders>
              <w:top w:val="nil"/>
              <w:left w:val="nil"/>
              <w:bottom w:val="single" w:color="auto" w:sz="4" w:space="0"/>
              <w:right w:val="single" w:color="auto" w:sz="4" w:space="0"/>
            </w:tcBorders>
            <w:shd w:val="clear" w:color="auto" w:fill="C4EF6D"/>
            <w:noWrap/>
            <w:vAlign w:val="center"/>
          </w:tcPr>
          <w:p w14:paraId="33D478A0">
            <w:pPr>
              <w:widowControl/>
              <w:snapToGrid w:val="0"/>
              <w:spacing w:line="240" w:lineRule="exact"/>
              <w:jc w:val="center"/>
              <w:rPr>
                <w:rFonts w:ascii="Times New Roman" w:hAnsi="Times New Roman"/>
                <w:kern w:val="0"/>
                <w:sz w:val="16"/>
                <w:szCs w:val="16"/>
              </w:rPr>
            </w:pPr>
          </w:p>
        </w:tc>
        <w:tc>
          <w:tcPr>
            <w:tcW w:w="425" w:type="dxa"/>
            <w:tcBorders>
              <w:top w:val="nil"/>
              <w:left w:val="nil"/>
              <w:bottom w:val="single" w:color="auto" w:sz="4" w:space="0"/>
              <w:right w:val="single" w:color="auto" w:sz="4" w:space="0"/>
            </w:tcBorders>
            <w:shd w:val="clear" w:color="auto" w:fill="C4EF6D"/>
            <w:noWrap/>
            <w:vAlign w:val="center"/>
          </w:tcPr>
          <w:p w14:paraId="5D45E085">
            <w:pPr>
              <w:widowControl/>
              <w:snapToGrid w:val="0"/>
              <w:spacing w:line="240" w:lineRule="exact"/>
              <w:jc w:val="center"/>
              <w:rPr>
                <w:rFonts w:ascii="Times New Roman" w:hAnsi="Times New Roman"/>
                <w:kern w:val="0"/>
                <w:sz w:val="16"/>
                <w:szCs w:val="16"/>
              </w:rPr>
            </w:pPr>
          </w:p>
        </w:tc>
        <w:tc>
          <w:tcPr>
            <w:tcW w:w="496" w:type="dxa"/>
            <w:tcBorders>
              <w:top w:val="nil"/>
              <w:left w:val="nil"/>
              <w:bottom w:val="single" w:color="auto" w:sz="4" w:space="0"/>
              <w:right w:val="single" w:color="auto" w:sz="4" w:space="0"/>
            </w:tcBorders>
            <w:shd w:val="clear" w:color="auto" w:fill="FF9A8F"/>
            <w:noWrap/>
            <w:vAlign w:val="center"/>
          </w:tcPr>
          <w:p w14:paraId="15E1D674">
            <w:pPr>
              <w:widowControl/>
              <w:snapToGrid w:val="0"/>
              <w:spacing w:line="240" w:lineRule="exact"/>
              <w:jc w:val="center"/>
              <w:rPr>
                <w:rFonts w:ascii="Times New Roman" w:hAnsi="Times New Roman"/>
                <w:kern w:val="0"/>
                <w:sz w:val="16"/>
                <w:szCs w:val="16"/>
              </w:rPr>
            </w:pPr>
          </w:p>
        </w:tc>
        <w:tc>
          <w:tcPr>
            <w:tcW w:w="496" w:type="dxa"/>
            <w:tcBorders>
              <w:top w:val="nil"/>
              <w:left w:val="nil"/>
              <w:bottom w:val="single" w:color="auto" w:sz="4" w:space="0"/>
              <w:right w:val="single" w:color="auto" w:sz="4" w:space="0"/>
            </w:tcBorders>
            <w:shd w:val="clear" w:color="auto" w:fill="FF9A8F"/>
            <w:noWrap/>
            <w:vAlign w:val="center"/>
          </w:tcPr>
          <w:p w14:paraId="0C679EEE">
            <w:pPr>
              <w:widowControl/>
              <w:snapToGrid w:val="0"/>
              <w:spacing w:line="240" w:lineRule="exact"/>
              <w:jc w:val="center"/>
              <w:rPr>
                <w:rFonts w:ascii="Times New Roman" w:hAnsi="Times New Roman"/>
                <w:kern w:val="0"/>
                <w:sz w:val="16"/>
                <w:szCs w:val="16"/>
              </w:rPr>
            </w:pPr>
          </w:p>
        </w:tc>
        <w:tc>
          <w:tcPr>
            <w:tcW w:w="450" w:type="dxa"/>
            <w:tcBorders>
              <w:top w:val="nil"/>
              <w:left w:val="nil"/>
              <w:bottom w:val="single" w:color="auto" w:sz="4" w:space="0"/>
              <w:right w:val="single" w:color="auto" w:sz="4" w:space="0"/>
            </w:tcBorders>
            <w:shd w:val="clear" w:color="auto" w:fill="65F970"/>
            <w:noWrap/>
            <w:vAlign w:val="center"/>
          </w:tcPr>
          <w:p w14:paraId="206B0A4A">
            <w:pPr>
              <w:widowControl/>
              <w:snapToGrid w:val="0"/>
              <w:spacing w:line="240" w:lineRule="exact"/>
              <w:jc w:val="center"/>
              <w:rPr>
                <w:rFonts w:ascii="Times New Roman" w:hAnsi="Times New Roman"/>
                <w:kern w:val="0"/>
                <w:sz w:val="16"/>
                <w:szCs w:val="16"/>
              </w:rPr>
            </w:pPr>
          </w:p>
        </w:tc>
        <w:tc>
          <w:tcPr>
            <w:tcW w:w="451" w:type="dxa"/>
            <w:tcBorders>
              <w:top w:val="nil"/>
              <w:left w:val="nil"/>
              <w:bottom w:val="single" w:color="auto" w:sz="4" w:space="0"/>
              <w:right w:val="single" w:color="auto" w:sz="4" w:space="0"/>
            </w:tcBorders>
            <w:shd w:val="clear" w:color="auto" w:fill="65F970"/>
            <w:noWrap/>
            <w:vAlign w:val="center"/>
          </w:tcPr>
          <w:p w14:paraId="5C698129">
            <w:pPr>
              <w:widowControl/>
              <w:snapToGrid w:val="0"/>
              <w:spacing w:line="240" w:lineRule="exact"/>
              <w:jc w:val="center"/>
              <w:rPr>
                <w:rFonts w:ascii="Times New Roman" w:hAnsi="Times New Roman"/>
                <w:kern w:val="0"/>
                <w:sz w:val="16"/>
                <w:szCs w:val="16"/>
              </w:rPr>
            </w:pPr>
          </w:p>
        </w:tc>
        <w:tc>
          <w:tcPr>
            <w:tcW w:w="444" w:type="dxa"/>
            <w:tcBorders>
              <w:top w:val="nil"/>
              <w:left w:val="nil"/>
              <w:bottom w:val="single" w:color="auto" w:sz="4" w:space="0"/>
              <w:right w:val="single" w:color="auto" w:sz="4" w:space="0"/>
            </w:tcBorders>
            <w:shd w:val="clear" w:color="auto" w:fill="B58EFA"/>
            <w:noWrap/>
            <w:vAlign w:val="center"/>
          </w:tcPr>
          <w:p w14:paraId="7BBA515B">
            <w:pPr>
              <w:widowControl/>
              <w:snapToGrid w:val="0"/>
              <w:spacing w:line="240" w:lineRule="exact"/>
              <w:jc w:val="center"/>
              <w:rPr>
                <w:rFonts w:ascii="Times New Roman" w:hAnsi="Times New Roman"/>
                <w:kern w:val="0"/>
                <w:sz w:val="16"/>
                <w:szCs w:val="16"/>
              </w:rPr>
            </w:pPr>
          </w:p>
        </w:tc>
        <w:tc>
          <w:tcPr>
            <w:tcW w:w="444" w:type="dxa"/>
            <w:tcBorders>
              <w:top w:val="nil"/>
              <w:left w:val="nil"/>
              <w:bottom w:val="single" w:color="auto" w:sz="4" w:space="0"/>
              <w:right w:val="single" w:color="auto" w:sz="4" w:space="0"/>
            </w:tcBorders>
            <w:shd w:val="clear" w:color="auto" w:fill="B58EFA"/>
            <w:noWrap/>
            <w:vAlign w:val="center"/>
          </w:tcPr>
          <w:p w14:paraId="1A154658">
            <w:pPr>
              <w:widowControl/>
              <w:snapToGrid w:val="0"/>
              <w:spacing w:line="240" w:lineRule="exact"/>
              <w:jc w:val="center"/>
              <w:rPr>
                <w:rFonts w:ascii="Times New Roman" w:hAnsi="Times New Roman"/>
                <w:kern w:val="0"/>
                <w:sz w:val="16"/>
                <w:szCs w:val="16"/>
              </w:rPr>
            </w:pPr>
            <w:r>
              <w:rPr>
                <w:rFonts w:ascii="Times New Roman" w:hAnsi="Times New Roman"/>
                <w:sz w:val="16"/>
                <w:szCs w:val="16"/>
              </w:rPr>
              <w:t>H</w:t>
            </w:r>
          </w:p>
        </w:tc>
      </w:tr>
      <w:tr w14:paraId="6114E07B">
        <w:tblPrEx>
          <w:tblCellMar>
            <w:top w:w="0" w:type="dxa"/>
            <w:left w:w="108" w:type="dxa"/>
            <w:bottom w:w="0" w:type="dxa"/>
            <w:right w:w="108" w:type="dxa"/>
          </w:tblCellMar>
        </w:tblPrEx>
        <w:trPr>
          <w:trHeight w:val="240" w:hRule="atLeast"/>
          <w:tblHeader/>
          <w:jc w:val="center"/>
        </w:trPr>
        <w:tc>
          <w:tcPr>
            <w:tcW w:w="1980" w:type="dxa"/>
            <w:tcBorders>
              <w:top w:val="nil"/>
              <w:left w:val="single" w:color="auto" w:sz="4" w:space="0"/>
              <w:bottom w:val="single" w:color="auto" w:sz="4" w:space="0"/>
              <w:right w:val="single" w:color="auto" w:sz="4" w:space="0"/>
            </w:tcBorders>
            <w:shd w:val="clear" w:color="auto" w:fill="auto"/>
          </w:tcPr>
          <w:p w14:paraId="2C313F1C">
            <w:pPr>
              <w:widowControl/>
              <w:snapToGrid w:val="0"/>
              <w:spacing w:line="240" w:lineRule="exact"/>
              <w:jc w:val="left"/>
              <w:rPr>
                <w:rFonts w:ascii="Times New Roman" w:hAnsi="Times New Roman"/>
                <w:color w:val="000000"/>
                <w:kern w:val="0"/>
                <w:sz w:val="16"/>
                <w:szCs w:val="16"/>
              </w:rPr>
            </w:pPr>
            <w:r>
              <w:rPr>
                <w:rFonts w:hint="eastAsia" w:ascii="Times New Roman" w:hAnsi="Times New Roman"/>
                <w:color w:val="000000"/>
                <w:kern w:val="0"/>
                <w:sz w:val="16"/>
                <w:szCs w:val="16"/>
              </w:rPr>
              <w:t>工程伦理</w:t>
            </w:r>
          </w:p>
        </w:tc>
        <w:tc>
          <w:tcPr>
            <w:tcW w:w="380" w:type="dxa"/>
            <w:tcBorders>
              <w:top w:val="nil"/>
              <w:left w:val="nil"/>
              <w:bottom w:val="single" w:color="auto" w:sz="4" w:space="0"/>
              <w:right w:val="single" w:color="auto" w:sz="4" w:space="0"/>
            </w:tcBorders>
            <w:shd w:val="clear" w:color="auto" w:fill="EE7EE1"/>
            <w:noWrap/>
            <w:vAlign w:val="center"/>
          </w:tcPr>
          <w:p w14:paraId="29942049">
            <w:pPr>
              <w:widowControl/>
              <w:snapToGrid w:val="0"/>
              <w:spacing w:line="240" w:lineRule="exact"/>
              <w:jc w:val="center"/>
              <w:rPr>
                <w:rFonts w:ascii="Times New Roman" w:hAnsi="Times New Roman"/>
                <w:kern w:val="0"/>
                <w:sz w:val="16"/>
                <w:szCs w:val="16"/>
              </w:rPr>
            </w:pPr>
          </w:p>
        </w:tc>
        <w:tc>
          <w:tcPr>
            <w:tcW w:w="395" w:type="dxa"/>
            <w:tcBorders>
              <w:top w:val="nil"/>
              <w:left w:val="nil"/>
              <w:bottom w:val="single" w:color="auto" w:sz="4" w:space="0"/>
              <w:right w:val="single" w:color="auto" w:sz="4" w:space="0"/>
            </w:tcBorders>
            <w:shd w:val="clear" w:color="auto" w:fill="EE7EE1"/>
            <w:noWrap/>
            <w:vAlign w:val="center"/>
          </w:tcPr>
          <w:p w14:paraId="668BFE7E">
            <w:pPr>
              <w:widowControl/>
              <w:snapToGrid w:val="0"/>
              <w:spacing w:line="240" w:lineRule="exact"/>
              <w:jc w:val="center"/>
              <w:rPr>
                <w:rFonts w:ascii="Times New Roman" w:hAnsi="Times New Roman"/>
                <w:kern w:val="0"/>
                <w:sz w:val="16"/>
                <w:szCs w:val="16"/>
              </w:rPr>
            </w:pPr>
          </w:p>
        </w:tc>
        <w:tc>
          <w:tcPr>
            <w:tcW w:w="395" w:type="dxa"/>
            <w:tcBorders>
              <w:top w:val="nil"/>
              <w:left w:val="nil"/>
              <w:bottom w:val="single" w:color="auto" w:sz="4" w:space="0"/>
              <w:right w:val="single" w:color="auto" w:sz="4" w:space="0"/>
            </w:tcBorders>
            <w:shd w:val="clear" w:color="auto" w:fill="EE7EE1"/>
            <w:noWrap/>
            <w:vAlign w:val="center"/>
          </w:tcPr>
          <w:p w14:paraId="63FAE39F">
            <w:pPr>
              <w:widowControl/>
              <w:snapToGrid w:val="0"/>
              <w:spacing w:line="240" w:lineRule="exact"/>
              <w:jc w:val="center"/>
              <w:rPr>
                <w:rFonts w:ascii="Times New Roman" w:hAnsi="Times New Roman"/>
                <w:kern w:val="0"/>
                <w:sz w:val="16"/>
                <w:szCs w:val="16"/>
              </w:rPr>
            </w:pPr>
          </w:p>
        </w:tc>
        <w:tc>
          <w:tcPr>
            <w:tcW w:w="396" w:type="dxa"/>
            <w:tcBorders>
              <w:top w:val="nil"/>
              <w:left w:val="nil"/>
              <w:bottom w:val="single" w:color="auto" w:sz="4" w:space="0"/>
              <w:right w:val="single" w:color="auto" w:sz="4" w:space="0"/>
            </w:tcBorders>
            <w:shd w:val="clear" w:color="auto" w:fill="EE7EE1"/>
            <w:noWrap/>
            <w:vAlign w:val="center"/>
          </w:tcPr>
          <w:p w14:paraId="2CA0EDEE">
            <w:pPr>
              <w:widowControl/>
              <w:snapToGrid w:val="0"/>
              <w:spacing w:line="240" w:lineRule="exact"/>
              <w:jc w:val="center"/>
              <w:rPr>
                <w:rFonts w:ascii="Times New Roman" w:hAnsi="Times New Roman"/>
                <w:kern w:val="0"/>
                <w:sz w:val="16"/>
                <w:szCs w:val="16"/>
              </w:rPr>
            </w:pPr>
          </w:p>
        </w:tc>
        <w:tc>
          <w:tcPr>
            <w:tcW w:w="426" w:type="dxa"/>
            <w:tcBorders>
              <w:top w:val="nil"/>
              <w:left w:val="nil"/>
              <w:bottom w:val="single" w:color="auto" w:sz="4" w:space="0"/>
              <w:right w:val="single" w:color="auto" w:sz="4" w:space="0"/>
            </w:tcBorders>
            <w:shd w:val="clear" w:color="auto" w:fill="D99594" w:themeFill="accent2" w:themeFillTint="99"/>
            <w:noWrap/>
            <w:vAlign w:val="center"/>
          </w:tcPr>
          <w:p w14:paraId="2A92659E">
            <w:pPr>
              <w:widowControl/>
              <w:snapToGrid w:val="0"/>
              <w:spacing w:line="240" w:lineRule="exact"/>
              <w:jc w:val="center"/>
              <w:rPr>
                <w:rFonts w:ascii="Times New Roman" w:hAnsi="Times New Roman"/>
                <w:kern w:val="0"/>
                <w:sz w:val="16"/>
                <w:szCs w:val="16"/>
              </w:rPr>
            </w:pPr>
          </w:p>
        </w:tc>
        <w:tc>
          <w:tcPr>
            <w:tcW w:w="426" w:type="dxa"/>
            <w:tcBorders>
              <w:top w:val="nil"/>
              <w:left w:val="nil"/>
              <w:bottom w:val="single" w:color="auto" w:sz="4" w:space="0"/>
              <w:right w:val="single" w:color="auto" w:sz="4" w:space="0"/>
            </w:tcBorders>
            <w:shd w:val="clear" w:color="auto" w:fill="D99594" w:themeFill="accent2" w:themeFillTint="99"/>
            <w:noWrap/>
            <w:vAlign w:val="center"/>
          </w:tcPr>
          <w:p w14:paraId="62D91B34">
            <w:pPr>
              <w:widowControl/>
              <w:snapToGrid w:val="0"/>
              <w:spacing w:line="240" w:lineRule="exact"/>
              <w:jc w:val="center"/>
              <w:rPr>
                <w:rFonts w:ascii="Times New Roman" w:hAnsi="Times New Roman"/>
                <w:kern w:val="0"/>
                <w:sz w:val="16"/>
                <w:szCs w:val="16"/>
              </w:rPr>
            </w:pPr>
          </w:p>
        </w:tc>
        <w:tc>
          <w:tcPr>
            <w:tcW w:w="426" w:type="dxa"/>
            <w:tcBorders>
              <w:top w:val="nil"/>
              <w:left w:val="nil"/>
              <w:bottom w:val="single" w:color="auto" w:sz="4" w:space="0"/>
              <w:right w:val="single" w:color="auto" w:sz="4" w:space="0"/>
            </w:tcBorders>
            <w:shd w:val="clear" w:color="auto" w:fill="D99594" w:themeFill="accent2" w:themeFillTint="99"/>
            <w:noWrap/>
            <w:vAlign w:val="center"/>
          </w:tcPr>
          <w:p w14:paraId="4B4159CA">
            <w:pPr>
              <w:widowControl/>
              <w:snapToGrid w:val="0"/>
              <w:spacing w:line="240" w:lineRule="exact"/>
              <w:jc w:val="center"/>
              <w:rPr>
                <w:rFonts w:ascii="Times New Roman" w:hAnsi="Times New Roman"/>
                <w:kern w:val="0"/>
                <w:sz w:val="16"/>
                <w:szCs w:val="16"/>
              </w:rPr>
            </w:pPr>
          </w:p>
        </w:tc>
        <w:tc>
          <w:tcPr>
            <w:tcW w:w="390" w:type="dxa"/>
            <w:tcBorders>
              <w:top w:val="nil"/>
              <w:left w:val="nil"/>
              <w:bottom w:val="single" w:color="auto" w:sz="4" w:space="0"/>
              <w:right w:val="single" w:color="auto" w:sz="4" w:space="0"/>
            </w:tcBorders>
            <w:shd w:val="clear" w:color="auto" w:fill="15D6DB"/>
            <w:noWrap/>
            <w:vAlign w:val="center"/>
          </w:tcPr>
          <w:p w14:paraId="77E5812C">
            <w:pPr>
              <w:widowControl/>
              <w:snapToGrid w:val="0"/>
              <w:spacing w:line="240" w:lineRule="exact"/>
              <w:jc w:val="center"/>
              <w:rPr>
                <w:rFonts w:ascii="Times New Roman" w:hAnsi="Times New Roman"/>
                <w:kern w:val="0"/>
                <w:sz w:val="16"/>
                <w:szCs w:val="16"/>
              </w:rPr>
            </w:pPr>
          </w:p>
        </w:tc>
        <w:tc>
          <w:tcPr>
            <w:tcW w:w="390" w:type="dxa"/>
            <w:tcBorders>
              <w:top w:val="nil"/>
              <w:left w:val="nil"/>
              <w:bottom w:val="single" w:color="auto" w:sz="4" w:space="0"/>
              <w:right w:val="single" w:color="auto" w:sz="4" w:space="0"/>
            </w:tcBorders>
            <w:shd w:val="clear" w:color="auto" w:fill="15D6DB"/>
            <w:noWrap/>
            <w:vAlign w:val="center"/>
          </w:tcPr>
          <w:p w14:paraId="488E2920">
            <w:pPr>
              <w:widowControl/>
              <w:snapToGrid w:val="0"/>
              <w:spacing w:line="240" w:lineRule="exact"/>
              <w:jc w:val="center"/>
              <w:rPr>
                <w:rFonts w:ascii="Times New Roman" w:hAnsi="Times New Roman"/>
                <w:kern w:val="0"/>
                <w:sz w:val="16"/>
                <w:szCs w:val="16"/>
              </w:rPr>
            </w:pPr>
          </w:p>
        </w:tc>
        <w:tc>
          <w:tcPr>
            <w:tcW w:w="390" w:type="dxa"/>
            <w:tcBorders>
              <w:top w:val="nil"/>
              <w:left w:val="nil"/>
              <w:bottom w:val="single" w:color="auto" w:sz="4" w:space="0"/>
              <w:right w:val="single" w:color="auto" w:sz="4" w:space="0"/>
            </w:tcBorders>
            <w:shd w:val="clear" w:color="auto" w:fill="15D6DB"/>
            <w:noWrap/>
            <w:vAlign w:val="center"/>
          </w:tcPr>
          <w:p w14:paraId="3A842459">
            <w:pPr>
              <w:widowControl/>
              <w:snapToGrid w:val="0"/>
              <w:spacing w:line="240" w:lineRule="exact"/>
              <w:jc w:val="center"/>
              <w:rPr>
                <w:rFonts w:ascii="Times New Roman" w:hAnsi="Times New Roman"/>
                <w:kern w:val="0"/>
                <w:sz w:val="16"/>
                <w:szCs w:val="16"/>
              </w:rPr>
            </w:pPr>
          </w:p>
        </w:tc>
        <w:tc>
          <w:tcPr>
            <w:tcW w:w="390" w:type="dxa"/>
            <w:tcBorders>
              <w:top w:val="nil"/>
              <w:left w:val="nil"/>
              <w:bottom w:val="single" w:color="auto" w:sz="4" w:space="0"/>
              <w:right w:val="single" w:color="auto" w:sz="4" w:space="0"/>
            </w:tcBorders>
            <w:shd w:val="clear" w:color="auto" w:fill="15D6DB"/>
            <w:noWrap/>
            <w:vAlign w:val="center"/>
          </w:tcPr>
          <w:p w14:paraId="5740A593">
            <w:pPr>
              <w:widowControl/>
              <w:snapToGrid w:val="0"/>
              <w:spacing w:line="240" w:lineRule="exact"/>
              <w:jc w:val="center"/>
              <w:rPr>
                <w:rFonts w:ascii="Times New Roman" w:hAnsi="Times New Roman"/>
                <w:kern w:val="0"/>
                <w:sz w:val="16"/>
                <w:szCs w:val="16"/>
              </w:rPr>
            </w:pPr>
          </w:p>
        </w:tc>
        <w:tc>
          <w:tcPr>
            <w:tcW w:w="425" w:type="dxa"/>
            <w:tcBorders>
              <w:top w:val="nil"/>
              <w:left w:val="nil"/>
              <w:bottom w:val="single" w:color="auto" w:sz="4" w:space="0"/>
              <w:right w:val="single" w:color="auto" w:sz="4" w:space="0"/>
            </w:tcBorders>
            <w:shd w:val="clear" w:color="auto" w:fill="FB885F"/>
            <w:noWrap/>
            <w:vAlign w:val="center"/>
          </w:tcPr>
          <w:p w14:paraId="22BA53C9">
            <w:pPr>
              <w:widowControl/>
              <w:snapToGrid w:val="0"/>
              <w:spacing w:line="240" w:lineRule="exact"/>
              <w:jc w:val="center"/>
              <w:rPr>
                <w:rFonts w:ascii="Times New Roman" w:hAnsi="Times New Roman"/>
                <w:kern w:val="0"/>
                <w:sz w:val="16"/>
                <w:szCs w:val="16"/>
              </w:rPr>
            </w:pPr>
          </w:p>
        </w:tc>
        <w:tc>
          <w:tcPr>
            <w:tcW w:w="425" w:type="dxa"/>
            <w:tcBorders>
              <w:top w:val="nil"/>
              <w:left w:val="nil"/>
              <w:bottom w:val="single" w:color="auto" w:sz="4" w:space="0"/>
              <w:right w:val="single" w:color="auto" w:sz="4" w:space="0"/>
            </w:tcBorders>
            <w:shd w:val="clear" w:color="auto" w:fill="FB885F"/>
            <w:noWrap/>
            <w:vAlign w:val="center"/>
          </w:tcPr>
          <w:p w14:paraId="3BB1A3CF">
            <w:pPr>
              <w:widowControl/>
              <w:snapToGrid w:val="0"/>
              <w:spacing w:line="240" w:lineRule="exact"/>
              <w:jc w:val="center"/>
              <w:rPr>
                <w:rFonts w:ascii="Times New Roman" w:hAnsi="Times New Roman"/>
                <w:kern w:val="0"/>
                <w:sz w:val="16"/>
                <w:szCs w:val="16"/>
              </w:rPr>
            </w:pPr>
          </w:p>
        </w:tc>
        <w:tc>
          <w:tcPr>
            <w:tcW w:w="425" w:type="dxa"/>
            <w:tcBorders>
              <w:top w:val="nil"/>
              <w:left w:val="nil"/>
              <w:bottom w:val="single" w:color="auto" w:sz="4" w:space="0"/>
              <w:right w:val="single" w:color="auto" w:sz="4" w:space="0"/>
            </w:tcBorders>
            <w:shd w:val="clear" w:color="auto" w:fill="FB885F"/>
            <w:noWrap/>
            <w:vAlign w:val="center"/>
          </w:tcPr>
          <w:p w14:paraId="6046EDA7">
            <w:pPr>
              <w:widowControl/>
              <w:snapToGrid w:val="0"/>
              <w:spacing w:line="240" w:lineRule="exact"/>
              <w:jc w:val="center"/>
              <w:rPr>
                <w:rFonts w:ascii="Times New Roman" w:hAnsi="Times New Roman"/>
                <w:kern w:val="0"/>
                <w:sz w:val="16"/>
                <w:szCs w:val="16"/>
              </w:rPr>
            </w:pPr>
          </w:p>
        </w:tc>
        <w:tc>
          <w:tcPr>
            <w:tcW w:w="425" w:type="dxa"/>
            <w:tcBorders>
              <w:top w:val="nil"/>
              <w:left w:val="nil"/>
              <w:bottom w:val="single" w:color="auto" w:sz="4" w:space="0"/>
              <w:right w:val="single" w:color="auto" w:sz="4" w:space="0"/>
            </w:tcBorders>
            <w:shd w:val="clear" w:color="auto" w:fill="FFFF00"/>
            <w:noWrap/>
            <w:vAlign w:val="center"/>
          </w:tcPr>
          <w:p w14:paraId="4A6FC515">
            <w:pPr>
              <w:widowControl/>
              <w:snapToGrid w:val="0"/>
              <w:spacing w:line="240" w:lineRule="exact"/>
              <w:jc w:val="center"/>
              <w:rPr>
                <w:rFonts w:ascii="Times New Roman" w:hAnsi="Times New Roman"/>
                <w:kern w:val="0"/>
                <w:sz w:val="16"/>
                <w:szCs w:val="16"/>
              </w:rPr>
            </w:pPr>
          </w:p>
        </w:tc>
        <w:tc>
          <w:tcPr>
            <w:tcW w:w="425" w:type="dxa"/>
            <w:tcBorders>
              <w:top w:val="nil"/>
              <w:left w:val="nil"/>
              <w:bottom w:val="single" w:color="auto" w:sz="4" w:space="0"/>
              <w:right w:val="single" w:color="auto" w:sz="4" w:space="0"/>
            </w:tcBorders>
            <w:shd w:val="clear" w:color="auto" w:fill="FFFF00"/>
            <w:noWrap/>
            <w:vAlign w:val="center"/>
          </w:tcPr>
          <w:p w14:paraId="108B9754">
            <w:pPr>
              <w:widowControl/>
              <w:snapToGrid w:val="0"/>
              <w:spacing w:line="240" w:lineRule="exact"/>
              <w:jc w:val="center"/>
              <w:rPr>
                <w:rFonts w:ascii="Times New Roman" w:hAnsi="Times New Roman"/>
                <w:kern w:val="0"/>
                <w:sz w:val="16"/>
                <w:szCs w:val="16"/>
              </w:rPr>
            </w:pPr>
          </w:p>
        </w:tc>
        <w:tc>
          <w:tcPr>
            <w:tcW w:w="427" w:type="dxa"/>
            <w:tcBorders>
              <w:top w:val="nil"/>
              <w:left w:val="nil"/>
              <w:bottom w:val="single" w:color="auto" w:sz="4" w:space="0"/>
              <w:right w:val="single" w:color="auto" w:sz="4" w:space="0"/>
            </w:tcBorders>
            <w:shd w:val="clear" w:color="auto" w:fill="FFFF00"/>
            <w:noWrap/>
            <w:vAlign w:val="center"/>
          </w:tcPr>
          <w:p w14:paraId="1256F102">
            <w:pPr>
              <w:widowControl/>
              <w:snapToGrid w:val="0"/>
              <w:spacing w:line="240" w:lineRule="exact"/>
              <w:jc w:val="center"/>
              <w:rPr>
                <w:rFonts w:ascii="Times New Roman" w:hAnsi="Times New Roman"/>
                <w:kern w:val="0"/>
                <w:sz w:val="16"/>
                <w:szCs w:val="16"/>
              </w:rPr>
            </w:pPr>
          </w:p>
        </w:tc>
        <w:tc>
          <w:tcPr>
            <w:tcW w:w="424" w:type="dxa"/>
            <w:tcBorders>
              <w:top w:val="nil"/>
              <w:left w:val="nil"/>
              <w:bottom w:val="single" w:color="auto" w:sz="4" w:space="0"/>
              <w:right w:val="single" w:color="auto" w:sz="4" w:space="0"/>
            </w:tcBorders>
            <w:shd w:val="clear" w:color="auto" w:fill="FFC000"/>
            <w:noWrap/>
            <w:vAlign w:val="center"/>
          </w:tcPr>
          <w:p w14:paraId="0B4F6009">
            <w:pPr>
              <w:widowControl/>
              <w:snapToGrid w:val="0"/>
              <w:spacing w:line="240" w:lineRule="exact"/>
              <w:jc w:val="center"/>
              <w:rPr>
                <w:rFonts w:ascii="Times New Roman" w:hAnsi="Times New Roman"/>
                <w:kern w:val="0"/>
                <w:sz w:val="16"/>
                <w:szCs w:val="16"/>
              </w:rPr>
            </w:pPr>
          </w:p>
        </w:tc>
        <w:tc>
          <w:tcPr>
            <w:tcW w:w="426" w:type="dxa"/>
            <w:tcBorders>
              <w:top w:val="nil"/>
              <w:left w:val="nil"/>
              <w:bottom w:val="single" w:color="auto" w:sz="4" w:space="0"/>
              <w:right w:val="single" w:color="auto" w:sz="4" w:space="0"/>
            </w:tcBorders>
            <w:shd w:val="clear" w:color="auto" w:fill="FFC000"/>
            <w:noWrap/>
            <w:vAlign w:val="center"/>
          </w:tcPr>
          <w:p w14:paraId="479A3555">
            <w:pPr>
              <w:widowControl/>
              <w:snapToGrid w:val="0"/>
              <w:spacing w:line="240" w:lineRule="exact"/>
              <w:jc w:val="center"/>
              <w:rPr>
                <w:rFonts w:ascii="Times New Roman" w:hAnsi="Times New Roman"/>
                <w:kern w:val="0"/>
                <w:sz w:val="16"/>
                <w:szCs w:val="16"/>
              </w:rPr>
            </w:pPr>
          </w:p>
        </w:tc>
        <w:tc>
          <w:tcPr>
            <w:tcW w:w="426" w:type="dxa"/>
            <w:tcBorders>
              <w:top w:val="nil"/>
              <w:left w:val="nil"/>
              <w:bottom w:val="single" w:color="auto" w:sz="4" w:space="0"/>
              <w:right w:val="single" w:color="auto" w:sz="4" w:space="0"/>
            </w:tcBorders>
            <w:shd w:val="clear" w:color="auto" w:fill="CCC0D9" w:themeFill="accent4" w:themeFillTint="66"/>
            <w:noWrap/>
            <w:vAlign w:val="center"/>
          </w:tcPr>
          <w:p w14:paraId="093C27A4">
            <w:pPr>
              <w:widowControl/>
              <w:snapToGrid w:val="0"/>
              <w:spacing w:line="240" w:lineRule="exact"/>
              <w:jc w:val="center"/>
              <w:rPr>
                <w:rFonts w:ascii="Times New Roman" w:hAnsi="Times New Roman"/>
                <w:kern w:val="0"/>
                <w:sz w:val="16"/>
                <w:szCs w:val="16"/>
              </w:rPr>
            </w:pPr>
            <w:ins w:id="44" w:author="lujin" w:date="2025-05-15T11:00:00Z">
              <w:r>
                <w:rPr>
                  <w:rFonts w:hint="eastAsia" w:ascii="Times New Roman" w:hAnsi="Times New Roman"/>
                  <w:kern w:val="0"/>
                  <w:sz w:val="16"/>
                  <w:szCs w:val="16"/>
                </w:rPr>
                <w:t>H</w:t>
              </w:r>
            </w:ins>
          </w:p>
        </w:tc>
        <w:tc>
          <w:tcPr>
            <w:tcW w:w="426" w:type="dxa"/>
            <w:tcBorders>
              <w:top w:val="nil"/>
              <w:left w:val="nil"/>
              <w:bottom w:val="single" w:color="auto" w:sz="4" w:space="0"/>
              <w:right w:val="single" w:color="auto" w:sz="4" w:space="0"/>
            </w:tcBorders>
            <w:shd w:val="clear" w:color="auto" w:fill="CCC0D9" w:themeFill="accent4" w:themeFillTint="66"/>
            <w:noWrap/>
            <w:vAlign w:val="center"/>
          </w:tcPr>
          <w:p w14:paraId="61B2750D">
            <w:pPr>
              <w:widowControl/>
              <w:snapToGrid w:val="0"/>
              <w:spacing w:line="240" w:lineRule="exact"/>
              <w:jc w:val="center"/>
              <w:rPr>
                <w:rFonts w:ascii="Times New Roman" w:hAnsi="Times New Roman"/>
                <w:kern w:val="0"/>
                <w:sz w:val="16"/>
                <w:szCs w:val="16"/>
              </w:rPr>
            </w:pPr>
            <w:ins w:id="45" w:author="lujin" w:date="2025-05-15T11:00:00Z">
              <w:r>
                <w:rPr>
                  <w:rFonts w:hint="eastAsia" w:ascii="Times New Roman" w:hAnsi="Times New Roman"/>
                  <w:kern w:val="0"/>
                  <w:sz w:val="16"/>
                  <w:szCs w:val="16"/>
                </w:rPr>
                <w:t>H</w:t>
              </w:r>
            </w:ins>
          </w:p>
        </w:tc>
        <w:tc>
          <w:tcPr>
            <w:tcW w:w="425" w:type="dxa"/>
            <w:tcBorders>
              <w:top w:val="nil"/>
              <w:left w:val="nil"/>
              <w:bottom w:val="single" w:color="auto" w:sz="4" w:space="0"/>
              <w:right w:val="single" w:color="auto" w:sz="4" w:space="0"/>
            </w:tcBorders>
            <w:shd w:val="clear" w:color="auto" w:fill="C4EF6D"/>
            <w:noWrap/>
            <w:vAlign w:val="center"/>
          </w:tcPr>
          <w:p w14:paraId="6EBEE5D8">
            <w:pPr>
              <w:widowControl/>
              <w:snapToGrid w:val="0"/>
              <w:spacing w:line="240" w:lineRule="exact"/>
              <w:jc w:val="center"/>
              <w:rPr>
                <w:rFonts w:ascii="Times New Roman" w:hAnsi="Times New Roman"/>
                <w:kern w:val="0"/>
                <w:sz w:val="16"/>
                <w:szCs w:val="16"/>
              </w:rPr>
            </w:pPr>
          </w:p>
        </w:tc>
        <w:tc>
          <w:tcPr>
            <w:tcW w:w="425" w:type="dxa"/>
            <w:tcBorders>
              <w:top w:val="nil"/>
              <w:left w:val="nil"/>
              <w:bottom w:val="single" w:color="auto" w:sz="4" w:space="0"/>
              <w:right w:val="single" w:color="auto" w:sz="4" w:space="0"/>
            </w:tcBorders>
            <w:shd w:val="clear" w:color="auto" w:fill="C4EF6D"/>
            <w:noWrap/>
            <w:vAlign w:val="center"/>
          </w:tcPr>
          <w:p w14:paraId="0A0EFF5E">
            <w:pPr>
              <w:widowControl/>
              <w:snapToGrid w:val="0"/>
              <w:spacing w:line="240" w:lineRule="exact"/>
              <w:jc w:val="center"/>
              <w:rPr>
                <w:rFonts w:ascii="Times New Roman" w:hAnsi="Times New Roman"/>
                <w:kern w:val="0"/>
                <w:sz w:val="16"/>
                <w:szCs w:val="16"/>
              </w:rPr>
            </w:pPr>
          </w:p>
        </w:tc>
        <w:tc>
          <w:tcPr>
            <w:tcW w:w="496" w:type="dxa"/>
            <w:tcBorders>
              <w:top w:val="nil"/>
              <w:left w:val="nil"/>
              <w:bottom w:val="single" w:color="auto" w:sz="4" w:space="0"/>
              <w:right w:val="single" w:color="auto" w:sz="4" w:space="0"/>
            </w:tcBorders>
            <w:shd w:val="clear" w:color="auto" w:fill="FF9A8F"/>
            <w:noWrap/>
            <w:vAlign w:val="center"/>
          </w:tcPr>
          <w:p w14:paraId="06B70300">
            <w:pPr>
              <w:widowControl/>
              <w:snapToGrid w:val="0"/>
              <w:spacing w:line="240" w:lineRule="exact"/>
              <w:jc w:val="center"/>
              <w:rPr>
                <w:rFonts w:ascii="Times New Roman" w:hAnsi="Times New Roman"/>
                <w:kern w:val="0"/>
                <w:sz w:val="16"/>
                <w:szCs w:val="16"/>
              </w:rPr>
            </w:pPr>
          </w:p>
        </w:tc>
        <w:tc>
          <w:tcPr>
            <w:tcW w:w="496" w:type="dxa"/>
            <w:tcBorders>
              <w:top w:val="nil"/>
              <w:left w:val="nil"/>
              <w:bottom w:val="single" w:color="auto" w:sz="4" w:space="0"/>
              <w:right w:val="single" w:color="auto" w:sz="4" w:space="0"/>
            </w:tcBorders>
            <w:shd w:val="clear" w:color="auto" w:fill="FF9A8F"/>
            <w:noWrap/>
            <w:vAlign w:val="center"/>
          </w:tcPr>
          <w:p w14:paraId="232BD635">
            <w:pPr>
              <w:widowControl/>
              <w:snapToGrid w:val="0"/>
              <w:spacing w:line="240" w:lineRule="exact"/>
              <w:jc w:val="center"/>
              <w:rPr>
                <w:rFonts w:ascii="Times New Roman" w:hAnsi="Times New Roman"/>
                <w:kern w:val="0"/>
                <w:sz w:val="16"/>
                <w:szCs w:val="16"/>
              </w:rPr>
            </w:pPr>
          </w:p>
        </w:tc>
        <w:tc>
          <w:tcPr>
            <w:tcW w:w="450" w:type="dxa"/>
            <w:tcBorders>
              <w:top w:val="nil"/>
              <w:left w:val="nil"/>
              <w:bottom w:val="single" w:color="auto" w:sz="4" w:space="0"/>
              <w:right w:val="single" w:color="auto" w:sz="4" w:space="0"/>
            </w:tcBorders>
            <w:shd w:val="clear" w:color="auto" w:fill="65F970"/>
            <w:noWrap/>
            <w:vAlign w:val="center"/>
          </w:tcPr>
          <w:p w14:paraId="45008043">
            <w:pPr>
              <w:widowControl/>
              <w:snapToGrid w:val="0"/>
              <w:spacing w:line="240" w:lineRule="exact"/>
              <w:jc w:val="center"/>
              <w:rPr>
                <w:rFonts w:ascii="Times New Roman" w:hAnsi="Times New Roman"/>
                <w:kern w:val="0"/>
                <w:sz w:val="16"/>
                <w:szCs w:val="16"/>
              </w:rPr>
            </w:pPr>
          </w:p>
        </w:tc>
        <w:tc>
          <w:tcPr>
            <w:tcW w:w="451" w:type="dxa"/>
            <w:tcBorders>
              <w:top w:val="nil"/>
              <w:left w:val="nil"/>
              <w:bottom w:val="single" w:color="auto" w:sz="4" w:space="0"/>
              <w:right w:val="single" w:color="auto" w:sz="4" w:space="0"/>
            </w:tcBorders>
            <w:shd w:val="clear" w:color="auto" w:fill="65F970"/>
            <w:noWrap/>
            <w:vAlign w:val="center"/>
          </w:tcPr>
          <w:p w14:paraId="352AB088">
            <w:pPr>
              <w:widowControl/>
              <w:snapToGrid w:val="0"/>
              <w:spacing w:line="240" w:lineRule="exact"/>
              <w:jc w:val="center"/>
              <w:rPr>
                <w:rFonts w:ascii="Times New Roman" w:hAnsi="Times New Roman"/>
                <w:kern w:val="0"/>
                <w:sz w:val="16"/>
                <w:szCs w:val="16"/>
              </w:rPr>
            </w:pPr>
          </w:p>
        </w:tc>
        <w:tc>
          <w:tcPr>
            <w:tcW w:w="444" w:type="dxa"/>
            <w:tcBorders>
              <w:top w:val="nil"/>
              <w:left w:val="nil"/>
              <w:bottom w:val="single" w:color="auto" w:sz="4" w:space="0"/>
              <w:right w:val="single" w:color="auto" w:sz="4" w:space="0"/>
            </w:tcBorders>
            <w:shd w:val="clear" w:color="auto" w:fill="B58EFA"/>
            <w:noWrap/>
            <w:vAlign w:val="center"/>
          </w:tcPr>
          <w:p w14:paraId="1B72B876">
            <w:pPr>
              <w:widowControl/>
              <w:snapToGrid w:val="0"/>
              <w:spacing w:line="240" w:lineRule="exact"/>
              <w:jc w:val="center"/>
              <w:rPr>
                <w:rFonts w:ascii="Times New Roman" w:hAnsi="Times New Roman"/>
                <w:kern w:val="0"/>
                <w:sz w:val="16"/>
                <w:szCs w:val="16"/>
              </w:rPr>
            </w:pPr>
          </w:p>
        </w:tc>
        <w:tc>
          <w:tcPr>
            <w:tcW w:w="444" w:type="dxa"/>
            <w:tcBorders>
              <w:top w:val="nil"/>
              <w:left w:val="nil"/>
              <w:bottom w:val="single" w:color="auto" w:sz="4" w:space="0"/>
              <w:right w:val="single" w:color="auto" w:sz="4" w:space="0"/>
            </w:tcBorders>
            <w:shd w:val="clear" w:color="auto" w:fill="B58EFA"/>
            <w:noWrap/>
            <w:vAlign w:val="center"/>
          </w:tcPr>
          <w:p w14:paraId="22E18245">
            <w:pPr>
              <w:widowControl/>
              <w:snapToGrid w:val="0"/>
              <w:spacing w:line="240" w:lineRule="exact"/>
              <w:jc w:val="center"/>
              <w:rPr>
                <w:rFonts w:ascii="Times New Roman" w:hAnsi="Times New Roman"/>
                <w:kern w:val="0"/>
                <w:sz w:val="16"/>
                <w:szCs w:val="16"/>
              </w:rPr>
            </w:pPr>
            <w:del w:id="46" w:author="lujin" w:date="2025-05-15T11:00:00Z">
              <w:r>
                <w:rPr>
                  <w:rFonts w:ascii="Times New Roman" w:hAnsi="Times New Roman"/>
                  <w:sz w:val="16"/>
                  <w:szCs w:val="16"/>
                </w:rPr>
                <w:delText>M</w:delText>
              </w:r>
            </w:del>
          </w:p>
        </w:tc>
      </w:tr>
      <w:tr w14:paraId="4F249656">
        <w:tblPrEx>
          <w:tblCellMar>
            <w:top w:w="0" w:type="dxa"/>
            <w:left w:w="108" w:type="dxa"/>
            <w:bottom w:w="0" w:type="dxa"/>
            <w:right w:w="108" w:type="dxa"/>
          </w:tblCellMar>
        </w:tblPrEx>
        <w:trPr>
          <w:trHeight w:val="240" w:hRule="atLeast"/>
          <w:tblHeader/>
          <w:jc w:val="center"/>
        </w:trPr>
        <w:tc>
          <w:tcPr>
            <w:tcW w:w="1980" w:type="dxa"/>
            <w:tcBorders>
              <w:top w:val="nil"/>
              <w:left w:val="single" w:color="auto" w:sz="4" w:space="0"/>
              <w:bottom w:val="single" w:color="auto" w:sz="4" w:space="0"/>
              <w:right w:val="single" w:color="auto" w:sz="4" w:space="0"/>
            </w:tcBorders>
            <w:shd w:val="clear" w:color="auto" w:fill="auto"/>
          </w:tcPr>
          <w:p w14:paraId="1F2BA93C">
            <w:pPr>
              <w:widowControl/>
              <w:snapToGrid w:val="0"/>
              <w:spacing w:line="240" w:lineRule="exact"/>
              <w:jc w:val="left"/>
              <w:rPr>
                <w:rFonts w:ascii="Times New Roman" w:hAnsi="Times New Roman"/>
                <w:color w:val="000000"/>
                <w:kern w:val="0"/>
                <w:sz w:val="16"/>
                <w:szCs w:val="16"/>
              </w:rPr>
            </w:pPr>
            <w:r>
              <w:rPr>
                <w:rFonts w:hint="eastAsia" w:ascii="Times New Roman" w:hAnsi="Times New Roman"/>
                <w:color w:val="000000"/>
                <w:kern w:val="0"/>
                <w:sz w:val="16"/>
                <w:szCs w:val="16"/>
              </w:rPr>
              <w:t>工程</w:t>
            </w:r>
            <w:r>
              <w:rPr>
                <w:rFonts w:ascii="Times New Roman" w:hAnsi="Times New Roman"/>
                <w:color w:val="000000"/>
                <w:kern w:val="0"/>
                <w:sz w:val="16"/>
                <w:szCs w:val="16"/>
              </w:rPr>
              <w:t>项目管理</w:t>
            </w:r>
          </w:p>
        </w:tc>
        <w:tc>
          <w:tcPr>
            <w:tcW w:w="380" w:type="dxa"/>
            <w:tcBorders>
              <w:top w:val="nil"/>
              <w:left w:val="nil"/>
              <w:bottom w:val="single" w:color="auto" w:sz="4" w:space="0"/>
              <w:right w:val="single" w:color="auto" w:sz="4" w:space="0"/>
            </w:tcBorders>
            <w:shd w:val="clear" w:color="auto" w:fill="EE7EE1"/>
            <w:noWrap/>
            <w:vAlign w:val="center"/>
          </w:tcPr>
          <w:p w14:paraId="6AD4470C">
            <w:pPr>
              <w:widowControl/>
              <w:snapToGrid w:val="0"/>
              <w:spacing w:line="240" w:lineRule="exact"/>
              <w:jc w:val="center"/>
              <w:rPr>
                <w:rFonts w:ascii="Times New Roman" w:hAnsi="Times New Roman"/>
                <w:kern w:val="0"/>
                <w:sz w:val="16"/>
                <w:szCs w:val="16"/>
              </w:rPr>
            </w:pPr>
          </w:p>
        </w:tc>
        <w:tc>
          <w:tcPr>
            <w:tcW w:w="395" w:type="dxa"/>
            <w:tcBorders>
              <w:top w:val="nil"/>
              <w:left w:val="nil"/>
              <w:bottom w:val="single" w:color="auto" w:sz="4" w:space="0"/>
              <w:right w:val="single" w:color="auto" w:sz="4" w:space="0"/>
            </w:tcBorders>
            <w:shd w:val="clear" w:color="auto" w:fill="EE7EE1"/>
            <w:noWrap/>
            <w:vAlign w:val="center"/>
          </w:tcPr>
          <w:p w14:paraId="691F91A3">
            <w:pPr>
              <w:widowControl/>
              <w:snapToGrid w:val="0"/>
              <w:spacing w:line="240" w:lineRule="exact"/>
              <w:jc w:val="center"/>
              <w:rPr>
                <w:rFonts w:ascii="Times New Roman" w:hAnsi="Times New Roman"/>
                <w:kern w:val="0"/>
                <w:sz w:val="16"/>
                <w:szCs w:val="16"/>
              </w:rPr>
            </w:pPr>
          </w:p>
        </w:tc>
        <w:tc>
          <w:tcPr>
            <w:tcW w:w="395" w:type="dxa"/>
            <w:tcBorders>
              <w:top w:val="nil"/>
              <w:left w:val="nil"/>
              <w:bottom w:val="single" w:color="auto" w:sz="4" w:space="0"/>
              <w:right w:val="single" w:color="auto" w:sz="4" w:space="0"/>
            </w:tcBorders>
            <w:shd w:val="clear" w:color="auto" w:fill="EE7EE1"/>
            <w:noWrap/>
            <w:vAlign w:val="center"/>
          </w:tcPr>
          <w:p w14:paraId="0B6B3ADC">
            <w:pPr>
              <w:widowControl/>
              <w:snapToGrid w:val="0"/>
              <w:spacing w:line="240" w:lineRule="exact"/>
              <w:jc w:val="center"/>
              <w:rPr>
                <w:rFonts w:ascii="Times New Roman" w:hAnsi="Times New Roman"/>
                <w:kern w:val="0"/>
                <w:sz w:val="16"/>
                <w:szCs w:val="16"/>
              </w:rPr>
            </w:pPr>
          </w:p>
        </w:tc>
        <w:tc>
          <w:tcPr>
            <w:tcW w:w="396" w:type="dxa"/>
            <w:tcBorders>
              <w:top w:val="nil"/>
              <w:left w:val="nil"/>
              <w:bottom w:val="single" w:color="auto" w:sz="4" w:space="0"/>
              <w:right w:val="single" w:color="auto" w:sz="4" w:space="0"/>
            </w:tcBorders>
            <w:shd w:val="clear" w:color="auto" w:fill="EE7EE1"/>
            <w:noWrap/>
            <w:vAlign w:val="center"/>
          </w:tcPr>
          <w:p w14:paraId="722B3E76">
            <w:pPr>
              <w:widowControl/>
              <w:snapToGrid w:val="0"/>
              <w:spacing w:line="240" w:lineRule="exact"/>
              <w:jc w:val="center"/>
              <w:rPr>
                <w:rFonts w:ascii="Times New Roman" w:hAnsi="Times New Roman"/>
                <w:kern w:val="0"/>
                <w:sz w:val="16"/>
                <w:szCs w:val="16"/>
              </w:rPr>
            </w:pPr>
          </w:p>
        </w:tc>
        <w:tc>
          <w:tcPr>
            <w:tcW w:w="426" w:type="dxa"/>
            <w:tcBorders>
              <w:top w:val="nil"/>
              <w:left w:val="nil"/>
              <w:bottom w:val="single" w:color="auto" w:sz="4" w:space="0"/>
              <w:right w:val="single" w:color="auto" w:sz="4" w:space="0"/>
            </w:tcBorders>
            <w:shd w:val="clear" w:color="auto" w:fill="D99594" w:themeFill="accent2" w:themeFillTint="99"/>
            <w:noWrap/>
            <w:vAlign w:val="center"/>
          </w:tcPr>
          <w:p w14:paraId="7E951D99">
            <w:pPr>
              <w:widowControl/>
              <w:snapToGrid w:val="0"/>
              <w:spacing w:line="240" w:lineRule="exact"/>
              <w:jc w:val="center"/>
              <w:rPr>
                <w:rFonts w:ascii="Times New Roman" w:hAnsi="Times New Roman"/>
                <w:kern w:val="0"/>
                <w:sz w:val="16"/>
                <w:szCs w:val="16"/>
              </w:rPr>
            </w:pPr>
          </w:p>
        </w:tc>
        <w:tc>
          <w:tcPr>
            <w:tcW w:w="426" w:type="dxa"/>
            <w:tcBorders>
              <w:top w:val="nil"/>
              <w:left w:val="nil"/>
              <w:bottom w:val="single" w:color="auto" w:sz="4" w:space="0"/>
              <w:right w:val="single" w:color="auto" w:sz="4" w:space="0"/>
            </w:tcBorders>
            <w:shd w:val="clear" w:color="auto" w:fill="D99594" w:themeFill="accent2" w:themeFillTint="99"/>
            <w:noWrap/>
            <w:vAlign w:val="center"/>
          </w:tcPr>
          <w:p w14:paraId="53016F9D">
            <w:pPr>
              <w:widowControl/>
              <w:snapToGrid w:val="0"/>
              <w:spacing w:line="240" w:lineRule="exact"/>
              <w:jc w:val="center"/>
              <w:rPr>
                <w:rFonts w:ascii="Times New Roman" w:hAnsi="Times New Roman"/>
                <w:kern w:val="0"/>
                <w:sz w:val="16"/>
                <w:szCs w:val="16"/>
              </w:rPr>
            </w:pPr>
          </w:p>
        </w:tc>
        <w:tc>
          <w:tcPr>
            <w:tcW w:w="426" w:type="dxa"/>
            <w:tcBorders>
              <w:top w:val="nil"/>
              <w:left w:val="nil"/>
              <w:bottom w:val="single" w:color="auto" w:sz="4" w:space="0"/>
              <w:right w:val="single" w:color="auto" w:sz="4" w:space="0"/>
            </w:tcBorders>
            <w:shd w:val="clear" w:color="auto" w:fill="D99594" w:themeFill="accent2" w:themeFillTint="99"/>
            <w:noWrap/>
            <w:vAlign w:val="center"/>
          </w:tcPr>
          <w:p w14:paraId="78ED3D54">
            <w:pPr>
              <w:widowControl/>
              <w:snapToGrid w:val="0"/>
              <w:spacing w:line="240" w:lineRule="exact"/>
              <w:jc w:val="center"/>
              <w:rPr>
                <w:rFonts w:ascii="Times New Roman" w:hAnsi="Times New Roman"/>
                <w:kern w:val="0"/>
                <w:sz w:val="16"/>
                <w:szCs w:val="16"/>
              </w:rPr>
            </w:pPr>
          </w:p>
        </w:tc>
        <w:tc>
          <w:tcPr>
            <w:tcW w:w="390" w:type="dxa"/>
            <w:tcBorders>
              <w:top w:val="nil"/>
              <w:left w:val="nil"/>
              <w:bottom w:val="single" w:color="auto" w:sz="4" w:space="0"/>
              <w:right w:val="single" w:color="auto" w:sz="4" w:space="0"/>
            </w:tcBorders>
            <w:shd w:val="clear" w:color="auto" w:fill="15D6DB"/>
            <w:noWrap/>
            <w:vAlign w:val="center"/>
          </w:tcPr>
          <w:p w14:paraId="5FCD92F8">
            <w:pPr>
              <w:widowControl/>
              <w:snapToGrid w:val="0"/>
              <w:spacing w:line="240" w:lineRule="exact"/>
              <w:jc w:val="center"/>
              <w:rPr>
                <w:rFonts w:ascii="Times New Roman" w:hAnsi="Times New Roman"/>
                <w:kern w:val="0"/>
                <w:sz w:val="16"/>
                <w:szCs w:val="16"/>
              </w:rPr>
            </w:pPr>
          </w:p>
        </w:tc>
        <w:tc>
          <w:tcPr>
            <w:tcW w:w="390" w:type="dxa"/>
            <w:tcBorders>
              <w:top w:val="nil"/>
              <w:left w:val="nil"/>
              <w:bottom w:val="single" w:color="auto" w:sz="4" w:space="0"/>
              <w:right w:val="single" w:color="auto" w:sz="4" w:space="0"/>
            </w:tcBorders>
            <w:shd w:val="clear" w:color="auto" w:fill="15D6DB"/>
            <w:noWrap/>
            <w:vAlign w:val="center"/>
          </w:tcPr>
          <w:p w14:paraId="3523F5A2">
            <w:pPr>
              <w:widowControl/>
              <w:snapToGrid w:val="0"/>
              <w:spacing w:line="240" w:lineRule="exact"/>
              <w:jc w:val="center"/>
              <w:rPr>
                <w:rFonts w:ascii="Times New Roman" w:hAnsi="Times New Roman"/>
                <w:kern w:val="0"/>
                <w:sz w:val="16"/>
                <w:szCs w:val="16"/>
              </w:rPr>
            </w:pPr>
          </w:p>
        </w:tc>
        <w:tc>
          <w:tcPr>
            <w:tcW w:w="390" w:type="dxa"/>
            <w:tcBorders>
              <w:top w:val="nil"/>
              <w:left w:val="nil"/>
              <w:bottom w:val="single" w:color="auto" w:sz="4" w:space="0"/>
              <w:right w:val="single" w:color="auto" w:sz="4" w:space="0"/>
            </w:tcBorders>
            <w:shd w:val="clear" w:color="auto" w:fill="15D6DB"/>
            <w:noWrap/>
            <w:vAlign w:val="center"/>
          </w:tcPr>
          <w:p w14:paraId="21D47E32">
            <w:pPr>
              <w:widowControl/>
              <w:snapToGrid w:val="0"/>
              <w:spacing w:line="240" w:lineRule="exact"/>
              <w:jc w:val="center"/>
              <w:rPr>
                <w:rFonts w:ascii="Times New Roman" w:hAnsi="Times New Roman"/>
                <w:kern w:val="0"/>
                <w:sz w:val="16"/>
                <w:szCs w:val="16"/>
              </w:rPr>
            </w:pPr>
          </w:p>
        </w:tc>
        <w:tc>
          <w:tcPr>
            <w:tcW w:w="390" w:type="dxa"/>
            <w:tcBorders>
              <w:top w:val="nil"/>
              <w:left w:val="nil"/>
              <w:bottom w:val="single" w:color="auto" w:sz="4" w:space="0"/>
              <w:right w:val="single" w:color="auto" w:sz="4" w:space="0"/>
            </w:tcBorders>
            <w:shd w:val="clear" w:color="auto" w:fill="15D6DB"/>
            <w:noWrap/>
            <w:vAlign w:val="center"/>
          </w:tcPr>
          <w:p w14:paraId="350C339C">
            <w:pPr>
              <w:widowControl/>
              <w:snapToGrid w:val="0"/>
              <w:spacing w:line="240" w:lineRule="exact"/>
              <w:jc w:val="center"/>
              <w:rPr>
                <w:rFonts w:ascii="Times New Roman" w:hAnsi="Times New Roman"/>
                <w:kern w:val="0"/>
                <w:sz w:val="16"/>
                <w:szCs w:val="16"/>
              </w:rPr>
            </w:pPr>
          </w:p>
        </w:tc>
        <w:tc>
          <w:tcPr>
            <w:tcW w:w="425" w:type="dxa"/>
            <w:tcBorders>
              <w:top w:val="nil"/>
              <w:left w:val="nil"/>
              <w:bottom w:val="single" w:color="auto" w:sz="4" w:space="0"/>
              <w:right w:val="single" w:color="auto" w:sz="4" w:space="0"/>
            </w:tcBorders>
            <w:shd w:val="clear" w:color="auto" w:fill="FB885F"/>
            <w:noWrap/>
            <w:vAlign w:val="center"/>
          </w:tcPr>
          <w:p w14:paraId="1460BE75">
            <w:pPr>
              <w:widowControl/>
              <w:snapToGrid w:val="0"/>
              <w:spacing w:line="240" w:lineRule="exact"/>
              <w:jc w:val="center"/>
              <w:rPr>
                <w:rFonts w:ascii="Times New Roman" w:hAnsi="Times New Roman"/>
                <w:kern w:val="0"/>
                <w:sz w:val="16"/>
                <w:szCs w:val="16"/>
              </w:rPr>
            </w:pPr>
          </w:p>
        </w:tc>
        <w:tc>
          <w:tcPr>
            <w:tcW w:w="425" w:type="dxa"/>
            <w:tcBorders>
              <w:top w:val="nil"/>
              <w:left w:val="nil"/>
              <w:bottom w:val="single" w:color="auto" w:sz="4" w:space="0"/>
              <w:right w:val="single" w:color="auto" w:sz="4" w:space="0"/>
            </w:tcBorders>
            <w:shd w:val="clear" w:color="auto" w:fill="FB885F"/>
            <w:noWrap/>
            <w:vAlign w:val="center"/>
          </w:tcPr>
          <w:p w14:paraId="55113EEF">
            <w:pPr>
              <w:widowControl/>
              <w:snapToGrid w:val="0"/>
              <w:spacing w:line="240" w:lineRule="exact"/>
              <w:jc w:val="center"/>
              <w:rPr>
                <w:rFonts w:ascii="Times New Roman" w:hAnsi="Times New Roman"/>
                <w:kern w:val="0"/>
                <w:sz w:val="16"/>
                <w:szCs w:val="16"/>
              </w:rPr>
            </w:pPr>
          </w:p>
        </w:tc>
        <w:tc>
          <w:tcPr>
            <w:tcW w:w="425" w:type="dxa"/>
            <w:tcBorders>
              <w:top w:val="nil"/>
              <w:left w:val="nil"/>
              <w:bottom w:val="single" w:color="auto" w:sz="4" w:space="0"/>
              <w:right w:val="single" w:color="auto" w:sz="4" w:space="0"/>
            </w:tcBorders>
            <w:shd w:val="clear" w:color="auto" w:fill="FB885F"/>
            <w:noWrap/>
            <w:vAlign w:val="center"/>
          </w:tcPr>
          <w:p w14:paraId="6F088A31">
            <w:pPr>
              <w:widowControl/>
              <w:snapToGrid w:val="0"/>
              <w:spacing w:line="240" w:lineRule="exact"/>
              <w:jc w:val="center"/>
              <w:rPr>
                <w:rFonts w:ascii="Times New Roman" w:hAnsi="Times New Roman"/>
                <w:kern w:val="0"/>
                <w:sz w:val="16"/>
                <w:szCs w:val="16"/>
              </w:rPr>
            </w:pPr>
          </w:p>
        </w:tc>
        <w:tc>
          <w:tcPr>
            <w:tcW w:w="425" w:type="dxa"/>
            <w:tcBorders>
              <w:top w:val="nil"/>
              <w:left w:val="nil"/>
              <w:bottom w:val="single" w:color="auto" w:sz="4" w:space="0"/>
              <w:right w:val="single" w:color="auto" w:sz="4" w:space="0"/>
            </w:tcBorders>
            <w:shd w:val="clear" w:color="auto" w:fill="FFFF00"/>
            <w:noWrap/>
            <w:vAlign w:val="center"/>
          </w:tcPr>
          <w:p w14:paraId="2E332F6F">
            <w:pPr>
              <w:widowControl/>
              <w:snapToGrid w:val="0"/>
              <w:spacing w:line="240" w:lineRule="exact"/>
              <w:jc w:val="center"/>
              <w:rPr>
                <w:rFonts w:ascii="Times New Roman" w:hAnsi="Times New Roman"/>
                <w:kern w:val="0"/>
                <w:sz w:val="16"/>
                <w:szCs w:val="16"/>
              </w:rPr>
            </w:pPr>
          </w:p>
        </w:tc>
        <w:tc>
          <w:tcPr>
            <w:tcW w:w="425" w:type="dxa"/>
            <w:tcBorders>
              <w:top w:val="nil"/>
              <w:left w:val="nil"/>
              <w:bottom w:val="single" w:color="auto" w:sz="4" w:space="0"/>
              <w:right w:val="single" w:color="auto" w:sz="4" w:space="0"/>
            </w:tcBorders>
            <w:shd w:val="clear" w:color="auto" w:fill="FFFF00"/>
            <w:noWrap/>
            <w:vAlign w:val="center"/>
          </w:tcPr>
          <w:p w14:paraId="71192A2D">
            <w:pPr>
              <w:widowControl/>
              <w:snapToGrid w:val="0"/>
              <w:spacing w:line="240" w:lineRule="exact"/>
              <w:jc w:val="center"/>
              <w:rPr>
                <w:rFonts w:ascii="Times New Roman" w:hAnsi="Times New Roman"/>
                <w:kern w:val="0"/>
                <w:sz w:val="16"/>
                <w:szCs w:val="16"/>
              </w:rPr>
            </w:pPr>
          </w:p>
        </w:tc>
        <w:tc>
          <w:tcPr>
            <w:tcW w:w="427" w:type="dxa"/>
            <w:tcBorders>
              <w:top w:val="nil"/>
              <w:left w:val="nil"/>
              <w:bottom w:val="single" w:color="auto" w:sz="4" w:space="0"/>
              <w:right w:val="single" w:color="auto" w:sz="4" w:space="0"/>
            </w:tcBorders>
            <w:shd w:val="clear" w:color="auto" w:fill="FFFF00"/>
            <w:noWrap/>
            <w:vAlign w:val="center"/>
          </w:tcPr>
          <w:p w14:paraId="231B20D0">
            <w:pPr>
              <w:widowControl/>
              <w:snapToGrid w:val="0"/>
              <w:spacing w:line="240" w:lineRule="exact"/>
              <w:jc w:val="center"/>
              <w:rPr>
                <w:rFonts w:ascii="Times New Roman" w:hAnsi="Times New Roman"/>
                <w:kern w:val="0"/>
                <w:sz w:val="16"/>
                <w:szCs w:val="16"/>
              </w:rPr>
            </w:pPr>
          </w:p>
        </w:tc>
        <w:tc>
          <w:tcPr>
            <w:tcW w:w="424" w:type="dxa"/>
            <w:tcBorders>
              <w:top w:val="nil"/>
              <w:left w:val="nil"/>
              <w:bottom w:val="single" w:color="auto" w:sz="4" w:space="0"/>
              <w:right w:val="single" w:color="auto" w:sz="4" w:space="0"/>
            </w:tcBorders>
            <w:shd w:val="clear" w:color="auto" w:fill="FFC000"/>
            <w:noWrap/>
            <w:vAlign w:val="center"/>
          </w:tcPr>
          <w:p w14:paraId="13EA075E">
            <w:pPr>
              <w:widowControl/>
              <w:snapToGrid w:val="0"/>
              <w:spacing w:line="240" w:lineRule="exact"/>
              <w:jc w:val="center"/>
              <w:rPr>
                <w:rFonts w:ascii="Times New Roman" w:hAnsi="Times New Roman"/>
                <w:kern w:val="0"/>
                <w:sz w:val="16"/>
                <w:szCs w:val="16"/>
              </w:rPr>
            </w:pPr>
          </w:p>
        </w:tc>
        <w:tc>
          <w:tcPr>
            <w:tcW w:w="426" w:type="dxa"/>
            <w:tcBorders>
              <w:top w:val="nil"/>
              <w:left w:val="nil"/>
              <w:bottom w:val="single" w:color="auto" w:sz="4" w:space="0"/>
              <w:right w:val="single" w:color="auto" w:sz="4" w:space="0"/>
            </w:tcBorders>
            <w:shd w:val="clear" w:color="auto" w:fill="FFC000"/>
            <w:noWrap/>
            <w:vAlign w:val="center"/>
          </w:tcPr>
          <w:p w14:paraId="4A7A3176">
            <w:pPr>
              <w:widowControl/>
              <w:snapToGrid w:val="0"/>
              <w:spacing w:line="240" w:lineRule="exact"/>
              <w:jc w:val="center"/>
              <w:rPr>
                <w:rFonts w:ascii="Times New Roman" w:hAnsi="Times New Roman"/>
                <w:kern w:val="0"/>
                <w:sz w:val="16"/>
                <w:szCs w:val="16"/>
              </w:rPr>
            </w:pPr>
            <w:ins w:id="47" w:author="lujin" w:date="2025-05-15T11:00:00Z">
              <w:r>
                <w:rPr>
                  <w:rFonts w:ascii="Times New Roman" w:hAnsi="Times New Roman"/>
                  <w:sz w:val="16"/>
                  <w:szCs w:val="16"/>
                </w:rPr>
                <w:t>M</w:t>
              </w:r>
            </w:ins>
            <w:del w:id="48" w:author="lujin" w:date="2025-05-15T11:00:00Z">
              <w:r>
                <w:rPr>
                  <w:rFonts w:ascii="Times New Roman" w:hAnsi="Times New Roman"/>
                  <w:sz w:val="16"/>
                  <w:szCs w:val="16"/>
                </w:rPr>
                <w:delText>H</w:delText>
              </w:r>
            </w:del>
          </w:p>
        </w:tc>
        <w:tc>
          <w:tcPr>
            <w:tcW w:w="426" w:type="dxa"/>
            <w:tcBorders>
              <w:top w:val="nil"/>
              <w:left w:val="nil"/>
              <w:bottom w:val="single" w:color="auto" w:sz="4" w:space="0"/>
              <w:right w:val="single" w:color="auto" w:sz="4" w:space="0"/>
            </w:tcBorders>
            <w:shd w:val="clear" w:color="auto" w:fill="CCC0D9" w:themeFill="accent4" w:themeFillTint="66"/>
            <w:noWrap/>
            <w:vAlign w:val="center"/>
          </w:tcPr>
          <w:p w14:paraId="1947A466">
            <w:pPr>
              <w:widowControl/>
              <w:snapToGrid w:val="0"/>
              <w:spacing w:line="240" w:lineRule="exact"/>
              <w:jc w:val="center"/>
              <w:rPr>
                <w:rFonts w:ascii="Times New Roman" w:hAnsi="Times New Roman"/>
                <w:kern w:val="0"/>
                <w:sz w:val="16"/>
                <w:szCs w:val="16"/>
              </w:rPr>
            </w:pPr>
          </w:p>
        </w:tc>
        <w:tc>
          <w:tcPr>
            <w:tcW w:w="426" w:type="dxa"/>
            <w:tcBorders>
              <w:top w:val="nil"/>
              <w:left w:val="nil"/>
              <w:bottom w:val="single" w:color="auto" w:sz="4" w:space="0"/>
              <w:right w:val="single" w:color="auto" w:sz="4" w:space="0"/>
            </w:tcBorders>
            <w:shd w:val="clear" w:color="auto" w:fill="CCC0D9" w:themeFill="accent4" w:themeFillTint="66"/>
            <w:noWrap/>
            <w:vAlign w:val="center"/>
          </w:tcPr>
          <w:p w14:paraId="20296ABC">
            <w:pPr>
              <w:widowControl/>
              <w:snapToGrid w:val="0"/>
              <w:spacing w:line="240" w:lineRule="exact"/>
              <w:jc w:val="center"/>
              <w:rPr>
                <w:rFonts w:ascii="Times New Roman" w:hAnsi="Times New Roman"/>
                <w:kern w:val="0"/>
                <w:sz w:val="16"/>
                <w:szCs w:val="16"/>
              </w:rPr>
            </w:pPr>
          </w:p>
        </w:tc>
        <w:tc>
          <w:tcPr>
            <w:tcW w:w="425" w:type="dxa"/>
            <w:tcBorders>
              <w:top w:val="nil"/>
              <w:left w:val="nil"/>
              <w:bottom w:val="single" w:color="auto" w:sz="4" w:space="0"/>
              <w:right w:val="single" w:color="auto" w:sz="4" w:space="0"/>
            </w:tcBorders>
            <w:shd w:val="clear" w:color="auto" w:fill="C4EF6D"/>
            <w:noWrap/>
            <w:vAlign w:val="center"/>
          </w:tcPr>
          <w:p w14:paraId="02A34AEC">
            <w:pPr>
              <w:widowControl/>
              <w:snapToGrid w:val="0"/>
              <w:spacing w:line="240" w:lineRule="exact"/>
              <w:jc w:val="center"/>
              <w:rPr>
                <w:rFonts w:ascii="Times New Roman" w:hAnsi="Times New Roman"/>
                <w:kern w:val="0"/>
                <w:sz w:val="16"/>
                <w:szCs w:val="16"/>
              </w:rPr>
            </w:pPr>
          </w:p>
        </w:tc>
        <w:tc>
          <w:tcPr>
            <w:tcW w:w="425" w:type="dxa"/>
            <w:tcBorders>
              <w:top w:val="nil"/>
              <w:left w:val="nil"/>
              <w:bottom w:val="single" w:color="auto" w:sz="4" w:space="0"/>
              <w:right w:val="single" w:color="auto" w:sz="4" w:space="0"/>
            </w:tcBorders>
            <w:shd w:val="clear" w:color="auto" w:fill="C4EF6D"/>
            <w:noWrap/>
            <w:vAlign w:val="center"/>
          </w:tcPr>
          <w:p w14:paraId="614334C2">
            <w:pPr>
              <w:widowControl/>
              <w:snapToGrid w:val="0"/>
              <w:spacing w:line="240" w:lineRule="exact"/>
              <w:jc w:val="center"/>
              <w:rPr>
                <w:rFonts w:ascii="Times New Roman" w:hAnsi="Times New Roman"/>
                <w:kern w:val="0"/>
                <w:sz w:val="16"/>
                <w:szCs w:val="16"/>
              </w:rPr>
            </w:pPr>
          </w:p>
        </w:tc>
        <w:tc>
          <w:tcPr>
            <w:tcW w:w="496" w:type="dxa"/>
            <w:tcBorders>
              <w:top w:val="nil"/>
              <w:left w:val="nil"/>
              <w:bottom w:val="single" w:color="auto" w:sz="4" w:space="0"/>
              <w:right w:val="single" w:color="auto" w:sz="4" w:space="0"/>
            </w:tcBorders>
            <w:shd w:val="clear" w:color="auto" w:fill="FF9A8F"/>
            <w:noWrap/>
            <w:vAlign w:val="center"/>
          </w:tcPr>
          <w:p w14:paraId="6DB2570C">
            <w:pPr>
              <w:widowControl/>
              <w:snapToGrid w:val="0"/>
              <w:spacing w:line="240" w:lineRule="exact"/>
              <w:jc w:val="center"/>
              <w:rPr>
                <w:rFonts w:ascii="Times New Roman" w:hAnsi="Times New Roman"/>
                <w:kern w:val="0"/>
                <w:sz w:val="16"/>
                <w:szCs w:val="16"/>
              </w:rPr>
            </w:pPr>
          </w:p>
        </w:tc>
        <w:tc>
          <w:tcPr>
            <w:tcW w:w="496" w:type="dxa"/>
            <w:tcBorders>
              <w:top w:val="nil"/>
              <w:left w:val="nil"/>
              <w:bottom w:val="single" w:color="auto" w:sz="4" w:space="0"/>
              <w:right w:val="single" w:color="auto" w:sz="4" w:space="0"/>
            </w:tcBorders>
            <w:shd w:val="clear" w:color="auto" w:fill="FF9A8F"/>
            <w:noWrap/>
            <w:vAlign w:val="center"/>
          </w:tcPr>
          <w:p w14:paraId="7D2C9F8B">
            <w:pPr>
              <w:widowControl/>
              <w:snapToGrid w:val="0"/>
              <w:spacing w:line="240" w:lineRule="exact"/>
              <w:jc w:val="center"/>
              <w:rPr>
                <w:rFonts w:ascii="Times New Roman" w:hAnsi="Times New Roman"/>
                <w:kern w:val="0"/>
                <w:sz w:val="16"/>
                <w:szCs w:val="16"/>
              </w:rPr>
            </w:pPr>
          </w:p>
        </w:tc>
        <w:tc>
          <w:tcPr>
            <w:tcW w:w="450" w:type="dxa"/>
            <w:tcBorders>
              <w:top w:val="nil"/>
              <w:left w:val="nil"/>
              <w:bottom w:val="single" w:color="auto" w:sz="4" w:space="0"/>
              <w:right w:val="single" w:color="auto" w:sz="4" w:space="0"/>
            </w:tcBorders>
            <w:shd w:val="clear" w:color="auto" w:fill="65F970"/>
            <w:noWrap/>
            <w:vAlign w:val="center"/>
          </w:tcPr>
          <w:p w14:paraId="4698509F">
            <w:pPr>
              <w:widowControl/>
              <w:snapToGrid w:val="0"/>
              <w:spacing w:line="240" w:lineRule="exact"/>
              <w:jc w:val="center"/>
              <w:rPr>
                <w:rFonts w:ascii="Times New Roman" w:hAnsi="Times New Roman"/>
                <w:kern w:val="0"/>
                <w:sz w:val="16"/>
                <w:szCs w:val="16"/>
              </w:rPr>
            </w:pPr>
            <w:r>
              <w:rPr>
                <w:rFonts w:ascii="Times New Roman" w:hAnsi="Times New Roman"/>
                <w:sz w:val="16"/>
                <w:szCs w:val="16"/>
              </w:rPr>
              <w:t>H</w:t>
            </w:r>
          </w:p>
        </w:tc>
        <w:tc>
          <w:tcPr>
            <w:tcW w:w="451" w:type="dxa"/>
            <w:tcBorders>
              <w:top w:val="nil"/>
              <w:left w:val="nil"/>
              <w:bottom w:val="single" w:color="auto" w:sz="4" w:space="0"/>
              <w:right w:val="single" w:color="auto" w:sz="4" w:space="0"/>
            </w:tcBorders>
            <w:shd w:val="clear" w:color="auto" w:fill="65F970"/>
            <w:noWrap/>
            <w:vAlign w:val="center"/>
          </w:tcPr>
          <w:p w14:paraId="35F4080F">
            <w:pPr>
              <w:widowControl/>
              <w:snapToGrid w:val="0"/>
              <w:spacing w:line="240" w:lineRule="exact"/>
              <w:jc w:val="center"/>
              <w:rPr>
                <w:rFonts w:ascii="Times New Roman" w:hAnsi="Times New Roman"/>
                <w:kern w:val="0"/>
                <w:sz w:val="16"/>
                <w:szCs w:val="16"/>
              </w:rPr>
            </w:pPr>
            <w:ins w:id="49" w:author="lujin" w:date="2025-05-15T11:00:00Z">
              <w:r>
                <w:rPr>
                  <w:rFonts w:ascii="Times New Roman" w:hAnsi="Times New Roman"/>
                  <w:sz w:val="16"/>
                  <w:szCs w:val="16"/>
                </w:rPr>
                <w:t>H</w:t>
              </w:r>
            </w:ins>
            <w:del w:id="50" w:author="lujin" w:date="2025-05-15T11:00:00Z">
              <w:r>
                <w:rPr>
                  <w:rFonts w:ascii="Times New Roman" w:hAnsi="Times New Roman"/>
                  <w:sz w:val="16"/>
                  <w:szCs w:val="16"/>
                </w:rPr>
                <w:delText>M</w:delText>
              </w:r>
            </w:del>
          </w:p>
        </w:tc>
        <w:tc>
          <w:tcPr>
            <w:tcW w:w="444" w:type="dxa"/>
            <w:tcBorders>
              <w:top w:val="nil"/>
              <w:left w:val="nil"/>
              <w:bottom w:val="single" w:color="auto" w:sz="4" w:space="0"/>
              <w:right w:val="single" w:color="auto" w:sz="4" w:space="0"/>
            </w:tcBorders>
            <w:shd w:val="clear" w:color="auto" w:fill="B58EFA"/>
            <w:noWrap/>
            <w:vAlign w:val="center"/>
          </w:tcPr>
          <w:p w14:paraId="421B97A4">
            <w:pPr>
              <w:widowControl/>
              <w:snapToGrid w:val="0"/>
              <w:spacing w:line="240" w:lineRule="exact"/>
              <w:jc w:val="center"/>
              <w:rPr>
                <w:rFonts w:ascii="Times New Roman" w:hAnsi="Times New Roman"/>
                <w:kern w:val="0"/>
                <w:sz w:val="16"/>
                <w:szCs w:val="16"/>
              </w:rPr>
            </w:pPr>
          </w:p>
        </w:tc>
        <w:tc>
          <w:tcPr>
            <w:tcW w:w="444" w:type="dxa"/>
            <w:tcBorders>
              <w:top w:val="nil"/>
              <w:left w:val="nil"/>
              <w:bottom w:val="single" w:color="auto" w:sz="4" w:space="0"/>
              <w:right w:val="single" w:color="auto" w:sz="4" w:space="0"/>
            </w:tcBorders>
            <w:shd w:val="clear" w:color="auto" w:fill="B58EFA"/>
            <w:noWrap/>
            <w:vAlign w:val="center"/>
          </w:tcPr>
          <w:p w14:paraId="45FABA57">
            <w:pPr>
              <w:widowControl/>
              <w:snapToGrid w:val="0"/>
              <w:spacing w:line="240" w:lineRule="exact"/>
              <w:jc w:val="center"/>
              <w:rPr>
                <w:rFonts w:ascii="Times New Roman" w:hAnsi="Times New Roman"/>
                <w:kern w:val="0"/>
                <w:sz w:val="16"/>
                <w:szCs w:val="16"/>
              </w:rPr>
            </w:pPr>
          </w:p>
        </w:tc>
      </w:tr>
      <w:tr w14:paraId="3377D0C8">
        <w:tblPrEx>
          <w:tblCellMar>
            <w:top w:w="0" w:type="dxa"/>
            <w:left w:w="108" w:type="dxa"/>
            <w:bottom w:w="0" w:type="dxa"/>
            <w:right w:w="108" w:type="dxa"/>
          </w:tblCellMar>
        </w:tblPrEx>
        <w:trPr>
          <w:trHeight w:val="240" w:hRule="atLeast"/>
          <w:tblHeader/>
          <w:jc w:val="center"/>
        </w:trPr>
        <w:tc>
          <w:tcPr>
            <w:tcW w:w="1980" w:type="dxa"/>
            <w:tcBorders>
              <w:top w:val="single" w:color="auto" w:sz="4" w:space="0"/>
              <w:left w:val="single" w:color="auto" w:sz="4" w:space="0"/>
              <w:bottom w:val="single" w:color="auto" w:sz="4" w:space="0"/>
              <w:right w:val="single" w:color="auto" w:sz="4" w:space="0"/>
            </w:tcBorders>
            <w:shd w:val="clear" w:color="auto" w:fill="auto"/>
          </w:tcPr>
          <w:p w14:paraId="12378F89">
            <w:pPr>
              <w:widowControl/>
              <w:snapToGrid w:val="0"/>
              <w:spacing w:line="240" w:lineRule="exact"/>
              <w:jc w:val="left"/>
              <w:rPr>
                <w:rFonts w:ascii="Times New Roman" w:hAnsi="Times New Roman"/>
                <w:color w:val="000000"/>
                <w:kern w:val="0"/>
                <w:sz w:val="16"/>
                <w:szCs w:val="16"/>
              </w:rPr>
            </w:pPr>
            <w:r>
              <w:rPr>
                <w:rFonts w:ascii="Times New Roman" w:hAnsi="Times New Roman"/>
                <w:color w:val="000000"/>
                <w:kern w:val="0"/>
                <w:sz w:val="16"/>
                <w:szCs w:val="16"/>
              </w:rPr>
              <w:t>随机过程</w:t>
            </w:r>
          </w:p>
        </w:tc>
        <w:tc>
          <w:tcPr>
            <w:tcW w:w="380" w:type="dxa"/>
            <w:tcBorders>
              <w:top w:val="single" w:color="auto" w:sz="4" w:space="0"/>
              <w:left w:val="single" w:color="auto" w:sz="4" w:space="0"/>
              <w:bottom w:val="single" w:color="auto" w:sz="4" w:space="0"/>
              <w:right w:val="single" w:color="auto" w:sz="4" w:space="0"/>
            </w:tcBorders>
            <w:shd w:val="clear" w:color="auto" w:fill="EE7EE1"/>
            <w:noWrap/>
            <w:vAlign w:val="center"/>
          </w:tcPr>
          <w:p w14:paraId="6C61EED1">
            <w:pPr>
              <w:widowControl/>
              <w:snapToGrid w:val="0"/>
              <w:spacing w:line="240" w:lineRule="exact"/>
              <w:jc w:val="center"/>
              <w:rPr>
                <w:rFonts w:ascii="Times New Roman" w:hAnsi="Times New Roman"/>
                <w:kern w:val="0"/>
                <w:sz w:val="16"/>
                <w:szCs w:val="16"/>
              </w:rPr>
            </w:pPr>
            <w:r>
              <w:rPr>
                <w:rFonts w:ascii="Times New Roman" w:hAnsi="Times New Roman"/>
                <w:sz w:val="16"/>
                <w:szCs w:val="16"/>
              </w:rPr>
              <w:t>H</w:t>
            </w:r>
          </w:p>
        </w:tc>
        <w:tc>
          <w:tcPr>
            <w:tcW w:w="395" w:type="dxa"/>
            <w:tcBorders>
              <w:top w:val="single" w:color="auto" w:sz="4" w:space="0"/>
              <w:left w:val="single" w:color="auto" w:sz="4" w:space="0"/>
              <w:bottom w:val="single" w:color="auto" w:sz="4" w:space="0"/>
              <w:right w:val="single" w:color="auto" w:sz="4" w:space="0"/>
            </w:tcBorders>
            <w:shd w:val="clear" w:color="auto" w:fill="EE7EE1"/>
            <w:noWrap/>
            <w:vAlign w:val="center"/>
          </w:tcPr>
          <w:p w14:paraId="5987F320">
            <w:pPr>
              <w:widowControl/>
              <w:snapToGrid w:val="0"/>
              <w:spacing w:line="240" w:lineRule="exact"/>
              <w:jc w:val="center"/>
              <w:rPr>
                <w:rFonts w:ascii="Times New Roman" w:hAnsi="Times New Roman"/>
                <w:kern w:val="0"/>
                <w:sz w:val="16"/>
                <w:szCs w:val="16"/>
              </w:rPr>
            </w:pPr>
          </w:p>
        </w:tc>
        <w:tc>
          <w:tcPr>
            <w:tcW w:w="395" w:type="dxa"/>
            <w:tcBorders>
              <w:top w:val="single" w:color="auto" w:sz="4" w:space="0"/>
              <w:left w:val="single" w:color="auto" w:sz="4" w:space="0"/>
              <w:bottom w:val="single" w:color="auto" w:sz="4" w:space="0"/>
              <w:right w:val="single" w:color="auto" w:sz="4" w:space="0"/>
            </w:tcBorders>
            <w:shd w:val="clear" w:color="auto" w:fill="EE7EE1"/>
            <w:noWrap/>
            <w:vAlign w:val="center"/>
          </w:tcPr>
          <w:p w14:paraId="70D963A1">
            <w:pPr>
              <w:widowControl/>
              <w:snapToGrid w:val="0"/>
              <w:spacing w:line="240" w:lineRule="exact"/>
              <w:jc w:val="center"/>
              <w:rPr>
                <w:rFonts w:ascii="Times New Roman" w:hAnsi="Times New Roman"/>
                <w:kern w:val="0"/>
                <w:sz w:val="16"/>
                <w:szCs w:val="16"/>
              </w:rPr>
            </w:pPr>
          </w:p>
        </w:tc>
        <w:tc>
          <w:tcPr>
            <w:tcW w:w="396" w:type="dxa"/>
            <w:tcBorders>
              <w:top w:val="single" w:color="auto" w:sz="4" w:space="0"/>
              <w:left w:val="single" w:color="auto" w:sz="4" w:space="0"/>
              <w:bottom w:val="single" w:color="auto" w:sz="4" w:space="0"/>
              <w:right w:val="single" w:color="auto" w:sz="4" w:space="0"/>
            </w:tcBorders>
            <w:shd w:val="clear" w:color="auto" w:fill="EE7EE1"/>
            <w:noWrap/>
            <w:vAlign w:val="center"/>
          </w:tcPr>
          <w:p w14:paraId="5FBD0ED4">
            <w:pPr>
              <w:widowControl/>
              <w:snapToGrid w:val="0"/>
              <w:spacing w:line="240" w:lineRule="exact"/>
              <w:jc w:val="center"/>
              <w:rPr>
                <w:rFonts w:ascii="Times New Roman" w:hAnsi="Times New Roman"/>
                <w:kern w:val="0"/>
                <w:sz w:val="16"/>
                <w:szCs w:val="16"/>
              </w:rPr>
            </w:pPr>
          </w:p>
        </w:tc>
        <w:tc>
          <w:tcPr>
            <w:tcW w:w="426" w:type="dxa"/>
            <w:tcBorders>
              <w:top w:val="single" w:color="auto" w:sz="4" w:space="0"/>
              <w:left w:val="single" w:color="auto" w:sz="4" w:space="0"/>
              <w:bottom w:val="single" w:color="auto" w:sz="4" w:space="0"/>
              <w:right w:val="single" w:color="auto" w:sz="4" w:space="0"/>
            </w:tcBorders>
            <w:shd w:val="clear" w:color="auto" w:fill="D99594" w:themeFill="accent2" w:themeFillTint="99"/>
            <w:noWrap/>
            <w:vAlign w:val="center"/>
          </w:tcPr>
          <w:p w14:paraId="3DAD64B4">
            <w:pPr>
              <w:widowControl/>
              <w:snapToGrid w:val="0"/>
              <w:spacing w:line="240" w:lineRule="exact"/>
              <w:jc w:val="center"/>
              <w:rPr>
                <w:rFonts w:ascii="Times New Roman" w:hAnsi="Times New Roman"/>
                <w:kern w:val="0"/>
                <w:sz w:val="16"/>
                <w:szCs w:val="16"/>
              </w:rPr>
            </w:pPr>
          </w:p>
        </w:tc>
        <w:tc>
          <w:tcPr>
            <w:tcW w:w="426" w:type="dxa"/>
            <w:tcBorders>
              <w:top w:val="single" w:color="auto" w:sz="4" w:space="0"/>
              <w:left w:val="single" w:color="auto" w:sz="4" w:space="0"/>
              <w:bottom w:val="single" w:color="auto" w:sz="4" w:space="0"/>
              <w:right w:val="single" w:color="auto" w:sz="4" w:space="0"/>
            </w:tcBorders>
            <w:shd w:val="clear" w:color="auto" w:fill="D99594" w:themeFill="accent2" w:themeFillTint="99"/>
            <w:noWrap/>
            <w:vAlign w:val="center"/>
          </w:tcPr>
          <w:p w14:paraId="77068324">
            <w:pPr>
              <w:widowControl/>
              <w:snapToGrid w:val="0"/>
              <w:spacing w:line="240" w:lineRule="exact"/>
              <w:jc w:val="center"/>
              <w:rPr>
                <w:rFonts w:ascii="Times New Roman" w:hAnsi="Times New Roman"/>
                <w:kern w:val="0"/>
                <w:sz w:val="16"/>
                <w:szCs w:val="16"/>
              </w:rPr>
            </w:pPr>
          </w:p>
        </w:tc>
        <w:tc>
          <w:tcPr>
            <w:tcW w:w="426" w:type="dxa"/>
            <w:tcBorders>
              <w:top w:val="single" w:color="auto" w:sz="4" w:space="0"/>
              <w:left w:val="single" w:color="auto" w:sz="4" w:space="0"/>
              <w:bottom w:val="single" w:color="auto" w:sz="4" w:space="0"/>
              <w:right w:val="single" w:color="auto" w:sz="4" w:space="0"/>
            </w:tcBorders>
            <w:shd w:val="clear" w:color="auto" w:fill="D99594" w:themeFill="accent2" w:themeFillTint="99"/>
            <w:noWrap/>
            <w:vAlign w:val="center"/>
          </w:tcPr>
          <w:p w14:paraId="382E2326">
            <w:pPr>
              <w:widowControl/>
              <w:snapToGrid w:val="0"/>
              <w:spacing w:line="240" w:lineRule="exact"/>
              <w:jc w:val="center"/>
              <w:rPr>
                <w:rFonts w:ascii="Times New Roman" w:hAnsi="Times New Roman"/>
                <w:kern w:val="0"/>
                <w:sz w:val="16"/>
                <w:szCs w:val="16"/>
              </w:rPr>
            </w:pPr>
          </w:p>
        </w:tc>
        <w:tc>
          <w:tcPr>
            <w:tcW w:w="390" w:type="dxa"/>
            <w:tcBorders>
              <w:top w:val="single" w:color="auto" w:sz="4" w:space="0"/>
              <w:left w:val="single" w:color="auto" w:sz="4" w:space="0"/>
              <w:bottom w:val="single" w:color="auto" w:sz="4" w:space="0"/>
              <w:right w:val="single" w:color="auto" w:sz="4" w:space="0"/>
            </w:tcBorders>
            <w:shd w:val="clear" w:color="auto" w:fill="15D6DB"/>
            <w:noWrap/>
            <w:vAlign w:val="center"/>
          </w:tcPr>
          <w:p w14:paraId="6498782E">
            <w:pPr>
              <w:widowControl/>
              <w:snapToGrid w:val="0"/>
              <w:spacing w:line="240" w:lineRule="exact"/>
              <w:jc w:val="center"/>
              <w:rPr>
                <w:rFonts w:ascii="Times New Roman" w:hAnsi="Times New Roman"/>
                <w:kern w:val="0"/>
                <w:sz w:val="16"/>
                <w:szCs w:val="16"/>
              </w:rPr>
            </w:pPr>
          </w:p>
        </w:tc>
        <w:tc>
          <w:tcPr>
            <w:tcW w:w="390" w:type="dxa"/>
            <w:tcBorders>
              <w:top w:val="single" w:color="auto" w:sz="4" w:space="0"/>
              <w:left w:val="single" w:color="auto" w:sz="4" w:space="0"/>
              <w:bottom w:val="single" w:color="auto" w:sz="4" w:space="0"/>
              <w:right w:val="single" w:color="auto" w:sz="4" w:space="0"/>
            </w:tcBorders>
            <w:shd w:val="clear" w:color="auto" w:fill="15D6DB"/>
            <w:noWrap/>
            <w:vAlign w:val="center"/>
          </w:tcPr>
          <w:p w14:paraId="1F26369D">
            <w:pPr>
              <w:widowControl/>
              <w:snapToGrid w:val="0"/>
              <w:spacing w:line="240" w:lineRule="exact"/>
              <w:jc w:val="center"/>
              <w:rPr>
                <w:rFonts w:ascii="Times New Roman" w:hAnsi="Times New Roman"/>
                <w:kern w:val="0"/>
                <w:sz w:val="16"/>
                <w:szCs w:val="16"/>
              </w:rPr>
            </w:pPr>
          </w:p>
        </w:tc>
        <w:tc>
          <w:tcPr>
            <w:tcW w:w="390" w:type="dxa"/>
            <w:tcBorders>
              <w:top w:val="single" w:color="auto" w:sz="4" w:space="0"/>
              <w:left w:val="single" w:color="auto" w:sz="4" w:space="0"/>
              <w:bottom w:val="single" w:color="auto" w:sz="4" w:space="0"/>
              <w:right w:val="single" w:color="auto" w:sz="4" w:space="0"/>
            </w:tcBorders>
            <w:shd w:val="clear" w:color="auto" w:fill="15D6DB"/>
            <w:noWrap/>
            <w:vAlign w:val="center"/>
          </w:tcPr>
          <w:p w14:paraId="2ECEC329">
            <w:pPr>
              <w:widowControl/>
              <w:snapToGrid w:val="0"/>
              <w:spacing w:line="240" w:lineRule="exact"/>
              <w:jc w:val="center"/>
              <w:rPr>
                <w:rFonts w:ascii="Times New Roman" w:hAnsi="Times New Roman"/>
                <w:kern w:val="0"/>
                <w:sz w:val="16"/>
                <w:szCs w:val="16"/>
              </w:rPr>
            </w:pPr>
          </w:p>
        </w:tc>
        <w:tc>
          <w:tcPr>
            <w:tcW w:w="390" w:type="dxa"/>
            <w:tcBorders>
              <w:top w:val="single" w:color="auto" w:sz="4" w:space="0"/>
              <w:left w:val="single" w:color="auto" w:sz="4" w:space="0"/>
              <w:bottom w:val="single" w:color="auto" w:sz="4" w:space="0"/>
              <w:right w:val="single" w:color="auto" w:sz="4" w:space="0"/>
            </w:tcBorders>
            <w:shd w:val="clear" w:color="auto" w:fill="15D6DB"/>
            <w:noWrap/>
            <w:vAlign w:val="center"/>
          </w:tcPr>
          <w:p w14:paraId="6BE1A4E2">
            <w:pPr>
              <w:widowControl/>
              <w:snapToGrid w:val="0"/>
              <w:spacing w:line="240" w:lineRule="exact"/>
              <w:jc w:val="center"/>
              <w:rPr>
                <w:rFonts w:ascii="Times New Roman" w:hAnsi="Times New Roman"/>
                <w:kern w:val="0"/>
                <w:sz w:val="16"/>
                <w:szCs w:val="16"/>
              </w:rPr>
            </w:pPr>
          </w:p>
        </w:tc>
        <w:tc>
          <w:tcPr>
            <w:tcW w:w="425" w:type="dxa"/>
            <w:tcBorders>
              <w:top w:val="single" w:color="auto" w:sz="4" w:space="0"/>
              <w:left w:val="single" w:color="auto" w:sz="4" w:space="0"/>
              <w:bottom w:val="single" w:color="auto" w:sz="4" w:space="0"/>
              <w:right w:val="single" w:color="auto" w:sz="4" w:space="0"/>
            </w:tcBorders>
            <w:shd w:val="clear" w:color="auto" w:fill="FB885F"/>
            <w:noWrap/>
            <w:vAlign w:val="center"/>
          </w:tcPr>
          <w:p w14:paraId="474D57DF">
            <w:pPr>
              <w:widowControl/>
              <w:snapToGrid w:val="0"/>
              <w:spacing w:line="240" w:lineRule="exact"/>
              <w:jc w:val="center"/>
              <w:rPr>
                <w:rFonts w:ascii="Times New Roman" w:hAnsi="Times New Roman"/>
                <w:kern w:val="0"/>
                <w:sz w:val="16"/>
                <w:szCs w:val="16"/>
              </w:rPr>
            </w:pPr>
          </w:p>
        </w:tc>
        <w:tc>
          <w:tcPr>
            <w:tcW w:w="425" w:type="dxa"/>
            <w:tcBorders>
              <w:top w:val="single" w:color="auto" w:sz="4" w:space="0"/>
              <w:left w:val="single" w:color="auto" w:sz="4" w:space="0"/>
              <w:bottom w:val="single" w:color="auto" w:sz="4" w:space="0"/>
              <w:right w:val="single" w:color="auto" w:sz="4" w:space="0"/>
            </w:tcBorders>
            <w:shd w:val="clear" w:color="auto" w:fill="FB885F"/>
            <w:noWrap/>
            <w:vAlign w:val="center"/>
          </w:tcPr>
          <w:p w14:paraId="570DBAE2">
            <w:pPr>
              <w:widowControl/>
              <w:snapToGrid w:val="0"/>
              <w:spacing w:line="240" w:lineRule="exact"/>
              <w:jc w:val="center"/>
              <w:rPr>
                <w:rFonts w:ascii="Times New Roman" w:hAnsi="Times New Roman"/>
                <w:kern w:val="0"/>
                <w:sz w:val="16"/>
                <w:szCs w:val="16"/>
              </w:rPr>
            </w:pPr>
          </w:p>
        </w:tc>
        <w:tc>
          <w:tcPr>
            <w:tcW w:w="425" w:type="dxa"/>
            <w:tcBorders>
              <w:top w:val="single" w:color="auto" w:sz="4" w:space="0"/>
              <w:left w:val="single" w:color="auto" w:sz="4" w:space="0"/>
              <w:bottom w:val="single" w:color="auto" w:sz="4" w:space="0"/>
              <w:right w:val="single" w:color="auto" w:sz="4" w:space="0"/>
            </w:tcBorders>
            <w:shd w:val="clear" w:color="auto" w:fill="FB885F"/>
            <w:noWrap/>
            <w:vAlign w:val="center"/>
          </w:tcPr>
          <w:p w14:paraId="24530382">
            <w:pPr>
              <w:widowControl/>
              <w:snapToGrid w:val="0"/>
              <w:spacing w:line="240" w:lineRule="exact"/>
              <w:jc w:val="center"/>
              <w:rPr>
                <w:rFonts w:ascii="Times New Roman" w:hAnsi="Times New Roman"/>
                <w:kern w:val="0"/>
                <w:sz w:val="16"/>
                <w:szCs w:val="16"/>
              </w:rPr>
            </w:pPr>
          </w:p>
        </w:tc>
        <w:tc>
          <w:tcPr>
            <w:tcW w:w="425" w:type="dxa"/>
            <w:tcBorders>
              <w:top w:val="single" w:color="auto" w:sz="4" w:space="0"/>
              <w:left w:val="single" w:color="auto" w:sz="4" w:space="0"/>
              <w:bottom w:val="single" w:color="auto" w:sz="4" w:space="0"/>
              <w:right w:val="single" w:color="auto" w:sz="4" w:space="0"/>
            </w:tcBorders>
            <w:shd w:val="clear" w:color="auto" w:fill="FFFF00"/>
            <w:noWrap/>
            <w:vAlign w:val="center"/>
          </w:tcPr>
          <w:p w14:paraId="73FD2E13">
            <w:pPr>
              <w:widowControl/>
              <w:snapToGrid w:val="0"/>
              <w:spacing w:line="240" w:lineRule="exact"/>
              <w:jc w:val="center"/>
              <w:rPr>
                <w:rFonts w:ascii="Times New Roman" w:hAnsi="Times New Roman"/>
                <w:kern w:val="0"/>
                <w:sz w:val="16"/>
                <w:szCs w:val="16"/>
              </w:rPr>
            </w:pPr>
          </w:p>
        </w:tc>
        <w:tc>
          <w:tcPr>
            <w:tcW w:w="425" w:type="dxa"/>
            <w:tcBorders>
              <w:top w:val="single" w:color="auto" w:sz="4" w:space="0"/>
              <w:left w:val="single" w:color="auto" w:sz="4" w:space="0"/>
              <w:bottom w:val="single" w:color="auto" w:sz="4" w:space="0"/>
              <w:right w:val="single" w:color="auto" w:sz="4" w:space="0"/>
            </w:tcBorders>
            <w:shd w:val="clear" w:color="auto" w:fill="FFFF00"/>
            <w:noWrap/>
            <w:vAlign w:val="center"/>
          </w:tcPr>
          <w:p w14:paraId="7566B463">
            <w:pPr>
              <w:widowControl/>
              <w:snapToGrid w:val="0"/>
              <w:spacing w:line="240" w:lineRule="exact"/>
              <w:jc w:val="center"/>
              <w:rPr>
                <w:rFonts w:ascii="Times New Roman" w:hAnsi="Times New Roman"/>
                <w:kern w:val="0"/>
                <w:sz w:val="16"/>
                <w:szCs w:val="16"/>
              </w:rPr>
            </w:pPr>
          </w:p>
        </w:tc>
        <w:tc>
          <w:tcPr>
            <w:tcW w:w="427" w:type="dxa"/>
            <w:tcBorders>
              <w:top w:val="single" w:color="auto" w:sz="4" w:space="0"/>
              <w:left w:val="single" w:color="auto" w:sz="4" w:space="0"/>
              <w:bottom w:val="single" w:color="auto" w:sz="4" w:space="0"/>
              <w:right w:val="single" w:color="auto" w:sz="4" w:space="0"/>
            </w:tcBorders>
            <w:shd w:val="clear" w:color="auto" w:fill="FFFF00"/>
            <w:noWrap/>
            <w:vAlign w:val="center"/>
          </w:tcPr>
          <w:p w14:paraId="258D166B">
            <w:pPr>
              <w:widowControl/>
              <w:snapToGrid w:val="0"/>
              <w:spacing w:line="240" w:lineRule="exact"/>
              <w:jc w:val="center"/>
              <w:rPr>
                <w:rFonts w:ascii="Times New Roman" w:hAnsi="Times New Roman"/>
                <w:kern w:val="0"/>
                <w:sz w:val="16"/>
                <w:szCs w:val="16"/>
              </w:rPr>
            </w:pPr>
          </w:p>
        </w:tc>
        <w:tc>
          <w:tcPr>
            <w:tcW w:w="424" w:type="dxa"/>
            <w:tcBorders>
              <w:top w:val="single" w:color="auto" w:sz="4" w:space="0"/>
              <w:left w:val="single" w:color="auto" w:sz="4" w:space="0"/>
              <w:bottom w:val="single" w:color="auto" w:sz="4" w:space="0"/>
              <w:right w:val="single" w:color="auto" w:sz="4" w:space="0"/>
            </w:tcBorders>
            <w:shd w:val="clear" w:color="auto" w:fill="FFC000"/>
            <w:noWrap/>
            <w:vAlign w:val="center"/>
          </w:tcPr>
          <w:p w14:paraId="1CB69EE6">
            <w:pPr>
              <w:widowControl/>
              <w:snapToGrid w:val="0"/>
              <w:spacing w:line="240" w:lineRule="exact"/>
              <w:jc w:val="center"/>
              <w:rPr>
                <w:rFonts w:ascii="Times New Roman" w:hAnsi="Times New Roman"/>
                <w:kern w:val="0"/>
                <w:sz w:val="16"/>
                <w:szCs w:val="16"/>
              </w:rPr>
            </w:pPr>
          </w:p>
        </w:tc>
        <w:tc>
          <w:tcPr>
            <w:tcW w:w="426" w:type="dxa"/>
            <w:tcBorders>
              <w:top w:val="single" w:color="auto" w:sz="4" w:space="0"/>
              <w:left w:val="single" w:color="auto" w:sz="4" w:space="0"/>
              <w:bottom w:val="single" w:color="auto" w:sz="4" w:space="0"/>
              <w:right w:val="single" w:color="auto" w:sz="4" w:space="0"/>
            </w:tcBorders>
            <w:shd w:val="clear" w:color="auto" w:fill="FFC000"/>
            <w:noWrap/>
            <w:vAlign w:val="center"/>
          </w:tcPr>
          <w:p w14:paraId="736379C7">
            <w:pPr>
              <w:widowControl/>
              <w:snapToGrid w:val="0"/>
              <w:spacing w:line="240" w:lineRule="exact"/>
              <w:jc w:val="center"/>
              <w:rPr>
                <w:rFonts w:ascii="Times New Roman" w:hAnsi="Times New Roman"/>
                <w:kern w:val="0"/>
                <w:sz w:val="16"/>
                <w:szCs w:val="16"/>
              </w:rPr>
            </w:pPr>
          </w:p>
        </w:tc>
        <w:tc>
          <w:tcPr>
            <w:tcW w:w="426" w:type="dxa"/>
            <w:tcBorders>
              <w:top w:val="single" w:color="auto" w:sz="4" w:space="0"/>
              <w:left w:val="single" w:color="auto" w:sz="4" w:space="0"/>
              <w:bottom w:val="single" w:color="auto" w:sz="4" w:space="0"/>
              <w:right w:val="single" w:color="auto" w:sz="4" w:space="0"/>
            </w:tcBorders>
            <w:shd w:val="clear" w:color="auto" w:fill="CCC0D9" w:themeFill="accent4" w:themeFillTint="66"/>
            <w:noWrap/>
            <w:vAlign w:val="center"/>
          </w:tcPr>
          <w:p w14:paraId="62681247">
            <w:pPr>
              <w:widowControl/>
              <w:snapToGrid w:val="0"/>
              <w:spacing w:line="240" w:lineRule="exact"/>
              <w:jc w:val="center"/>
              <w:rPr>
                <w:rFonts w:ascii="Times New Roman" w:hAnsi="Times New Roman"/>
                <w:kern w:val="0"/>
                <w:sz w:val="16"/>
                <w:szCs w:val="16"/>
              </w:rPr>
            </w:pPr>
          </w:p>
        </w:tc>
        <w:tc>
          <w:tcPr>
            <w:tcW w:w="426" w:type="dxa"/>
            <w:tcBorders>
              <w:top w:val="single" w:color="auto" w:sz="4" w:space="0"/>
              <w:left w:val="single" w:color="auto" w:sz="4" w:space="0"/>
              <w:bottom w:val="single" w:color="auto" w:sz="4" w:space="0"/>
              <w:right w:val="single" w:color="auto" w:sz="4" w:space="0"/>
            </w:tcBorders>
            <w:shd w:val="clear" w:color="auto" w:fill="CCC0D9" w:themeFill="accent4" w:themeFillTint="66"/>
            <w:noWrap/>
            <w:vAlign w:val="center"/>
          </w:tcPr>
          <w:p w14:paraId="4FEBF655">
            <w:pPr>
              <w:widowControl/>
              <w:snapToGrid w:val="0"/>
              <w:spacing w:line="240" w:lineRule="exact"/>
              <w:jc w:val="center"/>
              <w:rPr>
                <w:rFonts w:ascii="Times New Roman" w:hAnsi="Times New Roman"/>
                <w:kern w:val="0"/>
                <w:sz w:val="16"/>
                <w:szCs w:val="16"/>
              </w:rPr>
            </w:pPr>
          </w:p>
        </w:tc>
        <w:tc>
          <w:tcPr>
            <w:tcW w:w="425" w:type="dxa"/>
            <w:tcBorders>
              <w:top w:val="single" w:color="auto" w:sz="4" w:space="0"/>
              <w:left w:val="single" w:color="auto" w:sz="4" w:space="0"/>
              <w:bottom w:val="single" w:color="auto" w:sz="4" w:space="0"/>
              <w:right w:val="single" w:color="auto" w:sz="4" w:space="0"/>
            </w:tcBorders>
            <w:shd w:val="clear" w:color="auto" w:fill="C4EF6D"/>
            <w:noWrap/>
            <w:vAlign w:val="center"/>
          </w:tcPr>
          <w:p w14:paraId="4AA05A76">
            <w:pPr>
              <w:widowControl/>
              <w:snapToGrid w:val="0"/>
              <w:spacing w:line="240" w:lineRule="exact"/>
              <w:jc w:val="center"/>
              <w:rPr>
                <w:rFonts w:ascii="Times New Roman" w:hAnsi="Times New Roman"/>
                <w:kern w:val="0"/>
                <w:sz w:val="16"/>
                <w:szCs w:val="16"/>
              </w:rPr>
            </w:pPr>
          </w:p>
        </w:tc>
        <w:tc>
          <w:tcPr>
            <w:tcW w:w="425" w:type="dxa"/>
            <w:tcBorders>
              <w:top w:val="single" w:color="auto" w:sz="4" w:space="0"/>
              <w:left w:val="single" w:color="auto" w:sz="4" w:space="0"/>
              <w:bottom w:val="single" w:color="auto" w:sz="4" w:space="0"/>
              <w:right w:val="single" w:color="auto" w:sz="4" w:space="0"/>
            </w:tcBorders>
            <w:shd w:val="clear" w:color="auto" w:fill="C4EF6D"/>
            <w:noWrap/>
            <w:vAlign w:val="center"/>
          </w:tcPr>
          <w:p w14:paraId="4CECDBE1">
            <w:pPr>
              <w:widowControl/>
              <w:snapToGrid w:val="0"/>
              <w:spacing w:line="240" w:lineRule="exact"/>
              <w:jc w:val="center"/>
              <w:rPr>
                <w:rFonts w:ascii="Times New Roman" w:hAnsi="Times New Roman"/>
                <w:kern w:val="0"/>
                <w:sz w:val="16"/>
                <w:szCs w:val="16"/>
              </w:rPr>
            </w:pPr>
          </w:p>
        </w:tc>
        <w:tc>
          <w:tcPr>
            <w:tcW w:w="496" w:type="dxa"/>
            <w:tcBorders>
              <w:top w:val="single" w:color="auto" w:sz="4" w:space="0"/>
              <w:left w:val="single" w:color="auto" w:sz="4" w:space="0"/>
              <w:bottom w:val="single" w:color="auto" w:sz="4" w:space="0"/>
              <w:right w:val="single" w:color="auto" w:sz="4" w:space="0"/>
            </w:tcBorders>
            <w:shd w:val="clear" w:color="auto" w:fill="FF9A8F"/>
            <w:noWrap/>
            <w:vAlign w:val="center"/>
          </w:tcPr>
          <w:p w14:paraId="086309CD">
            <w:pPr>
              <w:widowControl/>
              <w:snapToGrid w:val="0"/>
              <w:spacing w:line="240" w:lineRule="exact"/>
              <w:jc w:val="center"/>
              <w:rPr>
                <w:rFonts w:ascii="Times New Roman" w:hAnsi="Times New Roman"/>
                <w:kern w:val="0"/>
                <w:sz w:val="16"/>
                <w:szCs w:val="16"/>
              </w:rPr>
            </w:pPr>
          </w:p>
        </w:tc>
        <w:tc>
          <w:tcPr>
            <w:tcW w:w="496" w:type="dxa"/>
            <w:tcBorders>
              <w:top w:val="single" w:color="auto" w:sz="4" w:space="0"/>
              <w:left w:val="single" w:color="auto" w:sz="4" w:space="0"/>
              <w:bottom w:val="single" w:color="auto" w:sz="4" w:space="0"/>
              <w:right w:val="single" w:color="auto" w:sz="4" w:space="0"/>
            </w:tcBorders>
            <w:shd w:val="clear" w:color="auto" w:fill="FF9A8F"/>
            <w:noWrap/>
            <w:vAlign w:val="center"/>
          </w:tcPr>
          <w:p w14:paraId="2328B81B">
            <w:pPr>
              <w:widowControl/>
              <w:snapToGrid w:val="0"/>
              <w:spacing w:line="240" w:lineRule="exact"/>
              <w:jc w:val="center"/>
              <w:rPr>
                <w:rFonts w:ascii="Times New Roman" w:hAnsi="Times New Roman"/>
                <w:kern w:val="0"/>
                <w:sz w:val="16"/>
                <w:szCs w:val="16"/>
              </w:rPr>
            </w:pPr>
          </w:p>
        </w:tc>
        <w:tc>
          <w:tcPr>
            <w:tcW w:w="450" w:type="dxa"/>
            <w:tcBorders>
              <w:top w:val="single" w:color="auto" w:sz="4" w:space="0"/>
              <w:left w:val="single" w:color="auto" w:sz="4" w:space="0"/>
              <w:bottom w:val="single" w:color="auto" w:sz="4" w:space="0"/>
              <w:right w:val="single" w:color="auto" w:sz="4" w:space="0"/>
            </w:tcBorders>
            <w:shd w:val="clear" w:color="auto" w:fill="65F970"/>
            <w:noWrap/>
            <w:vAlign w:val="center"/>
          </w:tcPr>
          <w:p w14:paraId="0B12FC1A">
            <w:pPr>
              <w:widowControl/>
              <w:snapToGrid w:val="0"/>
              <w:spacing w:line="240" w:lineRule="exact"/>
              <w:jc w:val="center"/>
              <w:rPr>
                <w:rFonts w:ascii="Times New Roman" w:hAnsi="Times New Roman"/>
                <w:kern w:val="0"/>
                <w:sz w:val="16"/>
                <w:szCs w:val="16"/>
              </w:rPr>
            </w:pPr>
          </w:p>
        </w:tc>
        <w:tc>
          <w:tcPr>
            <w:tcW w:w="451" w:type="dxa"/>
            <w:tcBorders>
              <w:top w:val="single" w:color="auto" w:sz="4" w:space="0"/>
              <w:left w:val="single" w:color="auto" w:sz="4" w:space="0"/>
              <w:bottom w:val="single" w:color="auto" w:sz="4" w:space="0"/>
              <w:right w:val="single" w:color="auto" w:sz="4" w:space="0"/>
            </w:tcBorders>
            <w:shd w:val="clear" w:color="auto" w:fill="65F970"/>
            <w:noWrap/>
            <w:vAlign w:val="center"/>
          </w:tcPr>
          <w:p w14:paraId="52D45E0F">
            <w:pPr>
              <w:widowControl/>
              <w:snapToGrid w:val="0"/>
              <w:spacing w:line="240" w:lineRule="exact"/>
              <w:jc w:val="center"/>
              <w:rPr>
                <w:rFonts w:ascii="Times New Roman" w:hAnsi="Times New Roman"/>
                <w:kern w:val="0"/>
                <w:sz w:val="16"/>
                <w:szCs w:val="16"/>
              </w:rPr>
            </w:pPr>
          </w:p>
        </w:tc>
        <w:tc>
          <w:tcPr>
            <w:tcW w:w="444" w:type="dxa"/>
            <w:tcBorders>
              <w:top w:val="single" w:color="auto" w:sz="4" w:space="0"/>
              <w:left w:val="single" w:color="auto" w:sz="4" w:space="0"/>
              <w:bottom w:val="single" w:color="auto" w:sz="4" w:space="0"/>
              <w:right w:val="single" w:color="auto" w:sz="4" w:space="0"/>
            </w:tcBorders>
            <w:shd w:val="clear" w:color="auto" w:fill="B58EFA"/>
            <w:noWrap/>
            <w:vAlign w:val="center"/>
          </w:tcPr>
          <w:p w14:paraId="19440B1E">
            <w:pPr>
              <w:widowControl/>
              <w:snapToGrid w:val="0"/>
              <w:spacing w:line="240" w:lineRule="exact"/>
              <w:jc w:val="center"/>
              <w:rPr>
                <w:rFonts w:ascii="Times New Roman" w:hAnsi="Times New Roman"/>
                <w:kern w:val="0"/>
                <w:sz w:val="16"/>
                <w:szCs w:val="16"/>
              </w:rPr>
            </w:pPr>
          </w:p>
        </w:tc>
        <w:tc>
          <w:tcPr>
            <w:tcW w:w="444" w:type="dxa"/>
            <w:tcBorders>
              <w:top w:val="single" w:color="auto" w:sz="4" w:space="0"/>
              <w:left w:val="single" w:color="auto" w:sz="4" w:space="0"/>
              <w:bottom w:val="single" w:color="auto" w:sz="4" w:space="0"/>
              <w:right w:val="single" w:color="auto" w:sz="4" w:space="0"/>
            </w:tcBorders>
            <w:shd w:val="clear" w:color="auto" w:fill="B58EFA"/>
            <w:noWrap/>
            <w:vAlign w:val="center"/>
          </w:tcPr>
          <w:p w14:paraId="6ACC0F0E">
            <w:pPr>
              <w:widowControl/>
              <w:snapToGrid w:val="0"/>
              <w:spacing w:line="240" w:lineRule="exact"/>
              <w:jc w:val="center"/>
              <w:rPr>
                <w:rFonts w:ascii="Times New Roman" w:hAnsi="Times New Roman"/>
                <w:kern w:val="0"/>
                <w:sz w:val="16"/>
                <w:szCs w:val="16"/>
              </w:rPr>
            </w:pPr>
            <w:ins w:id="51" w:author="lujin" w:date="2025-05-15T11:01:00Z">
              <w:r>
                <w:rPr>
                  <w:rFonts w:hint="eastAsia" w:ascii="Times New Roman" w:hAnsi="Times New Roman"/>
                  <w:kern w:val="0"/>
                  <w:sz w:val="16"/>
                  <w:szCs w:val="16"/>
                </w:rPr>
                <w:t>M</w:t>
              </w:r>
            </w:ins>
          </w:p>
        </w:tc>
      </w:tr>
      <w:tr w14:paraId="605F1F40">
        <w:tblPrEx>
          <w:tblCellMar>
            <w:top w:w="0" w:type="dxa"/>
            <w:left w:w="108" w:type="dxa"/>
            <w:bottom w:w="0" w:type="dxa"/>
            <w:right w:w="108" w:type="dxa"/>
          </w:tblCellMar>
        </w:tblPrEx>
        <w:trPr>
          <w:trHeight w:val="240" w:hRule="atLeast"/>
          <w:tblHeader/>
          <w:jc w:val="center"/>
        </w:trPr>
        <w:tc>
          <w:tcPr>
            <w:tcW w:w="1980" w:type="dxa"/>
            <w:tcBorders>
              <w:top w:val="single" w:color="auto" w:sz="4" w:space="0"/>
              <w:left w:val="single" w:color="auto" w:sz="4" w:space="0"/>
              <w:bottom w:val="single" w:color="auto" w:sz="4" w:space="0"/>
              <w:right w:val="single" w:color="auto" w:sz="4" w:space="0"/>
            </w:tcBorders>
            <w:shd w:val="clear" w:color="auto" w:fill="auto"/>
          </w:tcPr>
          <w:p w14:paraId="75945AC0">
            <w:pPr>
              <w:widowControl/>
              <w:snapToGrid w:val="0"/>
              <w:spacing w:line="240" w:lineRule="exact"/>
              <w:jc w:val="left"/>
              <w:rPr>
                <w:rFonts w:ascii="Times New Roman" w:hAnsi="Times New Roman"/>
                <w:color w:val="000000"/>
                <w:kern w:val="0"/>
                <w:sz w:val="16"/>
                <w:szCs w:val="16"/>
              </w:rPr>
            </w:pPr>
            <w:r>
              <w:rPr>
                <w:rFonts w:hint="eastAsia" w:ascii="Times New Roman" w:hAnsi="Times New Roman"/>
                <w:color w:val="000000"/>
                <w:kern w:val="0"/>
                <w:sz w:val="16"/>
                <w:szCs w:val="16"/>
              </w:rPr>
              <w:t>专业方向课</w:t>
            </w:r>
          </w:p>
        </w:tc>
        <w:tc>
          <w:tcPr>
            <w:tcW w:w="380" w:type="dxa"/>
            <w:tcBorders>
              <w:top w:val="single" w:color="auto" w:sz="4" w:space="0"/>
              <w:left w:val="single" w:color="auto" w:sz="4" w:space="0"/>
              <w:bottom w:val="single" w:color="auto" w:sz="4" w:space="0"/>
              <w:right w:val="single" w:color="auto" w:sz="4" w:space="0"/>
            </w:tcBorders>
            <w:shd w:val="clear" w:color="auto" w:fill="EE7EE1"/>
            <w:noWrap/>
            <w:vAlign w:val="center"/>
          </w:tcPr>
          <w:p w14:paraId="406A1FF8">
            <w:pPr>
              <w:widowControl/>
              <w:snapToGrid w:val="0"/>
              <w:spacing w:line="240" w:lineRule="exact"/>
              <w:jc w:val="center"/>
              <w:rPr>
                <w:rFonts w:ascii="Times New Roman" w:hAnsi="Times New Roman"/>
                <w:sz w:val="16"/>
                <w:szCs w:val="16"/>
              </w:rPr>
            </w:pPr>
          </w:p>
        </w:tc>
        <w:tc>
          <w:tcPr>
            <w:tcW w:w="395" w:type="dxa"/>
            <w:tcBorders>
              <w:top w:val="single" w:color="auto" w:sz="4" w:space="0"/>
              <w:left w:val="single" w:color="auto" w:sz="4" w:space="0"/>
              <w:bottom w:val="single" w:color="auto" w:sz="4" w:space="0"/>
              <w:right w:val="single" w:color="auto" w:sz="4" w:space="0"/>
            </w:tcBorders>
            <w:shd w:val="clear" w:color="auto" w:fill="EE7EE1"/>
            <w:noWrap/>
            <w:vAlign w:val="center"/>
          </w:tcPr>
          <w:p w14:paraId="0F1417C6">
            <w:pPr>
              <w:widowControl/>
              <w:snapToGrid w:val="0"/>
              <w:spacing w:line="240" w:lineRule="exact"/>
              <w:jc w:val="center"/>
              <w:rPr>
                <w:rFonts w:ascii="Times New Roman" w:hAnsi="Times New Roman"/>
                <w:kern w:val="0"/>
                <w:sz w:val="16"/>
                <w:szCs w:val="16"/>
              </w:rPr>
            </w:pPr>
          </w:p>
        </w:tc>
        <w:tc>
          <w:tcPr>
            <w:tcW w:w="395" w:type="dxa"/>
            <w:tcBorders>
              <w:top w:val="single" w:color="auto" w:sz="4" w:space="0"/>
              <w:left w:val="single" w:color="auto" w:sz="4" w:space="0"/>
              <w:bottom w:val="single" w:color="auto" w:sz="4" w:space="0"/>
              <w:right w:val="single" w:color="auto" w:sz="4" w:space="0"/>
            </w:tcBorders>
            <w:shd w:val="clear" w:color="auto" w:fill="EE7EE1"/>
            <w:noWrap/>
            <w:vAlign w:val="center"/>
          </w:tcPr>
          <w:p w14:paraId="65768215">
            <w:pPr>
              <w:widowControl/>
              <w:snapToGrid w:val="0"/>
              <w:spacing w:line="240" w:lineRule="exact"/>
              <w:jc w:val="center"/>
              <w:rPr>
                <w:rFonts w:ascii="Times New Roman" w:hAnsi="Times New Roman"/>
                <w:kern w:val="0"/>
                <w:sz w:val="16"/>
                <w:szCs w:val="16"/>
              </w:rPr>
            </w:pPr>
          </w:p>
        </w:tc>
        <w:tc>
          <w:tcPr>
            <w:tcW w:w="396" w:type="dxa"/>
            <w:tcBorders>
              <w:top w:val="single" w:color="auto" w:sz="4" w:space="0"/>
              <w:left w:val="single" w:color="auto" w:sz="4" w:space="0"/>
              <w:bottom w:val="single" w:color="auto" w:sz="4" w:space="0"/>
              <w:right w:val="single" w:color="auto" w:sz="4" w:space="0"/>
            </w:tcBorders>
            <w:shd w:val="clear" w:color="auto" w:fill="EE7EE1"/>
            <w:noWrap/>
            <w:vAlign w:val="center"/>
          </w:tcPr>
          <w:p w14:paraId="4A33D686">
            <w:pPr>
              <w:widowControl/>
              <w:snapToGrid w:val="0"/>
              <w:spacing w:line="240" w:lineRule="exact"/>
              <w:jc w:val="center"/>
              <w:rPr>
                <w:rFonts w:ascii="Times New Roman" w:hAnsi="Times New Roman"/>
                <w:kern w:val="0"/>
                <w:sz w:val="16"/>
                <w:szCs w:val="16"/>
              </w:rPr>
            </w:pPr>
          </w:p>
        </w:tc>
        <w:tc>
          <w:tcPr>
            <w:tcW w:w="426" w:type="dxa"/>
            <w:tcBorders>
              <w:top w:val="single" w:color="auto" w:sz="4" w:space="0"/>
              <w:left w:val="single" w:color="auto" w:sz="4" w:space="0"/>
              <w:bottom w:val="single" w:color="auto" w:sz="4" w:space="0"/>
              <w:right w:val="single" w:color="auto" w:sz="4" w:space="0"/>
            </w:tcBorders>
            <w:shd w:val="clear" w:color="auto" w:fill="D99594" w:themeFill="accent2" w:themeFillTint="99"/>
            <w:noWrap/>
            <w:vAlign w:val="center"/>
          </w:tcPr>
          <w:p w14:paraId="4AEACAB2">
            <w:pPr>
              <w:widowControl/>
              <w:snapToGrid w:val="0"/>
              <w:spacing w:line="240" w:lineRule="exact"/>
              <w:jc w:val="center"/>
              <w:rPr>
                <w:rFonts w:ascii="Times New Roman" w:hAnsi="Times New Roman"/>
                <w:kern w:val="0"/>
                <w:sz w:val="16"/>
                <w:szCs w:val="16"/>
              </w:rPr>
            </w:pPr>
          </w:p>
        </w:tc>
        <w:tc>
          <w:tcPr>
            <w:tcW w:w="426" w:type="dxa"/>
            <w:tcBorders>
              <w:top w:val="single" w:color="auto" w:sz="4" w:space="0"/>
              <w:left w:val="single" w:color="auto" w:sz="4" w:space="0"/>
              <w:bottom w:val="single" w:color="auto" w:sz="4" w:space="0"/>
              <w:right w:val="single" w:color="auto" w:sz="4" w:space="0"/>
            </w:tcBorders>
            <w:shd w:val="clear" w:color="auto" w:fill="D99594" w:themeFill="accent2" w:themeFillTint="99"/>
            <w:noWrap/>
            <w:vAlign w:val="center"/>
          </w:tcPr>
          <w:p w14:paraId="26A137A5">
            <w:pPr>
              <w:widowControl/>
              <w:snapToGrid w:val="0"/>
              <w:spacing w:line="240" w:lineRule="exact"/>
              <w:jc w:val="center"/>
              <w:rPr>
                <w:rFonts w:ascii="Times New Roman" w:hAnsi="Times New Roman"/>
                <w:kern w:val="0"/>
                <w:sz w:val="16"/>
                <w:szCs w:val="16"/>
              </w:rPr>
            </w:pPr>
          </w:p>
        </w:tc>
        <w:tc>
          <w:tcPr>
            <w:tcW w:w="426" w:type="dxa"/>
            <w:tcBorders>
              <w:top w:val="single" w:color="auto" w:sz="4" w:space="0"/>
              <w:left w:val="single" w:color="auto" w:sz="4" w:space="0"/>
              <w:bottom w:val="single" w:color="auto" w:sz="4" w:space="0"/>
              <w:right w:val="single" w:color="auto" w:sz="4" w:space="0"/>
            </w:tcBorders>
            <w:shd w:val="clear" w:color="auto" w:fill="D99594" w:themeFill="accent2" w:themeFillTint="99"/>
            <w:noWrap/>
            <w:vAlign w:val="center"/>
          </w:tcPr>
          <w:p w14:paraId="1B74AE74">
            <w:pPr>
              <w:widowControl/>
              <w:snapToGrid w:val="0"/>
              <w:spacing w:line="240" w:lineRule="exact"/>
              <w:jc w:val="center"/>
              <w:rPr>
                <w:rFonts w:ascii="Times New Roman" w:hAnsi="Times New Roman"/>
                <w:kern w:val="0"/>
                <w:sz w:val="16"/>
                <w:szCs w:val="16"/>
              </w:rPr>
            </w:pPr>
          </w:p>
        </w:tc>
        <w:tc>
          <w:tcPr>
            <w:tcW w:w="390" w:type="dxa"/>
            <w:tcBorders>
              <w:top w:val="single" w:color="auto" w:sz="4" w:space="0"/>
              <w:left w:val="single" w:color="auto" w:sz="4" w:space="0"/>
              <w:bottom w:val="single" w:color="auto" w:sz="4" w:space="0"/>
              <w:right w:val="single" w:color="auto" w:sz="4" w:space="0"/>
            </w:tcBorders>
            <w:shd w:val="clear" w:color="auto" w:fill="15D6DB"/>
            <w:noWrap/>
            <w:vAlign w:val="center"/>
          </w:tcPr>
          <w:p w14:paraId="0CE40C88">
            <w:pPr>
              <w:widowControl/>
              <w:snapToGrid w:val="0"/>
              <w:spacing w:line="240" w:lineRule="exact"/>
              <w:jc w:val="center"/>
              <w:rPr>
                <w:rFonts w:ascii="Times New Roman" w:hAnsi="Times New Roman"/>
                <w:kern w:val="0"/>
                <w:sz w:val="16"/>
                <w:szCs w:val="16"/>
              </w:rPr>
            </w:pPr>
          </w:p>
        </w:tc>
        <w:tc>
          <w:tcPr>
            <w:tcW w:w="390" w:type="dxa"/>
            <w:tcBorders>
              <w:top w:val="single" w:color="auto" w:sz="4" w:space="0"/>
              <w:left w:val="single" w:color="auto" w:sz="4" w:space="0"/>
              <w:bottom w:val="single" w:color="auto" w:sz="4" w:space="0"/>
              <w:right w:val="single" w:color="auto" w:sz="4" w:space="0"/>
            </w:tcBorders>
            <w:shd w:val="clear" w:color="auto" w:fill="15D6DB"/>
            <w:noWrap/>
            <w:vAlign w:val="center"/>
          </w:tcPr>
          <w:p w14:paraId="2D0FE032">
            <w:pPr>
              <w:widowControl/>
              <w:snapToGrid w:val="0"/>
              <w:spacing w:line="240" w:lineRule="exact"/>
              <w:jc w:val="center"/>
              <w:rPr>
                <w:rFonts w:ascii="Times New Roman" w:hAnsi="Times New Roman"/>
                <w:kern w:val="0"/>
                <w:sz w:val="16"/>
                <w:szCs w:val="16"/>
              </w:rPr>
            </w:pPr>
          </w:p>
        </w:tc>
        <w:tc>
          <w:tcPr>
            <w:tcW w:w="390" w:type="dxa"/>
            <w:tcBorders>
              <w:top w:val="single" w:color="auto" w:sz="4" w:space="0"/>
              <w:left w:val="single" w:color="auto" w:sz="4" w:space="0"/>
              <w:bottom w:val="single" w:color="auto" w:sz="4" w:space="0"/>
              <w:right w:val="single" w:color="auto" w:sz="4" w:space="0"/>
            </w:tcBorders>
            <w:shd w:val="clear" w:color="auto" w:fill="15D6DB"/>
            <w:noWrap/>
            <w:vAlign w:val="center"/>
          </w:tcPr>
          <w:p w14:paraId="3FE83BF8">
            <w:pPr>
              <w:widowControl/>
              <w:snapToGrid w:val="0"/>
              <w:spacing w:line="240" w:lineRule="exact"/>
              <w:jc w:val="center"/>
              <w:rPr>
                <w:rFonts w:ascii="Times New Roman" w:hAnsi="Times New Roman"/>
                <w:kern w:val="0"/>
                <w:sz w:val="16"/>
                <w:szCs w:val="16"/>
              </w:rPr>
            </w:pPr>
          </w:p>
        </w:tc>
        <w:tc>
          <w:tcPr>
            <w:tcW w:w="390" w:type="dxa"/>
            <w:tcBorders>
              <w:top w:val="single" w:color="auto" w:sz="4" w:space="0"/>
              <w:left w:val="single" w:color="auto" w:sz="4" w:space="0"/>
              <w:bottom w:val="single" w:color="auto" w:sz="4" w:space="0"/>
              <w:right w:val="single" w:color="auto" w:sz="4" w:space="0"/>
            </w:tcBorders>
            <w:shd w:val="clear" w:color="auto" w:fill="15D6DB"/>
            <w:noWrap/>
            <w:vAlign w:val="center"/>
          </w:tcPr>
          <w:p w14:paraId="5BBB8F2E">
            <w:pPr>
              <w:widowControl/>
              <w:snapToGrid w:val="0"/>
              <w:spacing w:line="240" w:lineRule="exact"/>
              <w:jc w:val="center"/>
              <w:rPr>
                <w:rFonts w:ascii="Times New Roman" w:hAnsi="Times New Roman"/>
                <w:kern w:val="0"/>
                <w:sz w:val="16"/>
                <w:szCs w:val="16"/>
              </w:rPr>
            </w:pPr>
          </w:p>
        </w:tc>
        <w:tc>
          <w:tcPr>
            <w:tcW w:w="425" w:type="dxa"/>
            <w:tcBorders>
              <w:top w:val="single" w:color="auto" w:sz="4" w:space="0"/>
              <w:left w:val="single" w:color="auto" w:sz="4" w:space="0"/>
              <w:bottom w:val="single" w:color="auto" w:sz="4" w:space="0"/>
              <w:right w:val="single" w:color="auto" w:sz="4" w:space="0"/>
            </w:tcBorders>
            <w:shd w:val="clear" w:color="auto" w:fill="FB885F"/>
            <w:noWrap/>
            <w:vAlign w:val="center"/>
          </w:tcPr>
          <w:p w14:paraId="68B3D384">
            <w:pPr>
              <w:widowControl/>
              <w:snapToGrid w:val="0"/>
              <w:spacing w:line="240" w:lineRule="exact"/>
              <w:jc w:val="center"/>
              <w:rPr>
                <w:rFonts w:ascii="Times New Roman" w:hAnsi="Times New Roman"/>
                <w:kern w:val="0"/>
                <w:sz w:val="16"/>
                <w:szCs w:val="16"/>
              </w:rPr>
            </w:pPr>
          </w:p>
        </w:tc>
        <w:tc>
          <w:tcPr>
            <w:tcW w:w="425" w:type="dxa"/>
            <w:tcBorders>
              <w:top w:val="single" w:color="auto" w:sz="4" w:space="0"/>
              <w:left w:val="single" w:color="auto" w:sz="4" w:space="0"/>
              <w:bottom w:val="single" w:color="auto" w:sz="4" w:space="0"/>
              <w:right w:val="single" w:color="auto" w:sz="4" w:space="0"/>
            </w:tcBorders>
            <w:shd w:val="clear" w:color="auto" w:fill="FB885F"/>
            <w:noWrap/>
            <w:vAlign w:val="center"/>
          </w:tcPr>
          <w:p w14:paraId="36470FDA">
            <w:pPr>
              <w:widowControl/>
              <w:snapToGrid w:val="0"/>
              <w:spacing w:line="240" w:lineRule="exact"/>
              <w:jc w:val="center"/>
              <w:rPr>
                <w:rFonts w:ascii="Times New Roman" w:hAnsi="Times New Roman"/>
                <w:kern w:val="0"/>
                <w:sz w:val="16"/>
                <w:szCs w:val="16"/>
              </w:rPr>
            </w:pPr>
          </w:p>
        </w:tc>
        <w:tc>
          <w:tcPr>
            <w:tcW w:w="425" w:type="dxa"/>
            <w:tcBorders>
              <w:top w:val="single" w:color="auto" w:sz="4" w:space="0"/>
              <w:left w:val="single" w:color="auto" w:sz="4" w:space="0"/>
              <w:bottom w:val="single" w:color="auto" w:sz="4" w:space="0"/>
              <w:right w:val="single" w:color="auto" w:sz="4" w:space="0"/>
            </w:tcBorders>
            <w:shd w:val="clear" w:color="auto" w:fill="FB885F"/>
            <w:noWrap/>
            <w:vAlign w:val="center"/>
          </w:tcPr>
          <w:p w14:paraId="4C78D33D">
            <w:pPr>
              <w:widowControl/>
              <w:snapToGrid w:val="0"/>
              <w:spacing w:line="240" w:lineRule="exact"/>
              <w:jc w:val="center"/>
              <w:rPr>
                <w:rFonts w:ascii="Times New Roman" w:hAnsi="Times New Roman"/>
                <w:kern w:val="0"/>
                <w:sz w:val="16"/>
                <w:szCs w:val="16"/>
              </w:rPr>
            </w:pPr>
          </w:p>
        </w:tc>
        <w:tc>
          <w:tcPr>
            <w:tcW w:w="425" w:type="dxa"/>
            <w:tcBorders>
              <w:top w:val="single" w:color="auto" w:sz="4" w:space="0"/>
              <w:left w:val="single" w:color="auto" w:sz="4" w:space="0"/>
              <w:bottom w:val="single" w:color="auto" w:sz="4" w:space="0"/>
              <w:right w:val="single" w:color="auto" w:sz="4" w:space="0"/>
            </w:tcBorders>
            <w:shd w:val="clear" w:color="auto" w:fill="FFFF00"/>
            <w:noWrap/>
            <w:vAlign w:val="center"/>
          </w:tcPr>
          <w:p w14:paraId="1C0E83C9">
            <w:pPr>
              <w:widowControl/>
              <w:snapToGrid w:val="0"/>
              <w:spacing w:line="240" w:lineRule="exact"/>
              <w:jc w:val="center"/>
              <w:rPr>
                <w:rFonts w:ascii="Times New Roman" w:hAnsi="Times New Roman"/>
                <w:kern w:val="0"/>
                <w:sz w:val="16"/>
                <w:szCs w:val="16"/>
              </w:rPr>
            </w:pPr>
          </w:p>
        </w:tc>
        <w:tc>
          <w:tcPr>
            <w:tcW w:w="425" w:type="dxa"/>
            <w:tcBorders>
              <w:top w:val="single" w:color="auto" w:sz="4" w:space="0"/>
              <w:left w:val="single" w:color="auto" w:sz="4" w:space="0"/>
              <w:bottom w:val="single" w:color="auto" w:sz="4" w:space="0"/>
              <w:right w:val="single" w:color="auto" w:sz="4" w:space="0"/>
            </w:tcBorders>
            <w:shd w:val="clear" w:color="auto" w:fill="FFFF00"/>
            <w:noWrap/>
            <w:vAlign w:val="center"/>
          </w:tcPr>
          <w:p w14:paraId="7C63E4BE">
            <w:pPr>
              <w:widowControl/>
              <w:snapToGrid w:val="0"/>
              <w:spacing w:line="240" w:lineRule="exact"/>
              <w:jc w:val="center"/>
              <w:rPr>
                <w:rFonts w:ascii="Times New Roman" w:hAnsi="Times New Roman"/>
                <w:kern w:val="0"/>
                <w:sz w:val="16"/>
                <w:szCs w:val="16"/>
              </w:rPr>
            </w:pPr>
          </w:p>
        </w:tc>
        <w:tc>
          <w:tcPr>
            <w:tcW w:w="427" w:type="dxa"/>
            <w:tcBorders>
              <w:top w:val="single" w:color="auto" w:sz="4" w:space="0"/>
              <w:left w:val="single" w:color="auto" w:sz="4" w:space="0"/>
              <w:bottom w:val="single" w:color="auto" w:sz="4" w:space="0"/>
              <w:right w:val="single" w:color="auto" w:sz="4" w:space="0"/>
            </w:tcBorders>
            <w:shd w:val="clear" w:color="auto" w:fill="FFFF00"/>
            <w:noWrap/>
            <w:vAlign w:val="center"/>
          </w:tcPr>
          <w:p w14:paraId="01BF05EB">
            <w:pPr>
              <w:widowControl/>
              <w:snapToGrid w:val="0"/>
              <w:spacing w:line="240" w:lineRule="exact"/>
              <w:jc w:val="center"/>
              <w:rPr>
                <w:rFonts w:ascii="Times New Roman" w:hAnsi="Times New Roman"/>
                <w:kern w:val="0"/>
                <w:sz w:val="16"/>
                <w:szCs w:val="16"/>
              </w:rPr>
            </w:pPr>
          </w:p>
        </w:tc>
        <w:tc>
          <w:tcPr>
            <w:tcW w:w="424" w:type="dxa"/>
            <w:tcBorders>
              <w:top w:val="single" w:color="auto" w:sz="4" w:space="0"/>
              <w:left w:val="single" w:color="auto" w:sz="4" w:space="0"/>
              <w:bottom w:val="single" w:color="auto" w:sz="4" w:space="0"/>
              <w:right w:val="single" w:color="auto" w:sz="4" w:space="0"/>
            </w:tcBorders>
            <w:shd w:val="clear" w:color="auto" w:fill="FFC000"/>
            <w:noWrap/>
            <w:vAlign w:val="center"/>
          </w:tcPr>
          <w:p w14:paraId="13B60071">
            <w:pPr>
              <w:widowControl/>
              <w:snapToGrid w:val="0"/>
              <w:spacing w:line="240" w:lineRule="exact"/>
              <w:jc w:val="center"/>
              <w:rPr>
                <w:rFonts w:ascii="Times New Roman" w:hAnsi="Times New Roman"/>
                <w:kern w:val="0"/>
                <w:sz w:val="16"/>
                <w:szCs w:val="16"/>
              </w:rPr>
            </w:pPr>
          </w:p>
        </w:tc>
        <w:tc>
          <w:tcPr>
            <w:tcW w:w="426" w:type="dxa"/>
            <w:tcBorders>
              <w:top w:val="single" w:color="auto" w:sz="4" w:space="0"/>
              <w:left w:val="single" w:color="auto" w:sz="4" w:space="0"/>
              <w:bottom w:val="single" w:color="auto" w:sz="4" w:space="0"/>
              <w:right w:val="single" w:color="auto" w:sz="4" w:space="0"/>
            </w:tcBorders>
            <w:shd w:val="clear" w:color="auto" w:fill="FFC000"/>
            <w:noWrap/>
            <w:vAlign w:val="center"/>
          </w:tcPr>
          <w:p w14:paraId="7594B921">
            <w:pPr>
              <w:widowControl/>
              <w:snapToGrid w:val="0"/>
              <w:spacing w:line="240" w:lineRule="exact"/>
              <w:jc w:val="center"/>
              <w:rPr>
                <w:rFonts w:ascii="Times New Roman" w:hAnsi="Times New Roman"/>
                <w:kern w:val="0"/>
                <w:sz w:val="16"/>
                <w:szCs w:val="16"/>
              </w:rPr>
            </w:pPr>
          </w:p>
        </w:tc>
        <w:tc>
          <w:tcPr>
            <w:tcW w:w="426" w:type="dxa"/>
            <w:tcBorders>
              <w:top w:val="single" w:color="auto" w:sz="4" w:space="0"/>
              <w:left w:val="single" w:color="auto" w:sz="4" w:space="0"/>
              <w:bottom w:val="single" w:color="auto" w:sz="4" w:space="0"/>
              <w:right w:val="single" w:color="auto" w:sz="4" w:space="0"/>
            </w:tcBorders>
            <w:shd w:val="clear" w:color="auto" w:fill="CCC0D9" w:themeFill="accent4" w:themeFillTint="66"/>
            <w:noWrap/>
            <w:vAlign w:val="center"/>
          </w:tcPr>
          <w:p w14:paraId="2AB5BB11">
            <w:pPr>
              <w:widowControl/>
              <w:snapToGrid w:val="0"/>
              <w:spacing w:line="240" w:lineRule="exact"/>
              <w:jc w:val="center"/>
              <w:rPr>
                <w:rFonts w:ascii="Times New Roman" w:hAnsi="Times New Roman"/>
                <w:kern w:val="0"/>
                <w:sz w:val="16"/>
                <w:szCs w:val="16"/>
              </w:rPr>
            </w:pPr>
          </w:p>
        </w:tc>
        <w:tc>
          <w:tcPr>
            <w:tcW w:w="426" w:type="dxa"/>
            <w:tcBorders>
              <w:top w:val="single" w:color="auto" w:sz="4" w:space="0"/>
              <w:left w:val="single" w:color="auto" w:sz="4" w:space="0"/>
              <w:bottom w:val="single" w:color="auto" w:sz="4" w:space="0"/>
              <w:right w:val="single" w:color="auto" w:sz="4" w:space="0"/>
            </w:tcBorders>
            <w:shd w:val="clear" w:color="auto" w:fill="CCC0D9" w:themeFill="accent4" w:themeFillTint="66"/>
            <w:noWrap/>
            <w:vAlign w:val="center"/>
          </w:tcPr>
          <w:p w14:paraId="53CE3DAA">
            <w:pPr>
              <w:widowControl/>
              <w:snapToGrid w:val="0"/>
              <w:spacing w:line="240" w:lineRule="exact"/>
              <w:jc w:val="center"/>
              <w:rPr>
                <w:rFonts w:ascii="Times New Roman" w:hAnsi="Times New Roman"/>
                <w:kern w:val="0"/>
                <w:sz w:val="16"/>
                <w:szCs w:val="16"/>
              </w:rPr>
            </w:pPr>
          </w:p>
        </w:tc>
        <w:tc>
          <w:tcPr>
            <w:tcW w:w="425" w:type="dxa"/>
            <w:tcBorders>
              <w:top w:val="single" w:color="auto" w:sz="4" w:space="0"/>
              <w:left w:val="single" w:color="auto" w:sz="4" w:space="0"/>
              <w:bottom w:val="single" w:color="auto" w:sz="4" w:space="0"/>
              <w:right w:val="single" w:color="auto" w:sz="4" w:space="0"/>
            </w:tcBorders>
            <w:shd w:val="clear" w:color="auto" w:fill="C4EF6D"/>
            <w:noWrap/>
            <w:vAlign w:val="center"/>
          </w:tcPr>
          <w:p w14:paraId="274F9CF3">
            <w:pPr>
              <w:widowControl/>
              <w:snapToGrid w:val="0"/>
              <w:spacing w:line="240" w:lineRule="exact"/>
              <w:jc w:val="center"/>
              <w:rPr>
                <w:rFonts w:ascii="Times New Roman" w:hAnsi="Times New Roman"/>
                <w:kern w:val="0"/>
                <w:sz w:val="16"/>
                <w:szCs w:val="16"/>
              </w:rPr>
            </w:pPr>
          </w:p>
        </w:tc>
        <w:tc>
          <w:tcPr>
            <w:tcW w:w="425" w:type="dxa"/>
            <w:tcBorders>
              <w:top w:val="single" w:color="auto" w:sz="4" w:space="0"/>
              <w:left w:val="single" w:color="auto" w:sz="4" w:space="0"/>
              <w:bottom w:val="single" w:color="auto" w:sz="4" w:space="0"/>
              <w:right w:val="single" w:color="auto" w:sz="4" w:space="0"/>
            </w:tcBorders>
            <w:shd w:val="clear" w:color="auto" w:fill="C4EF6D"/>
            <w:noWrap/>
            <w:vAlign w:val="center"/>
          </w:tcPr>
          <w:p w14:paraId="7AC88E4C">
            <w:pPr>
              <w:widowControl/>
              <w:snapToGrid w:val="0"/>
              <w:spacing w:line="240" w:lineRule="exact"/>
              <w:jc w:val="center"/>
              <w:rPr>
                <w:rFonts w:ascii="Times New Roman" w:hAnsi="Times New Roman"/>
                <w:kern w:val="0"/>
                <w:sz w:val="16"/>
                <w:szCs w:val="16"/>
              </w:rPr>
            </w:pPr>
          </w:p>
        </w:tc>
        <w:tc>
          <w:tcPr>
            <w:tcW w:w="496" w:type="dxa"/>
            <w:tcBorders>
              <w:top w:val="single" w:color="auto" w:sz="4" w:space="0"/>
              <w:left w:val="single" w:color="auto" w:sz="4" w:space="0"/>
              <w:bottom w:val="single" w:color="auto" w:sz="4" w:space="0"/>
              <w:right w:val="single" w:color="auto" w:sz="4" w:space="0"/>
            </w:tcBorders>
            <w:shd w:val="clear" w:color="auto" w:fill="FF9A8F"/>
            <w:noWrap/>
            <w:vAlign w:val="center"/>
          </w:tcPr>
          <w:p w14:paraId="4CBCABEB">
            <w:pPr>
              <w:widowControl/>
              <w:snapToGrid w:val="0"/>
              <w:spacing w:line="240" w:lineRule="exact"/>
              <w:jc w:val="center"/>
              <w:rPr>
                <w:rFonts w:ascii="Times New Roman" w:hAnsi="Times New Roman"/>
                <w:kern w:val="0"/>
                <w:sz w:val="16"/>
                <w:szCs w:val="16"/>
              </w:rPr>
            </w:pPr>
          </w:p>
        </w:tc>
        <w:tc>
          <w:tcPr>
            <w:tcW w:w="496" w:type="dxa"/>
            <w:tcBorders>
              <w:top w:val="single" w:color="auto" w:sz="4" w:space="0"/>
              <w:left w:val="single" w:color="auto" w:sz="4" w:space="0"/>
              <w:bottom w:val="single" w:color="auto" w:sz="4" w:space="0"/>
              <w:right w:val="single" w:color="auto" w:sz="4" w:space="0"/>
            </w:tcBorders>
            <w:shd w:val="clear" w:color="auto" w:fill="FF9A8F"/>
            <w:noWrap/>
            <w:vAlign w:val="center"/>
          </w:tcPr>
          <w:p w14:paraId="06CEB6CE">
            <w:pPr>
              <w:widowControl/>
              <w:snapToGrid w:val="0"/>
              <w:spacing w:line="240" w:lineRule="exact"/>
              <w:jc w:val="center"/>
              <w:rPr>
                <w:rFonts w:ascii="Times New Roman" w:hAnsi="Times New Roman"/>
                <w:kern w:val="0"/>
                <w:sz w:val="16"/>
                <w:szCs w:val="16"/>
              </w:rPr>
            </w:pPr>
          </w:p>
        </w:tc>
        <w:tc>
          <w:tcPr>
            <w:tcW w:w="450" w:type="dxa"/>
            <w:tcBorders>
              <w:top w:val="single" w:color="auto" w:sz="4" w:space="0"/>
              <w:left w:val="single" w:color="auto" w:sz="4" w:space="0"/>
              <w:bottom w:val="single" w:color="auto" w:sz="4" w:space="0"/>
              <w:right w:val="single" w:color="auto" w:sz="4" w:space="0"/>
            </w:tcBorders>
            <w:shd w:val="clear" w:color="auto" w:fill="65F970"/>
            <w:noWrap/>
            <w:vAlign w:val="center"/>
          </w:tcPr>
          <w:p w14:paraId="5E7E1A82">
            <w:pPr>
              <w:widowControl/>
              <w:snapToGrid w:val="0"/>
              <w:spacing w:line="240" w:lineRule="exact"/>
              <w:jc w:val="center"/>
              <w:rPr>
                <w:rFonts w:ascii="Times New Roman" w:hAnsi="Times New Roman"/>
                <w:kern w:val="0"/>
                <w:sz w:val="16"/>
                <w:szCs w:val="16"/>
              </w:rPr>
            </w:pPr>
          </w:p>
        </w:tc>
        <w:tc>
          <w:tcPr>
            <w:tcW w:w="451" w:type="dxa"/>
            <w:tcBorders>
              <w:top w:val="single" w:color="auto" w:sz="4" w:space="0"/>
              <w:left w:val="single" w:color="auto" w:sz="4" w:space="0"/>
              <w:bottom w:val="single" w:color="auto" w:sz="4" w:space="0"/>
              <w:right w:val="single" w:color="auto" w:sz="4" w:space="0"/>
            </w:tcBorders>
            <w:shd w:val="clear" w:color="auto" w:fill="65F970"/>
            <w:noWrap/>
            <w:vAlign w:val="center"/>
          </w:tcPr>
          <w:p w14:paraId="6C4CE1D3">
            <w:pPr>
              <w:widowControl/>
              <w:snapToGrid w:val="0"/>
              <w:spacing w:line="240" w:lineRule="exact"/>
              <w:jc w:val="center"/>
              <w:rPr>
                <w:rFonts w:ascii="Times New Roman" w:hAnsi="Times New Roman"/>
                <w:kern w:val="0"/>
                <w:sz w:val="16"/>
                <w:szCs w:val="16"/>
              </w:rPr>
            </w:pPr>
          </w:p>
        </w:tc>
        <w:tc>
          <w:tcPr>
            <w:tcW w:w="444" w:type="dxa"/>
            <w:tcBorders>
              <w:top w:val="single" w:color="auto" w:sz="4" w:space="0"/>
              <w:left w:val="single" w:color="auto" w:sz="4" w:space="0"/>
              <w:bottom w:val="single" w:color="auto" w:sz="4" w:space="0"/>
              <w:right w:val="single" w:color="auto" w:sz="4" w:space="0"/>
            </w:tcBorders>
            <w:shd w:val="clear" w:color="auto" w:fill="B58EFA"/>
            <w:noWrap/>
            <w:vAlign w:val="center"/>
          </w:tcPr>
          <w:p w14:paraId="26C32629">
            <w:pPr>
              <w:widowControl/>
              <w:snapToGrid w:val="0"/>
              <w:spacing w:line="240" w:lineRule="exact"/>
              <w:jc w:val="center"/>
              <w:rPr>
                <w:rFonts w:ascii="Times New Roman" w:hAnsi="Times New Roman"/>
                <w:kern w:val="0"/>
                <w:sz w:val="16"/>
                <w:szCs w:val="16"/>
              </w:rPr>
            </w:pPr>
          </w:p>
        </w:tc>
        <w:tc>
          <w:tcPr>
            <w:tcW w:w="444" w:type="dxa"/>
            <w:tcBorders>
              <w:top w:val="single" w:color="auto" w:sz="4" w:space="0"/>
              <w:left w:val="single" w:color="auto" w:sz="4" w:space="0"/>
              <w:bottom w:val="single" w:color="auto" w:sz="4" w:space="0"/>
              <w:right w:val="single" w:color="auto" w:sz="4" w:space="0"/>
            </w:tcBorders>
            <w:shd w:val="clear" w:color="auto" w:fill="B58EFA"/>
            <w:noWrap/>
            <w:vAlign w:val="center"/>
          </w:tcPr>
          <w:p w14:paraId="670A9889">
            <w:pPr>
              <w:widowControl/>
              <w:snapToGrid w:val="0"/>
              <w:spacing w:line="240" w:lineRule="exact"/>
              <w:jc w:val="center"/>
              <w:rPr>
                <w:rFonts w:ascii="Times New Roman" w:hAnsi="Times New Roman"/>
                <w:kern w:val="0"/>
                <w:sz w:val="16"/>
                <w:szCs w:val="16"/>
              </w:rPr>
            </w:pPr>
          </w:p>
        </w:tc>
      </w:tr>
      <w:bookmarkEnd w:id="0"/>
    </w:tbl>
    <w:p w14:paraId="33CD9DA2">
      <w:pPr>
        <w:pStyle w:val="5"/>
        <w:spacing w:after="0" w:line="460" w:lineRule="exact"/>
        <w:ind w:left="420" w:leftChars="200"/>
        <w:jc w:val="left"/>
        <w:rPr>
          <w:rFonts w:ascii="Times New Roman" w:hAnsi="Times New Roman"/>
          <w:b/>
          <w:sz w:val="16"/>
          <w:szCs w:val="16"/>
        </w:rPr>
      </w:pPr>
      <w:r>
        <w:rPr>
          <w:rFonts w:ascii="Times New Roman" w:hAnsi="Times New Roman"/>
          <w:b/>
          <w:sz w:val="16"/>
          <w:szCs w:val="16"/>
        </w:rPr>
        <w:t>注：表中教学环节：课程、实践环节等，根据课程对各项毕业要求的支撑强度分别用“H（高）、M（中）、L（弱）”表示，支撑强度的含义：该课程覆盖毕业要求指标点的多寡，H 至少覆盖80%，M 至少覆盖50%，L 至少覆盖30%。其中，</w:t>
      </w:r>
      <w:r>
        <w:rPr>
          <w:rFonts w:hint="eastAsia" w:ascii="Times New Roman" w:hAnsi="Times New Roman"/>
          <w:b/>
          <w:sz w:val="16"/>
          <w:szCs w:val="16"/>
        </w:rPr>
        <w:t>专业方向分为通信系统与信号处理方向（A方向）和网络通信与应用方向（B方向），其中A方向课分</w:t>
      </w:r>
      <w:r>
        <w:rPr>
          <w:rFonts w:ascii="Times New Roman" w:hAnsi="Times New Roman"/>
          <w:b/>
          <w:sz w:val="16"/>
          <w:szCs w:val="16"/>
        </w:rPr>
        <w:t>在</w:t>
      </w:r>
      <w:r>
        <w:rPr>
          <w:rFonts w:hint="eastAsia" w:ascii="Times New Roman" w:hAnsi="Times New Roman"/>
          <w:b/>
          <w:sz w:val="16"/>
          <w:szCs w:val="16"/>
        </w:rPr>
        <w:t>物联网通信、卫星通信、无线电监测与管理、射频工程实践、通信信号处理、数字图像处理等6门课中</w:t>
      </w:r>
      <w:r>
        <w:rPr>
          <w:rFonts w:ascii="Times New Roman" w:hAnsi="Times New Roman"/>
          <w:b/>
          <w:sz w:val="16"/>
          <w:szCs w:val="16"/>
        </w:rPr>
        <w:t>限选</w:t>
      </w:r>
      <w:r>
        <w:rPr>
          <w:rFonts w:hint="eastAsia" w:ascii="Times New Roman" w:hAnsi="Times New Roman"/>
          <w:b/>
          <w:sz w:val="16"/>
          <w:szCs w:val="16"/>
        </w:rPr>
        <w:t>4</w:t>
      </w:r>
      <w:r>
        <w:rPr>
          <w:rFonts w:ascii="Times New Roman" w:hAnsi="Times New Roman"/>
          <w:b/>
          <w:sz w:val="16"/>
          <w:szCs w:val="16"/>
        </w:rPr>
        <w:t>门。</w:t>
      </w:r>
      <w:r>
        <w:rPr>
          <w:rFonts w:hint="eastAsia" w:ascii="Times New Roman" w:hAnsi="Times New Roman"/>
          <w:b/>
          <w:sz w:val="16"/>
          <w:szCs w:val="16"/>
        </w:rPr>
        <w:t>A方向课分</w:t>
      </w:r>
      <w:r>
        <w:rPr>
          <w:rFonts w:ascii="Times New Roman" w:hAnsi="Times New Roman"/>
          <w:b/>
          <w:sz w:val="16"/>
          <w:szCs w:val="16"/>
        </w:rPr>
        <w:t>在数据库系统</w:t>
      </w:r>
      <w:r>
        <w:rPr>
          <w:rFonts w:hint="eastAsia" w:ascii="Times New Roman" w:hAnsi="Times New Roman"/>
          <w:b/>
          <w:sz w:val="16"/>
          <w:szCs w:val="16"/>
        </w:rPr>
        <w:t>与大数据应、空间通信与网络、</w:t>
      </w:r>
      <w:r>
        <w:rPr>
          <w:rFonts w:ascii="Times New Roman" w:hAnsi="Times New Roman"/>
          <w:b/>
          <w:sz w:val="16"/>
          <w:szCs w:val="16"/>
        </w:rPr>
        <w:t>网络</w:t>
      </w:r>
      <w:r>
        <w:rPr>
          <w:rFonts w:hint="eastAsia" w:ascii="Times New Roman" w:hAnsi="Times New Roman"/>
          <w:b/>
          <w:sz w:val="16"/>
          <w:szCs w:val="16"/>
        </w:rPr>
        <w:t>计算机技术</w:t>
      </w:r>
      <w:r>
        <w:rPr>
          <w:rFonts w:ascii="Times New Roman" w:hAnsi="Times New Roman"/>
          <w:b/>
          <w:sz w:val="16"/>
          <w:szCs w:val="16"/>
        </w:rPr>
        <w:t>、</w:t>
      </w:r>
      <w:r>
        <w:rPr>
          <w:rFonts w:hint="eastAsia" w:ascii="Times New Roman" w:hAnsi="Times New Roman"/>
          <w:b/>
          <w:sz w:val="16"/>
          <w:szCs w:val="16"/>
        </w:rPr>
        <w:t>物联网系统及应用实践、通信</w:t>
      </w:r>
      <w:r>
        <w:rPr>
          <w:rFonts w:ascii="Times New Roman" w:hAnsi="Times New Roman"/>
          <w:b/>
          <w:sz w:val="16"/>
          <w:szCs w:val="16"/>
        </w:rPr>
        <w:t>网安全技术、网络交换技术等</w:t>
      </w:r>
      <w:r>
        <w:rPr>
          <w:rFonts w:hint="eastAsia" w:ascii="Times New Roman" w:hAnsi="Times New Roman"/>
          <w:b/>
          <w:sz w:val="16"/>
          <w:szCs w:val="16"/>
        </w:rPr>
        <w:t>6</w:t>
      </w:r>
      <w:r>
        <w:rPr>
          <w:rFonts w:ascii="Times New Roman" w:hAnsi="Times New Roman"/>
          <w:b/>
          <w:sz w:val="16"/>
          <w:szCs w:val="16"/>
        </w:rPr>
        <w:t>门课中限选</w:t>
      </w:r>
      <w:r>
        <w:rPr>
          <w:rFonts w:hint="eastAsia" w:ascii="Times New Roman" w:hAnsi="Times New Roman"/>
          <w:b/>
          <w:sz w:val="16"/>
          <w:szCs w:val="16"/>
        </w:rPr>
        <w:t>4</w:t>
      </w:r>
      <w:r>
        <w:rPr>
          <w:rFonts w:ascii="Times New Roman" w:hAnsi="Times New Roman"/>
          <w:b/>
          <w:sz w:val="16"/>
          <w:szCs w:val="16"/>
        </w:rPr>
        <w:t>门</w:t>
      </w:r>
      <w:r>
        <w:rPr>
          <w:rFonts w:hint="eastAsia" w:ascii="Times New Roman" w:hAnsi="Times New Roman"/>
          <w:b/>
          <w:sz w:val="16"/>
          <w:szCs w:val="16"/>
        </w:rPr>
        <w:t>。</w:t>
      </w:r>
    </w:p>
    <w:p w14:paraId="5B57FD9B">
      <w:pPr>
        <w:pStyle w:val="5"/>
        <w:spacing w:after="0" w:line="460" w:lineRule="exact"/>
        <w:ind w:left="420" w:leftChars="200"/>
        <w:jc w:val="center"/>
        <w:rPr>
          <w:rFonts w:ascii="Times New Roman" w:hAnsi="Times New Roman" w:eastAsiaTheme="minorEastAsia"/>
          <w:b/>
          <w:color w:val="000000"/>
          <w:sz w:val="24"/>
          <w:szCs w:val="24"/>
        </w:rPr>
      </w:pPr>
    </w:p>
    <w:p w14:paraId="39BDD372">
      <w:pPr>
        <w:pStyle w:val="5"/>
        <w:spacing w:after="0" w:line="460" w:lineRule="exact"/>
        <w:ind w:left="420" w:leftChars="200"/>
        <w:jc w:val="center"/>
        <w:rPr>
          <w:rFonts w:ascii="Times New Roman" w:hAnsi="Times New Roman" w:eastAsiaTheme="minorEastAsia"/>
          <w:b/>
          <w:color w:val="000000"/>
          <w:sz w:val="24"/>
          <w:szCs w:val="24"/>
        </w:rPr>
        <w:sectPr>
          <w:pgSz w:w="16838" w:h="11906" w:orient="landscape"/>
          <w:pgMar w:top="1417" w:right="1417" w:bottom="1134" w:left="1134" w:header="851" w:footer="992" w:gutter="0"/>
          <w:cols w:space="0" w:num="1"/>
          <w:docGrid w:type="lines" w:linePitch="312" w:charSpace="0"/>
        </w:sectPr>
      </w:pPr>
    </w:p>
    <w:p w14:paraId="7532A3B5">
      <w:pPr>
        <w:spacing w:line="460" w:lineRule="exact"/>
        <w:ind w:firstLine="482"/>
        <w:contextualSpacing/>
        <w:outlineLvl w:val="0"/>
        <w:rPr>
          <w:rFonts w:ascii="Times New Roman" w:hAnsi="Times New Roman" w:eastAsiaTheme="minorEastAsia"/>
          <w:b/>
          <w:color w:val="000000"/>
          <w:sz w:val="28"/>
          <w:szCs w:val="28"/>
        </w:rPr>
      </w:pPr>
      <w:r>
        <w:rPr>
          <w:rFonts w:ascii="Times New Roman" w:hAnsi="Times New Roman" w:eastAsiaTheme="minorEastAsia"/>
          <w:b/>
          <w:color w:val="000000"/>
          <w:sz w:val="28"/>
          <w:szCs w:val="28"/>
        </w:rPr>
        <w:t>五、毕业与授予学位要求</w:t>
      </w:r>
    </w:p>
    <w:p w14:paraId="6DDCC992">
      <w:pPr>
        <w:spacing w:line="400" w:lineRule="exact"/>
        <w:ind w:firstLine="562" w:firstLineChars="200"/>
        <w:contextualSpacing/>
        <w:outlineLvl w:val="1"/>
        <w:rPr>
          <w:rFonts w:ascii="Times New Roman" w:hAnsi="Times New Roman" w:eastAsiaTheme="minorEastAsia"/>
          <w:b/>
          <w:color w:val="000000"/>
          <w:sz w:val="28"/>
          <w:szCs w:val="28"/>
        </w:rPr>
      </w:pPr>
      <w:r>
        <w:rPr>
          <w:rFonts w:ascii="Times New Roman" w:hAnsi="Times New Roman" w:eastAsiaTheme="minorEastAsia"/>
          <w:b/>
          <w:color w:val="000000"/>
          <w:sz w:val="28"/>
          <w:szCs w:val="28"/>
        </w:rPr>
        <w:t>（一）主修毕业和学位要求</w:t>
      </w:r>
    </w:p>
    <w:p w14:paraId="1477599F">
      <w:pPr>
        <w:tabs>
          <w:tab w:val="left" w:pos="312"/>
        </w:tabs>
        <w:spacing w:line="400" w:lineRule="exact"/>
        <w:ind w:left="480"/>
        <w:contextualSpacing/>
        <w:jc w:val="center"/>
        <w:rPr>
          <w:rFonts w:ascii="Times New Roman" w:hAnsi="Times New Roman" w:eastAsiaTheme="minorEastAsia"/>
          <w:b/>
          <w:color w:val="000000"/>
          <w:sz w:val="24"/>
          <w:szCs w:val="24"/>
        </w:rPr>
      </w:pPr>
      <w:r>
        <w:rPr>
          <w:rFonts w:ascii="Times New Roman" w:hAnsi="Times New Roman" w:eastAsiaTheme="minorEastAsia"/>
          <w:b/>
          <w:color w:val="000000"/>
          <w:sz w:val="24"/>
          <w:szCs w:val="24"/>
        </w:rPr>
        <w:t xml:space="preserve">表2  </w:t>
      </w:r>
      <w:r>
        <w:rPr>
          <w:rFonts w:hint="eastAsia" w:ascii="Times New Roman" w:hAnsi="Times New Roman" w:eastAsiaTheme="minorEastAsia"/>
          <w:b/>
          <w:color w:val="000000"/>
          <w:sz w:val="24"/>
          <w:szCs w:val="24"/>
        </w:rPr>
        <w:t>通信工程</w:t>
      </w:r>
      <w:r>
        <w:rPr>
          <w:rFonts w:ascii="Times New Roman" w:hAnsi="Times New Roman" w:eastAsiaTheme="minorEastAsia"/>
          <w:b/>
          <w:color w:val="000000"/>
          <w:sz w:val="24"/>
          <w:szCs w:val="24"/>
        </w:rPr>
        <w:t>专业课程平台、模块及学分分配表</w:t>
      </w:r>
    </w:p>
    <w:tbl>
      <w:tblPr>
        <w:tblStyle w:val="11"/>
        <w:tblW w:w="850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57"/>
        <w:gridCol w:w="1277"/>
        <w:gridCol w:w="1705"/>
        <w:gridCol w:w="3827"/>
        <w:gridCol w:w="1134"/>
      </w:tblGrid>
      <w:tr w14:paraId="2984C5F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6" w:hRule="atLeast"/>
          <w:jc w:val="center"/>
        </w:trPr>
        <w:tc>
          <w:tcPr>
            <w:tcW w:w="557" w:type="dxa"/>
            <w:vMerge w:val="restart"/>
            <w:textDirection w:val="tbRlV"/>
            <w:vAlign w:val="center"/>
          </w:tcPr>
          <w:p w14:paraId="45C104CD">
            <w:pPr>
              <w:widowControl/>
              <w:snapToGrid w:val="0"/>
              <w:jc w:val="center"/>
              <w:rPr>
                <w:rFonts w:ascii="Times New Roman" w:hAnsi="Times New Roman" w:eastAsiaTheme="minorEastAsia"/>
                <w:color w:val="000000"/>
                <w:kern w:val="0"/>
                <w:sz w:val="18"/>
                <w:szCs w:val="18"/>
              </w:rPr>
            </w:pPr>
            <w:r>
              <w:rPr>
                <w:rFonts w:ascii="Times New Roman" w:hAnsi="Times New Roman" w:eastAsiaTheme="minorEastAsia"/>
                <w:b/>
                <w:bCs/>
                <w:color w:val="000000"/>
                <w:kern w:val="0"/>
                <w:sz w:val="18"/>
                <w:szCs w:val="18"/>
              </w:rPr>
              <w:t>第一课堂教育</w:t>
            </w:r>
          </w:p>
        </w:tc>
        <w:tc>
          <w:tcPr>
            <w:tcW w:w="1277" w:type="dxa"/>
            <w:vAlign w:val="center"/>
          </w:tcPr>
          <w:p w14:paraId="313D0F75">
            <w:pPr>
              <w:widowControl/>
              <w:snapToGrid w:val="0"/>
              <w:jc w:val="center"/>
              <w:rPr>
                <w:rFonts w:ascii="Times New Roman" w:hAnsi="Times New Roman" w:eastAsiaTheme="minorEastAsia"/>
                <w:b/>
                <w:bCs/>
                <w:color w:val="000000"/>
                <w:kern w:val="0"/>
                <w:sz w:val="18"/>
                <w:szCs w:val="18"/>
              </w:rPr>
            </w:pPr>
            <w:r>
              <w:rPr>
                <w:rFonts w:ascii="Times New Roman" w:hAnsi="Times New Roman" w:eastAsiaTheme="minorEastAsia"/>
                <w:b/>
                <w:bCs/>
                <w:color w:val="000000"/>
                <w:kern w:val="0"/>
                <w:sz w:val="18"/>
                <w:szCs w:val="18"/>
              </w:rPr>
              <w:t>课程平台</w:t>
            </w:r>
          </w:p>
        </w:tc>
        <w:tc>
          <w:tcPr>
            <w:tcW w:w="1705" w:type="dxa"/>
            <w:vAlign w:val="center"/>
          </w:tcPr>
          <w:p w14:paraId="4ECA5F10">
            <w:pPr>
              <w:widowControl/>
              <w:snapToGrid w:val="0"/>
              <w:jc w:val="center"/>
              <w:rPr>
                <w:rFonts w:ascii="Times New Roman" w:hAnsi="Times New Roman" w:eastAsiaTheme="minorEastAsia"/>
                <w:b/>
                <w:bCs/>
                <w:color w:val="000000"/>
                <w:kern w:val="0"/>
                <w:sz w:val="18"/>
                <w:szCs w:val="18"/>
              </w:rPr>
            </w:pPr>
            <w:r>
              <w:rPr>
                <w:rFonts w:ascii="Times New Roman" w:hAnsi="Times New Roman" w:eastAsiaTheme="minorEastAsia"/>
                <w:b/>
                <w:bCs/>
                <w:color w:val="000000"/>
                <w:kern w:val="0"/>
                <w:sz w:val="18"/>
                <w:szCs w:val="18"/>
              </w:rPr>
              <w:t>课程模块</w:t>
            </w:r>
          </w:p>
        </w:tc>
        <w:tc>
          <w:tcPr>
            <w:tcW w:w="3827" w:type="dxa"/>
            <w:vAlign w:val="center"/>
          </w:tcPr>
          <w:p w14:paraId="625F47EC">
            <w:pPr>
              <w:widowControl/>
              <w:snapToGrid w:val="0"/>
              <w:jc w:val="center"/>
              <w:rPr>
                <w:rFonts w:ascii="Times New Roman" w:hAnsi="Times New Roman" w:eastAsiaTheme="minorEastAsia"/>
                <w:b/>
                <w:bCs/>
                <w:color w:val="000000"/>
                <w:kern w:val="0"/>
                <w:sz w:val="18"/>
                <w:szCs w:val="18"/>
              </w:rPr>
            </w:pPr>
            <w:r>
              <w:rPr>
                <w:rFonts w:ascii="Times New Roman" w:hAnsi="Times New Roman" w:eastAsiaTheme="minorEastAsia"/>
                <w:b/>
                <w:bCs/>
                <w:color w:val="000000"/>
                <w:kern w:val="0"/>
                <w:sz w:val="18"/>
                <w:szCs w:val="18"/>
              </w:rPr>
              <w:t>课程类型</w:t>
            </w:r>
          </w:p>
        </w:tc>
        <w:tc>
          <w:tcPr>
            <w:tcW w:w="1134" w:type="dxa"/>
            <w:vAlign w:val="center"/>
          </w:tcPr>
          <w:p w14:paraId="44C0A599">
            <w:pPr>
              <w:widowControl/>
              <w:snapToGrid w:val="0"/>
              <w:jc w:val="center"/>
              <w:rPr>
                <w:rFonts w:ascii="Times New Roman" w:hAnsi="Times New Roman" w:eastAsiaTheme="minorEastAsia"/>
                <w:b/>
                <w:bCs/>
                <w:color w:val="000000"/>
                <w:kern w:val="0"/>
                <w:sz w:val="18"/>
                <w:szCs w:val="18"/>
              </w:rPr>
            </w:pPr>
            <w:r>
              <w:rPr>
                <w:rFonts w:ascii="Times New Roman" w:hAnsi="Times New Roman" w:eastAsiaTheme="minorEastAsia"/>
                <w:b/>
                <w:bCs/>
                <w:color w:val="000000"/>
                <w:kern w:val="0"/>
                <w:sz w:val="18"/>
                <w:szCs w:val="18"/>
              </w:rPr>
              <w:t>学分</w:t>
            </w:r>
          </w:p>
        </w:tc>
      </w:tr>
      <w:tr w14:paraId="13EB5BC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3" w:hRule="atLeast"/>
          <w:jc w:val="center"/>
        </w:trPr>
        <w:tc>
          <w:tcPr>
            <w:tcW w:w="557" w:type="dxa"/>
            <w:vMerge w:val="continue"/>
            <w:vAlign w:val="center"/>
          </w:tcPr>
          <w:p w14:paraId="40189B9C">
            <w:pPr>
              <w:snapToGrid w:val="0"/>
              <w:jc w:val="center"/>
              <w:rPr>
                <w:rFonts w:ascii="Times New Roman" w:hAnsi="Times New Roman" w:eastAsiaTheme="minorEastAsia"/>
                <w:b/>
                <w:bCs/>
                <w:color w:val="000000"/>
                <w:kern w:val="0"/>
                <w:sz w:val="18"/>
                <w:szCs w:val="18"/>
              </w:rPr>
            </w:pPr>
          </w:p>
        </w:tc>
        <w:tc>
          <w:tcPr>
            <w:tcW w:w="1277" w:type="dxa"/>
            <w:vMerge w:val="restart"/>
            <w:vAlign w:val="center"/>
          </w:tcPr>
          <w:p w14:paraId="50562488">
            <w:pPr>
              <w:widowControl/>
              <w:snapToGrid w:val="0"/>
              <w:jc w:val="center"/>
              <w:rPr>
                <w:rFonts w:ascii="Times New Roman" w:hAnsi="Times New Roman" w:eastAsiaTheme="minorEastAsia"/>
                <w:b/>
                <w:bCs/>
                <w:color w:val="000000"/>
                <w:kern w:val="0"/>
                <w:sz w:val="18"/>
                <w:szCs w:val="18"/>
              </w:rPr>
            </w:pPr>
            <w:r>
              <w:rPr>
                <w:rFonts w:ascii="Times New Roman" w:hAnsi="Times New Roman" w:eastAsiaTheme="minorEastAsia"/>
                <w:b/>
                <w:bCs/>
                <w:color w:val="000000"/>
                <w:kern w:val="0"/>
                <w:sz w:val="18"/>
                <w:szCs w:val="18"/>
              </w:rPr>
              <w:t>通识教育</w:t>
            </w:r>
          </w:p>
        </w:tc>
        <w:tc>
          <w:tcPr>
            <w:tcW w:w="1705" w:type="dxa"/>
            <w:vAlign w:val="center"/>
          </w:tcPr>
          <w:p w14:paraId="1291D06B">
            <w:pPr>
              <w:snapToGrid w:val="0"/>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通识教育</w:t>
            </w:r>
          </w:p>
          <w:p w14:paraId="78FB2879">
            <w:pPr>
              <w:snapToGrid w:val="0"/>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必修课程</w:t>
            </w:r>
          </w:p>
        </w:tc>
        <w:tc>
          <w:tcPr>
            <w:tcW w:w="3827" w:type="dxa"/>
            <w:vAlign w:val="center"/>
          </w:tcPr>
          <w:p w14:paraId="67F0094A">
            <w:pPr>
              <w:snapToGrid w:val="0"/>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包括思政、外语、体育、中文写作等</w:t>
            </w:r>
          </w:p>
        </w:tc>
        <w:tc>
          <w:tcPr>
            <w:tcW w:w="1134" w:type="dxa"/>
            <w:vAlign w:val="center"/>
          </w:tcPr>
          <w:p w14:paraId="16D5C422">
            <w:pPr>
              <w:widowControl/>
              <w:snapToGrid w:val="0"/>
              <w:jc w:val="center"/>
              <w:rPr>
                <w:rFonts w:ascii="Times New Roman" w:hAnsi="Times New Roman" w:eastAsiaTheme="minorEastAsia"/>
                <w:color w:val="000000"/>
                <w:kern w:val="0"/>
                <w:sz w:val="18"/>
                <w:szCs w:val="18"/>
              </w:rPr>
            </w:pPr>
            <w:r>
              <w:rPr>
                <w:rFonts w:hint="eastAsia" w:ascii="Times New Roman" w:hAnsi="Times New Roman" w:eastAsiaTheme="minorEastAsia"/>
                <w:color w:val="000000"/>
                <w:kern w:val="0"/>
                <w:sz w:val="18"/>
                <w:szCs w:val="18"/>
              </w:rPr>
              <w:t>39</w:t>
            </w:r>
          </w:p>
        </w:tc>
      </w:tr>
      <w:tr w14:paraId="247BF37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9" w:hRule="atLeast"/>
          <w:jc w:val="center"/>
        </w:trPr>
        <w:tc>
          <w:tcPr>
            <w:tcW w:w="557" w:type="dxa"/>
            <w:vMerge w:val="continue"/>
            <w:vAlign w:val="center"/>
          </w:tcPr>
          <w:p w14:paraId="3F793732">
            <w:pPr>
              <w:snapToGrid w:val="0"/>
              <w:jc w:val="center"/>
              <w:rPr>
                <w:rFonts w:ascii="Times New Roman" w:hAnsi="Times New Roman" w:eastAsiaTheme="minorEastAsia"/>
                <w:b/>
                <w:bCs/>
                <w:color w:val="000000"/>
                <w:kern w:val="0"/>
                <w:sz w:val="18"/>
                <w:szCs w:val="18"/>
              </w:rPr>
            </w:pPr>
          </w:p>
        </w:tc>
        <w:tc>
          <w:tcPr>
            <w:tcW w:w="1277" w:type="dxa"/>
            <w:vMerge w:val="continue"/>
            <w:vAlign w:val="center"/>
          </w:tcPr>
          <w:p w14:paraId="4BF1BED2">
            <w:pPr>
              <w:widowControl/>
              <w:snapToGrid w:val="0"/>
              <w:jc w:val="center"/>
              <w:rPr>
                <w:rFonts w:ascii="Times New Roman" w:hAnsi="Times New Roman" w:eastAsiaTheme="minorEastAsia"/>
                <w:b/>
                <w:bCs/>
                <w:color w:val="000000"/>
                <w:kern w:val="0"/>
                <w:sz w:val="18"/>
                <w:szCs w:val="18"/>
              </w:rPr>
            </w:pPr>
          </w:p>
        </w:tc>
        <w:tc>
          <w:tcPr>
            <w:tcW w:w="5532" w:type="dxa"/>
            <w:gridSpan w:val="2"/>
            <w:vAlign w:val="center"/>
          </w:tcPr>
          <w:p w14:paraId="6AECAC75">
            <w:pPr>
              <w:snapToGrid w:val="0"/>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通识教育选修课程</w:t>
            </w:r>
          </w:p>
        </w:tc>
        <w:tc>
          <w:tcPr>
            <w:tcW w:w="1134" w:type="dxa"/>
            <w:vAlign w:val="center"/>
          </w:tcPr>
          <w:p w14:paraId="48AF783E">
            <w:pPr>
              <w:widowControl/>
              <w:snapToGrid w:val="0"/>
              <w:jc w:val="center"/>
              <w:rPr>
                <w:rFonts w:ascii="Times New Roman" w:hAnsi="Times New Roman" w:eastAsiaTheme="minorEastAsia"/>
                <w:color w:val="000000"/>
                <w:kern w:val="0"/>
                <w:sz w:val="18"/>
                <w:szCs w:val="18"/>
              </w:rPr>
            </w:pPr>
            <w:r>
              <w:rPr>
                <w:rFonts w:hint="eastAsia" w:ascii="Times New Roman" w:hAnsi="Times New Roman" w:eastAsiaTheme="minorEastAsia"/>
                <w:color w:val="000000"/>
                <w:kern w:val="0"/>
                <w:sz w:val="18"/>
                <w:szCs w:val="18"/>
              </w:rPr>
              <w:t>8</w:t>
            </w:r>
          </w:p>
        </w:tc>
      </w:tr>
      <w:tr w14:paraId="43234F8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0" w:hRule="atLeast"/>
          <w:jc w:val="center"/>
        </w:trPr>
        <w:tc>
          <w:tcPr>
            <w:tcW w:w="557" w:type="dxa"/>
            <w:vMerge w:val="continue"/>
            <w:vAlign w:val="center"/>
          </w:tcPr>
          <w:p w14:paraId="5B8201FB">
            <w:pPr>
              <w:snapToGrid w:val="0"/>
              <w:jc w:val="center"/>
              <w:rPr>
                <w:rFonts w:ascii="Times New Roman" w:hAnsi="Times New Roman" w:eastAsiaTheme="minorEastAsia"/>
                <w:b/>
                <w:bCs/>
                <w:color w:val="000000"/>
                <w:kern w:val="0"/>
                <w:sz w:val="18"/>
                <w:szCs w:val="18"/>
              </w:rPr>
            </w:pPr>
          </w:p>
        </w:tc>
        <w:tc>
          <w:tcPr>
            <w:tcW w:w="1277" w:type="dxa"/>
            <w:vMerge w:val="restart"/>
            <w:vAlign w:val="center"/>
          </w:tcPr>
          <w:p w14:paraId="12875CEA">
            <w:pPr>
              <w:snapToGrid w:val="0"/>
              <w:jc w:val="center"/>
              <w:rPr>
                <w:rFonts w:ascii="Times New Roman" w:hAnsi="Times New Roman" w:eastAsiaTheme="minorEastAsia"/>
                <w:b/>
                <w:bCs/>
                <w:color w:val="000000"/>
                <w:kern w:val="0"/>
                <w:sz w:val="18"/>
                <w:szCs w:val="18"/>
              </w:rPr>
            </w:pPr>
            <w:r>
              <w:rPr>
                <w:rFonts w:hint="eastAsia" w:ascii="Times New Roman" w:hAnsi="Times New Roman" w:eastAsiaTheme="minorEastAsia"/>
                <w:b/>
                <w:bCs/>
                <w:color w:val="000000"/>
                <w:kern w:val="0"/>
                <w:sz w:val="18"/>
                <w:szCs w:val="18"/>
              </w:rPr>
              <w:t>（大类）</w:t>
            </w:r>
            <w:r>
              <w:rPr>
                <w:rFonts w:ascii="Times New Roman" w:hAnsi="Times New Roman" w:eastAsiaTheme="minorEastAsia"/>
                <w:b/>
                <w:bCs/>
                <w:color w:val="000000"/>
                <w:kern w:val="0"/>
                <w:sz w:val="18"/>
                <w:szCs w:val="18"/>
              </w:rPr>
              <w:t>学科基础教育</w:t>
            </w:r>
          </w:p>
        </w:tc>
        <w:tc>
          <w:tcPr>
            <w:tcW w:w="5532" w:type="dxa"/>
            <w:gridSpan w:val="2"/>
            <w:shd w:val="clear" w:color="auto" w:fill="auto"/>
            <w:vAlign w:val="center"/>
          </w:tcPr>
          <w:p w14:paraId="0BD4934E">
            <w:pPr>
              <w:snapToGrid w:val="0"/>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新生研讨课程（含悦读计划、大学生职业生涯规划）</w:t>
            </w:r>
          </w:p>
        </w:tc>
        <w:tc>
          <w:tcPr>
            <w:tcW w:w="1134" w:type="dxa"/>
            <w:vAlign w:val="center"/>
          </w:tcPr>
          <w:p w14:paraId="6131CBC3">
            <w:pPr>
              <w:snapToGrid w:val="0"/>
              <w:jc w:val="center"/>
              <w:rPr>
                <w:rFonts w:ascii="Times New Roman" w:hAnsi="Times New Roman" w:eastAsiaTheme="minorEastAsia"/>
                <w:color w:val="000000"/>
                <w:kern w:val="0"/>
                <w:sz w:val="18"/>
                <w:szCs w:val="18"/>
              </w:rPr>
            </w:pPr>
            <w:r>
              <w:rPr>
                <w:rFonts w:hint="eastAsia" w:ascii="Times New Roman" w:hAnsi="Times New Roman" w:eastAsiaTheme="minorEastAsia"/>
                <w:color w:val="000000"/>
                <w:kern w:val="0"/>
                <w:sz w:val="18"/>
                <w:szCs w:val="18"/>
              </w:rPr>
              <w:t>2</w:t>
            </w:r>
          </w:p>
        </w:tc>
      </w:tr>
      <w:tr w14:paraId="33E1AFE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9" w:hRule="atLeast"/>
          <w:jc w:val="center"/>
        </w:trPr>
        <w:tc>
          <w:tcPr>
            <w:tcW w:w="557" w:type="dxa"/>
            <w:vMerge w:val="continue"/>
            <w:vAlign w:val="center"/>
          </w:tcPr>
          <w:p w14:paraId="2B8A468E">
            <w:pPr>
              <w:snapToGrid w:val="0"/>
              <w:jc w:val="center"/>
              <w:rPr>
                <w:rFonts w:ascii="Times New Roman" w:hAnsi="Times New Roman" w:eastAsiaTheme="minorEastAsia"/>
                <w:b/>
                <w:bCs/>
                <w:color w:val="000000"/>
                <w:kern w:val="0"/>
                <w:sz w:val="18"/>
                <w:szCs w:val="18"/>
              </w:rPr>
            </w:pPr>
          </w:p>
        </w:tc>
        <w:tc>
          <w:tcPr>
            <w:tcW w:w="1277" w:type="dxa"/>
            <w:vMerge w:val="continue"/>
            <w:vAlign w:val="center"/>
          </w:tcPr>
          <w:p w14:paraId="1E50D49B">
            <w:pPr>
              <w:snapToGrid w:val="0"/>
              <w:jc w:val="center"/>
              <w:rPr>
                <w:rFonts w:ascii="Times New Roman" w:hAnsi="Times New Roman" w:eastAsiaTheme="minorEastAsia"/>
                <w:b/>
                <w:bCs/>
                <w:color w:val="000000"/>
                <w:kern w:val="0"/>
                <w:sz w:val="18"/>
                <w:szCs w:val="18"/>
              </w:rPr>
            </w:pPr>
          </w:p>
        </w:tc>
        <w:tc>
          <w:tcPr>
            <w:tcW w:w="5532" w:type="dxa"/>
            <w:gridSpan w:val="2"/>
            <w:shd w:val="clear" w:color="auto" w:fill="auto"/>
            <w:vAlign w:val="center"/>
          </w:tcPr>
          <w:p w14:paraId="41CB5180">
            <w:pPr>
              <w:snapToGrid w:val="0"/>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“AI+”课程</w:t>
            </w:r>
          </w:p>
        </w:tc>
        <w:tc>
          <w:tcPr>
            <w:tcW w:w="1134" w:type="dxa"/>
            <w:vAlign w:val="center"/>
          </w:tcPr>
          <w:p w14:paraId="49CD0422">
            <w:pPr>
              <w:snapToGrid w:val="0"/>
              <w:jc w:val="center"/>
              <w:rPr>
                <w:rFonts w:ascii="Times New Roman" w:hAnsi="Times New Roman" w:eastAsiaTheme="minorEastAsia"/>
                <w:color w:val="000000"/>
                <w:kern w:val="0"/>
                <w:sz w:val="18"/>
                <w:szCs w:val="18"/>
              </w:rPr>
            </w:pPr>
            <w:r>
              <w:rPr>
                <w:rFonts w:hint="eastAsia" w:ascii="Times New Roman" w:hAnsi="Times New Roman" w:eastAsiaTheme="minorEastAsia"/>
                <w:color w:val="000000"/>
                <w:kern w:val="0"/>
                <w:sz w:val="18"/>
                <w:szCs w:val="18"/>
              </w:rPr>
              <w:t>3</w:t>
            </w:r>
          </w:p>
        </w:tc>
      </w:tr>
      <w:tr w14:paraId="097E312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4" w:hRule="atLeast"/>
          <w:jc w:val="center"/>
        </w:trPr>
        <w:tc>
          <w:tcPr>
            <w:tcW w:w="557" w:type="dxa"/>
            <w:vMerge w:val="continue"/>
            <w:vAlign w:val="center"/>
          </w:tcPr>
          <w:p w14:paraId="5B2C0323">
            <w:pPr>
              <w:snapToGrid w:val="0"/>
              <w:jc w:val="center"/>
              <w:rPr>
                <w:rFonts w:ascii="Times New Roman" w:hAnsi="Times New Roman" w:eastAsiaTheme="minorEastAsia"/>
                <w:b/>
                <w:bCs/>
                <w:color w:val="000000"/>
                <w:kern w:val="0"/>
                <w:sz w:val="18"/>
                <w:szCs w:val="18"/>
              </w:rPr>
            </w:pPr>
          </w:p>
        </w:tc>
        <w:tc>
          <w:tcPr>
            <w:tcW w:w="1277" w:type="dxa"/>
            <w:vMerge w:val="continue"/>
            <w:vAlign w:val="center"/>
          </w:tcPr>
          <w:p w14:paraId="72B18604">
            <w:pPr>
              <w:snapToGrid w:val="0"/>
              <w:jc w:val="center"/>
              <w:rPr>
                <w:rFonts w:ascii="Times New Roman" w:hAnsi="Times New Roman" w:eastAsiaTheme="minorEastAsia"/>
                <w:b/>
                <w:bCs/>
                <w:color w:val="000000"/>
                <w:kern w:val="0"/>
                <w:sz w:val="18"/>
                <w:szCs w:val="18"/>
              </w:rPr>
            </w:pPr>
          </w:p>
        </w:tc>
        <w:tc>
          <w:tcPr>
            <w:tcW w:w="5532" w:type="dxa"/>
            <w:gridSpan w:val="2"/>
            <w:shd w:val="clear" w:color="auto" w:fill="auto"/>
            <w:vAlign w:val="center"/>
          </w:tcPr>
          <w:p w14:paraId="61C89BF8">
            <w:pPr>
              <w:snapToGrid w:val="0"/>
              <w:jc w:val="center"/>
              <w:rPr>
                <w:rFonts w:ascii="Times New Roman" w:hAnsi="Times New Roman" w:eastAsiaTheme="minorEastAsia"/>
                <w:color w:val="000000"/>
                <w:kern w:val="0"/>
                <w:sz w:val="18"/>
                <w:szCs w:val="18"/>
              </w:rPr>
            </w:pPr>
            <w:r>
              <w:rPr>
                <w:rFonts w:hint="eastAsia" w:ascii="Times New Roman" w:hAnsi="Times New Roman" w:eastAsiaTheme="minorEastAsia"/>
                <w:color w:val="000000"/>
                <w:kern w:val="0"/>
                <w:sz w:val="18"/>
                <w:szCs w:val="18"/>
              </w:rPr>
              <w:t>（大类）</w:t>
            </w:r>
            <w:r>
              <w:rPr>
                <w:rFonts w:ascii="Times New Roman" w:hAnsi="Times New Roman" w:eastAsiaTheme="minorEastAsia"/>
                <w:color w:val="000000"/>
                <w:kern w:val="0"/>
                <w:sz w:val="18"/>
                <w:szCs w:val="18"/>
              </w:rPr>
              <w:t>学科基础必修课程</w:t>
            </w:r>
          </w:p>
        </w:tc>
        <w:tc>
          <w:tcPr>
            <w:tcW w:w="1134" w:type="dxa"/>
            <w:vAlign w:val="center"/>
          </w:tcPr>
          <w:p w14:paraId="4B326AF5">
            <w:pPr>
              <w:snapToGrid w:val="0"/>
              <w:jc w:val="center"/>
              <w:rPr>
                <w:rFonts w:ascii="Times New Roman" w:hAnsi="Times New Roman" w:eastAsiaTheme="minorEastAsia"/>
                <w:color w:val="000000"/>
                <w:kern w:val="0"/>
                <w:sz w:val="18"/>
                <w:szCs w:val="18"/>
              </w:rPr>
            </w:pPr>
            <w:r>
              <w:rPr>
                <w:rFonts w:hint="eastAsia" w:ascii="Times New Roman" w:hAnsi="Times New Roman" w:eastAsiaTheme="minorEastAsia"/>
                <w:color w:val="000000"/>
                <w:kern w:val="0"/>
                <w:sz w:val="18"/>
                <w:szCs w:val="18"/>
              </w:rPr>
              <w:t>33</w:t>
            </w:r>
          </w:p>
        </w:tc>
      </w:tr>
      <w:tr w14:paraId="0F875B9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4" w:hRule="atLeast"/>
          <w:jc w:val="center"/>
        </w:trPr>
        <w:tc>
          <w:tcPr>
            <w:tcW w:w="557" w:type="dxa"/>
            <w:vMerge w:val="continue"/>
            <w:vAlign w:val="center"/>
          </w:tcPr>
          <w:p w14:paraId="719A0B54">
            <w:pPr>
              <w:snapToGrid w:val="0"/>
              <w:jc w:val="center"/>
              <w:rPr>
                <w:rFonts w:ascii="Times New Roman" w:hAnsi="Times New Roman" w:eastAsiaTheme="minorEastAsia"/>
                <w:b/>
                <w:bCs/>
                <w:color w:val="000000"/>
                <w:kern w:val="0"/>
                <w:sz w:val="18"/>
                <w:szCs w:val="18"/>
              </w:rPr>
            </w:pPr>
          </w:p>
        </w:tc>
        <w:tc>
          <w:tcPr>
            <w:tcW w:w="1277" w:type="dxa"/>
            <w:vMerge w:val="continue"/>
            <w:vAlign w:val="center"/>
          </w:tcPr>
          <w:p w14:paraId="3FA6A1B0">
            <w:pPr>
              <w:snapToGrid w:val="0"/>
              <w:jc w:val="center"/>
              <w:rPr>
                <w:rFonts w:ascii="Times New Roman" w:hAnsi="Times New Roman" w:eastAsiaTheme="minorEastAsia"/>
                <w:b/>
                <w:bCs/>
                <w:color w:val="000000"/>
                <w:kern w:val="0"/>
                <w:sz w:val="18"/>
                <w:szCs w:val="18"/>
              </w:rPr>
            </w:pPr>
          </w:p>
        </w:tc>
        <w:tc>
          <w:tcPr>
            <w:tcW w:w="5532" w:type="dxa"/>
            <w:gridSpan w:val="2"/>
            <w:shd w:val="clear" w:color="auto" w:fill="auto"/>
            <w:vAlign w:val="center"/>
          </w:tcPr>
          <w:p w14:paraId="08889C9A">
            <w:pPr>
              <w:snapToGrid w:val="0"/>
              <w:jc w:val="center"/>
              <w:rPr>
                <w:rFonts w:ascii="Times New Roman" w:hAnsi="Times New Roman" w:eastAsiaTheme="minorEastAsia"/>
                <w:color w:val="000000"/>
                <w:kern w:val="0"/>
                <w:sz w:val="18"/>
                <w:szCs w:val="18"/>
              </w:rPr>
            </w:pPr>
            <w:r>
              <w:rPr>
                <w:rFonts w:hint="eastAsia" w:ascii="Times New Roman" w:hAnsi="Times New Roman" w:eastAsiaTheme="minorEastAsia"/>
                <w:color w:val="000000"/>
                <w:kern w:val="0"/>
                <w:sz w:val="18"/>
                <w:szCs w:val="18"/>
              </w:rPr>
              <w:t>（大类）</w:t>
            </w:r>
            <w:r>
              <w:rPr>
                <w:rFonts w:ascii="Times New Roman" w:hAnsi="Times New Roman" w:eastAsiaTheme="minorEastAsia"/>
                <w:color w:val="000000"/>
                <w:kern w:val="0"/>
                <w:sz w:val="18"/>
                <w:szCs w:val="18"/>
              </w:rPr>
              <w:t>学科基础选修课程</w:t>
            </w:r>
          </w:p>
        </w:tc>
        <w:tc>
          <w:tcPr>
            <w:tcW w:w="1134" w:type="dxa"/>
            <w:vAlign w:val="center"/>
          </w:tcPr>
          <w:p w14:paraId="0911E912">
            <w:pPr>
              <w:snapToGrid w:val="0"/>
              <w:jc w:val="center"/>
              <w:rPr>
                <w:rFonts w:ascii="Times New Roman" w:hAnsi="Times New Roman" w:eastAsiaTheme="minorEastAsia"/>
                <w:color w:val="000000"/>
                <w:kern w:val="0"/>
                <w:sz w:val="18"/>
                <w:szCs w:val="18"/>
              </w:rPr>
            </w:pPr>
            <w:r>
              <w:rPr>
                <w:rFonts w:hint="eastAsia" w:ascii="Times New Roman" w:hAnsi="Times New Roman" w:eastAsiaTheme="minorEastAsia"/>
                <w:color w:val="000000"/>
                <w:kern w:val="0"/>
                <w:sz w:val="18"/>
                <w:szCs w:val="18"/>
              </w:rPr>
              <w:t>3</w:t>
            </w:r>
          </w:p>
        </w:tc>
      </w:tr>
      <w:tr w14:paraId="2747F44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3" w:hRule="exact"/>
          <w:jc w:val="center"/>
        </w:trPr>
        <w:tc>
          <w:tcPr>
            <w:tcW w:w="557" w:type="dxa"/>
            <w:vMerge w:val="continue"/>
            <w:vAlign w:val="center"/>
          </w:tcPr>
          <w:p w14:paraId="1B4FA1A9">
            <w:pPr>
              <w:snapToGrid w:val="0"/>
              <w:jc w:val="center"/>
              <w:rPr>
                <w:rFonts w:ascii="Times New Roman" w:hAnsi="Times New Roman" w:eastAsiaTheme="minorEastAsia"/>
                <w:b/>
                <w:bCs/>
                <w:color w:val="000000"/>
                <w:kern w:val="0"/>
                <w:sz w:val="18"/>
                <w:szCs w:val="18"/>
              </w:rPr>
            </w:pPr>
          </w:p>
        </w:tc>
        <w:tc>
          <w:tcPr>
            <w:tcW w:w="1277" w:type="dxa"/>
            <w:vMerge w:val="restart"/>
            <w:vAlign w:val="center"/>
          </w:tcPr>
          <w:p w14:paraId="3B3175E6">
            <w:pPr>
              <w:widowControl/>
              <w:snapToGrid w:val="0"/>
              <w:jc w:val="center"/>
              <w:rPr>
                <w:rFonts w:ascii="Times New Roman" w:hAnsi="Times New Roman" w:eastAsiaTheme="minorEastAsia"/>
                <w:b/>
                <w:bCs/>
                <w:color w:val="000000"/>
                <w:kern w:val="0"/>
                <w:sz w:val="18"/>
                <w:szCs w:val="18"/>
              </w:rPr>
            </w:pPr>
            <w:r>
              <w:rPr>
                <w:rFonts w:ascii="Times New Roman" w:hAnsi="Times New Roman" w:eastAsiaTheme="minorEastAsia"/>
                <w:b/>
                <w:bCs/>
                <w:color w:val="000000"/>
                <w:kern w:val="0"/>
                <w:sz w:val="18"/>
                <w:szCs w:val="18"/>
              </w:rPr>
              <w:t>专业教育</w:t>
            </w:r>
          </w:p>
        </w:tc>
        <w:tc>
          <w:tcPr>
            <w:tcW w:w="1705" w:type="dxa"/>
            <w:vMerge w:val="restart"/>
            <w:vAlign w:val="center"/>
          </w:tcPr>
          <w:p w14:paraId="6C13F4B6">
            <w:pPr>
              <w:widowControl/>
              <w:snapToGrid w:val="0"/>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专业课程</w:t>
            </w:r>
          </w:p>
        </w:tc>
        <w:tc>
          <w:tcPr>
            <w:tcW w:w="3827" w:type="dxa"/>
            <w:vAlign w:val="center"/>
          </w:tcPr>
          <w:p w14:paraId="47661ACA">
            <w:pPr>
              <w:snapToGrid w:val="0"/>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专业核心课程</w:t>
            </w:r>
          </w:p>
        </w:tc>
        <w:tc>
          <w:tcPr>
            <w:tcW w:w="1134" w:type="dxa"/>
            <w:vAlign w:val="center"/>
          </w:tcPr>
          <w:p w14:paraId="0F19DB80">
            <w:pPr>
              <w:widowControl/>
              <w:snapToGrid w:val="0"/>
              <w:jc w:val="center"/>
              <w:rPr>
                <w:rFonts w:ascii="Times New Roman" w:hAnsi="Times New Roman" w:eastAsiaTheme="minorEastAsia"/>
                <w:color w:val="000000"/>
                <w:kern w:val="0"/>
                <w:sz w:val="18"/>
                <w:szCs w:val="18"/>
              </w:rPr>
            </w:pPr>
            <w:r>
              <w:rPr>
                <w:rFonts w:hint="eastAsia" w:ascii="Times New Roman" w:hAnsi="Times New Roman" w:eastAsiaTheme="minorEastAsia"/>
                <w:color w:val="000000"/>
                <w:kern w:val="0"/>
                <w:sz w:val="18"/>
                <w:szCs w:val="18"/>
              </w:rPr>
              <w:t>35</w:t>
            </w:r>
          </w:p>
        </w:tc>
      </w:tr>
      <w:tr w14:paraId="4E41E6D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6" w:hRule="exact"/>
          <w:jc w:val="center"/>
        </w:trPr>
        <w:tc>
          <w:tcPr>
            <w:tcW w:w="557" w:type="dxa"/>
            <w:vMerge w:val="continue"/>
            <w:vAlign w:val="center"/>
          </w:tcPr>
          <w:p w14:paraId="256C30D5">
            <w:pPr>
              <w:snapToGrid w:val="0"/>
              <w:jc w:val="center"/>
              <w:rPr>
                <w:rFonts w:ascii="Times New Roman" w:hAnsi="Times New Roman" w:eastAsiaTheme="minorEastAsia"/>
                <w:b/>
                <w:bCs/>
                <w:color w:val="000000"/>
                <w:kern w:val="0"/>
                <w:sz w:val="18"/>
                <w:szCs w:val="18"/>
              </w:rPr>
            </w:pPr>
          </w:p>
        </w:tc>
        <w:tc>
          <w:tcPr>
            <w:tcW w:w="1277" w:type="dxa"/>
            <w:vMerge w:val="continue"/>
            <w:vAlign w:val="center"/>
          </w:tcPr>
          <w:p w14:paraId="207FC49F">
            <w:pPr>
              <w:widowControl/>
              <w:snapToGrid w:val="0"/>
              <w:jc w:val="center"/>
              <w:rPr>
                <w:rFonts w:ascii="Times New Roman" w:hAnsi="Times New Roman" w:eastAsiaTheme="minorEastAsia"/>
                <w:b/>
                <w:bCs/>
                <w:color w:val="000000"/>
                <w:kern w:val="0"/>
                <w:sz w:val="18"/>
                <w:szCs w:val="18"/>
              </w:rPr>
            </w:pPr>
          </w:p>
        </w:tc>
        <w:tc>
          <w:tcPr>
            <w:tcW w:w="1705" w:type="dxa"/>
            <w:vMerge w:val="continue"/>
            <w:vAlign w:val="center"/>
          </w:tcPr>
          <w:p w14:paraId="566CD153">
            <w:pPr>
              <w:widowControl/>
              <w:snapToGrid w:val="0"/>
              <w:jc w:val="left"/>
              <w:rPr>
                <w:rFonts w:ascii="Times New Roman" w:hAnsi="Times New Roman" w:eastAsiaTheme="minorEastAsia"/>
                <w:color w:val="000000"/>
                <w:kern w:val="0"/>
                <w:sz w:val="18"/>
                <w:szCs w:val="18"/>
              </w:rPr>
            </w:pPr>
          </w:p>
        </w:tc>
        <w:tc>
          <w:tcPr>
            <w:tcW w:w="3827" w:type="dxa"/>
            <w:vAlign w:val="center"/>
          </w:tcPr>
          <w:p w14:paraId="35534B40">
            <w:pPr>
              <w:snapToGrid w:val="0"/>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专业选修课程</w:t>
            </w:r>
          </w:p>
        </w:tc>
        <w:tc>
          <w:tcPr>
            <w:tcW w:w="1134" w:type="dxa"/>
            <w:vAlign w:val="center"/>
          </w:tcPr>
          <w:p w14:paraId="52826B62">
            <w:pPr>
              <w:snapToGrid w:val="0"/>
              <w:jc w:val="center"/>
              <w:rPr>
                <w:rFonts w:ascii="Times New Roman" w:hAnsi="Times New Roman" w:eastAsiaTheme="minorEastAsia"/>
                <w:color w:val="000000"/>
                <w:kern w:val="0"/>
                <w:sz w:val="18"/>
                <w:szCs w:val="18"/>
              </w:rPr>
            </w:pPr>
            <w:r>
              <w:rPr>
                <w:rFonts w:hint="eastAsia" w:ascii="Times New Roman" w:hAnsi="Times New Roman" w:eastAsiaTheme="minorEastAsia"/>
                <w:color w:val="000000"/>
                <w:kern w:val="0"/>
                <w:sz w:val="18"/>
                <w:szCs w:val="18"/>
              </w:rPr>
              <w:t>18</w:t>
            </w:r>
          </w:p>
        </w:tc>
      </w:tr>
      <w:tr w14:paraId="3D99031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24" w:hRule="atLeast"/>
          <w:jc w:val="center"/>
        </w:trPr>
        <w:tc>
          <w:tcPr>
            <w:tcW w:w="557" w:type="dxa"/>
            <w:vMerge w:val="continue"/>
            <w:vAlign w:val="center"/>
          </w:tcPr>
          <w:p w14:paraId="3B0E2D8A">
            <w:pPr>
              <w:snapToGrid w:val="0"/>
              <w:jc w:val="center"/>
              <w:rPr>
                <w:rFonts w:ascii="Times New Roman" w:hAnsi="Times New Roman" w:eastAsiaTheme="minorEastAsia"/>
                <w:b/>
                <w:bCs/>
                <w:color w:val="000000"/>
                <w:kern w:val="0"/>
                <w:sz w:val="18"/>
                <w:szCs w:val="18"/>
              </w:rPr>
            </w:pPr>
          </w:p>
        </w:tc>
        <w:tc>
          <w:tcPr>
            <w:tcW w:w="1277" w:type="dxa"/>
            <w:vMerge w:val="continue"/>
            <w:vAlign w:val="center"/>
          </w:tcPr>
          <w:p w14:paraId="0335715B">
            <w:pPr>
              <w:widowControl/>
              <w:snapToGrid w:val="0"/>
              <w:jc w:val="left"/>
              <w:rPr>
                <w:rFonts w:ascii="Times New Roman" w:hAnsi="Times New Roman" w:eastAsiaTheme="minorEastAsia"/>
                <w:b/>
                <w:bCs/>
                <w:color w:val="000000"/>
                <w:kern w:val="0"/>
                <w:sz w:val="18"/>
                <w:szCs w:val="18"/>
              </w:rPr>
            </w:pPr>
          </w:p>
        </w:tc>
        <w:tc>
          <w:tcPr>
            <w:tcW w:w="1705" w:type="dxa"/>
            <w:vAlign w:val="center"/>
          </w:tcPr>
          <w:p w14:paraId="1B552B0B">
            <w:pPr>
              <w:widowControl/>
              <w:snapToGrid w:val="0"/>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综合实践</w:t>
            </w:r>
          </w:p>
        </w:tc>
        <w:tc>
          <w:tcPr>
            <w:tcW w:w="3827" w:type="dxa"/>
            <w:vAlign w:val="center"/>
          </w:tcPr>
          <w:p w14:paraId="3859FBD3">
            <w:pPr>
              <w:widowControl/>
              <w:snapToGrid w:val="0"/>
              <w:jc w:val="left"/>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包括科研规范训练、专业综合技能训练、专业实习实践、社会调查与实践、研究计划与创新计划、创新能力提升与就业指导、毕业论文（设计）等</w:t>
            </w:r>
          </w:p>
        </w:tc>
        <w:tc>
          <w:tcPr>
            <w:tcW w:w="1134" w:type="dxa"/>
            <w:vAlign w:val="center"/>
          </w:tcPr>
          <w:p w14:paraId="580F3744">
            <w:pPr>
              <w:widowControl/>
              <w:snapToGrid w:val="0"/>
              <w:jc w:val="center"/>
              <w:rPr>
                <w:rFonts w:ascii="Times New Roman" w:hAnsi="Times New Roman" w:eastAsiaTheme="minorEastAsia"/>
                <w:color w:val="000000"/>
                <w:kern w:val="0"/>
                <w:sz w:val="18"/>
                <w:szCs w:val="18"/>
              </w:rPr>
            </w:pPr>
            <w:r>
              <w:rPr>
                <w:rFonts w:hint="eastAsia" w:ascii="Times New Roman" w:hAnsi="Times New Roman" w:eastAsiaTheme="minorEastAsia"/>
                <w:color w:val="000000"/>
                <w:kern w:val="0"/>
                <w:sz w:val="18"/>
                <w:szCs w:val="18"/>
              </w:rPr>
              <w:t>18</w:t>
            </w:r>
          </w:p>
        </w:tc>
      </w:tr>
      <w:tr w14:paraId="2C632C1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55" w:hRule="exact"/>
          <w:jc w:val="center"/>
        </w:trPr>
        <w:tc>
          <w:tcPr>
            <w:tcW w:w="557" w:type="dxa"/>
            <w:vMerge w:val="continue"/>
            <w:vAlign w:val="center"/>
          </w:tcPr>
          <w:p w14:paraId="06DF7DD2">
            <w:pPr>
              <w:snapToGrid w:val="0"/>
              <w:jc w:val="center"/>
              <w:rPr>
                <w:rFonts w:ascii="Times New Roman" w:hAnsi="Times New Roman" w:eastAsiaTheme="minorEastAsia"/>
                <w:b/>
                <w:bCs/>
                <w:color w:val="000000"/>
                <w:kern w:val="0"/>
                <w:sz w:val="18"/>
                <w:szCs w:val="18"/>
              </w:rPr>
            </w:pPr>
          </w:p>
        </w:tc>
        <w:tc>
          <w:tcPr>
            <w:tcW w:w="1277" w:type="dxa"/>
            <w:vAlign w:val="center"/>
          </w:tcPr>
          <w:p w14:paraId="63599F90">
            <w:pPr>
              <w:widowControl/>
              <w:snapToGrid w:val="0"/>
              <w:jc w:val="center"/>
              <w:rPr>
                <w:rFonts w:ascii="Times New Roman" w:hAnsi="Times New Roman" w:eastAsiaTheme="minorEastAsia"/>
                <w:b/>
                <w:bCs/>
                <w:color w:val="000000"/>
                <w:kern w:val="0"/>
                <w:sz w:val="18"/>
                <w:szCs w:val="18"/>
              </w:rPr>
            </w:pPr>
            <w:r>
              <w:rPr>
                <w:rFonts w:ascii="Times New Roman" w:hAnsi="Times New Roman" w:eastAsiaTheme="minorEastAsia"/>
                <w:b/>
                <w:bCs/>
                <w:color w:val="000000"/>
                <w:kern w:val="0"/>
                <w:sz w:val="18"/>
                <w:szCs w:val="18"/>
              </w:rPr>
              <w:t>拓展教育</w:t>
            </w:r>
          </w:p>
        </w:tc>
        <w:tc>
          <w:tcPr>
            <w:tcW w:w="1705" w:type="dxa"/>
            <w:vAlign w:val="center"/>
          </w:tcPr>
          <w:p w14:paraId="55E93E85">
            <w:pPr>
              <w:widowControl/>
              <w:snapToGrid w:val="0"/>
              <w:jc w:val="left"/>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拓展教育课程</w:t>
            </w:r>
          </w:p>
        </w:tc>
        <w:tc>
          <w:tcPr>
            <w:tcW w:w="3827" w:type="dxa"/>
            <w:vAlign w:val="center"/>
          </w:tcPr>
          <w:p w14:paraId="1DD4DFE3">
            <w:pPr>
              <w:widowControl/>
              <w:snapToGrid w:val="0"/>
              <w:jc w:val="left"/>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包括学科前沿课程、跨学科设计课程、对接产业行业课程、项目制研究课程、“本-硕”“本-硕-博”贯通培养课程等</w:t>
            </w:r>
          </w:p>
        </w:tc>
        <w:tc>
          <w:tcPr>
            <w:tcW w:w="1134" w:type="dxa"/>
            <w:vAlign w:val="center"/>
          </w:tcPr>
          <w:p w14:paraId="4072C19E">
            <w:pPr>
              <w:snapToGrid w:val="0"/>
              <w:jc w:val="center"/>
              <w:rPr>
                <w:rFonts w:ascii="Times New Roman" w:hAnsi="Times New Roman" w:eastAsiaTheme="minorEastAsia"/>
                <w:color w:val="000000"/>
                <w:kern w:val="0"/>
                <w:sz w:val="18"/>
                <w:szCs w:val="18"/>
              </w:rPr>
            </w:pPr>
            <w:r>
              <w:rPr>
                <w:rFonts w:hint="eastAsia" w:ascii="Times New Roman" w:hAnsi="Times New Roman" w:eastAsiaTheme="minorEastAsia"/>
                <w:color w:val="000000"/>
                <w:kern w:val="0"/>
                <w:sz w:val="18"/>
                <w:szCs w:val="18"/>
              </w:rPr>
              <w:t>6</w:t>
            </w:r>
          </w:p>
        </w:tc>
      </w:tr>
      <w:tr w14:paraId="589E0B2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9" w:hRule="exact"/>
          <w:jc w:val="center"/>
        </w:trPr>
        <w:tc>
          <w:tcPr>
            <w:tcW w:w="1834" w:type="dxa"/>
            <w:gridSpan w:val="2"/>
            <w:vAlign w:val="center"/>
          </w:tcPr>
          <w:p w14:paraId="54B590FE">
            <w:pPr>
              <w:widowControl/>
              <w:snapToGrid w:val="0"/>
              <w:jc w:val="center"/>
              <w:rPr>
                <w:rFonts w:ascii="Times New Roman" w:hAnsi="Times New Roman" w:eastAsiaTheme="minorEastAsia"/>
                <w:b/>
                <w:bCs/>
                <w:color w:val="000000"/>
                <w:kern w:val="0"/>
                <w:sz w:val="18"/>
                <w:szCs w:val="18"/>
              </w:rPr>
            </w:pPr>
            <w:r>
              <w:rPr>
                <w:rFonts w:ascii="Times New Roman" w:hAnsi="Times New Roman" w:eastAsiaTheme="minorEastAsia"/>
                <w:b/>
                <w:bCs/>
                <w:color w:val="000000"/>
                <w:kern w:val="0"/>
                <w:sz w:val="18"/>
                <w:szCs w:val="18"/>
              </w:rPr>
              <w:t>第二课堂教育</w:t>
            </w:r>
          </w:p>
        </w:tc>
        <w:tc>
          <w:tcPr>
            <w:tcW w:w="5532" w:type="dxa"/>
            <w:gridSpan w:val="2"/>
            <w:vAlign w:val="center"/>
          </w:tcPr>
          <w:p w14:paraId="0E6999AF">
            <w:pPr>
              <w:widowControl/>
              <w:snapToGrid w:val="0"/>
              <w:jc w:val="left"/>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包括思想成长类、实践实习类、志愿公益类、创新创业类、文体活动类、工作履历类和技能特长类等。</w:t>
            </w:r>
          </w:p>
        </w:tc>
        <w:tc>
          <w:tcPr>
            <w:tcW w:w="1134" w:type="dxa"/>
            <w:vAlign w:val="center"/>
          </w:tcPr>
          <w:p w14:paraId="63EA19E7">
            <w:pPr>
              <w:widowControl/>
              <w:snapToGrid w:val="0"/>
              <w:jc w:val="center"/>
              <w:rPr>
                <w:rFonts w:ascii="Times New Roman" w:hAnsi="Times New Roman" w:eastAsiaTheme="minorEastAsia"/>
                <w:color w:val="000000"/>
                <w:kern w:val="0"/>
                <w:sz w:val="18"/>
                <w:szCs w:val="18"/>
              </w:rPr>
            </w:pPr>
            <w:r>
              <w:rPr>
                <w:rFonts w:ascii="Times New Roman" w:hAnsi="Times New Roman" w:eastAsiaTheme="minorEastAsia"/>
                <w:color w:val="000000"/>
                <w:kern w:val="0"/>
                <w:sz w:val="18"/>
                <w:szCs w:val="18"/>
              </w:rPr>
              <w:t>6</w:t>
            </w:r>
          </w:p>
        </w:tc>
      </w:tr>
    </w:tbl>
    <w:p w14:paraId="299F60C9">
      <w:pPr>
        <w:pStyle w:val="5"/>
        <w:spacing w:after="0" w:line="400" w:lineRule="exact"/>
        <w:ind w:firstLine="480" w:firstLineChars="200"/>
        <w:rPr>
          <w:rFonts w:ascii="Times New Roman" w:hAnsi="Times New Roman" w:eastAsiaTheme="minorEastAsia"/>
          <w:color w:val="000000"/>
          <w:sz w:val="24"/>
          <w:szCs w:val="24"/>
        </w:rPr>
      </w:pPr>
      <w:r>
        <w:rPr>
          <w:rFonts w:ascii="Times New Roman" w:hAnsi="Times New Roman" w:eastAsiaTheme="minorEastAsia"/>
          <w:color w:val="000000"/>
          <w:sz w:val="24"/>
          <w:szCs w:val="24"/>
        </w:rPr>
        <w:t>主修专业毕业和学位要求：</w:t>
      </w:r>
    </w:p>
    <w:p w14:paraId="78BD55AD">
      <w:pPr>
        <w:spacing w:line="400" w:lineRule="exact"/>
        <w:ind w:firstLine="480" w:firstLineChars="200"/>
        <w:rPr>
          <w:rFonts w:ascii="Times New Roman" w:hAnsi="Times New Roman" w:eastAsiaTheme="minorEastAsia"/>
          <w:color w:val="000000"/>
          <w:sz w:val="24"/>
          <w:szCs w:val="24"/>
        </w:rPr>
      </w:pPr>
      <w:r>
        <w:rPr>
          <w:rFonts w:ascii="Times New Roman" w:hAnsi="Times New Roman" w:eastAsiaTheme="minorEastAsia"/>
          <w:color w:val="000000"/>
          <w:sz w:val="24"/>
          <w:szCs w:val="24"/>
        </w:rPr>
        <w:t>在学校规定的学习年限内，按教学计划修满</w:t>
      </w:r>
      <w:bookmarkStart w:id="1" w:name="_Hlk38034553"/>
      <w:r>
        <w:rPr>
          <w:rFonts w:ascii="Times New Roman" w:hAnsi="Times New Roman" w:eastAsiaTheme="minorEastAsia"/>
          <w:color w:val="000000"/>
          <w:sz w:val="24"/>
          <w:szCs w:val="24"/>
        </w:rPr>
        <w:t>第一课堂</w:t>
      </w:r>
      <w:r>
        <w:rPr>
          <w:rFonts w:hint="eastAsia" w:ascii="Times New Roman" w:hAnsi="Times New Roman" w:eastAsiaTheme="minorEastAsia"/>
          <w:color w:val="000000"/>
          <w:sz w:val="24"/>
          <w:szCs w:val="24"/>
        </w:rPr>
        <w:t>165</w:t>
      </w:r>
      <w:r>
        <w:rPr>
          <w:rFonts w:ascii="Times New Roman" w:hAnsi="Times New Roman" w:eastAsiaTheme="minorEastAsia"/>
          <w:color w:val="000000"/>
          <w:sz w:val="24"/>
          <w:szCs w:val="24"/>
        </w:rPr>
        <w:t>学分、第二课堂6学分，</w:t>
      </w:r>
      <w:bookmarkEnd w:id="1"/>
      <w:r>
        <w:rPr>
          <w:rFonts w:ascii="Times New Roman" w:hAnsi="Times New Roman" w:eastAsiaTheme="minorEastAsia"/>
          <w:color w:val="000000"/>
          <w:sz w:val="24"/>
          <w:szCs w:val="24"/>
        </w:rPr>
        <w:t>达到《国家学生体质健康标准》，予以毕业，授予</w:t>
      </w:r>
      <w:r>
        <w:rPr>
          <w:rFonts w:hint="eastAsia" w:ascii="Times New Roman" w:hAnsi="Times New Roman" w:eastAsiaTheme="minorEastAsia"/>
          <w:color w:val="000000"/>
          <w:sz w:val="24"/>
          <w:szCs w:val="24"/>
        </w:rPr>
        <w:t>工学</w:t>
      </w:r>
      <w:r>
        <w:rPr>
          <w:rFonts w:ascii="Times New Roman" w:hAnsi="Times New Roman" w:eastAsiaTheme="minorEastAsia"/>
          <w:color w:val="000000"/>
          <w:sz w:val="24"/>
          <w:szCs w:val="24"/>
        </w:rPr>
        <w:t>学士学位。</w:t>
      </w:r>
    </w:p>
    <w:p w14:paraId="77F5D796">
      <w:pPr>
        <w:spacing w:line="400" w:lineRule="exact"/>
        <w:ind w:firstLine="480" w:firstLineChars="200"/>
        <w:rPr>
          <w:rFonts w:ascii="Times New Roman" w:hAnsi="Times New Roman" w:eastAsiaTheme="minorEastAsia"/>
          <w:color w:val="000000"/>
          <w:sz w:val="24"/>
          <w:szCs w:val="24"/>
        </w:rPr>
      </w:pPr>
    </w:p>
    <w:p w14:paraId="1B9D816E">
      <w:pPr>
        <w:spacing w:line="400" w:lineRule="exact"/>
        <w:ind w:firstLine="562" w:firstLineChars="200"/>
        <w:outlineLvl w:val="1"/>
        <w:rPr>
          <w:rFonts w:ascii="Times New Roman" w:hAnsi="Times New Roman" w:eastAsiaTheme="minorEastAsia"/>
          <w:b/>
          <w:bCs/>
          <w:color w:val="000000"/>
          <w:sz w:val="28"/>
          <w:szCs w:val="28"/>
        </w:rPr>
      </w:pPr>
      <w:r>
        <w:rPr>
          <w:rFonts w:ascii="Times New Roman" w:hAnsi="Times New Roman" w:eastAsiaTheme="minorEastAsia"/>
          <w:b/>
          <w:bCs/>
          <w:color w:val="000000"/>
          <w:sz w:val="28"/>
          <w:szCs w:val="28"/>
        </w:rPr>
        <w:t>（二）</w:t>
      </w:r>
      <w:r>
        <w:rPr>
          <w:rFonts w:hint="eastAsia" w:ascii="Times New Roman" w:hAnsi="Times New Roman" w:eastAsiaTheme="minorEastAsia"/>
          <w:b/>
          <w:bCs/>
          <w:color w:val="000000"/>
          <w:sz w:val="28"/>
          <w:szCs w:val="28"/>
        </w:rPr>
        <w:t>辅</w:t>
      </w:r>
      <w:r>
        <w:rPr>
          <w:rFonts w:ascii="Times New Roman" w:hAnsi="Times New Roman" w:eastAsiaTheme="minorEastAsia"/>
          <w:b/>
          <w:bCs/>
          <w:color w:val="000000"/>
          <w:sz w:val="28"/>
          <w:szCs w:val="28"/>
        </w:rPr>
        <w:t>修和双学位要求</w:t>
      </w:r>
    </w:p>
    <w:p w14:paraId="75B9C55A">
      <w:pPr>
        <w:spacing w:line="400" w:lineRule="exact"/>
        <w:ind w:firstLine="480" w:firstLineChars="200"/>
        <w:rPr>
          <w:rFonts w:ascii="Times New Roman" w:hAnsi="Times New Roman" w:eastAsiaTheme="minorEastAsia"/>
          <w:bCs/>
          <w:color w:val="000000"/>
          <w:sz w:val="24"/>
          <w:szCs w:val="24"/>
        </w:rPr>
      </w:pPr>
      <w:r>
        <w:rPr>
          <w:rFonts w:hint="eastAsia" w:ascii="Times New Roman" w:hAnsi="Times New Roman" w:eastAsiaTheme="minorEastAsia"/>
          <w:bCs/>
          <w:color w:val="000000"/>
          <w:sz w:val="24"/>
          <w:szCs w:val="24"/>
        </w:rPr>
        <w:t>辅修</w:t>
      </w:r>
      <w:r>
        <w:rPr>
          <w:rFonts w:ascii="Times New Roman" w:hAnsi="Times New Roman" w:eastAsiaTheme="minorEastAsia"/>
          <w:bCs/>
          <w:color w:val="000000"/>
          <w:sz w:val="24"/>
          <w:szCs w:val="24"/>
        </w:rPr>
        <w:t>要求：在学校规定的学习年限内，按教学计划修满第一课堂</w:t>
      </w:r>
      <w:r>
        <w:rPr>
          <w:rFonts w:hint="eastAsia" w:ascii="Times New Roman" w:hAnsi="Times New Roman" w:eastAsiaTheme="minorEastAsia"/>
          <w:bCs/>
          <w:color w:val="000000"/>
          <w:sz w:val="24"/>
          <w:szCs w:val="24"/>
        </w:rPr>
        <w:t>36</w:t>
      </w:r>
      <w:r>
        <w:rPr>
          <w:rFonts w:ascii="Times New Roman" w:hAnsi="Times New Roman" w:eastAsiaTheme="minorEastAsia"/>
          <w:bCs/>
          <w:color w:val="000000"/>
          <w:sz w:val="24"/>
          <w:szCs w:val="24"/>
        </w:rPr>
        <w:t>学分，且获得主修专业毕业证书，颁发</w:t>
      </w:r>
      <w:r>
        <w:rPr>
          <w:rFonts w:hint="eastAsia" w:ascii="Times New Roman" w:hAnsi="Times New Roman" w:eastAsiaTheme="minorEastAsia"/>
          <w:bCs/>
          <w:color w:val="000000"/>
          <w:sz w:val="24"/>
          <w:szCs w:val="24"/>
        </w:rPr>
        <w:t>通信工程辅修</w:t>
      </w:r>
      <w:r>
        <w:rPr>
          <w:rFonts w:ascii="Times New Roman" w:hAnsi="Times New Roman" w:eastAsiaTheme="minorEastAsia"/>
          <w:bCs/>
          <w:color w:val="000000"/>
          <w:sz w:val="24"/>
          <w:szCs w:val="24"/>
        </w:rPr>
        <w:t>专业证书。</w:t>
      </w:r>
    </w:p>
    <w:p w14:paraId="040E0748">
      <w:pPr>
        <w:spacing w:line="400" w:lineRule="exact"/>
        <w:ind w:firstLine="480" w:firstLineChars="200"/>
        <w:rPr>
          <w:rFonts w:ascii="Times New Roman" w:hAnsi="Times New Roman" w:eastAsiaTheme="minorEastAsia"/>
          <w:bCs/>
          <w:color w:val="000000"/>
          <w:sz w:val="24"/>
          <w:szCs w:val="24"/>
        </w:rPr>
      </w:pPr>
      <w:r>
        <w:rPr>
          <w:rFonts w:ascii="Times New Roman" w:hAnsi="Times New Roman" w:eastAsiaTheme="minorEastAsia"/>
          <w:bCs/>
          <w:color w:val="000000"/>
          <w:sz w:val="24"/>
          <w:szCs w:val="24"/>
        </w:rPr>
        <w:t>双学位要求：在学校规定的学习年限内，按教学计划修满第一课堂</w:t>
      </w:r>
      <w:r>
        <w:rPr>
          <w:rFonts w:hint="eastAsia" w:ascii="Times New Roman" w:hAnsi="Times New Roman" w:eastAsiaTheme="minorEastAsia"/>
          <w:bCs/>
          <w:color w:val="000000"/>
          <w:sz w:val="24"/>
          <w:szCs w:val="24"/>
        </w:rPr>
        <w:t>64</w:t>
      </w:r>
      <w:r>
        <w:rPr>
          <w:rFonts w:ascii="Times New Roman" w:hAnsi="Times New Roman" w:eastAsiaTheme="minorEastAsia"/>
          <w:bCs/>
          <w:color w:val="000000"/>
          <w:sz w:val="24"/>
          <w:szCs w:val="24"/>
        </w:rPr>
        <w:t>学分，且获得主修专业学士学位，授予</w:t>
      </w:r>
      <w:r>
        <w:rPr>
          <w:rFonts w:hint="eastAsia" w:ascii="Times New Roman" w:hAnsi="Times New Roman" w:eastAsiaTheme="minorEastAsia"/>
          <w:bCs/>
          <w:color w:val="000000"/>
          <w:sz w:val="24"/>
          <w:szCs w:val="24"/>
        </w:rPr>
        <w:t>通信工程辅修</w:t>
      </w:r>
      <w:r>
        <w:rPr>
          <w:rFonts w:ascii="Times New Roman" w:hAnsi="Times New Roman" w:eastAsiaTheme="minorEastAsia"/>
          <w:bCs/>
          <w:color w:val="000000"/>
          <w:sz w:val="24"/>
          <w:szCs w:val="24"/>
        </w:rPr>
        <w:t>学士学位。</w:t>
      </w:r>
    </w:p>
    <w:p w14:paraId="39A89AD9">
      <w:pPr>
        <w:spacing w:line="400" w:lineRule="exact"/>
        <w:ind w:firstLine="480" w:firstLineChars="200"/>
        <w:rPr>
          <w:rFonts w:ascii="Times New Roman" w:hAnsi="Times New Roman" w:eastAsiaTheme="minorEastAsia"/>
          <w:bCs/>
          <w:color w:val="000000"/>
          <w:sz w:val="24"/>
          <w:szCs w:val="24"/>
        </w:rPr>
      </w:pPr>
    </w:p>
    <w:p w14:paraId="60C2A1ED">
      <w:pPr>
        <w:pStyle w:val="2"/>
        <w:rPr>
          <w:rFonts w:ascii="Times New Roman" w:hAnsi="Times New Roman" w:eastAsiaTheme="minorEastAsia"/>
          <w:b w:val="0"/>
          <w:bCs/>
          <w:color w:val="000000"/>
          <w:sz w:val="24"/>
          <w:szCs w:val="24"/>
        </w:rPr>
      </w:pPr>
    </w:p>
    <w:p w14:paraId="46FA59F7"/>
    <w:p w14:paraId="4AF4A9B8">
      <w:pPr>
        <w:spacing w:line="400" w:lineRule="exact"/>
        <w:ind w:firstLine="480" w:firstLineChars="200"/>
        <w:rPr>
          <w:rFonts w:ascii="Times New Roman" w:hAnsi="Times New Roman" w:eastAsiaTheme="minorEastAsia"/>
          <w:bCs/>
          <w:color w:val="000000"/>
          <w:sz w:val="24"/>
          <w:szCs w:val="24"/>
        </w:rPr>
      </w:pPr>
    </w:p>
    <w:p w14:paraId="2F3B2F16">
      <w:pPr>
        <w:spacing w:line="460" w:lineRule="exact"/>
        <w:ind w:firstLine="482"/>
        <w:contextualSpacing/>
        <w:outlineLvl w:val="0"/>
        <w:rPr>
          <w:rFonts w:ascii="Times New Roman" w:hAnsi="Times New Roman" w:eastAsiaTheme="minorEastAsia"/>
          <w:b/>
          <w:color w:val="000000"/>
          <w:sz w:val="28"/>
          <w:szCs w:val="28"/>
        </w:rPr>
      </w:pPr>
      <w:r>
        <w:rPr>
          <w:rFonts w:ascii="Times New Roman" w:hAnsi="Times New Roman" w:eastAsiaTheme="minorEastAsia"/>
          <w:b/>
          <w:color w:val="000000"/>
          <w:sz w:val="28"/>
          <w:szCs w:val="28"/>
        </w:rPr>
        <w:t>六、指导性教学计划</w:t>
      </w:r>
    </w:p>
    <w:p w14:paraId="2ED465C1">
      <w:pPr>
        <w:spacing w:before="156" w:beforeLines="50" w:after="156" w:afterLines="50" w:line="400" w:lineRule="exact"/>
        <w:jc w:val="center"/>
        <w:rPr>
          <w:rFonts w:ascii="Times New Roman" w:hAnsi="Times New Roman" w:eastAsiaTheme="minorEastAsia"/>
          <w:b/>
          <w:color w:val="000000"/>
          <w:sz w:val="24"/>
          <w:szCs w:val="24"/>
        </w:rPr>
      </w:pPr>
      <w:r>
        <w:rPr>
          <w:rFonts w:ascii="Times New Roman" w:hAnsi="Times New Roman" w:eastAsiaTheme="minorEastAsia"/>
          <w:b/>
          <w:color w:val="000000"/>
          <w:sz w:val="24"/>
          <w:szCs w:val="24"/>
        </w:rPr>
        <w:t>表</w:t>
      </w:r>
      <w:bookmarkStart w:id="2" w:name="_Hlk38031766"/>
      <w:r>
        <w:rPr>
          <w:rFonts w:ascii="Times New Roman" w:hAnsi="Times New Roman" w:eastAsiaTheme="minorEastAsia"/>
          <w:b/>
          <w:color w:val="000000"/>
          <w:sz w:val="24"/>
          <w:szCs w:val="24"/>
        </w:rPr>
        <w:t xml:space="preserve">3 </w:t>
      </w:r>
      <w:bookmarkEnd w:id="2"/>
      <w:r>
        <w:rPr>
          <w:rFonts w:hint="eastAsia" w:ascii="Times New Roman" w:hAnsi="Times New Roman" w:eastAsiaTheme="minorEastAsia"/>
          <w:b/>
          <w:color w:val="000000"/>
          <w:sz w:val="24"/>
          <w:szCs w:val="24"/>
        </w:rPr>
        <w:t>通信工程</w:t>
      </w:r>
      <w:r>
        <w:rPr>
          <w:rFonts w:ascii="Times New Roman" w:hAnsi="Times New Roman" w:eastAsiaTheme="minorEastAsia"/>
          <w:b/>
          <w:color w:val="000000"/>
          <w:sz w:val="24"/>
          <w:szCs w:val="24"/>
        </w:rPr>
        <w:t>专业指导性教学计划</w:t>
      </w:r>
      <w:r>
        <w:rPr>
          <w:rFonts w:hint="eastAsia" w:ascii="Times New Roman" w:hAnsi="Times New Roman" w:eastAsiaTheme="minorEastAsia"/>
          <w:b/>
          <w:color w:val="000000"/>
          <w:sz w:val="24"/>
          <w:szCs w:val="24"/>
        </w:rPr>
        <w:t>（不含通识教育和第二课堂教育）</w:t>
      </w:r>
    </w:p>
    <w:tbl>
      <w:tblPr>
        <w:tblStyle w:val="11"/>
        <w:tblW w:w="983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79"/>
        <w:gridCol w:w="988"/>
        <w:gridCol w:w="1349"/>
        <w:gridCol w:w="432"/>
        <w:gridCol w:w="546"/>
        <w:gridCol w:w="749"/>
        <w:gridCol w:w="518"/>
        <w:gridCol w:w="362"/>
        <w:gridCol w:w="426"/>
        <w:gridCol w:w="425"/>
        <w:gridCol w:w="425"/>
        <w:gridCol w:w="425"/>
        <w:gridCol w:w="426"/>
        <w:gridCol w:w="425"/>
        <w:gridCol w:w="425"/>
        <w:gridCol w:w="425"/>
        <w:gridCol w:w="709"/>
      </w:tblGrid>
      <w:tr w14:paraId="793157E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1" w:hRule="atLeast"/>
          <w:jc w:val="center"/>
        </w:trPr>
        <w:tc>
          <w:tcPr>
            <w:tcW w:w="779" w:type="dxa"/>
            <w:vMerge w:val="restart"/>
            <w:vAlign w:val="center"/>
          </w:tcPr>
          <w:p w14:paraId="06BCEA96">
            <w:pPr>
              <w:widowControl/>
              <w:jc w:val="center"/>
              <w:rPr>
                <w:rFonts w:ascii="Times New Roman" w:hAnsi="Times New Roman" w:eastAsiaTheme="minorEastAsia"/>
                <w:b/>
                <w:bCs/>
                <w:color w:val="000000"/>
                <w:kern w:val="0"/>
                <w:szCs w:val="21"/>
              </w:rPr>
            </w:pPr>
            <w:r>
              <w:rPr>
                <w:rFonts w:ascii="Times New Roman" w:hAnsi="Times New Roman" w:eastAsiaTheme="minorEastAsia"/>
                <w:b/>
                <w:bCs/>
                <w:color w:val="000000"/>
                <w:kern w:val="0"/>
                <w:szCs w:val="21"/>
              </w:rPr>
              <w:t>课程平台</w:t>
            </w:r>
          </w:p>
        </w:tc>
        <w:tc>
          <w:tcPr>
            <w:tcW w:w="988" w:type="dxa"/>
            <w:vMerge w:val="restart"/>
            <w:vAlign w:val="center"/>
          </w:tcPr>
          <w:p w14:paraId="69E1353B">
            <w:pPr>
              <w:widowControl/>
              <w:jc w:val="center"/>
              <w:rPr>
                <w:rFonts w:ascii="Times New Roman" w:hAnsi="Times New Roman" w:eastAsiaTheme="minorEastAsia"/>
                <w:b/>
                <w:bCs/>
                <w:color w:val="000000"/>
                <w:kern w:val="0"/>
                <w:szCs w:val="21"/>
              </w:rPr>
            </w:pPr>
            <w:r>
              <w:rPr>
                <w:rFonts w:ascii="Times New Roman" w:hAnsi="Times New Roman" w:eastAsiaTheme="minorEastAsia"/>
                <w:b/>
                <w:bCs/>
                <w:color w:val="000000"/>
                <w:kern w:val="0"/>
                <w:szCs w:val="21"/>
              </w:rPr>
              <w:t>课程</w:t>
            </w:r>
          </w:p>
          <w:p w14:paraId="4766C720">
            <w:pPr>
              <w:widowControl/>
              <w:jc w:val="center"/>
              <w:rPr>
                <w:rFonts w:ascii="Times New Roman" w:hAnsi="Times New Roman" w:eastAsiaTheme="minorEastAsia"/>
                <w:b/>
                <w:bCs/>
                <w:color w:val="000000"/>
                <w:kern w:val="0"/>
                <w:szCs w:val="21"/>
              </w:rPr>
            </w:pPr>
            <w:r>
              <w:rPr>
                <w:rFonts w:ascii="Times New Roman" w:hAnsi="Times New Roman" w:eastAsiaTheme="minorEastAsia"/>
                <w:b/>
                <w:bCs/>
                <w:color w:val="000000"/>
                <w:kern w:val="0"/>
                <w:szCs w:val="21"/>
              </w:rPr>
              <w:t>模块</w:t>
            </w:r>
          </w:p>
        </w:tc>
        <w:tc>
          <w:tcPr>
            <w:tcW w:w="1349" w:type="dxa"/>
            <w:vMerge w:val="restart"/>
            <w:vAlign w:val="center"/>
          </w:tcPr>
          <w:p w14:paraId="0F7284BE">
            <w:pPr>
              <w:widowControl/>
              <w:jc w:val="center"/>
              <w:rPr>
                <w:rFonts w:ascii="Times New Roman" w:hAnsi="Times New Roman" w:eastAsiaTheme="minorEastAsia"/>
                <w:b/>
                <w:bCs/>
                <w:color w:val="000000"/>
                <w:kern w:val="0"/>
                <w:szCs w:val="21"/>
              </w:rPr>
            </w:pPr>
            <w:r>
              <w:rPr>
                <w:rFonts w:ascii="Times New Roman" w:hAnsi="Times New Roman" w:eastAsiaTheme="minorEastAsia"/>
                <w:b/>
                <w:bCs/>
                <w:color w:val="000000"/>
                <w:kern w:val="0"/>
                <w:szCs w:val="21"/>
              </w:rPr>
              <w:t>课程</w:t>
            </w:r>
          </w:p>
          <w:p w14:paraId="0870D376">
            <w:pPr>
              <w:widowControl/>
              <w:jc w:val="center"/>
              <w:rPr>
                <w:rFonts w:ascii="Times New Roman" w:hAnsi="Times New Roman" w:eastAsiaTheme="minorEastAsia"/>
                <w:b/>
                <w:bCs/>
                <w:color w:val="000000"/>
                <w:kern w:val="0"/>
                <w:szCs w:val="21"/>
              </w:rPr>
            </w:pPr>
            <w:r>
              <w:rPr>
                <w:rFonts w:ascii="Times New Roman" w:hAnsi="Times New Roman" w:eastAsiaTheme="minorEastAsia"/>
                <w:b/>
                <w:bCs/>
                <w:color w:val="000000"/>
                <w:kern w:val="0"/>
                <w:szCs w:val="21"/>
              </w:rPr>
              <w:t>名称</w:t>
            </w:r>
          </w:p>
        </w:tc>
        <w:tc>
          <w:tcPr>
            <w:tcW w:w="432" w:type="dxa"/>
            <w:vMerge w:val="restart"/>
            <w:vAlign w:val="center"/>
          </w:tcPr>
          <w:p w14:paraId="21CAF78E">
            <w:pPr>
              <w:widowControl/>
              <w:jc w:val="center"/>
              <w:rPr>
                <w:rFonts w:ascii="Times New Roman" w:hAnsi="Times New Roman" w:eastAsiaTheme="minorEastAsia"/>
                <w:b/>
                <w:bCs/>
                <w:color w:val="000000"/>
                <w:kern w:val="0"/>
                <w:szCs w:val="21"/>
              </w:rPr>
            </w:pPr>
            <w:r>
              <w:rPr>
                <w:rFonts w:ascii="Times New Roman" w:hAnsi="Times New Roman" w:eastAsiaTheme="minorEastAsia"/>
                <w:b/>
                <w:bCs/>
                <w:color w:val="000000"/>
                <w:kern w:val="0"/>
                <w:szCs w:val="21"/>
              </w:rPr>
              <w:t>学期</w:t>
            </w:r>
          </w:p>
        </w:tc>
        <w:tc>
          <w:tcPr>
            <w:tcW w:w="546" w:type="dxa"/>
            <w:vMerge w:val="restart"/>
            <w:vAlign w:val="center"/>
          </w:tcPr>
          <w:p w14:paraId="104889E2">
            <w:pPr>
              <w:widowControl/>
              <w:jc w:val="center"/>
              <w:rPr>
                <w:rFonts w:ascii="Times New Roman" w:hAnsi="Times New Roman" w:eastAsiaTheme="minorEastAsia"/>
                <w:b/>
                <w:bCs/>
                <w:kern w:val="0"/>
                <w:szCs w:val="21"/>
              </w:rPr>
            </w:pPr>
            <w:r>
              <w:rPr>
                <w:rFonts w:ascii="Times New Roman" w:hAnsi="Times New Roman" w:eastAsiaTheme="minorEastAsia"/>
                <w:b/>
                <w:bCs/>
                <w:kern w:val="0"/>
                <w:szCs w:val="21"/>
              </w:rPr>
              <w:t>学分</w:t>
            </w:r>
          </w:p>
        </w:tc>
        <w:tc>
          <w:tcPr>
            <w:tcW w:w="749" w:type="dxa"/>
            <w:vMerge w:val="restart"/>
            <w:vAlign w:val="center"/>
          </w:tcPr>
          <w:p w14:paraId="0C2DCC85">
            <w:pPr>
              <w:jc w:val="center"/>
              <w:rPr>
                <w:rFonts w:ascii="Times New Roman" w:hAnsi="Times New Roman" w:eastAsiaTheme="minorEastAsia"/>
                <w:b/>
                <w:bCs/>
                <w:szCs w:val="21"/>
              </w:rPr>
            </w:pPr>
            <w:r>
              <w:rPr>
                <w:rFonts w:ascii="Times New Roman" w:hAnsi="Times New Roman" w:eastAsiaTheme="minorEastAsia"/>
                <w:b/>
                <w:bCs/>
                <w:szCs w:val="21"/>
              </w:rPr>
              <w:t>总学时</w:t>
            </w:r>
          </w:p>
        </w:tc>
        <w:tc>
          <w:tcPr>
            <w:tcW w:w="518" w:type="dxa"/>
            <w:vMerge w:val="restart"/>
            <w:vAlign w:val="center"/>
          </w:tcPr>
          <w:p w14:paraId="4EAD0194">
            <w:pPr>
              <w:widowControl/>
              <w:jc w:val="center"/>
              <w:rPr>
                <w:rFonts w:ascii="Times New Roman" w:hAnsi="Times New Roman" w:eastAsiaTheme="minorEastAsia"/>
                <w:b/>
                <w:bCs/>
                <w:color w:val="000000"/>
                <w:kern w:val="0"/>
                <w:szCs w:val="21"/>
              </w:rPr>
            </w:pPr>
            <w:r>
              <w:rPr>
                <w:rFonts w:ascii="Times New Roman" w:hAnsi="Times New Roman" w:eastAsiaTheme="minorEastAsia"/>
                <w:b/>
                <w:bCs/>
                <w:color w:val="000000"/>
                <w:kern w:val="0"/>
                <w:szCs w:val="21"/>
              </w:rPr>
              <w:t>周</w:t>
            </w:r>
          </w:p>
          <w:p w14:paraId="150A1132">
            <w:pPr>
              <w:widowControl/>
              <w:jc w:val="center"/>
              <w:rPr>
                <w:rFonts w:ascii="Times New Roman" w:hAnsi="Times New Roman" w:eastAsiaTheme="minorEastAsia"/>
                <w:b/>
                <w:bCs/>
                <w:color w:val="000000"/>
                <w:kern w:val="0"/>
                <w:szCs w:val="21"/>
              </w:rPr>
            </w:pPr>
            <w:r>
              <w:rPr>
                <w:rFonts w:ascii="Times New Roman" w:hAnsi="Times New Roman" w:eastAsiaTheme="minorEastAsia"/>
                <w:b/>
                <w:bCs/>
                <w:color w:val="000000"/>
                <w:kern w:val="0"/>
                <w:szCs w:val="21"/>
              </w:rPr>
              <w:t>学时</w:t>
            </w:r>
          </w:p>
        </w:tc>
        <w:tc>
          <w:tcPr>
            <w:tcW w:w="1213" w:type="dxa"/>
            <w:gridSpan w:val="3"/>
            <w:vAlign w:val="center"/>
          </w:tcPr>
          <w:p w14:paraId="0B3A1987">
            <w:pPr>
              <w:widowControl/>
              <w:jc w:val="center"/>
              <w:rPr>
                <w:rFonts w:ascii="Times New Roman" w:hAnsi="Times New Roman" w:eastAsiaTheme="minorEastAsia"/>
                <w:b/>
                <w:bCs/>
                <w:color w:val="000000"/>
                <w:kern w:val="0"/>
                <w:szCs w:val="21"/>
              </w:rPr>
            </w:pPr>
            <w:r>
              <w:rPr>
                <w:rFonts w:ascii="Times New Roman" w:hAnsi="Times New Roman" w:eastAsiaTheme="minorEastAsia"/>
                <w:b/>
                <w:bCs/>
                <w:color w:val="000000"/>
                <w:kern w:val="0"/>
                <w:szCs w:val="21"/>
              </w:rPr>
              <w:t>学分类型</w:t>
            </w:r>
          </w:p>
          <w:p w14:paraId="56BE6A07">
            <w:pPr>
              <w:widowControl/>
              <w:jc w:val="center"/>
              <w:rPr>
                <w:rFonts w:ascii="Times New Roman" w:hAnsi="Times New Roman" w:eastAsiaTheme="minorEastAsia"/>
                <w:b/>
                <w:bCs/>
                <w:color w:val="000000"/>
                <w:kern w:val="0"/>
                <w:szCs w:val="21"/>
              </w:rPr>
            </w:pPr>
            <w:r>
              <w:rPr>
                <w:rFonts w:ascii="Times New Roman" w:hAnsi="Times New Roman" w:eastAsiaTheme="minorEastAsia"/>
                <w:b/>
                <w:bCs/>
                <w:color w:val="000000"/>
                <w:kern w:val="0"/>
                <w:szCs w:val="21"/>
              </w:rPr>
              <w:t>分配</w:t>
            </w:r>
          </w:p>
        </w:tc>
        <w:tc>
          <w:tcPr>
            <w:tcW w:w="1276" w:type="dxa"/>
            <w:gridSpan w:val="3"/>
            <w:vAlign w:val="center"/>
          </w:tcPr>
          <w:p w14:paraId="2B3F6F60">
            <w:pPr>
              <w:widowControl/>
              <w:jc w:val="center"/>
              <w:rPr>
                <w:rFonts w:ascii="Times New Roman" w:hAnsi="Times New Roman" w:eastAsiaTheme="minorEastAsia"/>
                <w:b/>
                <w:bCs/>
                <w:color w:val="000000"/>
                <w:kern w:val="0"/>
                <w:szCs w:val="21"/>
              </w:rPr>
            </w:pPr>
            <w:r>
              <w:rPr>
                <w:rFonts w:ascii="Times New Roman" w:hAnsi="Times New Roman" w:eastAsiaTheme="minorEastAsia"/>
                <w:b/>
                <w:bCs/>
                <w:color w:val="000000"/>
                <w:kern w:val="0"/>
                <w:szCs w:val="21"/>
              </w:rPr>
              <w:t>学时类型</w:t>
            </w:r>
          </w:p>
          <w:p w14:paraId="5973890F">
            <w:pPr>
              <w:widowControl/>
              <w:jc w:val="center"/>
              <w:rPr>
                <w:rFonts w:ascii="Times New Roman" w:hAnsi="Times New Roman" w:eastAsiaTheme="minorEastAsia"/>
                <w:b/>
                <w:bCs/>
                <w:color w:val="000000"/>
                <w:kern w:val="0"/>
                <w:szCs w:val="21"/>
              </w:rPr>
            </w:pPr>
            <w:r>
              <w:rPr>
                <w:rFonts w:ascii="Times New Roman" w:hAnsi="Times New Roman" w:eastAsiaTheme="minorEastAsia"/>
                <w:b/>
                <w:bCs/>
                <w:color w:val="000000"/>
                <w:kern w:val="0"/>
                <w:szCs w:val="21"/>
              </w:rPr>
              <w:t>分配</w:t>
            </w:r>
          </w:p>
        </w:tc>
        <w:tc>
          <w:tcPr>
            <w:tcW w:w="425" w:type="dxa"/>
            <w:vMerge w:val="restart"/>
            <w:vAlign w:val="center"/>
          </w:tcPr>
          <w:p w14:paraId="098249D1">
            <w:pPr>
              <w:widowControl/>
              <w:jc w:val="center"/>
              <w:rPr>
                <w:rFonts w:ascii="Times New Roman" w:hAnsi="Times New Roman" w:eastAsiaTheme="minorEastAsia"/>
                <w:b/>
                <w:bCs/>
                <w:color w:val="000000"/>
                <w:kern w:val="0"/>
                <w:szCs w:val="21"/>
              </w:rPr>
            </w:pPr>
            <w:r>
              <w:rPr>
                <w:rFonts w:hint="eastAsia" w:ascii="Times New Roman" w:hAnsi="Times New Roman" w:eastAsiaTheme="minorEastAsia"/>
                <w:b/>
                <w:bCs/>
                <w:color w:val="000000"/>
                <w:kern w:val="0"/>
                <w:szCs w:val="21"/>
              </w:rPr>
              <w:t>微专业课程</w:t>
            </w:r>
          </w:p>
        </w:tc>
        <w:tc>
          <w:tcPr>
            <w:tcW w:w="425" w:type="dxa"/>
            <w:vMerge w:val="restart"/>
            <w:vAlign w:val="center"/>
          </w:tcPr>
          <w:p w14:paraId="0082B6BB">
            <w:pPr>
              <w:widowControl/>
              <w:jc w:val="center"/>
              <w:rPr>
                <w:rFonts w:ascii="Times New Roman" w:hAnsi="Times New Roman" w:eastAsiaTheme="minorEastAsia"/>
                <w:b/>
                <w:bCs/>
                <w:color w:val="000000"/>
                <w:kern w:val="0"/>
                <w:szCs w:val="21"/>
              </w:rPr>
            </w:pPr>
            <w:r>
              <w:rPr>
                <w:rFonts w:hint="eastAsia" w:ascii="Times New Roman" w:hAnsi="Times New Roman" w:eastAsiaTheme="minorEastAsia"/>
                <w:b/>
                <w:bCs/>
                <w:color w:val="000000"/>
                <w:kern w:val="0"/>
                <w:szCs w:val="21"/>
              </w:rPr>
              <w:t>辅修</w:t>
            </w:r>
            <w:r>
              <w:rPr>
                <w:rFonts w:ascii="Times New Roman" w:hAnsi="Times New Roman" w:eastAsiaTheme="minorEastAsia"/>
                <w:b/>
                <w:bCs/>
                <w:color w:val="000000"/>
                <w:kern w:val="0"/>
                <w:szCs w:val="21"/>
              </w:rPr>
              <w:t>课程</w:t>
            </w:r>
          </w:p>
        </w:tc>
        <w:tc>
          <w:tcPr>
            <w:tcW w:w="425" w:type="dxa"/>
            <w:vMerge w:val="restart"/>
            <w:vAlign w:val="center"/>
          </w:tcPr>
          <w:p w14:paraId="5A9CA1F1">
            <w:pPr>
              <w:widowControl/>
              <w:jc w:val="center"/>
              <w:rPr>
                <w:rFonts w:ascii="Times New Roman" w:hAnsi="Times New Roman" w:eastAsiaTheme="minorEastAsia"/>
                <w:b/>
                <w:bCs/>
                <w:color w:val="000000"/>
                <w:kern w:val="0"/>
                <w:szCs w:val="21"/>
              </w:rPr>
            </w:pPr>
            <w:r>
              <w:rPr>
                <w:rFonts w:ascii="Times New Roman" w:hAnsi="Times New Roman" w:eastAsiaTheme="minorEastAsia"/>
                <w:b/>
                <w:bCs/>
                <w:color w:val="000000"/>
                <w:kern w:val="0"/>
                <w:szCs w:val="21"/>
              </w:rPr>
              <w:t>双学位课程</w:t>
            </w:r>
          </w:p>
        </w:tc>
        <w:tc>
          <w:tcPr>
            <w:tcW w:w="709" w:type="dxa"/>
            <w:vMerge w:val="restart"/>
            <w:vAlign w:val="center"/>
          </w:tcPr>
          <w:p w14:paraId="68BEB8EC">
            <w:pPr>
              <w:widowControl/>
              <w:jc w:val="center"/>
              <w:rPr>
                <w:rFonts w:ascii="Times New Roman" w:hAnsi="Times New Roman" w:eastAsiaTheme="minorEastAsia"/>
                <w:b/>
                <w:bCs/>
                <w:color w:val="000000"/>
                <w:kern w:val="0"/>
                <w:szCs w:val="21"/>
              </w:rPr>
            </w:pPr>
            <w:r>
              <w:rPr>
                <w:rFonts w:ascii="Times New Roman" w:hAnsi="Times New Roman" w:eastAsiaTheme="minorEastAsia"/>
                <w:b/>
                <w:bCs/>
                <w:color w:val="000000"/>
                <w:kern w:val="0"/>
                <w:szCs w:val="21"/>
              </w:rPr>
              <w:t>学分构成</w:t>
            </w:r>
          </w:p>
        </w:tc>
      </w:tr>
      <w:tr w14:paraId="726A86C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0" w:hRule="atLeast"/>
          <w:jc w:val="center"/>
        </w:trPr>
        <w:tc>
          <w:tcPr>
            <w:tcW w:w="779" w:type="dxa"/>
            <w:vMerge w:val="continue"/>
            <w:vAlign w:val="center"/>
          </w:tcPr>
          <w:p w14:paraId="42CEC28F">
            <w:pPr>
              <w:widowControl/>
              <w:jc w:val="center"/>
              <w:rPr>
                <w:rFonts w:ascii="Times New Roman" w:hAnsi="Times New Roman" w:eastAsiaTheme="minorEastAsia"/>
                <w:b/>
                <w:bCs/>
                <w:color w:val="000000"/>
                <w:kern w:val="0"/>
                <w:szCs w:val="21"/>
              </w:rPr>
            </w:pPr>
          </w:p>
        </w:tc>
        <w:tc>
          <w:tcPr>
            <w:tcW w:w="988" w:type="dxa"/>
            <w:vMerge w:val="continue"/>
            <w:vAlign w:val="center"/>
          </w:tcPr>
          <w:p w14:paraId="48DBFED2">
            <w:pPr>
              <w:widowControl/>
              <w:jc w:val="center"/>
              <w:rPr>
                <w:rFonts w:ascii="Times New Roman" w:hAnsi="Times New Roman" w:eastAsiaTheme="minorEastAsia"/>
                <w:b/>
                <w:bCs/>
                <w:color w:val="000000"/>
                <w:kern w:val="0"/>
                <w:szCs w:val="21"/>
              </w:rPr>
            </w:pPr>
          </w:p>
        </w:tc>
        <w:tc>
          <w:tcPr>
            <w:tcW w:w="1349" w:type="dxa"/>
            <w:vMerge w:val="continue"/>
            <w:vAlign w:val="center"/>
          </w:tcPr>
          <w:p w14:paraId="4BA7350B">
            <w:pPr>
              <w:widowControl/>
              <w:jc w:val="center"/>
              <w:rPr>
                <w:rFonts w:ascii="Times New Roman" w:hAnsi="Times New Roman" w:eastAsiaTheme="minorEastAsia"/>
                <w:b/>
                <w:bCs/>
                <w:color w:val="000000"/>
                <w:kern w:val="0"/>
                <w:szCs w:val="21"/>
              </w:rPr>
            </w:pPr>
          </w:p>
        </w:tc>
        <w:tc>
          <w:tcPr>
            <w:tcW w:w="432" w:type="dxa"/>
            <w:vMerge w:val="continue"/>
            <w:vAlign w:val="center"/>
          </w:tcPr>
          <w:p w14:paraId="0A6CEBB2">
            <w:pPr>
              <w:widowControl/>
              <w:jc w:val="center"/>
              <w:rPr>
                <w:rFonts w:ascii="Times New Roman" w:hAnsi="Times New Roman" w:eastAsiaTheme="minorEastAsia"/>
                <w:b/>
                <w:bCs/>
                <w:color w:val="000000"/>
                <w:kern w:val="0"/>
                <w:szCs w:val="21"/>
              </w:rPr>
            </w:pPr>
          </w:p>
        </w:tc>
        <w:tc>
          <w:tcPr>
            <w:tcW w:w="546" w:type="dxa"/>
            <w:vMerge w:val="continue"/>
            <w:vAlign w:val="center"/>
          </w:tcPr>
          <w:p w14:paraId="749B2141">
            <w:pPr>
              <w:widowControl/>
              <w:jc w:val="center"/>
              <w:rPr>
                <w:rFonts w:ascii="Times New Roman" w:hAnsi="Times New Roman" w:eastAsiaTheme="minorEastAsia"/>
                <w:b/>
                <w:bCs/>
                <w:kern w:val="0"/>
                <w:szCs w:val="21"/>
              </w:rPr>
            </w:pPr>
          </w:p>
        </w:tc>
        <w:tc>
          <w:tcPr>
            <w:tcW w:w="749" w:type="dxa"/>
            <w:vMerge w:val="continue"/>
          </w:tcPr>
          <w:p w14:paraId="6747D3EF">
            <w:pPr>
              <w:snapToGrid w:val="0"/>
              <w:jc w:val="center"/>
              <w:rPr>
                <w:rFonts w:ascii="Times New Roman" w:hAnsi="Times New Roman" w:eastAsiaTheme="minorEastAsia"/>
                <w:b/>
                <w:bCs/>
                <w:color w:val="000000"/>
                <w:kern w:val="0"/>
                <w:szCs w:val="21"/>
              </w:rPr>
            </w:pPr>
          </w:p>
        </w:tc>
        <w:tc>
          <w:tcPr>
            <w:tcW w:w="518" w:type="dxa"/>
            <w:vMerge w:val="continue"/>
          </w:tcPr>
          <w:p w14:paraId="240DE464">
            <w:pPr>
              <w:snapToGrid w:val="0"/>
              <w:jc w:val="center"/>
              <w:rPr>
                <w:rFonts w:ascii="Times New Roman" w:hAnsi="Times New Roman" w:eastAsiaTheme="minorEastAsia"/>
                <w:b/>
                <w:bCs/>
                <w:color w:val="000000"/>
                <w:kern w:val="0"/>
                <w:szCs w:val="21"/>
              </w:rPr>
            </w:pPr>
          </w:p>
        </w:tc>
        <w:tc>
          <w:tcPr>
            <w:tcW w:w="362" w:type="dxa"/>
            <w:vAlign w:val="center"/>
          </w:tcPr>
          <w:p w14:paraId="257484B3">
            <w:pPr>
              <w:snapToGrid w:val="0"/>
              <w:jc w:val="center"/>
              <w:rPr>
                <w:rFonts w:ascii="Times New Roman" w:hAnsi="Times New Roman" w:eastAsiaTheme="minorEastAsia"/>
                <w:b/>
                <w:bCs/>
                <w:color w:val="000000"/>
                <w:kern w:val="0"/>
                <w:szCs w:val="21"/>
              </w:rPr>
            </w:pPr>
            <w:r>
              <w:rPr>
                <w:rFonts w:ascii="Times New Roman" w:hAnsi="Times New Roman" w:eastAsiaTheme="minorEastAsia"/>
                <w:b/>
                <w:bCs/>
                <w:color w:val="000000"/>
                <w:kern w:val="0"/>
                <w:szCs w:val="21"/>
              </w:rPr>
              <w:t>讲授</w:t>
            </w:r>
          </w:p>
        </w:tc>
        <w:tc>
          <w:tcPr>
            <w:tcW w:w="426" w:type="dxa"/>
            <w:vAlign w:val="center"/>
          </w:tcPr>
          <w:p w14:paraId="4063516F">
            <w:pPr>
              <w:snapToGrid w:val="0"/>
              <w:jc w:val="center"/>
              <w:rPr>
                <w:rFonts w:ascii="Times New Roman" w:hAnsi="Times New Roman" w:eastAsiaTheme="minorEastAsia"/>
                <w:b/>
                <w:bCs/>
                <w:color w:val="000000"/>
                <w:kern w:val="0"/>
                <w:szCs w:val="21"/>
              </w:rPr>
            </w:pPr>
            <w:r>
              <w:rPr>
                <w:rFonts w:ascii="Times New Roman" w:hAnsi="Times New Roman" w:eastAsiaTheme="minorEastAsia"/>
                <w:b/>
                <w:bCs/>
                <w:color w:val="000000"/>
                <w:kern w:val="0"/>
                <w:szCs w:val="21"/>
              </w:rPr>
              <w:t>实验</w:t>
            </w:r>
          </w:p>
        </w:tc>
        <w:tc>
          <w:tcPr>
            <w:tcW w:w="425" w:type="dxa"/>
            <w:vAlign w:val="center"/>
          </w:tcPr>
          <w:p w14:paraId="7E1393AB">
            <w:pPr>
              <w:widowControl/>
              <w:jc w:val="center"/>
              <w:rPr>
                <w:rFonts w:ascii="Times New Roman" w:hAnsi="Times New Roman" w:eastAsiaTheme="minorEastAsia"/>
                <w:b/>
                <w:bCs/>
                <w:color w:val="000000"/>
                <w:kern w:val="0"/>
                <w:szCs w:val="21"/>
              </w:rPr>
            </w:pPr>
            <w:r>
              <w:rPr>
                <w:rFonts w:ascii="Times New Roman" w:hAnsi="Times New Roman" w:eastAsiaTheme="minorEastAsia"/>
                <w:b/>
                <w:bCs/>
                <w:color w:val="000000"/>
                <w:kern w:val="0"/>
                <w:szCs w:val="21"/>
              </w:rPr>
              <w:t>实训</w:t>
            </w:r>
          </w:p>
        </w:tc>
        <w:tc>
          <w:tcPr>
            <w:tcW w:w="425" w:type="dxa"/>
            <w:vAlign w:val="center"/>
          </w:tcPr>
          <w:p w14:paraId="60D703ED">
            <w:pPr>
              <w:snapToGrid w:val="0"/>
              <w:jc w:val="center"/>
              <w:rPr>
                <w:rFonts w:ascii="Times New Roman" w:hAnsi="Times New Roman" w:eastAsiaTheme="minorEastAsia"/>
                <w:b/>
                <w:bCs/>
                <w:color w:val="000000"/>
                <w:kern w:val="0"/>
                <w:szCs w:val="21"/>
              </w:rPr>
            </w:pPr>
            <w:r>
              <w:rPr>
                <w:rFonts w:ascii="Times New Roman" w:hAnsi="Times New Roman" w:eastAsiaTheme="minorEastAsia"/>
                <w:b/>
                <w:bCs/>
                <w:color w:val="000000"/>
                <w:kern w:val="0"/>
                <w:szCs w:val="21"/>
              </w:rPr>
              <w:t>讲授</w:t>
            </w:r>
          </w:p>
        </w:tc>
        <w:tc>
          <w:tcPr>
            <w:tcW w:w="425" w:type="dxa"/>
            <w:vAlign w:val="center"/>
          </w:tcPr>
          <w:p w14:paraId="6759628B">
            <w:pPr>
              <w:snapToGrid w:val="0"/>
              <w:jc w:val="center"/>
              <w:rPr>
                <w:rFonts w:ascii="Times New Roman" w:hAnsi="Times New Roman" w:eastAsiaTheme="minorEastAsia"/>
                <w:b/>
                <w:bCs/>
                <w:color w:val="000000"/>
                <w:kern w:val="0"/>
                <w:szCs w:val="21"/>
              </w:rPr>
            </w:pPr>
            <w:r>
              <w:rPr>
                <w:rFonts w:ascii="Times New Roman" w:hAnsi="Times New Roman" w:eastAsiaTheme="minorEastAsia"/>
                <w:b/>
                <w:bCs/>
                <w:color w:val="000000"/>
                <w:kern w:val="0"/>
                <w:szCs w:val="21"/>
              </w:rPr>
              <w:t>实验</w:t>
            </w:r>
          </w:p>
        </w:tc>
        <w:tc>
          <w:tcPr>
            <w:tcW w:w="426" w:type="dxa"/>
            <w:vAlign w:val="center"/>
          </w:tcPr>
          <w:p w14:paraId="6887156F">
            <w:pPr>
              <w:widowControl/>
              <w:jc w:val="center"/>
              <w:rPr>
                <w:rFonts w:ascii="Times New Roman" w:hAnsi="Times New Roman" w:eastAsiaTheme="minorEastAsia"/>
                <w:b/>
                <w:bCs/>
                <w:color w:val="000000"/>
                <w:kern w:val="0"/>
                <w:szCs w:val="21"/>
              </w:rPr>
            </w:pPr>
            <w:r>
              <w:rPr>
                <w:rFonts w:ascii="Times New Roman" w:hAnsi="Times New Roman" w:eastAsiaTheme="minorEastAsia"/>
                <w:b/>
                <w:bCs/>
                <w:color w:val="000000"/>
                <w:kern w:val="0"/>
                <w:szCs w:val="21"/>
              </w:rPr>
              <w:t>实训</w:t>
            </w:r>
          </w:p>
        </w:tc>
        <w:tc>
          <w:tcPr>
            <w:tcW w:w="425" w:type="dxa"/>
            <w:vMerge w:val="continue"/>
          </w:tcPr>
          <w:p w14:paraId="544457CA">
            <w:pPr>
              <w:widowControl/>
              <w:jc w:val="center"/>
              <w:rPr>
                <w:rFonts w:ascii="Times New Roman" w:hAnsi="Times New Roman" w:eastAsiaTheme="minorEastAsia"/>
                <w:color w:val="000000"/>
                <w:kern w:val="0"/>
                <w:szCs w:val="21"/>
              </w:rPr>
            </w:pPr>
          </w:p>
        </w:tc>
        <w:tc>
          <w:tcPr>
            <w:tcW w:w="425" w:type="dxa"/>
            <w:vMerge w:val="continue"/>
          </w:tcPr>
          <w:p w14:paraId="4477C3CF">
            <w:pPr>
              <w:widowControl/>
              <w:jc w:val="center"/>
              <w:rPr>
                <w:rFonts w:ascii="Times New Roman" w:hAnsi="Times New Roman" w:eastAsiaTheme="minorEastAsia"/>
                <w:color w:val="000000"/>
                <w:kern w:val="0"/>
                <w:szCs w:val="21"/>
              </w:rPr>
            </w:pPr>
          </w:p>
        </w:tc>
        <w:tc>
          <w:tcPr>
            <w:tcW w:w="425" w:type="dxa"/>
            <w:vMerge w:val="continue"/>
            <w:vAlign w:val="center"/>
          </w:tcPr>
          <w:p w14:paraId="5E40CA31">
            <w:pPr>
              <w:widowControl/>
              <w:jc w:val="center"/>
              <w:rPr>
                <w:rFonts w:ascii="Times New Roman" w:hAnsi="Times New Roman" w:eastAsiaTheme="minorEastAsia"/>
                <w:color w:val="000000"/>
                <w:kern w:val="0"/>
                <w:szCs w:val="21"/>
              </w:rPr>
            </w:pPr>
          </w:p>
        </w:tc>
        <w:tc>
          <w:tcPr>
            <w:tcW w:w="709" w:type="dxa"/>
            <w:vMerge w:val="continue"/>
            <w:vAlign w:val="center"/>
          </w:tcPr>
          <w:p w14:paraId="5456F010">
            <w:pPr>
              <w:widowControl/>
              <w:jc w:val="center"/>
              <w:rPr>
                <w:rFonts w:ascii="Times New Roman" w:hAnsi="Times New Roman" w:eastAsiaTheme="minorEastAsia"/>
                <w:color w:val="000000"/>
                <w:kern w:val="0"/>
                <w:szCs w:val="21"/>
              </w:rPr>
            </w:pPr>
          </w:p>
        </w:tc>
      </w:tr>
      <w:tr w14:paraId="04D3DDE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5" w:hRule="atLeast"/>
          <w:jc w:val="center"/>
        </w:trPr>
        <w:tc>
          <w:tcPr>
            <w:tcW w:w="779" w:type="dxa"/>
            <w:vMerge w:val="restart"/>
            <w:vAlign w:val="center"/>
          </w:tcPr>
          <w:p w14:paraId="17CB7C43">
            <w:pPr>
              <w:jc w:val="center"/>
              <w:rPr>
                <w:rFonts w:ascii="Times New Roman" w:hAnsi="Times New Roman" w:eastAsiaTheme="minorEastAsia"/>
                <w:color w:val="000000"/>
                <w:kern w:val="0"/>
                <w:szCs w:val="21"/>
              </w:rPr>
            </w:pPr>
            <w:r>
              <w:rPr>
                <w:rFonts w:ascii="Times New Roman" w:hAnsi="Times New Roman" w:eastAsiaTheme="minorEastAsia"/>
                <w:color w:val="000000"/>
                <w:kern w:val="0"/>
                <w:szCs w:val="21"/>
              </w:rPr>
              <w:t>学科基础</w:t>
            </w:r>
          </w:p>
        </w:tc>
        <w:tc>
          <w:tcPr>
            <w:tcW w:w="988" w:type="dxa"/>
            <w:vAlign w:val="center"/>
          </w:tcPr>
          <w:p w14:paraId="1F359EC5">
            <w:pPr>
              <w:jc w:val="center"/>
              <w:rPr>
                <w:rFonts w:ascii="Times New Roman" w:hAnsi="Times New Roman" w:eastAsiaTheme="minorEastAsia"/>
                <w:color w:val="000000"/>
                <w:kern w:val="0"/>
                <w:szCs w:val="21"/>
              </w:rPr>
            </w:pPr>
            <w:r>
              <w:rPr>
                <w:rFonts w:ascii="Times New Roman" w:hAnsi="Times New Roman" w:eastAsiaTheme="minorEastAsia"/>
                <w:color w:val="000000"/>
                <w:kern w:val="0"/>
                <w:sz w:val="18"/>
                <w:szCs w:val="18"/>
              </w:rPr>
              <w:t>新生研讨</w:t>
            </w:r>
            <w:r>
              <w:rPr>
                <w:rFonts w:hint="eastAsia" w:ascii="Times New Roman" w:hAnsi="Times New Roman" w:eastAsiaTheme="minorEastAsia"/>
                <w:color w:val="000000"/>
                <w:kern w:val="0"/>
                <w:sz w:val="18"/>
                <w:szCs w:val="18"/>
              </w:rPr>
              <w:t>与职业生涯规划</w:t>
            </w:r>
          </w:p>
        </w:tc>
        <w:tc>
          <w:tcPr>
            <w:tcW w:w="1349" w:type="dxa"/>
            <w:vAlign w:val="center"/>
          </w:tcPr>
          <w:p w14:paraId="1F4E0566">
            <w:pPr>
              <w:widowControl/>
              <w:jc w:val="center"/>
              <w:rPr>
                <w:rFonts w:ascii="宋体" w:hAnsi="宋体"/>
                <w:sz w:val="18"/>
                <w:szCs w:val="18"/>
              </w:rPr>
            </w:pPr>
            <w:r>
              <w:rPr>
                <w:rFonts w:ascii="宋体" w:hAnsi="宋体"/>
                <w:sz w:val="18"/>
                <w:szCs w:val="18"/>
              </w:rPr>
              <w:t>新生研讨</w:t>
            </w:r>
            <w:r>
              <w:rPr>
                <w:rFonts w:hint="eastAsia" w:ascii="宋体" w:hAnsi="宋体"/>
                <w:sz w:val="18"/>
                <w:szCs w:val="18"/>
              </w:rPr>
              <w:t>与职业生涯规划</w:t>
            </w:r>
          </w:p>
        </w:tc>
        <w:tc>
          <w:tcPr>
            <w:tcW w:w="432" w:type="dxa"/>
            <w:vAlign w:val="center"/>
          </w:tcPr>
          <w:p w14:paraId="6EF6D078">
            <w:pPr>
              <w:spacing w:line="216" w:lineRule="exact"/>
              <w:ind w:left="20"/>
              <w:jc w:val="center"/>
              <w:rPr>
                <w:rFonts w:ascii="宋体" w:hAnsi="宋体"/>
                <w:sz w:val="18"/>
                <w:szCs w:val="18"/>
              </w:rPr>
            </w:pPr>
            <w:r>
              <w:rPr>
                <w:rFonts w:hint="eastAsia" w:ascii="宋体" w:hAnsi="宋体"/>
                <w:sz w:val="18"/>
                <w:szCs w:val="18"/>
              </w:rPr>
              <w:t>1</w:t>
            </w:r>
          </w:p>
        </w:tc>
        <w:tc>
          <w:tcPr>
            <w:tcW w:w="546" w:type="dxa"/>
            <w:vAlign w:val="center"/>
          </w:tcPr>
          <w:p w14:paraId="211C0E33">
            <w:pPr>
              <w:spacing w:line="216" w:lineRule="exact"/>
              <w:ind w:left="20"/>
              <w:jc w:val="center"/>
              <w:rPr>
                <w:rFonts w:ascii="宋体" w:hAnsi="宋体"/>
                <w:sz w:val="18"/>
                <w:szCs w:val="18"/>
              </w:rPr>
            </w:pPr>
            <w:r>
              <w:rPr>
                <w:rFonts w:hint="eastAsia" w:ascii="宋体" w:hAnsi="宋体"/>
                <w:sz w:val="18"/>
                <w:szCs w:val="18"/>
              </w:rPr>
              <w:t>2.0</w:t>
            </w:r>
          </w:p>
        </w:tc>
        <w:tc>
          <w:tcPr>
            <w:tcW w:w="749" w:type="dxa"/>
            <w:vAlign w:val="center"/>
          </w:tcPr>
          <w:p w14:paraId="71414A45">
            <w:pPr>
              <w:spacing w:line="216" w:lineRule="exact"/>
              <w:ind w:left="20"/>
              <w:jc w:val="center"/>
              <w:rPr>
                <w:rFonts w:ascii="宋体" w:hAnsi="宋体"/>
                <w:sz w:val="18"/>
                <w:szCs w:val="18"/>
              </w:rPr>
            </w:pPr>
            <w:r>
              <w:rPr>
                <w:rFonts w:hint="eastAsia" w:ascii="宋体" w:hAnsi="宋体"/>
                <w:sz w:val="18"/>
                <w:szCs w:val="18"/>
              </w:rPr>
              <w:t>32</w:t>
            </w:r>
          </w:p>
        </w:tc>
        <w:tc>
          <w:tcPr>
            <w:tcW w:w="518" w:type="dxa"/>
            <w:vAlign w:val="center"/>
          </w:tcPr>
          <w:p w14:paraId="715A9444">
            <w:pPr>
              <w:spacing w:line="216" w:lineRule="exact"/>
              <w:ind w:left="20"/>
              <w:jc w:val="center"/>
              <w:rPr>
                <w:rFonts w:ascii="宋体" w:hAnsi="宋体"/>
                <w:sz w:val="18"/>
                <w:szCs w:val="18"/>
              </w:rPr>
            </w:pPr>
            <w:r>
              <w:rPr>
                <w:rFonts w:hint="eastAsia" w:ascii="宋体" w:hAnsi="宋体"/>
                <w:sz w:val="18"/>
                <w:szCs w:val="18"/>
              </w:rPr>
              <w:t>2</w:t>
            </w:r>
          </w:p>
        </w:tc>
        <w:tc>
          <w:tcPr>
            <w:tcW w:w="362" w:type="dxa"/>
            <w:vAlign w:val="center"/>
          </w:tcPr>
          <w:p w14:paraId="11622FD0">
            <w:pPr>
              <w:spacing w:line="216" w:lineRule="exact"/>
              <w:ind w:left="20"/>
              <w:jc w:val="center"/>
              <w:rPr>
                <w:rFonts w:ascii="宋体" w:hAnsi="宋体"/>
                <w:sz w:val="18"/>
                <w:szCs w:val="18"/>
              </w:rPr>
            </w:pPr>
            <w:r>
              <w:rPr>
                <w:rFonts w:hint="eastAsia" w:ascii="宋体" w:hAnsi="宋体"/>
                <w:sz w:val="18"/>
                <w:szCs w:val="18"/>
              </w:rPr>
              <w:t>2</w:t>
            </w:r>
          </w:p>
        </w:tc>
        <w:tc>
          <w:tcPr>
            <w:tcW w:w="426" w:type="dxa"/>
            <w:vAlign w:val="center"/>
          </w:tcPr>
          <w:p w14:paraId="21F74393">
            <w:pPr>
              <w:spacing w:line="216" w:lineRule="exact"/>
              <w:ind w:left="20"/>
              <w:jc w:val="center"/>
              <w:rPr>
                <w:rFonts w:ascii="宋体" w:hAnsi="宋体"/>
                <w:sz w:val="18"/>
                <w:szCs w:val="18"/>
              </w:rPr>
            </w:pPr>
          </w:p>
        </w:tc>
        <w:tc>
          <w:tcPr>
            <w:tcW w:w="425" w:type="dxa"/>
            <w:vAlign w:val="center"/>
          </w:tcPr>
          <w:p w14:paraId="5AF6772D">
            <w:pPr>
              <w:spacing w:line="216" w:lineRule="exact"/>
              <w:ind w:left="20"/>
              <w:jc w:val="center"/>
              <w:rPr>
                <w:rFonts w:ascii="宋体" w:hAnsi="宋体"/>
                <w:sz w:val="18"/>
                <w:szCs w:val="18"/>
              </w:rPr>
            </w:pPr>
          </w:p>
        </w:tc>
        <w:tc>
          <w:tcPr>
            <w:tcW w:w="425" w:type="dxa"/>
            <w:vAlign w:val="center"/>
          </w:tcPr>
          <w:p w14:paraId="263CA0B7">
            <w:pPr>
              <w:spacing w:line="216" w:lineRule="exact"/>
              <w:ind w:left="20"/>
              <w:jc w:val="center"/>
              <w:rPr>
                <w:rFonts w:ascii="宋体" w:hAnsi="宋体"/>
                <w:sz w:val="18"/>
                <w:szCs w:val="18"/>
              </w:rPr>
            </w:pPr>
            <w:r>
              <w:rPr>
                <w:rFonts w:hint="eastAsia" w:ascii="宋体" w:hAnsi="宋体"/>
                <w:sz w:val="18"/>
                <w:szCs w:val="18"/>
              </w:rPr>
              <w:t>32</w:t>
            </w:r>
          </w:p>
        </w:tc>
        <w:tc>
          <w:tcPr>
            <w:tcW w:w="425" w:type="dxa"/>
            <w:vAlign w:val="center"/>
          </w:tcPr>
          <w:p w14:paraId="7175BD7B">
            <w:pPr>
              <w:spacing w:line="216" w:lineRule="exact"/>
              <w:ind w:left="20"/>
              <w:jc w:val="center"/>
              <w:rPr>
                <w:rFonts w:ascii="宋体" w:hAnsi="宋体"/>
                <w:sz w:val="18"/>
                <w:szCs w:val="18"/>
              </w:rPr>
            </w:pPr>
          </w:p>
        </w:tc>
        <w:tc>
          <w:tcPr>
            <w:tcW w:w="426" w:type="dxa"/>
            <w:vAlign w:val="center"/>
          </w:tcPr>
          <w:p w14:paraId="0D29AF26">
            <w:pPr>
              <w:spacing w:line="216" w:lineRule="exact"/>
              <w:ind w:left="20"/>
              <w:jc w:val="center"/>
              <w:rPr>
                <w:rFonts w:ascii="宋体" w:hAnsi="宋体"/>
                <w:sz w:val="18"/>
                <w:szCs w:val="18"/>
              </w:rPr>
            </w:pPr>
          </w:p>
        </w:tc>
        <w:tc>
          <w:tcPr>
            <w:tcW w:w="425" w:type="dxa"/>
            <w:vAlign w:val="center"/>
          </w:tcPr>
          <w:p w14:paraId="299CD278">
            <w:pPr>
              <w:spacing w:line="216" w:lineRule="exact"/>
              <w:ind w:left="20"/>
              <w:jc w:val="center"/>
              <w:rPr>
                <w:rFonts w:ascii="宋体" w:hAnsi="宋体"/>
                <w:sz w:val="18"/>
                <w:szCs w:val="18"/>
              </w:rPr>
            </w:pPr>
          </w:p>
        </w:tc>
        <w:tc>
          <w:tcPr>
            <w:tcW w:w="425" w:type="dxa"/>
            <w:vAlign w:val="center"/>
          </w:tcPr>
          <w:p w14:paraId="0AA7BA1C">
            <w:pPr>
              <w:widowControl/>
              <w:jc w:val="center"/>
              <w:rPr>
                <w:rFonts w:ascii="Times New Roman" w:hAnsi="Times New Roman" w:eastAsiaTheme="minorEastAsia"/>
                <w:bCs/>
                <w:sz w:val="24"/>
                <w:szCs w:val="24"/>
              </w:rPr>
            </w:pPr>
          </w:p>
        </w:tc>
        <w:tc>
          <w:tcPr>
            <w:tcW w:w="425" w:type="dxa"/>
            <w:vAlign w:val="center"/>
          </w:tcPr>
          <w:p w14:paraId="6806F9D7">
            <w:pPr>
              <w:widowControl/>
              <w:jc w:val="center"/>
              <w:rPr>
                <w:rFonts w:ascii="Times New Roman" w:hAnsi="Times New Roman" w:eastAsiaTheme="minorEastAsia"/>
                <w:bCs/>
                <w:sz w:val="24"/>
                <w:szCs w:val="24"/>
              </w:rPr>
            </w:pPr>
          </w:p>
        </w:tc>
        <w:tc>
          <w:tcPr>
            <w:tcW w:w="709" w:type="dxa"/>
            <w:vMerge w:val="restart"/>
            <w:vAlign w:val="center"/>
          </w:tcPr>
          <w:p w14:paraId="0309DD49">
            <w:pPr>
              <w:jc w:val="center"/>
              <w:rPr>
                <w:rFonts w:ascii="Times New Roman" w:hAnsi="Times New Roman" w:eastAsiaTheme="minorEastAsia"/>
                <w:color w:val="000000"/>
                <w:kern w:val="0"/>
                <w:szCs w:val="21"/>
              </w:rPr>
            </w:pPr>
            <w:r>
              <w:rPr>
                <w:rFonts w:ascii="Times New Roman" w:hAnsi="Times New Roman" w:eastAsiaTheme="minorEastAsia"/>
                <w:color w:val="000000"/>
                <w:kern w:val="0"/>
                <w:szCs w:val="21"/>
              </w:rPr>
              <w:t>本模块总学分数：</w:t>
            </w:r>
            <w:r>
              <w:rPr>
                <w:rFonts w:hint="eastAsia" w:ascii="Times New Roman" w:hAnsi="Times New Roman" w:eastAsiaTheme="minorEastAsia"/>
                <w:color w:val="000000"/>
                <w:kern w:val="0"/>
                <w:szCs w:val="21"/>
              </w:rPr>
              <w:t>41</w:t>
            </w:r>
          </w:p>
        </w:tc>
      </w:tr>
      <w:tr w14:paraId="7773FDC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8" w:hRule="atLeast"/>
          <w:jc w:val="center"/>
        </w:trPr>
        <w:tc>
          <w:tcPr>
            <w:tcW w:w="779" w:type="dxa"/>
            <w:vMerge w:val="continue"/>
            <w:vAlign w:val="center"/>
          </w:tcPr>
          <w:p w14:paraId="7E7B20B6">
            <w:pPr>
              <w:jc w:val="center"/>
              <w:rPr>
                <w:rFonts w:ascii="Times New Roman" w:hAnsi="Times New Roman" w:eastAsiaTheme="minorEastAsia"/>
                <w:color w:val="000000"/>
                <w:kern w:val="0"/>
                <w:szCs w:val="21"/>
              </w:rPr>
            </w:pPr>
          </w:p>
        </w:tc>
        <w:tc>
          <w:tcPr>
            <w:tcW w:w="988" w:type="dxa"/>
            <w:vAlign w:val="center"/>
          </w:tcPr>
          <w:p w14:paraId="17AD3134">
            <w:pPr>
              <w:jc w:val="center"/>
              <w:rPr>
                <w:rFonts w:ascii="Times New Roman" w:hAnsi="Times New Roman" w:eastAsiaTheme="minorEastAsia"/>
                <w:color w:val="FF0000"/>
                <w:kern w:val="0"/>
                <w:szCs w:val="21"/>
              </w:rPr>
            </w:pPr>
            <w:r>
              <w:rPr>
                <w:rFonts w:ascii="Times New Roman" w:hAnsi="Times New Roman" w:eastAsiaTheme="minorEastAsia"/>
                <w:color w:val="FF0000"/>
                <w:kern w:val="0"/>
                <w:szCs w:val="21"/>
              </w:rPr>
              <w:t>“AI+”课程</w:t>
            </w:r>
          </w:p>
        </w:tc>
        <w:tc>
          <w:tcPr>
            <w:tcW w:w="1349" w:type="dxa"/>
            <w:shd w:val="clear" w:color="auto" w:fill="auto"/>
            <w:vAlign w:val="center"/>
          </w:tcPr>
          <w:p w14:paraId="751AD521">
            <w:pPr>
              <w:widowControl/>
              <w:jc w:val="center"/>
              <w:rPr>
                <w:rFonts w:ascii="宋体" w:hAnsi="宋体"/>
                <w:sz w:val="18"/>
                <w:szCs w:val="18"/>
              </w:rPr>
            </w:pPr>
            <w:r>
              <w:rPr>
                <w:rFonts w:hint="eastAsia" w:ascii="宋体" w:hAnsi="宋体"/>
                <w:sz w:val="18"/>
                <w:szCs w:val="18"/>
              </w:rPr>
              <w:t>数据通信与计算机网络</w:t>
            </w:r>
          </w:p>
        </w:tc>
        <w:tc>
          <w:tcPr>
            <w:tcW w:w="432" w:type="dxa"/>
            <w:shd w:val="clear" w:color="auto" w:fill="auto"/>
            <w:vAlign w:val="center"/>
          </w:tcPr>
          <w:p w14:paraId="679652C0">
            <w:pPr>
              <w:spacing w:line="216" w:lineRule="exact"/>
              <w:ind w:left="20"/>
              <w:jc w:val="center"/>
              <w:rPr>
                <w:rFonts w:ascii="宋体" w:hAnsi="宋体"/>
                <w:sz w:val="18"/>
                <w:szCs w:val="18"/>
              </w:rPr>
            </w:pPr>
            <w:r>
              <w:rPr>
                <w:rFonts w:hint="eastAsia" w:ascii="宋体" w:hAnsi="宋体"/>
                <w:sz w:val="18"/>
                <w:szCs w:val="18"/>
              </w:rPr>
              <w:t>3</w:t>
            </w:r>
          </w:p>
        </w:tc>
        <w:tc>
          <w:tcPr>
            <w:tcW w:w="546" w:type="dxa"/>
            <w:shd w:val="clear" w:color="auto" w:fill="auto"/>
            <w:vAlign w:val="center"/>
          </w:tcPr>
          <w:p w14:paraId="38B270E2">
            <w:pPr>
              <w:spacing w:line="216" w:lineRule="exact"/>
              <w:ind w:left="20"/>
              <w:jc w:val="center"/>
              <w:rPr>
                <w:rFonts w:ascii="宋体" w:hAnsi="宋体"/>
                <w:sz w:val="18"/>
                <w:szCs w:val="18"/>
              </w:rPr>
            </w:pPr>
            <w:r>
              <w:rPr>
                <w:rFonts w:hint="eastAsia" w:ascii="宋体" w:hAnsi="宋体"/>
                <w:sz w:val="18"/>
                <w:szCs w:val="18"/>
              </w:rPr>
              <w:t>3.0</w:t>
            </w:r>
          </w:p>
        </w:tc>
        <w:tc>
          <w:tcPr>
            <w:tcW w:w="749" w:type="dxa"/>
            <w:shd w:val="clear" w:color="auto" w:fill="auto"/>
            <w:vAlign w:val="center"/>
          </w:tcPr>
          <w:p w14:paraId="487C91CC">
            <w:pPr>
              <w:spacing w:line="216" w:lineRule="exact"/>
              <w:ind w:left="20"/>
              <w:jc w:val="center"/>
              <w:rPr>
                <w:rFonts w:ascii="宋体" w:hAnsi="宋体"/>
                <w:sz w:val="18"/>
                <w:szCs w:val="18"/>
              </w:rPr>
            </w:pPr>
            <w:r>
              <w:rPr>
                <w:rFonts w:hint="eastAsia" w:ascii="宋体" w:hAnsi="宋体"/>
                <w:sz w:val="18"/>
                <w:szCs w:val="18"/>
              </w:rPr>
              <w:t>48</w:t>
            </w:r>
          </w:p>
        </w:tc>
        <w:tc>
          <w:tcPr>
            <w:tcW w:w="518" w:type="dxa"/>
            <w:vAlign w:val="center"/>
          </w:tcPr>
          <w:p w14:paraId="2235D484">
            <w:pPr>
              <w:spacing w:line="216" w:lineRule="exact"/>
              <w:ind w:left="20"/>
              <w:jc w:val="center"/>
              <w:rPr>
                <w:rFonts w:ascii="宋体" w:hAnsi="宋体"/>
                <w:sz w:val="18"/>
                <w:szCs w:val="18"/>
              </w:rPr>
            </w:pPr>
            <w:r>
              <w:rPr>
                <w:rFonts w:hint="eastAsia" w:ascii="宋体" w:hAnsi="宋体"/>
                <w:sz w:val="18"/>
                <w:szCs w:val="18"/>
              </w:rPr>
              <w:t>3</w:t>
            </w:r>
          </w:p>
        </w:tc>
        <w:tc>
          <w:tcPr>
            <w:tcW w:w="362" w:type="dxa"/>
            <w:vAlign w:val="center"/>
          </w:tcPr>
          <w:p w14:paraId="59ACD75F">
            <w:pPr>
              <w:spacing w:line="216" w:lineRule="exact"/>
              <w:ind w:left="20"/>
              <w:jc w:val="center"/>
              <w:rPr>
                <w:rFonts w:ascii="宋体" w:hAnsi="宋体"/>
                <w:sz w:val="18"/>
                <w:szCs w:val="18"/>
              </w:rPr>
            </w:pPr>
            <w:r>
              <w:rPr>
                <w:rFonts w:hint="eastAsia" w:ascii="宋体" w:hAnsi="宋体"/>
                <w:sz w:val="18"/>
                <w:szCs w:val="18"/>
              </w:rPr>
              <w:t>3</w:t>
            </w:r>
          </w:p>
        </w:tc>
        <w:tc>
          <w:tcPr>
            <w:tcW w:w="426" w:type="dxa"/>
            <w:vAlign w:val="center"/>
          </w:tcPr>
          <w:p w14:paraId="3D3A05C6">
            <w:pPr>
              <w:spacing w:line="216" w:lineRule="exact"/>
              <w:ind w:left="20"/>
              <w:jc w:val="center"/>
              <w:rPr>
                <w:rFonts w:ascii="宋体" w:hAnsi="宋体"/>
                <w:sz w:val="18"/>
                <w:szCs w:val="18"/>
              </w:rPr>
            </w:pPr>
          </w:p>
        </w:tc>
        <w:tc>
          <w:tcPr>
            <w:tcW w:w="425" w:type="dxa"/>
            <w:vAlign w:val="center"/>
          </w:tcPr>
          <w:p w14:paraId="05F4ADF2">
            <w:pPr>
              <w:spacing w:line="216" w:lineRule="exact"/>
              <w:ind w:left="20"/>
              <w:jc w:val="center"/>
              <w:rPr>
                <w:rFonts w:ascii="宋体" w:hAnsi="宋体"/>
                <w:sz w:val="18"/>
                <w:szCs w:val="18"/>
              </w:rPr>
            </w:pPr>
          </w:p>
        </w:tc>
        <w:tc>
          <w:tcPr>
            <w:tcW w:w="425" w:type="dxa"/>
            <w:vAlign w:val="center"/>
          </w:tcPr>
          <w:p w14:paraId="5D1209E1">
            <w:pPr>
              <w:spacing w:line="216" w:lineRule="exact"/>
              <w:ind w:left="20"/>
              <w:jc w:val="center"/>
              <w:rPr>
                <w:rFonts w:ascii="宋体" w:hAnsi="宋体"/>
                <w:sz w:val="18"/>
                <w:szCs w:val="18"/>
              </w:rPr>
            </w:pPr>
            <w:r>
              <w:rPr>
                <w:rFonts w:hint="eastAsia" w:ascii="宋体" w:hAnsi="宋体"/>
                <w:sz w:val="18"/>
                <w:szCs w:val="18"/>
              </w:rPr>
              <w:t>48</w:t>
            </w:r>
          </w:p>
        </w:tc>
        <w:tc>
          <w:tcPr>
            <w:tcW w:w="425" w:type="dxa"/>
            <w:vAlign w:val="center"/>
          </w:tcPr>
          <w:p w14:paraId="0612465E">
            <w:pPr>
              <w:spacing w:line="216" w:lineRule="exact"/>
              <w:ind w:left="20"/>
              <w:jc w:val="center"/>
              <w:rPr>
                <w:rFonts w:ascii="宋体" w:hAnsi="宋体"/>
                <w:sz w:val="18"/>
                <w:szCs w:val="18"/>
              </w:rPr>
            </w:pPr>
          </w:p>
        </w:tc>
        <w:tc>
          <w:tcPr>
            <w:tcW w:w="426" w:type="dxa"/>
            <w:vAlign w:val="center"/>
          </w:tcPr>
          <w:p w14:paraId="72171152">
            <w:pPr>
              <w:spacing w:line="216" w:lineRule="exact"/>
              <w:ind w:left="20"/>
              <w:jc w:val="center"/>
              <w:rPr>
                <w:rFonts w:ascii="宋体" w:hAnsi="宋体"/>
                <w:sz w:val="18"/>
                <w:szCs w:val="18"/>
              </w:rPr>
            </w:pPr>
          </w:p>
        </w:tc>
        <w:tc>
          <w:tcPr>
            <w:tcW w:w="425" w:type="dxa"/>
            <w:vAlign w:val="center"/>
          </w:tcPr>
          <w:p w14:paraId="2C2CD6B2">
            <w:pPr>
              <w:spacing w:line="216" w:lineRule="exact"/>
              <w:ind w:left="20"/>
              <w:jc w:val="center"/>
              <w:rPr>
                <w:rFonts w:ascii="宋体" w:hAnsi="宋体"/>
                <w:sz w:val="18"/>
                <w:szCs w:val="18"/>
              </w:rPr>
            </w:pPr>
          </w:p>
        </w:tc>
        <w:tc>
          <w:tcPr>
            <w:tcW w:w="425" w:type="dxa"/>
            <w:vAlign w:val="center"/>
          </w:tcPr>
          <w:p w14:paraId="5BBCB81E">
            <w:pPr>
              <w:widowControl/>
              <w:jc w:val="center"/>
              <w:rPr>
                <w:rFonts w:ascii="Times New Roman" w:hAnsi="Times New Roman" w:eastAsiaTheme="minorEastAsia"/>
                <w:bCs/>
                <w:sz w:val="24"/>
                <w:szCs w:val="24"/>
              </w:rPr>
            </w:pPr>
            <w:r>
              <w:rPr>
                <w:rFonts w:ascii="Times New Roman" w:hAnsi="Times New Roman" w:eastAsiaTheme="minorEastAsia"/>
                <w:bCs/>
                <w:sz w:val="24"/>
                <w:szCs w:val="24"/>
              </w:rPr>
              <w:t>√</w:t>
            </w:r>
          </w:p>
        </w:tc>
        <w:tc>
          <w:tcPr>
            <w:tcW w:w="425" w:type="dxa"/>
            <w:vAlign w:val="center"/>
          </w:tcPr>
          <w:p w14:paraId="4A853C02">
            <w:pPr>
              <w:widowControl/>
              <w:jc w:val="center"/>
              <w:rPr>
                <w:rFonts w:ascii="Times New Roman" w:hAnsi="Times New Roman" w:eastAsiaTheme="minorEastAsia"/>
                <w:bCs/>
                <w:sz w:val="24"/>
                <w:szCs w:val="24"/>
              </w:rPr>
            </w:pPr>
            <w:r>
              <w:rPr>
                <w:rFonts w:ascii="Times New Roman" w:hAnsi="Times New Roman" w:eastAsiaTheme="minorEastAsia"/>
                <w:bCs/>
                <w:sz w:val="24"/>
                <w:szCs w:val="24"/>
              </w:rPr>
              <w:t>√</w:t>
            </w:r>
          </w:p>
        </w:tc>
        <w:tc>
          <w:tcPr>
            <w:tcW w:w="709" w:type="dxa"/>
            <w:vMerge w:val="continue"/>
            <w:vAlign w:val="center"/>
          </w:tcPr>
          <w:p w14:paraId="27885C5F">
            <w:pPr>
              <w:jc w:val="center"/>
              <w:rPr>
                <w:rFonts w:ascii="Times New Roman" w:hAnsi="Times New Roman" w:eastAsiaTheme="minorEastAsia"/>
                <w:color w:val="000000"/>
                <w:kern w:val="0"/>
                <w:szCs w:val="21"/>
              </w:rPr>
            </w:pPr>
          </w:p>
        </w:tc>
      </w:tr>
      <w:tr w14:paraId="2CCE28A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9" w:hRule="atLeast"/>
          <w:jc w:val="center"/>
        </w:trPr>
        <w:tc>
          <w:tcPr>
            <w:tcW w:w="779" w:type="dxa"/>
            <w:vMerge w:val="continue"/>
            <w:vAlign w:val="center"/>
          </w:tcPr>
          <w:p w14:paraId="66908053">
            <w:pPr>
              <w:widowControl/>
              <w:jc w:val="center"/>
              <w:rPr>
                <w:rFonts w:ascii="Times New Roman" w:hAnsi="Times New Roman" w:eastAsiaTheme="minorEastAsia"/>
                <w:color w:val="000000"/>
                <w:kern w:val="0"/>
                <w:szCs w:val="21"/>
              </w:rPr>
            </w:pPr>
          </w:p>
        </w:tc>
        <w:tc>
          <w:tcPr>
            <w:tcW w:w="988" w:type="dxa"/>
            <w:vMerge w:val="restart"/>
            <w:vAlign w:val="center"/>
          </w:tcPr>
          <w:p w14:paraId="2FEB5A7E">
            <w:pPr>
              <w:jc w:val="center"/>
              <w:rPr>
                <w:rFonts w:ascii="Times New Roman" w:hAnsi="Times New Roman" w:eastAsiaTheme="minorEastAsia"/>
                <w:color w:val="000000"/>
                <w:kern w:val="0"/>
                <w:szCs w:val="21"/>
              </w:rPr>
            </w:pPr>
            <w:r>
              <w:rPr>
                <w:rFonts w:ascii="Times New Roman" w:hAnsi="Times New Roman" w:eastAsiaTheme="minorEastAsia"/>
                <w:color w:val="000000"/>
                <w:kern w:val="0"/>
                <w:szCs w:val="21"/>
              </w:rPr>
              <w:t>学科基础</w:t>
            </w:r>
          </w:p>
          <w:p w14:paraId="6D591842">
            <w:pPr>
              <w:jc w:val="center"/>
              <w:rPr>
                <w:rFonts w:ascii="Times New Roman" w:hAnsi="Times New Roman" w:eastAsiaTheme="minorEastAsia"/>
                <w:color w:val="000000"/>
                <w:kern w:val="0"/>
                <w:szCs w:val="21"/>
              </w:rPr>
            </w:pPr>
            <w:r>
              <w:rPr>
                <w:rFonts w:ascii="Times New Roman" w:hAnsi="Times New Roman" w:eastAsiaTheme="minorEastAsia"/>
                <w:color w:val="000000"/>
                <w:kern w:val="0"/>
                <w:szCs w:val="21"/>
              </w:rPr>
              <w:t>必修课程</w:t>
            </w:r>
          </w:p>
        </w:tc>
        <w:tc>
          <w:tcPr>
            <w:tcW w:w="1349" w:type="dxa"/>
            <w:vAlign w:val="center"/>
          </w:tcPr>
          <w:p w14:paraId="51916489">
            <w:pPr>
              <w:widowControl/>
              <w:jc w:val="center"/>
              <w:rPr>
                <w:rFonts w:ascii="宋体" w:hAnsi="宋体"/>
                <w:sz w:val="18"/>
                <w:szCs w:val="18"/>
              </w:rPr>
            </w:pPr>
            <w:r>
              <w:rPr>
                <w:rFonts w:hint="eastAsia" w:ascii="宋体" w:hAnsi="宋体"/>
                <w:sz w:val="18"/>
                <w:szCs w:val="18"/>
              </w:rPr>
              <w:t>高等数学A（1）</w:t>
            </w:r>
          </w:p>
        </w:tc>
        <w:tc>
          <w:tcPr>
            <w:tcW w:w="432" w:type="dxa"/>
            <w:vAlign w:val="center"/>
          </w:tcPr>
          <w:p w14:paraId="35D2A3DE">
            <w:pPr>
              <w:spacing w:line="216" w:lineRule="exact"/>
              <w:ind w:left="20"/>
              <w:jc w:val="center"/>
              <w:rPr>
                <w:rFonts w:ascii="宋体" w:hAnsi="宋体"/>
                <w:sz w:val="18"/>
                <w:szCs w:val="18"/>
              </w:rPr>
            </w:pPr>
            <w:r>
              <w:rPr>
                <w:rFonts w:hint="eastAsia" w:ascii="宋体" w:hAnsi="宋体"/>
                <w:sz w:val="18"/>
                <w:szCs w:val="18"/>
              </w:rPr>
              <w:t>1</w:t>
            </w:r>
          </w:p>
        </w:tc>
        <w:tc>
          <w:tcPr>
            <w:tcW w:w="546" w:type="dxa"/>
            <w:vAlign w:val="center"/>
          </w:tcPr>
          <w:p w14:paraId="32532B81">
            <w:pPr>
              <w:spacing w:line="216" w:lineRule="exact"/>
              <w:ind w:left="20"/>
              <w:jc w:val="center"/>
              <w:rPr>
                <w:rFonts w:ascii="宋体" w:hAnsi="宋体"/>
                <w:sz w:val="18"/>
                <w:szCs w:val="18"/>
              </w:rPr>
            </w:pPr>
            <w:r>
              <w:rPr>
                <w:rFonts w:hint="eastAsia" w:ascii="宋体" w:hAnsi="宋体"/>
                <w:sz w:val="18"/>
                <w:szCs w:val="18"/>
              </w:rPr>
              <w:t>5.0</w:t>
            </w:r>
          </w:p>
        </w:tc>
        <w:tc>
          <w:tcPr>
            <w:tcW w:w="749" w:type="dxa"/>
            <w:vAlign w:val="center"/>
          </w:tcPr>
          <w:p w14:paraId="0CA649FA">
            <w:pPr>
              <w:spacing w:line="216" w:lineRule="exact"/>
              <w:ind w:left="20"/>
              <w:jc w:val="center"/>
              <w:rPr>
                <w:rFonts w:ascii="宋体" w:hAnsi="宋体"/>
                <w:sz w:val="18"/>
                <w:szCs w:val="18"/>
              </w:rPr>
            </w:pPr>
            <w:r>
              <w:rPr>
                <w:rFonts w:hint="eastAsia" w:ascii="宋体" w:hAnsi="宋体"/>
                <w:sz w:val="18"/>
                <w:szCs w:val="18"/>
              </w:rPr>
              <w:t>80</w:t>
            </w:r>
          </w:p>
        </w:tc>
        <w:tc>
          <w:tcPr>
            <w:tcW w:w="518" w:type="dxa"/>
            <w:vAlign w:val="center"/>
          </w:tcPr>
          <w:p w14:paraId="559B054E">
            <w:pPr>
              <w:spacing w:line="216" w:lineRule="exact"/>
              <w:ind w:left="20"/>
              <w:jc w:val="center"/>
              <w:rPr>
                <w:rFonts w:ascii="宋体" w:hAnsi="宋体"/>
                <w:sz w:val="18"/>
                <w:szCs w:val="18"/>
              </w:rPr>
            </w:pPr>
            <w:r>
              <w:rPr>
                <w:rFonts w:hint="eastAsia" w:ascii="宋体" w:hAnsi="宋体"/>
                <w:sz w:val="18"/>
                <w:szCs w:val="18"/>
              </w:rPr>
              <w:t>5</w:t>
            </w:r>
          </w:p>
        </w:tc>
        <w:tc>
          <w:tcPr>
            <w:tcW w:w="362" w:type="dxa"/>
            <w:vAlign w:val="center"/>
          </w:tcPr>
          <w:p w14:paraId="2A53B139">
            <w:pPr>
              <w:spacing w:line="216" w:lineRule="exact"/>
              <w:ind w:left="20"/>
              <w:jc w:val="center"/>
              <w:rPr>
                <w:rFonts w:ascii="宋体" w:hAnsi="宋体"/>
                <w:sz w:val="18"/>
                <w:szCs w:val="18"/>
              </w:rPr>
            </w:pPr>
            <w:r>
              <w:rPr>
                <w:rFonts w:hint="eastAsia" w:ascii="宋体" w:hAnsi="宋体"/>
                <w:sz w:val="18"/>
                <w:szCs w:val="18"/>
              </w:rPr>
              <w:t>5</w:t>
            </w:r>
          </w:p>
        </w:tc>
        <w:tc>
          <w:tcPr>
            <w:tcW w:w="426" w:type="dxa"/>
            <w:vAlign w:val="center"/>
          </w:tcPr>
          <w:p w14:paraId="5159628D">
            <w:pPr>
              <w:spacing w:line="216" w:lineRule="exact"/>
              <w:ind w:left="20"/>
              <w:jc w:val="center"/>
              <w:rPr>
                <w:rFonts w:ascii="宋体" w:hAnsi="宋体"/>
                <w:sz w:val="18"/>
                <w:szCs w:val="18"/>
              </w:rPr>
            </w:pPr>
          </w:p>
        </w:tc>
        <w:tc>
          <w:tcPr>
            <w:tcW w:w="425" w:type="dxa"/>
            <w:vAlign w:val="center"/>
          </w:tcPr>
          <w:p w14:paraId="57C91B01">
            <w:pPr>
              <w:spacing w:line="216" w:lineRule="exact"/>
              <w:ind w:left="20"/>
              <w:jc w:val="center"/>
              <w:rPr>
                <w:rFonts w:ascii="宋体" w:hAnsi="宋体"/>
                <w:sz w:val="18"/>
                <w:szCs w:val="18"/>
              </w:rPr>
            </w:pPr>
          </w:p>
        </w:tc>
        <w:tc>
          <w:tcPr>
            <w:tcW w:w="425" w:type="dxa"/>
            <w:vAlign w:val="center"/>
          </w:tcPr>
          <w:p w14:paraId="2CA1B864">
            <w:pPr>
              <w:spacing w:line="216" w:lineRule="exact"/>
              <w:ind w:left="20"/>
              <w:jc w:val="center"/>
              <w:rPr>
                <w:rFonts w:ascii="宋体" w:hAnsi="宋体"/>
                <w:sz w:val="18"/>
                <w:szCs w:val="18"/>
              </w:rPr>
            </w:pPr>
            <w:r>
              <w:rPr>
                <w:rFonts w:hint="eastAsia" w:ascii="宋体" w:hAnsi="宋体"/>
                <w:sz w:val="18"/>
                <w:szCs w:val="18"/>
              </w:rPr>
              <w:t>80</w:t>
            </w:r>
          </w:p>
        </w:tc>
        <w:tc>
          <w:tcPr>
            <w:tcW w:w="425" w:type="dxa"/>
            <w:vAlign w:val="center"/>
          </w:tcPr>
          <w:p w14:paraId="1E0C72BD">
            <w:pPr>
              <w:spacing w:line="216" w:lineRule="exact"/>
              <w:ind w:left="20"/>
              <w:jc w:val="center"/>
              <w:rPr>
                <w:rFonts w:ascii="宋体" w:hAnsi="宋体"/>
                <w:sz w:val="18"/>
                <w:szCs w:val="18"/>
              </w:rPr>
            </w:pPr>
          </w:p>
        </w:tc>
        <w:tc>
          <w:tcPr>
            <w:tcW w:w="426" w:type="dxa"/>
            <w:vAlign w:val="center"/>
          </w:tcPr>
          <w:p w14:paraId="17C7BC63">
            <w:pPr>
              <w:spacing w:line="216" w:lineRule="exact"/>
              <w:ind w:left="20"/>
              <w:jc w:val="center"/>
              <w:rPr>
                <w:rFonts w:ascii="宋体" w:hAnsi="宋体"/>
                <w:sz w:val="18"/>
                <w:szCs w:val="18"/>
              </w:rPr>
            </w:pPr>
          </w:p>
        </w:tc>
        <w:tc>
          <w:tcPr>
            <w:tcW w:w="425" w:type="dxa"/>
            <w:vAlign w:val="center"/>
          </w:tcPr>
          <w:p w14:paraId="06CF92BF">
            <w:pPr>
              <w:spacing w:line="216" w:lineRule="exact"/>
              <w:ind w:left="20"/>
              <w:jc w:val="center"/>
              <w:rPr>
                <w:rFonts w:ascii="宋体" w:hAnsi="宋体"/>
                <w:sz w:val="18"/>
                <w:szCs w:val="18"/>
              </w:rPr>
            </w:pPr>
          </w:p>
        </w:tc>
        <w:tc>
          <w:tcPr>
            <w:tcW w:w="425" w:type="dxa"/>
            <w:vAlign w:val="center"/>
          </w:tcPr>
          <w:p w14:paraId="4846CC0B">
            <w:pPr>
              <w:widowControl/>
              <w:jc w:val="center"/>
              <w:rPr>
                <w:rFonts w:ascii="Times New Roman" w:hAnsi="Times New Roman" w:eastAsiaTheme="minorEastAsia"/>
                <w:bCs/>
                <w:sz w:val="24"/>
                <w:szCs w:val="24"/>
              </w:rPr>
            </w:pPr>
          </w:p>
        </w:tc>
        <w:tc>
          <w:tcPr>
            <w:tcW w:w="425" w:type="dxa"/>
            <w:vAlign w:val="center"/>
          </w:tcPr>
          <w:p w14:paraId="22211A86">
            <w:pPr>
              <w:widowControl/>
              <w:jc w:val="center"/>
              <w:rPr>
                <w:rFonts w:ascii="Times New Roman" w:hAnsi="Times New Roman" w:eastAsiaTheme="minorEastAsia"/>
                <w:bCs/>
                <w:sz w:val="24"/>
                <w:szCs w:val="24"/>
              </w:rPr>
            </w:pPr>
          </w:p>
        </w:tc>
        <w:tc>
          <w:tcPr>
            <w:tcW w:w="709" w:type="dxa"/>
            <w:vMerge w:val="continue"/>
            <w:vAlign w:val="center"/>
          </w:tcPr>
          <w:p w14:paraId="5EAD1FAD">
            <w:pPr>
              <w:jc w:val="center"/>
              <w:rPr>
                <w:rFonts w:ascii="Times New Roman" w:hAnsi="Times New Roman" w:eastAsiaTheme="minorEastAsia"/>
                <w:color w:val="000000"/>
                <w:kern w:val="0"/>
                <w:szCs w:val="21"/>
              </w:rPr>
            </w:pPr>
          </w:p>
        </w:tc>
      </w:tr>
      <w:tr w14:paraId="3074862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9" w:hRule="atLeast"/>
          <w:jc w:val="center"/>
        </w:trPr>
        <w:tc>
          <w:tcPr>
            <w:tcW w:w="779" w:type="dxa"/>
            <w:vMerge w:val="continue"/>
            <w:vAlign w:val="center"/>
          </w:tcPr>
          <w:p w14:paraId="5BE2F9E1">
            <w:pPr>
              <w:widowControl/>
              <w:jc w:val="center"/>
              <w:rPr>
                <w:rFonts w:ascii="Times New Roman" w:hAnsi="Times New Roman" w:eastAsiaTheme="minorEastAsia"/>
                <w:color w:val="000000"/>
                <w:kern w:val="0"/>
                <w:szCs w:val="21"/>
              </w:rPr>
            </w:pPr>
          </w:p>
        </w:tc>
        <w:tc>
          <w:tcPr>
            <w:tcW w:w="988" w:type="dxa"/>
            <w:vMerge w:val="continue"/>
            <w:vAlign w:val="center"/>
          </w:tcPr>
          <w:p w14:paraId="40931FE2">
            <w:pPr>
              <w:jc w:val="center"/>
              <w:rPr>
                <w:rFonts w:ascii="Times New Roman" w:hAnsi="Times New Roman" w:eastAsiaTheme="minorEastAsia"/>
                <w:color w:val="000000"/>
                <w:kern w:val="0"/>
                <w:szCs w:val="21"/>
              </w:rPr>
            </w:pPr>
          </w:p>
        </w:tc>
        <w:tc>
          <w:tcPr>
            <w:tcW w:w="1349" w:type="dxa"/>
            <w:vAlign w:val="center"/>
          </w:tcPr>
          <w:p w14:paraId="0E685E30">
            <w:pPr>
              <w:widowControl/>
              <w:jc w:val="center"/>
              <w:rPr>
                <w:rFonts w:ascii="宋体" w:hAnsi="宋体"/>
                <w:sz w:val="18"/>
                <w:szCs w:val="18"/>
              </w:rPr>
            </w:pPr>
            <w:r>
              <w:rPr>
                <w:rFonts w:hint="eastAsia" w:ascii="宋体" w:hAnsi="宋体"/>
                <w:sz w:val="18"/>
                <w:szCs w:val="18"/>
              </w:rPr>
              <w:t>高等数学A（2）</w:t>
            </w:r>
          </w:p>
        </w:tc>
        <w:tc>
          <w:tcPr>
            <w:tcW w:w="432" w:type="dxa"/>
            <w:vAlign w:val="center"/>
          </w:tcPr>
          <w:p w14:paraId="4E7B5F7E">
            <w:pPr>
              <w:spacing w:line="216" w:lineRule="exact"/>
              <w:ind w:left="20"/>
              <w:jc w:val="center"/>
              <w:rPr>
                <w:rFonts w:ascii="宋体" w:hAnsi="宋体"/>
                <w:sz w:val="18"/>
                <w:szCs w:val="18"/>
              </w:rPr>
            </w:pPr>
            <w:r>
              <w:rPr>
                <w:rFonts w:hint="eastAsia" w:ascii="宋体" w:hAnsi="宋体"/>
                <w:sz w:val="18"/>
                <w:szCs w:val="18"/>
              </w:rPr>
              <w:t>2</w:t>
            </w:r>
          </w:p>
        </w:tc>
        <w:tc>
          <w:tcPr>
            <w:tcW w:w="546" w:type="dxa"/>
            <w:vAlign w:val="center"/>
          </w:tcPr>
          <w:p w14:paraId="6A618844">
            <w:pPr>
              <w:spacing w:line="216" w:lineRule="exact"/>
              <w:ind w:left="20"/>
              <w:jc w:val="center"/>
              <w:rPr>
                <w:rFonts w:ascii="宋体" w:hAnsi="宋体"/>
                <w:sz w:val="18"/>
                <w:szCs w:val="18"/>
              </w:rPr>
            </w:pPr>
            <w:r>
              <w:rPr>
                <w:rFonts w:hint="eastAsia" w:ascii="宋体" w:hAnsi="宋体"/>
                <w:sz w:val="18"/>
                <w:szCs w:val="18"/>
              </w:rPr>
              <w:t>5.0</w:t>
            </w:r>
          </w:p>
        </w:tc>
        <w:tc>
          <w:tcPr>
            <w:tcW w:w="749" w:type="dxa"/>
            <w:vAlign w:val="center"/>
          </w:tcPr>
          <w:p w14:paraId="5BAD05E0">
            <w:pPr>
              <w:spacing w:line="216" w:lineRule="exact"/>
              <w:ind w:left="20"/>
              <w:jc w:val="center"/>
              <w:rPr>
                <w:rFonts w:ascii="宋体" w:hAnsi="宋体"/>
                <w:sz w:val="18"/>
                <w:szCs w:val="18"/>
              </w:rPr>
            </w:pPr>
            <w:r>
              <w:rPr>
                <w:rFonts w:hint="eastAsia" w:ascii="宋体" w:hAnsi="宋体"/>
                <w:sz w:val="18"/>
                <w:szCs w:val="18"/>
              </w:rPr>
              <w:t>80</w:t>
            </w:r>
          </w:p>
        </w:tc>
        <w:tc>
          <w:tcPr>
            <w:tcW w:w="518" w:type="dxa"/>
            <w:vAlign w:val="center"/>
          </w:tcPr>
          <w:p w14:paraId="278CF0E8">
            <w:pPr>
              <w:spacing w:line="216" w:lineRule="exact"/>
              <w:ind w:left="20"/>
              <w:jc w:val="center"/>
              <w:rPr>
                <w:rFonts w:ascii="宋体" w:hAnsi="宋体"/>
                <w:sz w:val="18"/>
                <w:szCs w:val="18"/>
              </w:rPr>
            </w:pPr>
            <w:r>
              <w:rPr>
                <w:rFonts w:hint="eastAsia" w:ascii="宋体" w:hAnsi="宋体"/>
                <w:sz w:val="18"/>
                <w:szCs w:val="18"/>
              </w:rPr>
              <w:t>5</w:t>
            </w:r>
          </w:p>
        </w:tc>
        <w:tc>
          <w:tcPr>
            <w:tcW w:w="362" w:type="dxa"/>
            <w:vAlign w:val="center"/>
          </w:tcPr>
          <w:p w14:paraId="5B0EE2F9">
            <w:pPr>
              <w:spacing w:line="216" w:lineRule="exact"/>
              <w:ind w:left="20"/>
              <w:jc w:val="center"/>
              <w:rPr>
                <w:rFonts w:ascii="宋体" w:hAnsi="宋体"/>
                <w:sz w:val="18"/>
                <w:szCs w:val="18"/>
              </w:rPr>
            </w:pPr>
            <w:r>
              <w:rPr>
                <w:rFonts w:hint="eastAsia" w:ascii="宋体" w:hAnsi="宋体"/>
                <w:sz w:val="18"/>
                <w:szCs w:val="18"/>
              </w:rPr>
              <w:t>5</w:t>
            </w:r>
          </w:p>
        </w:tc>
        <w:tc>
          <w:tcPr>
            <w:tcW w:w="426" w:type="dxa"/>
            <w:vAlign w:val="center"/>
          </w:tcPr>
          <w:p w14:paraId="2EECD6D4">
            <w:pPr>
              <w:spacing w:line="216" w:lineRule="exact"/>
              <w:ind w:left="20"/>
              <w:jc w:val="center"/>
              <w:rPr>
                <w:rFonts w:ascii="宋体" w:hAnsi="宋体"/>
                <w:sz w:val="18"/>
                <w:szCs w:val="18"/>
              </w:rPr>
            </w:pPr>
          </w:p>
        </w:tc>
        <w:tc>
          <w:tcPr>
            <w:tcW w:w="425" w:type="dxa"/>
            <w:vAlign w:val="center"/>
          </w:tcPr>
          <w:p w14:paraId="51FEA5A8">
            <w:pPr>
              <w:spacing w:line="216" w:lineRule="exact"/>
              <w:ind w:left="20"/>
              <w:jc w:val="center"/>
              <w:rPr>
                <w:rFonts w:ascii="宋体" w:hAnsi="宋体"/>
                <w:sz w:val="18"/>
                <w:szCs w:val="18"/>
              </w:rPr>
            </w:pPr>
          </w:p>
        </w:tc>
        <w:tc>
          <w:tcPr>
            <w:tcW w:w="425" w:type="dxa"/>
            <w:vAlign w:val="center"/>
          </w:tcPr>
          <w:p w14:paraId="25B6236F">
            <w:pPr>
              <w:spacing w:line="216" w:lineRule="exact"/>
              <w:ind w:left="20"/>
              <w:jc w:val="center"/>
              <w:rPr>
                <w:rFonts w:ascii="宋体" w:hAnsi="宋体"/>
                <w:sz w:val="18"/>
                <w:szCs w:val="18"/>
              </w:rPr>
            </w:pPr>
            <w:r>
              <w:rPr>
                <w:rFonts w:hint="eastAsia" w:ascii="宋体" w:hAnsi="宋体"/>
                <w:sz w:val="18"/>
                <w:szCs w:val="18"/>
              </w:rPr>
              <w:t>80</w:t>
            </w:r>
          </w:p>
        </w:tc>
        <w:tc>
          <w:tcPr>
            <w:tcW w:w="425" w:type="dxa"/>
            <w:vAlign w:val="center"/>
          </w:tcPr>
          <w:p w14:paraId="2346109D">
            <w:pPr>
              <w:spacing w:line="216" w:lineRule="exact"/>
              <w:ind w:left="20"/>
              <w:jc w:val="center"/>
              <w:rPr>
                <w:rFonts w:ascii="宋体" w:hAnsi="宋体"/>
                <w:sz w:val="18"/>
                <w:szCs w:val="18"/>
              </w:rPr>
            </w:pPr>
          </w:p>
        </w:tc>
        <w:tc>
          <w:tcPr>
            <w:tcW w:w="426" w:type="dxa"/>
            <w:vAlign w:val="center"/>
          </w:tcPr>
          <w:p w14:paraId="6FE9978C">
            <w:pPr>
              <w:spacing w:line="216" w:lineRule="exact"/>
              <w:ind w:left="20"/>
              <w:jc w:val="center"/>
              <w:rPr>
                <w:rFonts w:ascii="宋体" w:hAnsi="宋体"/>
                <w:sz w:val="18"/>
                <w:szCs w:val="18"/>
              </w:rPr>
            </w:pPr>
          </w:p>
        </w:tc>
        <w:tc>
          <w:tcPr>
            <w:tcW w:w="425" w:type="dxa"/>
            <w:vAlign w:val="center"/>
          </w:tcPr>
          <w:p w14:paraId="66E0E23F">
            <w:pPr>
              <w:spacing w:line="216" w:lineRule="exact"/>
              <w:ind w:left="20"/>
              <w:jc w:val="center"/>
              <w:rPr>
                <w:rFonts w:ascii="宋体" w:hAnsi="宋体"/>
                <w:sz w:val="18"/>
                <w:szCs w:val="18"/>
              </w:rPr>
            </w:pPr>
          </w:p>
        </w:tc>
        <w:tc>
          <w:tcPr>
            <w:tcW w:w="425" w:type="dxa"/>
            <w:vAlign w:val="center"/>
          </w:tcPr>
          <w:p w14:paraId="46900091">
            <w:pPr>
              <w:widowControl/>
              <w:jc w:val="center"/>
              <w:rPr>
                <w:rFonts w:ascii="Times New Roman" w:hAnsi="Times New Roman" w:eastAsiaTheme="minorEastAsia"/>
                <w:bCs/>
                <w:sz w:val="24"/>
                <w:szCs w:val="24"/>
              </w:rPr>
            </w:pPr>
          </w:p>
        </w:tc>
        <w:tc>
          <w:tcPr>
            <w:tcW w:w="425" w:type="dxa"/>
            <w:vAlign w:val="center"/>
          </w:tcPr>
          <w:p w14:paraId="10F38548">
            <w:pPr>
              <w:widowControl/>
              <w:jc w:val="center"/>
              <w:rPr>
                <w:rFonts w:ascii="Times New Roman" w:hAnsi="Times New Roman" w:eastAsiaTheme="minorEastAsia"/>
                <w:bCs/>
                <w:sz w:val="24"/>
                <w:szCs w:val="24"/>
              </w:rPr>
            </w:pPr>
          </w:p>
        </w:tc>
        <w:tc>
          <w:tcPr>
            <w:tcW w:w="709" w:type="dxa"/>
            <w:vMerge w:val="continue"/>
            <w:vAlign w:val="center"/>
          </w:tcPr>
          <w:p w14:paraId="62F5AA7E">
            <w:pPr>
              <w:jc w:val="center"/>
              <w:rPr>
                <w:rFonts w:ascii="Times New Roman" w:hAnsi="Times New Roman" w:eastAsiaTheme="minorEastAsia"/>
                <w:color w:val="000000"/>
                <w:kern w:val="0"/>
                <w:szCs w:val="21"/>
              </w:rPr>
            </w:pPr>
          </w:p>
        </w:tc>
      </w:tr>
      <w:tr w14:paraId="6718DD6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9" w:hRule="atLeast"/>
          <w:jc w:val="center"/>
        </w:trPr>
        <w:tc>
          <w:tcPr>
            <w:tcW w:w="779" w:type="dxa"/>
            <w:vMerge w:val="continue"/>
            <w:vAlign w:val="center"/>
          </w:tcPr>
          <w:p w14:paraId="4FA34383">
            <w:pPr>
              <w:widowControl/>
              <w:jc w:val="center"/>
              <w:rPr>
                <w:rFonts w:ascii="Times New Roman" w:hAnsi="Times New Roman" w:eastAsiaTheme="minorEastAsia"/>
                <w:color w:val="000000"/>
                <w:kern w:val="0"/>
                <w:szCs w:val="21"/>
              </w:rPr>
            </w:pPr>
          </w:p>
        </w:tc>
        <w:tc>
          <w:tcPr>
            <w:tcW w:w="988" w:type="dxa"/>
            <w:vMerge w:val="continue"/>
            <w:vAlign w:val="center"/>
          </w:tcPr>
          <w:p w14:paraId="55C1DEDD">
            <w:pPr>
              <w:jc w:val="center"/>
              <w:rPr>
                <w:rFonts w:ascii="Times New Roman" w:hAnsi="Times New Roman" w:eastAsiaTheme="minorEastAsia"/>
                <w:color w:val="000000"/>
                <w:kern w:val="0"/>
                <w:szCs w:val="21"/>
              </w:rPr>
            </w:pPr>
          </w:p>
        </w:tc>
        <w:tc>
          <w:tcPr>
            <w:tcW w:w="1349" w:type="dxa"/>
            <w:vAlign w:val="center"/>
          </w:tcPr>
          <w:p w14:paraId="53C15647">
            <w:pPr>
              <w:widowControl/>
              <w:jc w:val="center"/>
              <w:rPr>
                <w:rFonts w:ascii="宋体" w:hAnsi="宋体"/>
                <w:sz w:val="18"/>
                <w:szCs w:val="18"/>
              </w:rPr>
            </w:pPr>
            <w:r>
              <w:rPr>
                <w:rFonts w:hint="eastAsia" w:ascii="宋体" w:hAnsi="宋体"/>
                <w:sz w:val="18"/>
                <w:szCs w:val="18"/>
              </w:rPr>
              <w:t>线性代数A</w:t>
            </w:r>
          </w:p>
        </w:tc>
        <w:tc>
          <w:tcPr>
            <w:tcW w:w="432" w:type="dxa"/>
            <w:vAlign w:val="center"/>
          </w:tcPr>
          <w:p w14:paraId="0ADB7B27">
            <w:pPr>
              <w:spacing w:line="216" w:lineRule="exact"/>
              <w:ind w:left="20"/>
              <w:jc w:val="center"/>
              <w:rPr>
                <w:rFonts w:ascii="宋体" w:hAnsi="宋体"/>
                <w:sz w:val="18"/>
                <w:szCs w:val="18"/>
              </w:rPr>
            </w:pPr>
            <w:r>
              <w:rPr>
                <w:rFonts w:hint="eastAsia" w:ascii="宋体" w:hAnsi="宋体"/>
                <w:sz w:val="18"/>
                <w:szCs w:val="18"/>
              </w:rPr>
              <w:t>1</w:t>
            </w:r>
          </w:p>
        </w:tc>
        <w:tc>
          <w:tcPr>
            <w:tcW w:w="546" w:type="dxa"/>
            <w:vAlign w:val="center"/>
          </w:tcPr>
          <w:p w14:paraId="6D72B96A">
            <w:pPr>
              <w:spacing w:line="216" w:lineRule="exact"/>
              <w:ind w:left="20"/>
              <w:jc w:val="center"/>
              <w:rPr>
                <w:rFonts w:ascii="宋体" w:hAnsi="宋体"/>
                <w:sz w:val="18"/>
                <w:szCs w:val="18"/>
              </w:rPr>
            </w:pPr>
            <w:r>
              <w:rPr>
                <w:rFonts w:hint="eastAsia" w:ascii="宋体" w:hAnsi="宋体"/>
                <w:sz w:val="18"/>
                <w:szCs w:val="18"/>
              </w:rPr>
              <w:t>3.0</w:t>
            </w:r>
          </w:p>
        </w:tc>
        <w:tc>
          <w:tcPr>
            <w:tcW w:w="749" w:type="dxa"/>
            <w:vAlign w:val="center"/>
          </w:tcPr>
          <w:p w14:paraId="35EBCB70">
            <w:pPr>
              <w:spacing w:line="216" w:lineRule="exact"/>
              <w:ind w:left="20"/>
              <w:jc w:val="center"/>
              <w:rPr>
                <w:rFonts w:ascii="宋体" w:hAnsi="宋体"/>
                <w:sz w:val="18"/>
                <w:szCs w:val="18"/>
              </w:rPr>
            </w:pPr>
            <w:r>
              <w:rPr>
                <w:rFonts w:hint="eastAsia" w:ascii="宋体" w:hAnsi="宋体"/>
                <w:sz w:val="18"/>
                <w:szCs w:val="18"/>
              </w:rPr>
              <w:t>48</w:t>
            </w:r>
          </w:p>
        </w:tc>
        <w:tc>
          <w:tcPr>
            <w:tcW w:w="518" w:type="dxa"/>
            <w:vAlign w:val="center"/>
          </w:tcPr>
          <w:p w14:paraId="59E6B09C">
            <w:pPr>
              <w:spacing w:line="216" w:lineRule="exact"/>
              <w:ind w:left="20"/>
              <w:jc w:val="center"/>
              <w:rPr>
                <w:rFonts w:ascii="宋体" w:hAnsi="宋体"/>
                <w:sz w:val="18"/>
                <w:szCs w:val="18"/>
              </w:rPr>
            </w:pPr>
            <w:r>
              <w:rPr>
                <w:rFonts w:hint="eastAsia" w:ascii="宋体" w:hAnsi="宋体"/>
                <w:sz w:val="18"/>
                <w:szCs w:val="18"/>
              </w:rPr>
              <w:t>3</w:t>
            </w:r>
          </w:p>
        </w:tc>
        <w:tc>
          <w:tcPr>
            <w:tcW w:w="362" w:type="dxa"/>
            <w:vAlign w:val="center"/>
          </w:tcPr>
          <w:p w14:paraId="40083585">
            <w:pPr>
              <w:spacing w:line="216" w:lineRule="exact"/>
              <w:ind w:left="20"/>
              <w:jc w:val="center"/>
              <w:rPr>
                <w:rFonts w:ascii="宋体" w:hAnsi="宋体"/>
                <w:sz w:val="18"/>
                <w:szCs w:val="18"/>
              </w:rPr>
            </w:pPr>
            <w:r>
              <w:rPr>
                <w:rFonts w:hint="eastAsia" w:ascii="宋体" w:hAnsi="宋体"/>
                <w:sz w:val="18"/>
                <w:szCs w:val="18"/>
              </w:rPr>
              <w:t>3</w:t>
            </w:r>
          </w:p>
        </w:tc>
        <w:tc>
          <w:tcPr>
            <w:tcW w:w="426" w:type="dxa"/>
            <w:vAlign w:val="center"/>
          </w:tcPr>
          <w:p w14:paraId="55783731">
            <w:pPr>
              <w:spacing w:line="216" w:lineRule="exact"/>
              <w:ind w:left="20"/>
              <w:jc w:val="center"/>
              <w:rPr>
                <w:rFonts w:ascii="宋体" w:hAnsi="宋体"/>
                <w:sz w:val="18"/>
                <w:szCs w:val="18"/>
              </w:rPr>
            </w:pPr>
          </w:p>
        </w:tc>
        <w:tc>
          <w:tcPr>
            <w:tcW w:w="425" w:type="dxa"/>
            <w:vAlign w:val="center"/>
          </w:tcPr>
          <w:p w14:paraId="1A152811">
            <w:pPr>
              <w:spacing w:line="216" w:lineRule="exact"/>
              <w:ind w:left="20"/>
              <w:jc w:val="center"/>
              <w:rPr>
                <w:rFonts w:ascii="宋体" w:hAnsi="宋体"/>
                <w:sz w:val="18"/>
                <w:szCs w:val="18"/>
              </w:rPr>
            </w:pPr>
          </w:p>
        </w:tc>
        <w:tc>
          <w:tcPr>
            <w:tcW w:w="425" w:type="dxa"/>
            <w:vAlign w:val="center"/>
          </w:tcPr>
          <w:p w14:paraId="3DC2E1ED">
            <w:pPr>
              <w:spacing w:line="216" w:lineRule="exact"/>
              <w:ind w:left="20"/>
              <w:jc w:val="center"/>
              <w:rPr>
                <w:rFonts w:ascii="宋体" w:hAnsi="宋体"/>
                <w:sz w:val="18"/>
                <w:szCs w:val="18"/>
              </w:rPr>
            </w:pPr>
            <w:r>
              <w:rPr>
                <w:rFonts w:hint="eastAsia" w:ascii="宋体" w:hAnsi="宋体"/>
                <w:sz w:val="18"/>
                <w:szCs w:val="18"/>
              </w:rPr>
              <w:t>48</w:t>
            </w:r>
          </w:p>
        </w:tc>
        <w:tc>
          <w:tcPr>
            <w:tcW w:w="425" w:type="dxa"/>
            <w:vAlign w:val="center"/>
          </w:tcPr>
          <w:p w14:paraId="3F40988B">
            <w:pPr>
              <w:spacing w:line="216" w:lineRule="exact"/>
              <w:ind w:left="20"/>
              <w:jc w:val="center"/>
              <w:rPr>
                <w:rFonts w:ascii="宋体" w:hAnsi="宋体"/>
                <w:sz w:val="18"/>
                <w:szCs w:val="18"/>
              </w:rPr>
            </w:pPr>
          </w:p>
        </w:tc>
        <w:tc>
          <w:tcPr>
            <w:tcW w:w="426" w:type="dxa"/>
            <w:vAlign w:val="center"/>
          </w:tcPr>
          <w:p w14:paraId="5E354C01">
            <w:pPr>
              <w:spacing w:line="216" w:lineRule="exact"/>
              <w:ind w:left="20"/>
              <w:jc w:val="center"/>
              <w:rPr>
                <w:rFonts w:ascii="宋体" w:hAnsi="宋体"/>
                <w:sz w:val="18"/>
                <w:szCs w:val="18"/>
              </w:rPr>
            </w:pPr>
          </w:p>
        </w:tc>
        <w:tc>
          <w:tcPr>
            <w:tcW w:w="425" w:type="dxa"/>
            <w:vAlign w:val="center"/>
          </w:tcPr>
          <w:p w14:paraId="6B0A0922">
            <w:pPr>
              <w:spacing w:line="216" w:lineRule="exact"/>
              <w:ind w:left="20"/>
              <w:jc w:val="center"/>
              <w:rPr>
                <w:rFonts w:ascii="宋体" w:hAnsi="宋体"/>
                <w:sz w:val="18"/>
                <w:szCs w:val="18"/>
              </w:rPr>
            </w:pPr>
          </w:p>
        </w:tc>
        <w:tc>
          <w:tcPr>
            <w:tcW w:w="425" w:type="dxa"/>
            <w:vAlign w:val="center"/>
          </w:tcPr>
          <w:p w14:paraId="6D305219">
            <w:pPr>
              <w:widowControl/>
              <w:jc w:val="center"/>
              <w:rPr>
                <w:rFonts w:ascii="Times New Roman" w:hAnsi="Times New Roman" w:eastAsiaTheme="minorEastAsia"/>
                <w:bCs/>
                <w:sz w:val="24"/>
                <w:szCs w:val="24"/>
              </w:rPr>
            </w:pPr>
          </w:p>
        </w:tc>
        <w:tc>
          <w:tcPr>
            <w:tcW w:w="425" w:type="dxa"/>
            <w:vAlign w:val="center"/>
          </w:tcPr>
          <w:p w14:paraId="5FC3452B">
            <w:pPr>
              <w:widowControl/>
              <w:jc w:val="center"/>
              <w:rPr>
                <w:rFonts w:ascii="Times New Roman" w:hAnsi="Times New Roman" w:eastAsiaTheme="minorEastAsia"/>
                <w:bCs/>
                <w:sz w:val="24"/>
                <w:szCs w:val="24"/>
              </w:rPr>
            </w:pPr>
          </w:p>
        </w:tc>
        <w:tc>
          <w:tcPr>
            <w:tcW w:w="709" w:type="dxa"/>
            <w:vMerge w:val="continue"/>
            <w:vAlign w:val="center"/>
          </w:tcPr>
          <w:p w14:paraId="7D258221">
            <w:pPr>
              <w:jc w:val="center"/>
              <w:rPr>
                <w:rFonts w:ascii="Times New Roman" w:hAnsi="Times New Roman" w:eastAsiaTheme="minorEastAsia"/>
                <w:color w:val="000000"/>
                <w:kern w:val="0"/>
                <w:szCs w:val="21"/>
              </w:rPr>
            </w:pPr>
          </w:p>
        </w:tc>
      </w:tr>
      <w:tr w14:paraId="1053BB3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9" w:hRule="atLeast"/>
          <w:jc w:val="center"/>
        </w:trPr>
        <w:tc>
          <w:tcPr>
            <w:tcW w:w="779" w:type="dxa"/>
            <w:vMerge w:val="continue"/>
            <w:vAlign w:val="center"/>
          </w:tcPr>
          <w:p w14:paraId="69617C84">
            <w:pPr>
              <w:widowControl/>
              <w:jc w:val="center"/>
              <w:rPr>
                <w:rFonts w:ascii="Times New Roman" w:hAnsi="Times New Roman" w:eastAsiaTheme="minorEastAsia"/>
                <w:color w:val="000000"/>
                <w:kern w:val="0"/>
                <w:szCs w:val="21"/>
              </w:rPr>
            </w:pPr>
          </w:p>
        </w:tc>
        <w:tc>
          <w:tcPr>
            <w:tcW w:w="988" w:type="dxa"/>
            <w:vMerge w:val="continue"/>
            <w:vAlign w:val="center"/>
          </w:tcPr>
          <w:p w14:paraId="17A903E8">
            <w:pPr>
              <w:jc w:val="center"/>
              <w:rPr>
                <w:rFonts w:ascii="Times New Roman" w:hAnsi="Times New Roman" w:eastAsiaTheme="minorEastAsia"/>
                <w:color w:val="000000"/>
                <w:kern w:val="0"/>
                <w:szCs w:val="21"/>
              </w:rPr>
            </w:pPr>
          </w:p>
        </w:tc>
        <w:tc>
          <w:tcPr>
            <w:tcW w:w="1349" w:type="dxa"/>
            <w:vAlign w:val="center"/>
          </w:tcPr>
          <w:p w14:paraId="343E99D6">
            <w:pPr>
              <w:widowControl/>
              <w:jc w:val="center"/>
              <w:rPr>
                <w:rFonts w:ascii="宋体" w:hAnsi="宋体"/>
                <w:sz w:val="18"/>
                <w:szCs w:val="18"/>
              </w:rPr>
            </w:pPr>
            <w:r>
              <w:rPr>
                <w:rFonts w:hint="eastAsia" w:ascii="宋体" w:hAnsi="宋体"/>
                <w:sz w:val="18"/>
                <w:szCs w:val="18"/>
              </w:rPr>
              <w:t>复变函数与积分变换</w:t>
            </w:r>
          </w:p>
        </w:tc>
        <w:tc>
          <w:tcPr>
            <w:tcW w:w="432" w:type="dxa"/>
            <w:vAlign w:val="center"/>
          </w:tcPr>
          <w:p w14:paraId="4284A386">
            <w:pPr>
              <w:spacing w:line="216" w:lineRule="exact"/>
              <w:ind w:left="20"/>
              <w:jc w:val="center"/>
              <w:rPr>
                <w:rFonts w:ascii="宋体" w:hAnsi="宋体"/>
                <w:sz w:val="18"/>
                <w:szCs w:val="18"/>
              </w:rPr>
            </w:pPr>
            <w:r>
              <w:rPr>
                <w:rFonts w:hint="eastAsia" w:ascii="宋体" w:hAnsi="宋体"/>
                <w:sz w:val="18"/>
                <w:szCs w:val="18"/>
              </w:rPr>
              <w:t>2</w:t>
            </w:r>
          </w:p>
        </w:tc>
        <w:tc>
          <w:tcPr>
            <w:tcW w:w="546" w:type="dxa"/>
            <w:vAlign w:val="center"/>
          </w:tcPr>
          <w:p w14:paraId="0B710DC4">
            <w:pPr>
              <w:spacing w:line="216" w:lineRule="exact"/>
              <w:ind w:left="20"/>
              <w:jc w:val="center"/>
              <w:rPr>
                <w:rFonts w:ascii="宋体" w:hAnsi="宋体"/>
                <w:sz w:val="18"/>
                <w:szCs w:val="18"/>
              </w:rPr>
            </w:pPr>
            <w:r>
              <w:rPr>
                <w:rFonts w:hint="eastAsia" w:ascii="宋体" w:hAnsi="宋体"/>
                <w:sz w:val="18"/>
                <w:szCs w:val="18"/>
              </w:rPr>
              <w:t>3.0</w:t>
            </w:r>
          </w:p>
        </w:tc>
        <w:tc>
          <w:tcPr>
            <w:tcW w:w="749" w:type="dxa"/>
            <w:vAlign w:val="center"/>
          </w:tcPr>
          <w:p w14:paraId="320B5B73">
            <w:pPr>
              <w:spacing w:line="216" w:lineRule="exact"/>
              <w:ind w:left="20"/>
              <w:jc w:val="center"/>
              <w:rPr>
                <w:rFonts w:ascii="宋体" w:hAnsi="宋体"/>
                <w:sz w:val="18"/>
                <w:szCs w:val="18"/>
              </w:rPr>
            </w:pPr>
            <w:r>
              <w:rPr>
                <w:rFonts w:hint="eastAsia" w:ascii="宋体" w:hAnsi="宋体"/>
                <w:sz w:val="18"/>
                <w:szCs w:val="18"/>
              </w:rPr>
              <w:t>48</w:t>
            </w:r>
          </w:p>
        </w:tc>
        <w:tc>
          <w:tcPr>
            <w:tcW w:w="518" w:type="dxa"/>
            <w:vAlign w:val="center"/>
          </w:tcPr>
          <w:p w14:paraId="76066361">
            <w:pPr>
              <w:spacing w:line="216" w:lineRule="exact"/>
              <w:ind w:left="20"/>
              <w:jc w:val="center"/>
              <w:rPr>
                <w:rFonts w:ascii="宋体" w:hAnsi="宋体"/>
                <w:sz w:val="18"/>
                <w:szCs w:val="18"/>
              </w:rPr>
            </w:pPr>
            <w:r>
              <w:rPr>
                <w:rFonts w:hint="eastAsia" w:ascii="宋体" w:hAnsi="宋体"/>
                <w:sz w:val="18"/>
                <w:szCs w:val="18"/>
              </w:rPr>
              <w:t>3</w:t>
            </w:r>
          </w:p>
        </w:tc>
        <w:tc>
          <w:tcPr>
            <w:tcW w:w="362" w:type="dxa"/>
            <w:vAlign w:val="center"/>
          </w:tcPr>
          <w:p w14:paraId="4188D909">
            <w:pPr>
              <w:spacing w:line="216" w:lineRule="exact"/>
              <w:ind w:left="20"/>
              <w:jc w:val="center"/>
              <w:rPr>
                <w:rFonts w:ascii="宋体" w:hAnsi="宋体"/>
                <w:sz w:val="18"/>
                <w:szCs w:val="18"/>
              </w:rPr>
            </w:pPr>
            <w:r>
              <w:rPr>
                <w:rFonts w:hint="eastAsia" w:ascii="宋体" w:hAnsi="宋体"/>
                <w:sz w:val="18"/>
                <w:szCs w:val="18"/>
              </w:rPr>
              <w:t>3</w:t>
            </w:r>
          </w:p>
        </w:tc>
        <w:tc>
          <w:tcPr>
            <w:tcW w:w="426" w:type="dxa"/>
            <w:vAlign w:val="center"/>
          </w:tcPr>
          <w:p w14:paraId="39687BCC">
            <w:pPr>
              <w:spacing w:line="216" w:lineRule="exact"/>
              <w:ind w:left="20"/>
              <w:jc w:val="center"/>
              <w:rPr>
                <w:rFonts w:ascii="宋体" w:hAnsi="宋体"/>
                <w:sz w:val="18"/>
                <w:szCs w:val="18"/>
              </w:rPr>
            </w:pPr>
          </w:p>
        </w:tc>
        <w:tc>
          <w:tcPr>
            <w:tcW w:w="425" w:type="dxa"/>
            <w:vAlign w:val="center"/>
          </w:tcPr>
          <w:p w14:paraId="3055AC74">
            <w:pPr>
              <w:spacing w:line="216" w:lineRule="exact"/>
              <w:ind w:left="20"/>
              <w:jc w:val="center"/>
              <w:rPr>
                <w:rFonts w:ascii="宋体" w:hAnsi="宋体"/>
                <w:sz w:val="18"/>
                <w:szCs w:val="18"/>
              </w:rPr>
            </w:pPr>
          </w:p>
        </w:tc>
        <w:tc>
          <w:tcPr>
            <w:tcW w:w="425" w:type="dxa"/>
            <w:vAlign w:val="center"/>
          </w:tcPr>
          <w:p w14:paraId="725EEB41">
            <w:pPr>
              <w:spacing w:line="216" w:lineRule="exact"/>
              <w:ind w:left="20"/>
              <w:jc w:val="center"/>
              <w:rPr>
                <w:rFonts w:ascii="宋体" w:hAnsi="宋体"/>
                <w:sz w:val="18"/>
                <w:szCs w:val="18"/>
              </w:rPr>
            </w:pPr>
            <w:r>
              <w:rPr>
                <w:rFonts w:hint="eastAsia" w:ascii="宋体" w:hAnsi="宋体"/>
                <w:sz w:val="18"/>
                <w:szCs w:val="18"/>
              </w:rPr>
              <w:t>48</w:t>
            </w:r>
          </w:p>
        </w:tc>
        <w:tc>
          <w:tcPr>
            <w:tcW w:w="425" w:type="dxa"/>
            <w:vAlign w:val="center"/>
          </w:tcPr>
          <w:p w14:paraId="0B503BE0">
            <w:pPr>
              <w:spacing w:line="216" w:lineRule="exact"/>
              <w:ind w:left="20"/>
              <w:jc w:val="center"/>
              <w:rPr>
                <w:rFonts w:ascii="宋体" w:hAnsi="宋体"/>
                <w:sz w:val="18"/>
                <w:szCs w:val="18"/>
              </w:rPr>
            </w:pPr>
          </w:p>
        </w:tc>
        <w:tc>
          <w:tcPr>
            <w:tcW w:w="426" w:type="dxa"/>
            <w:vAlign w:val="center"/>
          </w:tcPr>
          <w:p w14:paraId="5ADCCAF5">
            <w:pPr>
              <w:spacing w:line="216" w:lineRule="exact"/>
              <w:ind w:left="20"/>
              <w:jc w:val="center"/>
              <w:rPr>
                <w:rFonts w:ascii="宋体" w:hAnsi="宋体"/>
                <w:sz w:val="18"/>
                <w:szCs w:val="18"/>
              </w:rPr>
            </w:pPr>
          </w:p>
        </w:tc>
        <w:tc>
          <w:tcPr>
            <w:tcW w:w="425" w:type="dxa"/>
            <w:vAlign w:val="center"/>
          </w:tcPr>
          <w:p w14:paraId="4CA1D6EF">
            <w:pPr>
              <w:spacing w:line="216" w:lineRule="exact"/>
              <w:ind w:left="20"/>
              <w:jc w:val="center"/>
              <w:rPr>
                <w:rFonts w:ascii="宋体" w:hAnsi="宋体"/>
                <w:sz w:val="18"/>
                <w:szCs w:val="18"/>
              </w:rPr>
            </w:pPr>
          </w:p>
        </w:tc>
        <w:tc>
          <w:tcPr>
            <w:tcW w:w="425" w:type="dxa"/>
            <w:vAlign w:val="center"/>
          </w:tcPr>
          <w:p w14:paraId="349B8DD2">
            <w:pPr>
              <w:widowControl/>
              <w:jc w:val="center"/>
              <w:rPr>
                <w:rFonts w:ascii="Times New Roman" w:hAnsi="Times New Roman" w:eastAsiaTheme="minorEastAsia"/>
                <w:bCs/>
                <w:sz w:val="24"/>
                <w:szCs w:val="24"/>
              </w:rPr>
            </w:pPr>
          </w:p>
        </w:tc>
        <w:tc>
          <w:tcPr>
            <w:tcW w:w="425" w:type="dxa"/>
            <w:vAlign w:val="center"/>
          </w:tcPr>
          <w:p w14:paraId="47B970B9">
            <w:pPr>
              <w:widowControl/>
              <w:jc w:val="center"/>
              <w:rPr>
                <w:rFonts w:ascii="Times New Roman" w:hAnsi="Times New Roman" w:eastAsiaTheme="minorEastAsia"/>
                <w:bCs/>
                <w:sz w:val="24"/>
                <w:szCs w:val="24"/>
              </w:rPr>
            </w:pPr>
          </w:p>
        </w:tc>
        <w:tc>
          <w:tcPr>
            <w:tcW w:w="709" w:type="dxa"/>
            <w:vMerge w:val="continue"/>
            <w:vAlign w:val="center"/>
          </w:tcPr>
          <w:p w14:paraId="596FB9A7">
            <w:pPr>
              <w:jc w:val="center"/>
              <w:rPr>
                <w:rFonts w:ascii="Times New Roman" w:hAnsi="Times New Roman" w:eastAsiaTheme="minorEastAsia"/>
                <w:color w:val="000000"/>
                <w:kern w:val="0"/>
                <w:szCs w:val="21"/>
              </w:rPr>
            </w:pPr>
          </w:p>
        </w:tc>
      </w:tr>
      <w:tr w14:paraId="05D85D8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9" w:hRule="atLeast"/>
          <w:jc w:val="center"/>
        </w:trPr>
        <w:tc>
          <w:tcPr>
            <w:tcW w:w="779" w:type="dxa"/>
            <w:vMerge w:val="continue"/>
            <w:vAlign w:val="center"/>
          </w:tcPr>
          <w:p w14:paraId="6008B9C6">
            <w:pPr>
              <w:widowControl/>
              <w:jc w:val="center"/>
              <w:rPr>
                <w:rFonts w:ascii="Times New Roman" w:hAnsi="Times New Roman" w:eastAsiaTheme="minorEastAsia"/>
                <w:color w:val="000000"/>
                <w:kern w:val="0"/>
                <w:szCs w:val="21"/>
              </w:rPr>
            </w:pPr>
          </w:p>
        </w:tc>
        <w:tc>
          <w:tcPr>
            <w:tcW w:w="988" w:type="dxa"/>
            <w:vMerge w:val="continue"/>
            <w:vAlign w:val="center"/>
          </w:tcPr>
          <w:p w14:paraId="27344F62">
            <w:pPr>
              <w:jc w:val="center"/>
              <w:rPr>
                <w:rFonts w:ascii="Times New Roman" w:hAnsi="Times New Roman" w:eastAsiaTheme="minorEastAsia"/>
                <w:color w:val="000000"/>
                <w:kern w:val="0"/>
                <w:szCs w:val="21"/>
              </w:rPr>
            </w:pPr>
          </w:p>
        </w:tc>
        <w:tc>
          <w:tcPr>
            <w:tcW w:w="1349" w:type="dxa"/>
            <w:vAlign w:val="center"/>
          </w:tcPr>
          <w:p w14:paraId="201C1258">
            <w:pPr>
              <w:widowControl/>
              <w:jc w:val="center"/>
              <w:rPr>
                <w:rFonts w:ascii="宋体" w:hAnsi="宋体"/>
                <w:sz w:val="18"/>
                <w:szCs w:val="18"/>
              </w:rPr>
            </w:pPr>
            <w:r>
              <w:rPr>
                <w:rFonts w:hint="eastAsia" w:ascii="宋体" w:hAnsi="宋体"/>
                <w:sz w:val="18"/>
                <w:szCs w:val="18"/>
              </w:rPr>
              <w:t>大学物理B(1)</w:t>
            </w:r>
          </w:p>
        </w:tc>
        <w:tc>
          <w:tcPr>
            <w:tcW w:w="432" w:type="dxa"/>
            <w:vAlign w:val="center"/>
          </w:tcPr>
          <w:p w14:paraId="0301D8EC">
            <w:pPr>
              <w:spacing w:line="216" w:lineRule="exact"/>
              <w:ind w:left="20"/>
              <w:jc w:val="center"/>
              <w:rPr>
                <w:rFonts w:ascii="宋体" w:hAnsi="宋体"/>
                <w:sz w:val="18"/>
                <w:szCs w:val="18"/>
              </w:rPr>
            </w:pPr>
            <w:r>
              <w:rPr>
                <w:rFonts w:hint="eastAsia" w:ascii="宋体" w:hAnsi="宋体"/>
                <w:sz w:val="18"/>
                <w:szCs w:val="18"/>
              </w:rPr>
              <w:t>2</w:t>
            </w:r>
          </w:p>
        </w:tc>
        <w:tc>
          <w:tcPr>
            <w:tcW w:w="546" w:type="dxa"/>
            <w:vAlign w:val="center"/>
          </w:tcPr>
          <w:p w14:paraId="0D16474A">
            <w:pPr>
              <w:spacing w:line="216" w:lineRule="exact"/>
              <w:ind w:left="20"/>
              <w:jc w:val="center"/>
              <w:rPr>
                <w:rFonts w:ascii="宋体" w:hAnsi="宋体"/>
                <w:sz w:val="18"/>
                <w:szCs w:val="18"/>
              </w:rPr>
            </w:pPr>
            <w:r>
              <w:rPr>
                <w:rFonts w:hint="eastAsia" w:ascii="宋体" w:hAnsi="宋体"/>
                <w:sz w:val="18"/>
                <w:szCs w:val="18"/>
              </w:rPr>
              <w:t>4.0</w:t>
            </w:r>
          </w:p>
        </w:tc>
        <w:tc>
          <w:tcPr>
            <w:tcW w:w="749" w:type="dxa"/>
            <w:vAlign w:val="center"/>
          </w:tcPr>
          <w:p w14:paraId="3449E008">
            <w:pPr>
              <w:spacing w:line="216" w:lineRule="exact"/>
              <w:ind w:left="20"/>
              <w:jc w:val="center"/>
              <w:rPr>
                <w:rFonts w:ascii="宋体" w:hAnsi="宋体"/>
                <w:sz w:val="18"/>
                <w:szCs w:val="18"/>
              </w:rPr>
            </w:pPr>
            <w:r>
              <w:rPr>
                <w:rFonts w:hint="eastAsia" w:ascii="宋体" w:hAnsi="宋体"/>
                <w:sz w:val="18"/>
                <w:szCs w:val="18"/>
              </w:rPr>
              <w:t>64</w:t>
            </w:r>
          </w:p>
        </w:tc>
        <w:tc>
          <w:tcPr>
            <w:tcW w:w="518" w:type="dxa"/>
            <w:vAlign w:val="center"/>
          </w:tcPr>
          <w:p w14:paraId="32116F4B">
            <w:pPr>
              <w:spacing w:line="216" w:lineRule="exact"/>
              <w:ind w:left="20"/>
              <w:jc w:val="center"/>
              <w:rPr>
                <w:rFonts w:ascii="宋体" w:hAnsi="宋体"/>
                <w:sz w:val="18"/>
                <w:szCs w:val="18"/>
              </w:rPr>
            </w:pPr>
            <w:r>
              <w:rPr>
                <w:rFonts w:hint="eastAsia" w:ascii="宋体" w:hAnsi="宋体"/>
                <w:sz w:val="18"/>
                <w:szCs w:val="18"/>
              </w:rPr>
              <w:t>4</w:t>
            </w:r>
          </w:p>
        </w:tc>
        <w:tc>
          <w:tcPr>
            <w:tcW w:w="362" w:type="dxa"/>
            <w:vAlign w:val="center"/>
          </w:tcPr>
          <w:p w14:paraId="4CFC830A">
            <w:pPr>
              <w:spacing w:line="216" w:lineRule="exact"/>
              <w:ind w:left="20"/>
              <w:jc w:val="center"/>
              <w:rPr>
                <w:rFonts w:ascii="宋体" w:hAnsi="宋体"/>
                <w:sz w:val="18"/>
                <w:szCs w:val="18"/>
              </w:rPr>
            </w:pPr>
            <w:r>
              <w:rPr>
                <w:rFonts w:hint="eastAsia" w:ascii="宋体" w:hAnsi="宋体"/>
                <w:sz w:val="18"/>
                <w:szCs w:val="18"/>
              </w:rPr>
              <w:t>4</w:t>
            </w:r>
          </w:p>
        </w:tc>
        <w:tc>
          <w:tcPr>
            <w:tcW w:w="426" w:type="dxa"/>
            <w:vAlign w:val="center"/>
          </w:tcPr>
          <w:p w14:paraId="54381D7C">
            <w:pPr>
              <w:spacing w:line="216" w:lineRule="exact"/>
              <w:ind w:left="20"/>
              <w:jc w:val="center"/>
              <w:rPr>
                <w:rFonts w:ascii="宋体" w:hAnsi="宋体"/>
                <w:sz w:val="18"/>
                <w:szCs w:val="18"/>
              </w:rPr>
            </w:pPr>
          </w:p>
        </w:tc>
        <w:tc>
          <w:tcPr>
            <w:tcW w:w="425" w:type="dxa"/>
            <w:vAlign w:val="center"/>
          </w:tcPr>
          <w:p w14:paraId="3F88C1D6">
            <w:pPr>
              <w:spacing w:line="216" w:lineRule="exact"/>
              <w:ind w:left="20"/>
              <w:jc w:val="center"/>
              <w:rPr>
                <w:rFonts w:ascii="宋体" w:hAnsi="宋体"/>
                <w:sz w:val="18"/>
                <w:szCs w:val="18"/>
              </w:rPr>
            </w:pPr>
          </w:p>
        </w:tc>
        <w:tc>
          <w:tcPr>
            <w:tcW w:w="425" w:type="dxa"/>
            <w:vAlign w:val="center"/>
          </w:tcPr>
          <w:p w14:paraId="4AA6C81D">
            <w:pPr>
              <w:spacing w:line="216" w:lineRule="exact"/>
              <w:ind w:left="20"/>
              <w:jc w:val="center"/>
              <w:rPr>
                <w:rFonts w:ascii="宋体" w:hAnsi="宋体"/>
                <w:sz w:val="18"/>
                <w:szCs w:val="18"/>
              </w:rPr>
            </w:pPr>
            <w:r>
              <w:rPr>
                <w:rFonts w:hint="eastAsia" w:ascii="宋体" w:hAnsi="宋体"/>
                <w:sz w:val="18"/>
                <w:szCs w:val="18"/>
              </w:rPr>
              <w:t>64</w:t>
            </w:r>
          </w:p>
        </w:tc>
        <w:tc>
          <w:tcPr>
            <w:tcW w:w="425" w:type="dxa"/>
            <w:vAlign w:val="center"/>
          </w:tcPr>
          <w:p w14:paraId="2358B095">
            <w:pPr>
              <w:spacing w:line="216" w:lineRule="exact"/>
              <w:ind w:left="20"/>
              <w:jc w:val="center"/>
              <w:rPr>
                <w:rFonts w:ascii="宋体" w:hAnsi="宋体"/>
                <w:sz w:val="18"/>
                <w:szCs w:val="18"/>
              </w:rPr>
            </w:pPr>
          </w:p>
        </w:tc>
        <w:tc>
          <w:tcPr>
            <w:tcW w:w="426" w:type="dxa"/>
            <w:vAlign w:val="center"/>
          </w:tcPr>
          <w:p w14:paraId="091ADDFE">
            <w:pPr>
              <w:spacing w:line="216" w:lineRule="exact"/>
              <w:ind w:left="20"/>
              <w:jc w:val="center"/>
              <w:rPr>
                <w:rFonts w:ascii="宋体" w:hAnsi="宋体"/>
                <w:sz w:val="18"/>
                <w:szCs w:val="18"/>
              </w:rPr>
            </w:pPr>
          </w:p>
        </w:tc>
        <w:tc>
          <w:tcPr>
            <w:tcW w:w="425" w:type="dxa"/>
            <w:vAlign w:val="center"/>
          </w:tcPr>
          <w:p w14:paraId="5156790F">
            <w:pPr>
              <w:spacing w:line="216" w:lineRule="exact"/>
              <w:ind w:left="20"/>
              <w:jc w:val="center"/>
              <w:rPr>
                <w:rFonts w:ascii="宋体" w:hAnsi="宋体"/>
                <w:sz w:val="18"/>
                <w:szCs w:val="18"/>
              </w:rPr>
            </w:pPr>
          </w:p>
        </w:tc>
        <w:tc>
          <w:tcPr>
            <w:tcW w:w="425" w:type="dxa"/>
            <w:vAlign w:val="center"/>
          </w:tcPr>
          <w:p w14:paraId="67E1BDE1">
            <w:pPr>
              <w:widowControl/>
              <w:jc w:val="center"/>
              <w:rPr>
                <w:rFonts w:ascii="Times New Roman" w:hAnsi="Times New Roman" w:eastAsiaTheme="minorEastAsia"/>
                <w:bCs/>
                <w:sz w:val="24"/>
                <w:szCs w:val="24"/>
              </w:rPr>
            </w:pPr>
          </w:p>
        </w:tc>
        <w:tc>
          <w:tcPr>
            <w:tcW w:w="425" w:type="dxa"/>
            <w:vAlign w:val="center"/>
          </w:tcPr>
          <w:p w14:paraId="25AB9909">
            <w:pPr>
              <w:widowControl/>
              <w:jc w:val="center"/>
              <w:rPr>
                <w:rFonts w:ascii="Times New Roman" w:hAnsi="Times New Roman" w:eastAsiaTheme="minorEastAsia"/>
                <w:bCs/>
                <w:sz w:val="24"/>
                <w:szCs w:val="24"/>
              </w:rPr>
            </w:pPr>
          </w:p>
        </w:tc>
        <w:tc>
          <w:tcPr>
            <w:tcW w:w="709" w:type="dxa"/>
            <w:vMerge w:val="continue"/>
            <w:vAlign w:val="center"/>
          </w:tcPr>
          <w:p w14:paraId="3D323ECF">
            <w:pPr>
              <w:jc w:val="center"/>
              <w:rPr>
                <w:rFonts w:ascii="Times New Roman" w:hAnsi="Times New Roman" w:eastAsiaTheme="minorEastAsia"/>
                <w:color w:val="000000"/>
                <w:kern w:val="0"/>
                <w:szCs w:val="21"/>
              </w:rPr>
            </w:pPr>
          </w:p>
        </w:tc>
      </w:tr>
      <w:tr w14:paraId="7394B2A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9" w:hRule="atLeast"/>
          <w:jc w:val="center"/>
        </w:trPr>
        <w:tc>
          <w:tcPr>
            <w:tcW w:w="779" w:type="dxa"/>
            <w:vMerge w:val="continue"/>
            <w:vAlign w:val="center"/>
          </w:tcPr>
          <w:p w14:paraId="1F823051">
            <w:pPr>
              <w:widowControl/>
              <w:jc w:val="center"/>
              <w:rPr>
                <w:rFonts w:ascii="Times New Roman" w:hAnsi="Times New Roman" w:eastAsiaTheme="minorEastAsia"/>
                <w:color w:val="000000"/>
                <w:kern w:val="0"/>
                <w:szCs w:val="21"/>
              </w:rPr>
            </w:pPr>
          </w:p>
        </w:tc>
        <w:tc>
          <w:tcPr>
            <w:tcW w:w="988" w:type="dxa"/>
            <w:vMerge w:val="continue"/>
            <w:vAlign w:val="center"/>
          </w:tcPr>
          <w:p w14:paraId="18A54DB7">
            <w:pPr>
              <w:jc w:val="center"/>
              <w:rPr>
                <w:rFonts w:ascii="Times New Roman" w:hAnsi="Times New Roman" w:eastAsiaTheme="minorEastAsia"/>
                <w:color w:val="000000"/>
                <w:kern w:val="0"/>
                <w:szCs w:val="21"/>
              </w:rPr>
            </w:pPr>
          </w:p>
        </w:tc>
        <w:tc>
          <w:tcPr>
            <w:tcW w:w="1349" w:type="dxa"/>
            <w:vAlign w:val="center"/>
          </w:tcPr>
          <w:p w14:paraId="6056A556">
            <w:pPr>
              <w:widowControl/>
              <w:jc w:val="center"/>
              <w:rPr>
                <w:rFonts w:ascii="宋体" w:hAnsi="宋体"/>
                <w:sz w:val="18"/>
                <w:szCs w:val="18"/>
              </w:rPr>
            </w:pPr>
            <w:r>
              <w:rPr>
                <w:rFonts w:hint="eastAsia" w:ascii="宋体" w:hAnsi="宋体"/>
                <w:sz w:val="18"/>
                <w:szCs w:val="18"/>
              </w:rPr>
              <w:t>大学物理实验B(1)</w:t>
            </w:r>
          </w:p>
        </w:tc>
        <w:tc>
          <w:tcPr>
            <w:tcW w:w="432" w:type="dxa"/>
            <w:vAlign w:val="center"/>
          </w:tcPr>
          <w:p w14:paraId="5BDD0293">
            <w:pPr>
              <w:spacing w:line="216" w:lineRule="exact"/>
              <w:ind w:left="20"/>
              <w:jc w:val="center"/>
              <w:rPr>
                <w:rFonts w:ascii="宋体" w:hAnsi="宋体"/>
                <w:sz w:val="18"/>
                <w:szCs w:val="18"/>
              </w:rPr>
            </w:pPr>
            <w:r>
              <w:rPr>
                <w:rFonts w:hint="eastAsia" w:ascii="宋体" w:hAnsi="宋体"/>
                <w:sz w:val="18"/>
                <w:szCs w:val="18"/>
              </w:rPr>
              <w:t>2</w:t>
            </w:r>
          </w:p>
        </w:tc>
        <w:tc>
          <w:tcPr>
            <w:tcW w:w="546" w:type="dxa"/>
            <w:vAlign w:val="center"/>
          </w:tcPr>
          <w:p w14:paraId="0FB9B48D">
            <w:pPr>
              <w:spacing w:line="216" w:lineRule="exact"/>
              <w:ind w:left="20"/>
              <w:jc w:val="center"/>
              <w:rPr>
                <w:rFonts w:ascii="宋体" w:hAnsi="宋体"/>
                <w:sz w:val="18"/>
                <w:szCs w:val="18"/>
              </w:rPr>
            </w:pPr>
            <w:r>
              <w:rPr>
                <w:rFonts w:hint="eastAsia" w:ascii="宋体" w:hAnsi="宋体"/>
                <w:sz w:val="18"/>
                <w:szCs w:val="18"/>
              </w:rPr>
              <w:t>1.0</w:t>
            </w:r>
          </w:p>
        </w:tc>
        <w:tc>
          <w:tcPr>
            <w:tcW w:w="749" w:type="dxa"/>
            <w:vAlign w:val="center"/>
          </w:tcPr>
          <w:p w14:paraId="0AA4B162">
            <w:pPr>
              <w:spacing w:line="216" w:lineRule="exact"/>
              <w:ind w:left="20"/>
              <w:jc w:val="center"/>
              <w:rPr>
                <w:rFonts w:ascii="宋体" w:hAnsi="宋体"/>
                <w:sz w:val="18"/>
                <w:szCs w:val="18"/>
              </w:rPr>
            </w:pPr>
            <w:r>
              <w:rPr>
                <w:rFonts w:hint="eastAsia" w:ascii="宋体" w:hAnsi="宋体"/>
                <w:sz w:val="18"/>
                <w:szCs w:val="18"/>
              </w:rPr>
              <w:t>24</w:t>
            </w:r>
          </w:p>
        </w:tc>
        <w:tc>
          <w:tcPr>
            <w:tcW w:w="518" w:type="dxa"/>
            <w:vAlign w:val="center"/>
          </w:tcPr>
          <w:p w14:paraId="520C7AA8">
            <w:pPr>
              <w:spacing w:line="216" w:lineRule="exact"/>
              <w:ind w:left="20"/>
              <w:jc w:val="center"/>
              <w:rPr>
                <w:rFonts w:ascii="宋体" w:hAnsi="宋体"/>
                <w:sz w:val="18"/>
                <w:szCs w:val="18"/>
              </w:rPr>
            </w:pPr>
            <w:r>
              <w:rPr>
                <w:rFonts w:hint="eastAsia" w:ascii="宋体" w:hAnsi="宋体"/>
                <w:sz w:val="18"/>
                <w:szCs w:val="18"/>
              </w:rPr>
              <w:t>2</w:t>
            </w:r>
          </w:p>
        </w:tc>
        <w:tc>
          <w:tcPr>
            <w:tcW w:w="362" w:type="dxa"/>
            <w:vAlign w:val="center"/>
          </w:tcPr>
          <w:p w14:paraId="1652A374">
            <w:pPr>
              <w:spacing w:line="216" w:lineRule="exact"/>
              <w:ind w:left="20"/>
              <w:jc w:val="center"/>
              <w:rPr>
                <w:rFonts w:ascii="宋体" w:hAnsi="宋体"/>
                <w:sz w:val="18"/>
                <w:szCs w:val="18"/>
              </w:rPr>
            </w:pPr>
          </w:p>
        </w:tc>
        <w:tc>
          <w:tcPr>
            <w:tcW w:w="426" w:type="dxa"/>
            <w:vAlign w:val="center"/>
          </w:tcPr>
          <w:p w14:paraId="5A1C1C56">
            <w:pPr>
              <w:spacing w:line="216" w:lineRule="exact"/>
              <w:ind w:left="20"/>
              <w:jc w:val="center"/>
              <w:rPr>
                <w:rFonts w:ascii="宋体" w:hAnsi="宋体"/>
                <w:sz w:val="18"/>
                <w:szCs w:val="18"/>
              </w:rPr>
            </w:pPr>
            <w:r>
              <w:rPr>
                <w:rFonts w:hint="eastAsia" w:ascii="宋体" w:hAnsi="宋体"/>
                <w:sz w:val="18"/>
                <w:szCs w:val="18"/>
              </w:rPr>
              <w:t>1</w:t>
            </w:r>
          </w:p>
        </w:tc>
        <w:tc>
          <w:tcPr>
            <w:tcW w:w="425" w:type="dxa"/>
            <w:vAlign w:val="center"/>
          </w:tcPr>
          <w:p w14:paraId="141DE943">
            <w:pPr>
              <w:spacing w:line="216" w:lineRule="exact"/>
              <w:ind w:left="20"/>
              <w:jc w:val="center"/>
              <w:rPr>
                <w:rFonts w:ascii="宋体" w:hAnsi="宋体"/>
                <w:sz w:val="18"/>
                <w:szCs w:val="18"/>
              </w:rPr>
            </w:pPr>
          </w:p>
        </w:tc>
        <w:tc>
          <w:tcPr>
            <w:tcW w:w="425" w:type="dxa"/>
            <w:vAlign w:val="center"/>
          </w:tcPr>
          <w:p w14:paraId="3CE93E6C">
            <w:pPr>
              <w:spacing w:line="216" w:lineRule="exact"/>
              <w:ind w:left="20"/>
              <w:jc w:val="center"/>
              <w:rPr>
                <w:rFonts w:ascii="宋体" w:hAnsi="宋体"/>
                <w:sz w:val="18"/>
                <w:szCs w:val="18"/>
              </w:rPr>
            </w:pPr>
          </w:p>
        </w:tc>
        <w:tc>
          <w:tcPr>
            <w:tcW w:w="425" w:type="dxa"/>
            <w:vAlign w:val="center"/>
          </w:tcPr>
          <w:p w14:paraId="5552A29D">
            <w:pPr>
              <w:spacing w:line="216" w:lineRule="exact"/>
              <w:ind w:left="20"/>
              <w:jc w:val="center"/>
              <w:rPr>
                <w:rFonts w:ascii="宋体" w:hAnsi="宋体"/>
                <w:sz w:val="18"/>
                <w:szCs w:val="18"/>
              </w:rPr>
            </w:pPr>
            <w:r>
              <w:rPr>
                <w:rFonts w:hint="eastAsia" w:ascii="宋体" w:hAnsi="宋体"/>
                <w:sz w:val="18"/>
                <w:szCs w:val="18"/>
              </w:rPr>
              <w:t>24</w:t>
            </w:r>
          </w:p>
        </w:tc>
        <w:tc>
          <w:tcPr>
            <w:tcW w:w="426" w:type="dxa"/>
            <w:vAlign w:val="center"/>
          </w:tcPr>
          <w:p w14:paraId="1A67E55F">
            <w:pPr>
              <w:spacing w:line="216" w:lineRule="exact"/>
              <w:ind w:left="20"/>
              <w:jc w:val="center"/>
              <w:rPr>
                <w:rFonts w:ascii="宋体" w:hAnsi="宋体"/>
                <w:sz w:val="18"/>
                <w:szCs w:val="18"/>
              </w:rPr>
            </w:pPr>
          </w:p>
        </w:tc>
        <w:tc>
          <w:tcPr>
            <w:tcW w:w="425" w:type="dxa"/>
            <w:vAlign w:val="center"/>
          </w:tcPr>
          <w:p w14:paraId="5C194CD4">
            <w:pPr>
              <w:spacing w:line="216" w:lineRule="exact"/>
              <w:ind w:left="20"/>
              <w:jc w:val="center"/>
              <w:rPr>
                <w:rFonts w:ascii="宋体" w:hAnsi="宋体"/>
                <w:sz w:val="18"/>
                <w:szCs w:val="18"/>
              </w:rPr>
            </w:pPr>
          </w:p>
        </w:tc>
        <w:tc>
          <w:tcPr>
            <w:tcW w:w="425" w:type="dxa"/>
            <w:vAlign w:val="center"/>
          </w:tcPr>
          <w:p w14:paraId="2028FCEE">
            <w:pPr>
              <w:widowControl/>
              <w:jc w:val="center"/>
              <w:rPr>
                <w:rFonts w:ascii="Times New Roman" w:hAnsi="Times New Roman" w:eastAsiaTheme="minorEastAsia"/>
                <w:bCs/>
                <w:sz w:val="24"/>
                <w:szCs w:val="24"/>
              </w:rPr>
            </w:pPr>
          </w:p>
        </w:tc>
        <w:tc>
          <w:tcPr>
            <w:tcW w:w="425" w:type="dxa"/>
            <w:vAlign w:val="center"/>
          </w:tcPr>
          <w:p w14:paraId="301DF816">
            <w:pPr>
              <w:widowControl/>
              <w:jc w:val="center"/>
              <w:rPr>
                <w:rFonts w:ascii="Times New Roman" w:hAnsi="Times New Roman" w:eastAsiaTheme="minorEastAsia"/>
                <w:bCs/>
                <w:sz w:val="24"/>
                <w:szCs w:val="24"/>
              </w:rPr>
            </w:pPr>
          </w:p>
        </w:tc>
        <w:tc>
          <w:tcPr>
            <w:tcW w:w="709" w:type="dxa"/>
            <w:vMerge w:val="continue"/>
            <w:vAlign w:val="center"/>
          </w:tcPr>
          <w:p w14:paraId="535C18C0">
            <w:pPr>
              <w:jc w:val="center"/>
              <w:rPr>
                <w:rFonts w:ascii="Times New Roman" w:hAnsi="Times New Roman" w:eastAsiaTheme="minorEastAsia"/>
                <w:color w:val="000000"/>
                <w:kern w:val="0"/>
                <w:szCs w:val="21"/>
              </w:rPr>
            </w:pPr>
          </w:p>
        </w:tc>
      </w:tr>
      <w:tr w14:paraId="6682534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9" w:hRule="atLeast"/>
          <w:jc w:val="center"/>
        </w:trPr>
        <w:tc>
          <w:tcPr>
            <w:tcW w:w="779" w:type="dxa"/>
            <w:vMerge w:val="continue"/>
            <w:vAlign w:val="center"/>
          </w:tcPr>
          <w:p w14:paraId="14AC825D">
            <w:pPr>
              <w:widowControl/>
              <w:jc w:val="center"/>
              <w:rPr>
                <w:rFonts w:ascii="Times New Roman" w:hAnsi="Times New Roman" w:eastAsiaTheme="minorEastAsia"/>
                <w:color w:val="000000"/>
                <w:kern w:val="0"/>
                <w:szCs w:val="21"/>
              </w:rPr>
            </w:pPr>
          </w:p>
        </w:tc>
        <w:tc>
          <w:tcPr>
            <w:tcW w:w="988" w:type="dxa"/>
            <w:vMerge w:val="continue"/>
            <w:vAlign w:val="center"/>
          </w:tcPr>
          <w:p w14:paraId="604903C4">
            <w:pPr>
              <w:jc w:val="center"/>
              <w:rPr>
                <w:rFonts w:ascii="Times New Roman" w:hAnsi="Times New Roman" w:eastAsiaTheme="minorEastAsia"/>
                <w:color w:val="000000"/>
                <w:kern w:val="0"/>
                <w:szCs w:val="21"/>
              </w:rPr>
            </w:pPr>
          </w:p>
        </w:tc>
        <w:tc>
          <w:tcPr>
            <w:tcW w:w="1349" w:type="dxa"/>
            <w:vAlign w:val="center"/>
          </w:tcPr>
          <w:p w14:paraId="099EE167">
            <w:pPr>
              <w:widowControl/>
              <w:jc w:val="center"/>
              <w:rPr>
                <w:rFonts w:ascii="宋体" w:hAnsi="宋体"/>
                <w:sz w:val="18"/>
                <w:szCs w:val="18"/>
              </w:rPr>
            </w:pPr>
            <w:r>
              <w:rPr>
                <w:rFonts w:hint="eastAsia" w:ascii="宋体" w:hAnsi="宋体"/>
                <w:sz w:val="18"/>
                <w:szCs w:val="18"/>
              </w:rPr>
              <w:t>高级语言程序设计</w:t>
            </w:r>
          </w:p>
        </w:tc>
        <w:tc>
          <w:tcPr>
            <w:tcW w:w="432" w:type="dxa"/>
            <w:vAlign w:val="center"/>
          </w:tcPr>
          <w:p w14:paraId="0B5994E4">
            <w:pPr>
              <w:spacing w:line="216" w:lineRule="exact"/>
              <w:ind w:left="20"/>
              <w:jc w:val="center"/>
              <w:rPr>
                <w:rFonts w:ascii="宋体" w:hAnsi="宋体"/>
                <w:sz w:val="18"/>
                <w:szCs w:val="18"/>
              </w:rPr>
            </w:pPr>
            <w:r>
              <w:rPr>
                <w:rFonts w:hint="eastAsia" w:ascii="宋体" w:hAnsi="宋体"/>
                <w:sz w:val="18"/>
                <w:szCs w:val="18"/>
              </w:rPr>
              <w:t>1</w:t>
            </w:r>
          </w:p>
        </w:tc>
        <w:tc>
          <w:tcPr>
            <w:tcW w:w="546" w:type="dxa"/>
            <w:vAlign w:val="center"/>
          </w:tcPr>
          <w:p w14:paraId="6B9AA6C5">
            <w:pPr>
              <w:spacing w:line="216" w:lineRule="exact"/>
              <w:ind w:left="20"/>
              <w:jc w:val="center"/>
              <w:rPr>
                <w:rFonts w:ascii="宋体" w:hAnsi="宋体"/>
                <w:sz w:val="18"/>
                <w:szCs w:val="18"/>
              </w:rPr>
            </w:pPr>
            <w:r>
              <w:rPr>
                <w:rFonts w:hint="eastAsia" w:ascii="宋体" w:hAnsi="宋体"/>
                <w:sz w:val="18"/>
                <w:szCs w:val="18"/>
              </w:rPr>
              <w:t>3.0</w:t>
            </w:r>
          </w:p>
        </w:tc>
        <w:tc>
          <w:tcPr>
            <w:tcW w:w="749" w:type="dxa"/>
            <w:vAlign w:val="center"/>
          </w:tcPr>
          <w:p w14:paraId="4A1D753E">
            <w:pPr>
              <w:spacing w:line="216" w:lineRule="exact"/>
              <w:ind w:left="20"/>
              <w:jc w:val="center"/>
              <w:rPr>
                <w:rFonts w:ascii="宋体" w:hAnsi="宋体"/>
                <w:sz w:val="18"/>
                <w:szCs w:val="18"/>
              </w:rPr>
            </w:pPr>
            <w:r>
              <w:rPr>
                <w:rFonts w:hint="eastAsia" w:ascii="宋体" w:hAnsi="宋体"/>
                <w:sz w:val="18"/>
                <w:szCs w:val="18"/>
              </w:rPr>
              <w:t>48</w:t>
            </w:r>
          </w:p>
        </w:tc>
        <w:tc>
          <w:tcPr>
            <w:tcW w:w="518" w:type="dxa"/>
            <w:vAlign w:val="center"/>
          </w:tcPr>
          <w:p w14:paraId="421D7889">
            <w:pPr>
              <w:spacing w:line="216" w:lineRule="exact"/>
              <w:ind w:left="20"/>
              <w:jc w:val="center"/>
              <w:rPr>
                <w:rFonts w:ascii="宋体" w:hAnsi="宋体"/>
                <w:sz w:val="18"/>
                <w:szCs w:val="18"/>
              </w:rPr>
            </w:pPr>
            <w:r>
              <w:rPr>
                <w:rFonts w:hint="eastAsia" w:ascii="宋体" w:hAnsi="宋体"/>
                <w:sz w:val="18"/>
                <w:szCs w:val="18"/>
              </w:rPr>
              <w:t>3</w:t>
            </w:r>
          </w:p>
        </w:tc>
        <w:tc>
          <w:tcPr>
            <w:tcW w:w="362" w:type="dxa"/>
            <w:vAlign w:val="center"/>
          </w:tcPr>
          <w:p w14:paraId="026C6ABD">
            <w:pPr>
              <w:spacing w:line="216" w:lineRule="exact"/>
              <w:ind w:left="20"/>
              <w:jc w:val="center"/>
              <w:rPr>
                <w:rFonts w:ascii="宋体" w:hAnsi="宋体"/>
                <w:sz w:val="18"/>
                <w:szCs w:val="18"/>
              </w:rPr>
            </w:pPr>
            <w:r>
              <w:rPr>
                <w:rFonts w:hint="eastAsia" w:ascii="宋体" w:hAnsi="宋体"/>
                <w:sz w:val="18"/>
                <w:szCs w:val="18"/>
              </w:rPr>
              <w:t>3</w:t>
            </w:r>
          </w:p>
        </w:tc>
        <w:tc>
          <w:tcPr>
            <w:tcW w:w="426" w:type="dxa"/>
            <w:vAlign w:val="center"/>
          </w:tcPr>
          <w:p w14:paraId="6FB449BB">
            <w:pPr>
              <w:spacing w:line="216" w:lineRule="exact"/>
              <w:ind w:left="20"/>
              <w:jc w:val="center"/>
              <w:rPr>
                <w:rFonts w:ascii="宋体" w:hAnsi="宋体"/>
                <w:sz w:val="18"/>
                <w:szCs w:val="18"/>
              </w:rPr>
            </w:pPr>
          </w:p>
        </w:tc>
        <w:tc>
          <w:tcPr>
            <w:tcW w:w="425" w:type="dxa"/>
            <w:vAlign w:val="center"/>
          </w:tcPr>
          <w:p w14:paraId="4E1C3AA4">
            <w:pPr>
              <w:spacing w:line="216" w:lineRule="exact"/>
              <w:ind w:left="20"/>
              <w:jc w:val="center"/>
              <w:rPr>
                <w:rFonts w:ascii="宋体" w:hAnsi="宋体"/>
                <w:sz w:val="18"/>
                <w:szCs w:val="18"/>
              </w:rPr>
            </w:pPr>
          </w:p>
        </w:tc>
        <w:tc>
          <w:tcPr>
            <w:tcW w:w="425" w:type="dxa"/>
            <w:vAlign w:val="center"/>
          </w:tcPr>
          <w:p w14:paraId="1127519C">
            <w:pPr>
              <w:spacing w:line="216" w:lineRule="exact"/>
              <w:ind w:left="20"/>
              <w:jc w:val="center"/>
              <w:rPr>
                <w:rFonts w:ascii="宋体" w:hAnsi="宋体"/>
                <w:sz w:val="18"/>
                <w:szCs w:val="18"/>
              </w:rPr>
            </w:pPr>
            <w:r>
              <w:rPr>
                <w:rFonts w:hint="eastAsia" w:ascii="宋体" w:hAnsi="宋体"/>
                <w:sz w:val="18"/>
                <w:szCs w:val="18"/>
              </w:rPr>
              <w:t>48</w:t>
            </w:r>
          </w:p>
        </w:tc>
        <w:tc>
          <w:tcPr>
            <w:tcW w:w="425" w:type="dxa"/>
            <w:vAlign w:val="center"/>
          </w:tcPr>
          <w:p w14:paraId="1CEC224B">
            <w:pPr>
              <w:spacing w:line="216" w:lineRule="exact"/>
              <w:ind w:left="20"/>
              <w:jc w:val="center"/>
              <w:rPr>
                <w:rFonts w:ascii="宋体" w:hAnsi="宋体"/>
                <w:sz w:val="18"/>
                <w:szCs w:val="18"/>
              </w:rPr>
            </w:pPr>
          </w:p>
        </w:tc>
        <w:tc>
          <w:tcPr>
            <w:tcW w:w="426" w:type="dxa"/>
            <w:vAlign w:val="center"/>
          </w:tcPr>
          <w:p w14:paraId="4BB15FD2">
            <w:pPr>
              <w:spacing w:line="216" w:lineRule="exact"/>
              <w:ind w:left="20"/>
              <w:jc w:val="center"/>
              <w:rPr>
                <w:rFonts w:ascii="宋体" w:hAnsi="宋体"/>
                <w:sz w:val="18"/>
                <w:szCs w:val="18"/>
              </w:rPr>
            </w:pPr>
          </w:p>
        </w:tc>
        <w:tc>
          <w:tcPr>
            <w:tcW w:w="425" w:type="dxa"/>
            <w:vAlign w:val="center"/>
          </w:tcPr>
          <w:p w14:paraId="17D8935C">
            <w:pPr>
              <w:spacing w:line="216" w:lineRule="exact"/>
              <w:ind w:left="20"/>
              <w:jc w:val="center"/>
              <w:rPr>
                <w:rFonts w:ascii="宋体" w:hAnsi="宋体"/>
                <w:sz w:val="18"/>
                <w:szCs w:val="18"/>
              </w:rPr>
            </w:pPr>
          </w:p>
        </w:tc>
        <w:tc>
          <w:tcPr>
            <w:tcW w:w="425" w:type="dxa"/>
            <w:vAlign w:val="center"/>
          </w:tcPr>
          <w:p w14:paraId="7DC9A48A">
            <w:pPr>
              <w:widowControl/>
              <w:jc w:val="center"/>
              <w:rPr>
                <w:rFonts w:ascii="Times New Roman" w:hAnsi="Times New Roman" w:eastAsiaTheme="minorEastAsia"/>
                <w:bCs/>
                <w:sz w:val="24"/>
                <w:szCs w:val="24"/>
              </w:rPr>
            </w:pPr>
          </w:p>
        </w:tc>
        <w:tc>
          <w:tcPr>
            <w:tcW w:w="425" w:type="dxa"/>
            <w:vAlign w:val="center"/>
          </w:tcPr>
          <w:p w14:paraId="7B7A5CF3">
            <w:pPr>
              <w:widowControl/>
              <w:jc w:val="center"/>
              <w:rPr>
                <w:rFonts w:ascii="Times New Roman" w:hAnsi="Times New Roman" w:eastAsiaTheme="minorEastAsia"/>
                <w:bCs/>
                <w:sz w:val="24"/>
                <w:szCs w:val="24"/>
              </w:rPr>
            </w:pPr>
            <w:r>
              <w:rPr>
                <w:rFonts w:ascii="Times New Roman" w:hAnsi="Times New Roman" w:eastAsiaTheme="minorEastAsia"/>
                <w:bCs/>
                <w:sz w:val="24"/>
                <w:szCs w:val="24"/>
              </w:rPr>
              <w:t>√</w:t>
            </w:r>
          </w:p>
        </w:tc>
        <w:tc>
          <w:tcPr>
            <w:tcW w:w="709" w:type="dxa"/>
            <w:vMerge w:val="continue"/>
            <w:vAlign w:val="center"/>
          </w:tcPr>
          <w:p w14:paraId="7F14720A">
            <w:pPr>
              <w:jc w:val="center"/>
              <w:rPr>
                <w:rFonts w:ascii="Times New Roman" w:hAnsi="Times New Roman" w:eastAsiaTheme="minorEastAsia"/>
                <w:color w:val="000000"/>
                <w:kern w:val="0"/>
                <w:szCs w:val="21"/>
              </w:rPr>
            </w:pPr>
          </w:p>
        </w:tc>
      </w:tr>
      <w:tr w14:paraId="0D6B1D1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9" w:hRule="atLeast"/>
          <w:jc w:val="center"/>
        </w:trPr>
        <w:tc>
          <w:tcPr>
            <w:tcW w:w="779" w:type="dxa"/>
            <w:vMerge w:val="continue"/>
            <w:vAlign w:val="center"/>
          </w:tcPr>
          <w:p w14:paraId="15A3476C">
            <w:pPr>
              <w:widowControl/>
              <w:jc w:val="center"/>
              <w:rPr>
                <w:rFonts w:ascii="Times New Roman" w:hAnsi="Times New Roman" w:eastAsiaTheme="minorEastAsia"/>
                <w:color w:val="000000"/>
                <w:kern w:val="0"/>
                <w:szCs w:val="21"/>
              </w:rPr>
            </w:pPr>
          </w:p>
        </w:tc>
        <w:tc>
          <w:tcPr>
            <w:tcW w:w="988" w:type="dxa"/>
            <w:vMerge w:val="continue"/>
            <w:vAlign w:val="center"/>
          </w:tcPr>
          <w:p w14:paraId="23864778">
            <w:pPr>
              <w:jc w:val="center"/>
              <w:rPr>
                <w:rFonts w:ascii="Times New Roman" w:hAnsi="Times New Roman" w:eastAsiaTheme="minorEastAsia"/>
                <w:color w:val="000000"/>
                <w:kern w:val="0"/>
                <w:szCs w:val="21"/>
              </w:rPr>
            </w:pPr>
          </w:p>
        </w:tc>
        <w:tc>
          <w:tcPr>
            <w:tcW w:w="1349" w:type="dxa"/>
            <w:vAlign w:val="center"/>
          </w:tcPr>
          <w:p w14:paraId="103952AD">
            <w:pPr>
              <w:widowControl/>
              <w:jc w:val="center"/>
              <w:rPr>
                <w:rFonts w:ascii="宋体" w:hAnsi="宋体"/>
                <w:sz w:val="18"/>
                <w:szCs w:val="18"/>
              </w:rPr>
            </w:pPr>
            <w:r>
              <w:rPr>
                <w:rFonts w:hint="eastAsia" w:ascii="宋体" w:hAnsi="宋体"/>
                <w:sz w:val="18"/>
                <w:szCs w:val="18"/>
              </w:rPr>
              <w:t>高级语言程序设计实验</w:t>
            </w:r>
          </w:p>
        </w:tc>
        <w:tc>
          <w:tcPr>
            <w:tcW w:w="432" w:type="dxa"/>
            <w:vAlign w:val="center"/>
          </w:tcPr>
          <w:p w14:paraId="5839926E">
            <w:pPr>
              <w:spacing w:line="216" w:lineRule="exact"/>
              <w:ind w:left="20"/>
              <w:jc w:val="center"/>
              <w:rPr>
                <w:rFonts w:ascii="宋体" w:hAnsi="宋体"/>
                <w:sz w:val="18"/>
                <w:szCs w:val="18"/>
              </w:rPr>
            </w:pPr>
            <w:r>
              <w:rPr>
                <w:rFonts w:hint="eastAsia" w:ascii="宋体" w:hAnsi="宋体"/>
                <w:sz w:val="18"/>
                <w:szCs w:val="18"/>
              </w:rPr>
              <w:t>1</w:t>
            </w:r>
          </w:p>
        </w:tc>
        <w:tc>
          <w:tcPr>
            <w:tcW w:w="546" w:type="dxa"/>
            <w:vAlign w:val="center"/>
          </w:tcPr>
          <w:p w14:paraId="285E52FB">
            <w:pPr>
              <w:spacing w:line="216" w:lineRule="exact"/>
              <w:ind w:left="20"/>
              <w:jc w:val="center"/>
              <w:rPr>
                <w:rFonts w:ascii="宋体" w:hAnsi="宋体"/>
                <w:sz w:val="18"/>
                <w:szCs w:val="18"/>
              </w:rPr>
            </w:pPr>
            <w:r>
              <w:rPr>
                <w:rFonts w:hint="eastAsia" w:ascii="宋体" w:hAnsi="宋体"/>
                <w:sz w:val="18"/>
                <w:szCs w:val="18"/>
              </w:rPr>
              <w:t>1.0</w:t>
            </w:r>
          </w:p>
        </w:tc>
        <w:tc>
          <w:tcPr>
            <w:tcW w:w="749" w:type="dxa"/>
            <w:vAlign w:val="center"/>
          </w:tcPr>
          <w:p w14:paraId="3561E0F5">
            <w:pPr>
              <w:spacing w:line="216" w:lineRule="exact"/>
              <w:ind w:left="20"/>
              <w:jc w:val="center"/>
              <w:rPr>
                <w:rFonts w:ascii="宋体" w:hAnsi="宋体"/>
                <w:sz w:val="18"/>
                <w:szCs w:val="18"/>
              </w:rPr>
            </w:pPr>
            <w:r>
              <w:rPr>
                <w:rFonts w:hint="eastAsia" w:ascii="宋体" w:hAnsi="宋体"/>
                <w:sz w:val="18"/>
                <w:szCs w:val="18"/>
              </w:rPr>
              <w:t>24</w:t>
            </w:r>
          </w:p>
        </w:tc>
        <w:tc>
          <w:tcPr>
            <w:tcW w:w="518" w:type="dxa"/>
            <w:vAlign w:val="center"/>
          </w:tcPr>
          <w:p w14:paraId="78E715BF">
            <w:pPr>
              <w:spacing w:line="216" w:lineRule="exact"/>
              <w:ind w:left="20"/>
              <w:jc w:val="center"/>
              <w:rPr>
                <w:rFonts w:ascii="宋体" w:hAnsi="宋体"/>
                <w:sz w:val="18"/>
                <w:szCs w:val="18"/>
              </w:rPr>
            </w:pPr>
            <w:r>
              <w:rPr>
                <w:rFonts w:hint="eastAsia" w:ascii="宋体" w:hAnsi="宋体"/>
                <w:sz w:val="18"/>
                <w:szCs w:val="18"/>
              </w:rPr>
              <w:t>2</w:t>
            </w:r>
          </w:p>
        </w:tc>
        <w:tc>
          <w:tcPr>
            <w:tcW w:w="362" w:type="dxa"/>
            <w:vAlign w:val="center"/>
          </w:tcPr>
          <w:p w14:paraId="4944DF4E">
            <w:pPr>
              <w:spacing w:line="216" w:lineRule="exact"/>
              <w:ind w:left="20"/>
              <w:jc w:val="center"/>
              <w:rPr>
                <w:rFonts w:ascii="宋体" w:hAnsi="宋体"/>
                <w:sz w:val="18"/>
                <w:szCs w:val="18"/>
              </w:rPr>
            </w:pPr>
          </w:p>
        </w:tc>
        <w:tc>
          <w:tcPr>
            <w:tcW w:w="426" w:type="dxa"/>
            <w:vAlign w:val="center"/>
          </w:tcPr>
          <w:p w14:paraId="5831006B">
            <w:pPr>
              <w:spacing w:line="216" w:lineRule="exact"/>
              <w:ind w:left="20"/>
              <w:jc w:val="center"/>
              <w:rPr>
                <w:rFonts w:ascii="宋体" w:hAnsi="宋体"/>
                <w:sz w:val="18"/>
                <w:szCs w:val="18"/>
              </w:rPr>
            </w:pPr>
            <w:r>
              <w:rPr>
                <w:rFonts w:hint="eastAsia" w:ascii="宋体" w:hAnsi="宋体"/>
                <w:sz w:val="18"/>
                <w:szCs w:val="18"/>
              </w:rPr>
              <w:t>1</w:t>
            </w:r>
          </w:p>
        </w:tc>
        <w:tc>
          <w:tcPr>
            <w:tcW w:w="425" w:type="dxa"/>
            <w:vAlign w:val="center"/>
          </w:tcPr>
          <w:p w14:paraId="2DC9530C">
            <w:pPr>
              <w:spacing w:line="216" w:lineRule="exact"/>
              <w:ind w:left="20"/>
              <w:jc w:val="center"/>
              <w:rPr>
                <w:rFonts w:ascii="宋体" w:hAnsi="宋体"/>
                <w:sz w:val="18"/>
                <w:szCs w:val="18"/>
              </w:rPr>
            </w:pPr>
          </w:p>
        </w:tc>
        <w:tc>
          <w:tcPr>
            <w:tcW w:w="425" w:type="dxa"/>
            <w:vAlign w:val="center"/>
          </w:tcPr>
          <w:p w14:paraId="202294F7">
            <w:pPr>
              <w:spacing w:line="216" w:lineRule="exact"/>
              <w:ind w:left="20"/>
              <w:jc w:val="center"/>
              <w:rPr>
                <w:rFonts w:ascii="宋体" w:hAnsi="宋体"/>
                <w:sz w:val="18"/>
                <w:szCs w:val="18"/>
              </w:rPr>
            </w:pPr>
          </w:p>
        </w:tc>
        <w:tc>
          <w:tcPr>
            <w:tcW w:w="425" w:type="dxa"/>
            <w:vAlign w:val="center"/>
          </w:tcPr>
          <w:p w14:paraId="154354D2">
            <w:pPr>
              <w:spacing w:line="216" w:lineRule="exact"/>
              <w:ind w:left="20"/>
              <w:jc w:val="center"/>
              <w:rPr>
                <w:rFonts w:ascii="宋体" w:hAnsi="宋体"/>
                <w:sz w:val="18"/>
                <w:szCs w:val="18"/>
              </w:rPr>
            </w:pPr>
            <w:r>
              <w:rPr>
                <w:rFonts w:hint="eastAsia" w:ascii="宋体" w:hAnsi="宋体"/>
                <w:sz w:val="18"/>
                <w:szCs w:val="18"/>
              </w:rPr>
              <w:t>24</w:t>
            </w:r>
          </w:p>
        </w:tc>
        <w:tc>
          <w:tcPr>
            <w:tcW w:w="426" w:type="dxa"/>
            <w:vAlign w:val="center"/>
          </w:tcPr>
          <w:p w14:paraId="7723EA7D">
            <w:pPr>
              <w:spacing w:line="216" w:lineRule="exact"/>
              <w:ind w:left="20"/>
              <w:jc w:val="center"/>
              <w:rPr>
                <w:rFonts w:ascii="宋体" w:hAnsi="宋体"/>
                <w:sz w:val="18"/>
                <w:szCs w:val="18"/>
              </w:rPr>
            </w:pPr>
          </w:p>
        </w:tc>
        <w:tc>
          <w:tcPr>
            <w:tcW w:w="425" w:type="dxa"/>
            <w:vAlign w:val="center"/>
          </w:tcPr>
          <w:p w14:paraId="7A635E8D">
            <w:pPr>
              <w:spacing w:line="216" w:lineRule="exact"/>
              <w:ind w:left="20"/>
              <w:jc w:val="center"/>
              <w:rPr>
                <w:rFonts w:ascii="宋体" w:hAnsi="宋体"/>
                <w:sz w:val="18"/>
                <w:szCs w:val="18"/>
              </w:rPr>
            </w:pPr>
          </w:p>
        </w:tc>
        <w:tc>
          <w:tcPr>
            <w:tcW w:w="425" w:type="dxa"/>
            <w:vAlign w:val="center"/>
          </w:tcPr>
          <w:p w14:paraId="62356066">
            <w:pPr>
              <w:widowControl/>
              <w:jc w:val="center"/>
              <w:rPr>
                <w:rFonts w:ascii="Times New Roman" w:hAnsi="Times New Roman" w:eastAsiaTheme="minorEastAsia"/>
                <w:bCs/>
                <w:sz w:val="24"/>
                <w:szCs w:val="24"/>
              </w:rPr>
            </w:pPr>
          </w:p>
        </w:tc>
        <w:tc>
          <w:tcPr>
            <w:tcW w:w="425" w:type="dxa"/>
            <w:vAlign w:val="center"/>
          </w:tcPr>
          <w:p w14:paraId="2891A5D9">
            <w:pPr>
              <w:widowControl/>
              <w:jc w:val="center"/>
              <w:rPr>
                <w:rFonts w:ascii="Times New Roman" w:hAnsi="Times New Roman" w:eastAsiaTheme="minorEastAsia"/>
                <w:bCs/>
                <w:sz w:val="24"/>
                <w:szCs w:val="24"/>
              </w:rPr>
            </w:pPr>
            <w:r>
              <w:rPr>
                <w:rFonts w:ascii="Times New Roman" w:hAnsi="Times New Roman" w:eastAsiaTheme="minorEastAsia"/>
                <w:bCs/>
                <w:sz w:val="24"/>
                <w:szCs w:val="24"/>
              </w:rPr>
              <w:t>√</w:t>
            </w:r>
          </w:p>
        </w:tc>
        <w:tc>
          <w:tcPr>
            <w:tcW w:w="709" w:type="dxa"/>
            <w:vMerge w:val="continue"/>
            <w:vAlign w:val="center"/>
          </w:tcPr>
          <w:p w14:paraId="0F293221">
            <w:pPr>
              <w:jc w:val="center"/>
              <w:rPr>
                <w:rFonts w:ascii="Times New Roman" w:hAnsi="Times New Roman" w:eastAsiaTheme="minorEastAsia"/>
                <w:color w:val="000000"/>
                <w:kern w:val="0"/>
                <w:szCs w:val="21"/>
              </w:rPr>
            </w:pPr>
          </w:p>
        </w:tc>
      </w:tr>
      <w:tr w14:paraId="37BBF7C1">
        <w:tblPrEx>
          <w:tblCellMar>
            <w:top w:w="0" w:type="dxa"/>
            <w:left w:w="108" w:type="dxa"/>
            <w:bottom w:w="0" w:type="dxa"/>
            <w:right w:w="108" w:type="dxa"/>
          </w:tblCellMar>
        </w:tblPrEx>
        <w:trPr>
          <w:trHeight w:val="439" w:hRule="atLeast"/>
          <w:jc w:val="center"/>
        </w:trPr>
        <w:tc>
          <w:tcPr>
            <w:tcW w:w="779" w:type="dxa"/>
            <w:vMerge w:val="continue"/>
            <w:vAlign w:val="center"/>
          </w:tcPr>
          <w:p w14:paraId="00BE3493">
            <w:pPr>
              <w:widowControl/>
              <w:jc w:val="center"/>
              <w:rPr>
                <w:rFonts w:ascii="Times New Roman" w:hAnsi="Times New Roman" w:eastAsiaTheme="minorEastAsia"/>
                <w:color w:val="000000"/>
                <w:kern w:val="0"/>
                <w:szCs w:val="21"/>
              </w:rPr>
            </w:pPr>
          </w:p>
        </w:tc>
        <w:tc>
          <w:tcPr>
            <w:tcW w:w="988" w:type="dxa"/>
            <w:vMerge w:val="continue"/>
            <w:vAlign w:val="center"/>
          </w:tcPr>
          <w:p w14:paraId="634F09B2">
            <w:pPr>
              <w:jc w:val="center"/>
              <w:rPr>
                <w:rFonts w:ascii="Times New Roman" w:hAnsi="Times New Roman" w:eastAsiaTheme="minorEastAsia"/>
                <w:color w:val="000000"/>
                <w:kern w:val="0"/>
                <w:szCs w:val="21"/>
              </w:rPr>
            </w:pPr>
          </w:p>
        </w:tc>
        <w:tc>
          <w:tcPr>
            <w:tcW w:w="1349" w:type="dxa"/>
            <w:vAlign w:val="center"/>
          </w:tcPr>
          <w:p w14:paraId="79F04821">
            <w:pPr>
              <w:widowControl/>
              <w:jc w:val="center"/>
              <w:rPr>
                <w:rFonts w:ascii="宋体" w:hAnsi="宋体"/>
                <w:sz w:val="18"/>
                <w:szCs w:val="18"/>
              </w:rPr>
            </w:pPr>
            <w:r>
              <w:rPr>
                <w:rFonts w:hint="eastAsia" w:ascii="宋体" w:hAnsi="宋体"/>
                <w:sz w:val="18"/>
                <w:szCs w:val="18"/>
              </w:rPr>
              <w:t>电子电路基础</w:t>
            </w:r>
          </w:p>
        </w:tc>
        <w:tc>
          <w:tcPr>
            <w:tcW w:w="432" w:type="dxa"/>
            <w:vAlign w:val="center"/>
          </w:tcPr>
          <w:p w14:paraId="37184BF5">
            <w:pPr>
              <w:spacing w:line="216" w:lineRule="exact"/>
              <w:ind w:left="20"/>
              <w:jc w:val="center"/>
              <w:rPr>
                <w:rFonts w:ascii="宋体" w:hAnsi="宋体"/>
                <w:sz w:val="18"/>
                <w:szCs w:val="18"/>
              </w:rPr>
            </w:pPr>
            <w:r>
              <w:rPr>
                <w:rFonts w:hint="eastAsia" w:ascii="宋体" w:hAnsi="宋体"/>
                <w:sz w:val="18"/>
                <w:szCs w:val="18"/>
              </w:rPr>
              <w:t>2</w:t>
            </w:r>
          </w:p>
        </w:tc>
        <w:tc>
          <w:tcPr>
            <w:tcW w:w="546" w:type="dxa"/>
            <w:vAlign w:val="center"/>
          </w:tcPr>
          <w:p w14:paraId="27872D63">
            <w:pPr>
              <w:spacing w:line="216" w:lineRule="exact"/>
              <w:ind w:left="20"/>
              <w:jc w:val="center"/>
              <w:rPr>
                <w:rFonts w:ascii="宋体" w:hAnsi="宋体"/>
                <w:sz w:val="18"/>
                <w:szCs w:val="18"/>
              </w:rPr>
            </w:pPr>
            <w:r>
              <w:rPr>
                <w:rFonts w:hint="eastAsia" w:ascii="宋体" w:hAnsi="宋体"/>
                <w:sz w:val="18"/>
                <w:szCs w:val="18"/>
              </w:rPr>
              <w:t>4.0</w:t>
            </w:r>
          </w:p>
        </w:tc>
        <w:tc>
          <w:tcPr>
            <w:tcW w:w="749" w:type="dxa"/>
            <w:vAlign w:val="center"/>
          </w:tcPr>
          <w:p w14:paraId="1E5F9789">
            <w:pPr>
              <w:spacing w:line="216" w:lineRule="exact"/>
              <w:ind w:left="20"/>
              <w:jc w:val="center"/>
              <w:rPr>
                <w:rFonts w:ascii="宋体" w:hAnsi="宋体"/>
                <w:sz w:val="18"/>
                <w:szCs w:val="18"/>
              </w:rPr>
            </w:pPr>
            <w:r>
              <w:rPr>
                <w:rFonts w:hint="eastAsia" w:ascii="宋体" w:hAnsi="宋体"/>
                <w:sz w:val="18"/>
                <w:szCs w:val="18"/>
              </w:rPr>
              <w:t>64</w:t>
            </w:r>
          </w:p>
        </w:tc>
        <w:tc>
          <w:tcPr>
            <w:tcW w:w="518" w:type="dxa"/>
            <w:vAlign w:val="center"/>
          </w:tcPr>
          <w:p w14:paraId="34D7D4BC">
            <w:pPr>
              <w:spacing w:line="216" w:lineRule="exact"/>
              <w:ind w:left="20"/>
              <w:jc w:val="center"/>
              <w:rPr>
                <w:rFonts w:ascii="宋体" w:hAnsi="宋体"/>
                <w:sz w:val="18"/>
                <w:szCs w:val="18"/>
              </w:rPr>
            </w:pPr>
            <w:r>
              <w:rPr>
                <w:rFonts w:hint="eastAsia" w:ascii="宋体" w:hAnsi="宋体"/>
                <w:sz w:val="18"/>
                <w:szCs w:val="18"/>
              </w:rPr>
              <w:t>4</w:t>
            </w:r>
          </w:p>
        </w:tc>
        <w:tc>
          <w:tcPr>
            <w:tcW w:w="362" w:type="dxa"/>
            <w:vAlign w:val="center"/>
          </w:tcPr>
          <w:p w14:paraId="2897BC51">
            <w:pPr>
              <w:spacing w:line="216" w:lineRule="exact"/>
              <w:ind w:left="20"/>
              <w:jc w:val="center"/>
              <w:rPr>
                <w:rFonts w:ascii="宋体" w:hAnsi="宋体"/>
                <w:sz w:val="18"/>
                <w:szCs w:val="18"/>
              </w:rPr>
            </w:pPr>
            <w:r>
              <w:rPr>
                <w:rFonts w:hint="eastAsia" w:ascii="宋体" w:hAnsi="宋体"/>
                <w:sz w:val="18"/>
                <w:szCs w:val="18"/>
              </w:rPr>
              <w:t>4</w:t>
            </w:r>
          </w:p>
        </w:tc>
        <w:tc>
          <w:tcPr>
            <w:tcW w:w="426" w:type="dxa"/>
            <w:vAlign w:val="center"/>
          </w:tcPr>
          <w:p w14:paraId="47B567A3">
            <w:pPr>
              <w:spacing w:line="216" w:lineRule="exact"/>
              <w:ind w:left="20"/>
              <w:jc w:val="center"/>
              <w:rPr>
                <w:rFonts w:ascii="宋体" w:hAnsi="宋体"/>
                <w:sz w:val="18"/>
                <w:szCs w:val="18"/>
              </w:rPr>
            </w:pPr>
          </w:p>
        </w:tc>
        <w:tc>
          <w:tcPr>
            <w:tcW w:w="425" w:type="dxa"/>
            <w:vAlign w:val="center"/>
          </w:tcPr>
          <w:p w14:paraId="75051FCD">
            <w:pPr>
              <w:spacing w:line="216" w:lineRule="exact"/>
              <w:ind w:left="20"/>
              <w:jc w:val="center"/>
              <w:rPr>
                <w:rFonts w:ascii="宋体" w:hAnsi="宋体"/>
                <w:sz w:val="18"/>
                <w:szCs w:val="18"/>
              </w:rPr>
            </w:pPr>
          </w:p>
        </w:tc>
        <w:tc>
          <w:tcPr>
            <w:tcW w:w="425" w:type="dxa"/>
            <w:vAlign w:val="center"/>
          </w:tcPr>
          <w:p w14:paraId="096EBDE4">
            <w:pPr>
              <w:spacing w:line="216" w:lineRule="exact"/>
              <w:ind w:left="20"/>
              <w:jc w:val="center"/>
              <w:rPr>
                <w:rFonts w:ascii="宋体" w:hAnsi="宋体"/>
                <w:sz w:val="18"/>
                <w:szCs w:val="18"/>
              </w:rPr>
            </w:pPr>
            <w:r>
              <w:rPr>
                <w:rFonts w:hint="eastAsia" w:ascii="宋体" w:hAnsi="宋体"/>
                <w:sz w:val="18"/>
                <w:szCs w:val="18"/>
              </w:rPr>
              <w:t>64</w:t>
            </w:r>
          </w:p>
        </w:tc>
        <w:tc>
          <w:tcPr>
            <w:tcW w:w="425" w:type="dxa"/>
            <w:vAlign w:val="center"/>
          </w:tcPr>
          <w:p w14:paraId="3B0B264D">
            <w:pPr>
              <w:spacing w:line="216" w:lineRule="exact"/>
              <w:ind w:left="20"/>
              <w:jc w:val="center"/>
              <w:rPr>
                <w:rFonts w:ascii="宋体" w:hAnsi="宋体"/>
                <w:sz w:val="18"/>
                <w:szCs w:val="18"/>
              </w:rPr>
            </w:pPr>
          </w:p>
        </w:tc>
        <w:tc>
          <w:tcPr>
            <w:tcW w:w="426" w:type="dxa"/>
            <w:vAlign w:val="center"/>
          </w:tcPr>
          <w:p w14:paraId="743A45D3">
            <w:pPr>
              <w:spacing w:line="216" w:lineRule="exact"/>
              <w:ind w:left="20"/>
              <w:jc w:val="center"/>
              <w:rPr>
                <w:rFonts w:ascii="宋体" w:hAnsi="宋体"/>
                <w:sz w:val="18"/>
                <w:szCs w:val="18"/>
              </w:rPr>
            </w:pPr>
          </w:p>
        </w:tc>
        <w:tc>
          <w:tcPr>
            <w:tcW w:w="425" w:type="dxa"/>
            <w:vAlign w:val="center"/>
          </w:tcPr>
          <w:p w14:paraId="5C040974">
            <w:pPr>
              <w:spacing w:line="216" w:lineRule="exact"/>
              <w:ind w:left="20"/>
              <w:jc w:val="center"/>
              <w:rPr>
                <w:rFonts w:ascii="宋体" w:hAnsi="宋体"/>
                <w:sz w:val="18"/>
                <w:szCs w:val="18"/>
              </w:rPr>
            </w:pPr>
          </w:p>
        </w:tc>
        <w:tc>
          <w:tcPr>
            <w:tcW w:w="425" w:type="dxa"/>
            <w:vAlign w:val="center"/>
          </w:tcPr>
          <w:p w14:paraId="5C39E5FA">
            <w:pPr>
              <w:widowControl/>
              <w:jc w:val="center"/>
              <w:rPr>
                <w:rFonts w:ascii="Times New Roman" w:hAnsi="Times New Roman" w:eastAsiaTheme="minorEastAsia"/>
                <w:bCs/>
                <w:sz w:val="24"/>
                <w:szCs w:val="24"/>
              </w:rPr>
            </w:pPr>
            <w:r>
              <w:rPr>
                <w:rFonts w:ascii="Times New Roman" w:hAnsi="Times New Roman" w:eastAsiaTheme="minorEastAsia"/>
                <w:bCs/>
                <w:sz w:val="24"/>
                <w:szCs w:val="24"/>
              </w:rPr>
              <w:t>√</w:t>
            </w:r>
          </w:p>
        </w:tc>
        <w:tc>
          <w:tcPr>
            <w:tcW w:w="425" w:type="dxa"/>
            <w:vAlign w:val="center"/>
          </w:tcPr>
          <w:p w14:paraId="3E7691D1">
            <w:pPr>
              <w:widowControl/>
              <w:jc w:val="center"/>
              <w:rPr>
                <w:rFonts w:ascii="Times New Roman" w:hAnsi="Times New Roman" w:eastAsiaTheme="minorEastAsia"/>
                <w:bCs/>
                <w:sz w:val="24"/>
                <w:szCs w:val="24"/>
              </w:rPr>
            </w:pPr>
            <w:r>
              <w:rPr>
                <w:rFonts w:ascii="Times New Roman" w:hAnsi="Times New Roman" w:eastAsiaTheme="minorEastAsia"/>
                <w:bCs/>
                <w:sz w:val="24"/>
                <w:szCs w:val="24"/>
              </w:rPr>
              <w:t>√</w:t>
            </w:r>
          </w:p>
        </w:tc>
        <w:tc>
          <w:tcPr>
            <w:tcW w:w="709" w:type="dxa"/>
            <w:vMerge w:val="continue"/>
            <w:vAlign w:val="center"/>
          </w:tcPr>
          <w:p w14:paraId="17687F27">
            <w:pPr>
              <w:jc w:val="center"/>
              <w:rPr>
                <w:rFonts w:ascii="Times New Roman" w:hAnsi="Times New Roman" w:eastAsiaTheme="minorEastAsia"/>
                <w:color w:val="000000"/>
                <w:kern w:val="0"/>
                <w:szCs w:val="21"/>
              </w:rPr>
            </w:pPr>
          </w:p>
        </w:tc>
      </w:tr>
      <w:tr w14:paraId="5374058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9" w:hRule="atLeast"/>
          <w:jc w:val="center"/>
        </w:trPr>
        <w:tc>
          <w:tcPr>
            <w:tcW w:w="779" w:type="dxa"/>
            <w:vMerge w:val="continue"/>
            <w:vAlign w:val="center"/>
          </w:tcPr>
          <w:p w14:paraId="154D1C10">
            <w:pPr>
              <w:widowControl/>
              <w:jc w:val="center"/>
              <w:rPr>
                <w:rFonts w:ascii="Times New Roman" w:hAnsi="Times New Roman" w:eastAsiaTheme="minorEastAsia"/>
                <w:color w:val="000000"/>
                <w:kern w:val="0"/>
                <w:szCs w:val="21"/>
              </w:rPr>
            </w:pPr>
          </w:p>
        </w:tc>
        <w:tc>
          <w:tcPr>
            <w:tcW w:w="988" w:type="dxa"/>
            <w:vMerge w:val="continue"/>
            <w:vAlign w:val="center"/>
          </w:tcPr>
          <w:p w14:paraId="0561B949">
            <w:pPr>
              <w:jc w:val="center"/>
              <w:rPr>
                <w:rFonts w:ascii="Times New Roman" w:hAnsi="Times New Roman" w:eastAsiaTheme="minorEastAsia"/>
                <w:color w:val="000000"/>
                <w:kern w:val="0"/>
                <w:szCs w:val="21"/>
              </w:rPr>
            </w:pPr>
          </w:p>
        </w:tc>
        <w:tc>
          <w:tcPr>
            <w:tcW w:w="1349" w:type="dxa"/>
            <w:vAlign w:val="center"/>
          </w:tcPr>
          <w:p w14:paraId="6550B50C">
            <w:pPr>
              <w:widowControl/>
              <w:jc w:val="center"/>
              <w:rPr>
                <w:rFonts w:ascii="宋体" w:hAnsi="宋体"/>
                <w:sz w:val="18"/>
                <w:szCs w:val="18"/>
              </w:rPr>
            </w:pPr>
            <w:r>
              <w:rPr>
                <w:rFonts w:hint="eastAsia" w:ascii="宋体" w:hAnsi="宋体"/>
                <w:sz w:val="18"/>
                <w:szCs w:val="18"/>
              </w:rPr>
              <w:t>电子电路基础实验</w:t>
            </w:r>
          </w:p>
        </w:tc>
        <w:tc>
          <w:tcPr>
            <w:tcW w:w="432" w:type="dxa"/>
            <w:vAlign w:val="center"/>
          </w:tcPr>
          <w:p w14:paraId="2C38A93C">
            <w:pPr>
              <w:spacing w:line="216" w:lineRule="exact"/>
              <w:ind w:left="20"/>
              <w:jc w:val="center"/>
              <w:rPr>
                <w:rFonts w:ascii="宋体" w:hAnsi="宋体"/>
                <w:sz w:val="18"/>
                <w:szCs w:val="18"/>
              </w:rPr>
            </w:pPr>
            <w:r>
              <w:rPr>
                <w:rFonts w:hint="eastAsia" w:ascii="宋体" w:hAnsi="宋体"/>
                <w:sz w:val="18"/>
                <w:szCs w:val="18"/>
              </w:rPr>
              <w:t>2</w:t>
            </w:r>
          </w:p>
        </w:tc>
        <w:tc>
          <w:tcPr>
            <w:tcW w:w="546" w:type="dxa"/>
            <w:vAlign w:val="center"/>
          </w:tcPr>
          <w:p w14:paraId="5970CDB0">
            <w:pPr>
              <w:spacing w:line="216" w:lineRule="exact"/>
              <w:ind w:left="20"/>
              <w:jc w:val="center"/>
              <w:rPr>
                <w:rFonts w:ascii="宋体" w:hAnsi="宋体"/>
                <w:sz w:val="18"/>
                <w:szCs w:val="18"/>
              </w:rPr>
            </w:pPr>
            <w:r>
              <w:rPr>
                <w:rFonts w:hint="eastAsia" w:ascii="宋体" w:hAnsi="宋体"/>
                <w:sz w:val="18"/>
                <w:szCs w:val="18"/>
              </w:rPr>
              <w:t>1.0</w:t>
            </w:r>
          </w:p>
        </w:tc>
        <w:tc>
          <w:tcPr>
            <w:tcW w:w="749" w:type="dxa"/>
            <w:vAlign w:val="center"/>
          </w:tcPr>
          <w:p w14:paraId="00322A12">
            <w:pPr>
              <w:spacing w:line="216" w:lineRule="exact"/>
              <w:ind w:left="20"/>
              <w:jc w:val="center"/>
              <w:rPr>
                <w:rFonts w:ascii="宋体" w:hAnsi="宋体"/>
                <w:sz w:val="18"/>
                <w:szCs w:val="18"/>
              </w:rPr>
            </w:pPr>
            <w:r>
              <w:rPr>
                <w:rFonts w:hint="eastAsia" w:ascii="宋体" w:hAnsi="宋体"/>
                <w:sz w:val="18"/>
                <w:szCs w:val="18"/>
              </w:rPr>
              <w:t>24</w:t>
            </w:r>
          </w:p>
        </w:tc>
        <w:tc>
          <w:tcPr>
            <w:tcW w:w="518" w:type="dxa"/>
            <w:vAlign w:val="center"/>
          </w:tcPr>
          <w:p w14:paraId="739AD679">
            <w:pPr>
              <w:spacing w:line="216" w:lineRule="exact"/>
              <w:ind w:left="20"/>
              <w:jc w:val="center"/>
              <w:rPr>
                <w:rFonts w:ascii="宋体" w:hAnsi="宋体"/>
                <w:sz w:val="18"/>
                <w:szCs w:val="18"/>
              </w:rPr>
            </w:pPr>
            <w:r>
              <w:rPr>
                <w:rFonts w:hint="eastAsia" w:ascii="宋体" w:hAnsi="宋体"/>
                <w:sz w:val="18"/>
                <w:szCs w:val="18"/>
              </w:rPr>
              <w:t>2</w:t>
            </w:r>
          </w:p>
        </w:tc>
        <w:tc>
          <w:tcPr>
            <w:tcW w:w="362" w:type="dxa"/>
            <w:vAlign w:val="center"/>
          </w:tcPr>
          <w:p w14:paraId="5D799F2C">
            <w:pPr>
              <w:spacing w:line="216" w:lineRule="exact"/>
              <w:ind w:left="20"/>
              <w:jc w:val="center"/>
              <w:rPr>
                <w:rFonts w:ascii="宋体" w:hAnsi="宋体"/>
                <w:sz w:val="18"/>
                <w:szCs w:val="18"/>
              </w:rPr>
            </w:pPr>
          </w:p>
        </w:tc>
        <w:tc>
          <w:tcPr>
            <w:tcW w:w="426" w:type="dxa"/>
            <w:vAlign w:val="center"/>
          </w:tcPr>
          <w:p w14:paraId="689C6AAE">
            <w:pPr>
              <w:spacing w:line="216" w:lineRule="exact"/>
              <w:ind w:left="20"/>
              <w:jc w:val="center"/>
              <w:rPr>
                <w:rFonts w:ascii="宋体" w:hAnsi="宋体"/>
                <w:sz w:val="18"/>
                <w:szCs w:val="18"/>
              </w:rPr>
            </w:pPr>
            <w:r>
              <w:rPr>
                <w:rFonts w:hint="eastAsia" w:ascii="宋体" w:hAnsi="宋体"/>
                <w:sz w:val="18"/>
                <w:szCs w:val="18"/>
              </w:rPr>
              <w:t>1</w:t>
            </w:r>
          </w:p>
        </w:tc>
        <w:tc>
          <w:tcPr>
            <w:tcW w:w="425" w:type="dxa"/>
            <w:vAlign w:val="center"/>
          </w:tcPr>
          <w:p w14:paraId="33AD51FC">
            <w:pPr>
              <w:spacing w:line="216" w:lineRule="exact"/>
              <w:ind w:left="20"/>
              <w:jc w:val="center"/>
              <w:rPr>
                <w:rFonts w:ascii="宋体" w:hAnsi="宋体"/>
                <w:sz w:val="18"/>
                <w:szCs w:val="18"/>
              </w:rPr>
            </w:pPr>
          </w:p>
        </w:tc>
        <w:tc>
          <w:tcPr>
            <w:tcW w:w="425" w:type="dxa"/>
            <w:vAlign w:val="center"/>
          </w:tcPr>
          <w:p w14:paraId="49EAE7CE">
            <w:pPr>
              <w:spacing w:line="216" w:lineRule="exact"/>
              <w:ind w:left="20"/>
              <w:jc w:val="center"/>
              <w:rPr>
                <w:rFonts w:ascii="宋体" w:hAnsi="宋体"/>
                <w:sz w:val="18"/>
                <w:szCs w:val="18"/>
              </w:rPr>
            </w:pPr>
          </w:p>
        </w:tc>
        <w:tc>
          <w:tcPr>
            <w:tcW w:w="425" w:type="dxa"/>
            <w:vAlign w:val="center"/>
          </w:tcPr>
          <w:p w14:paraId="2E89D798">
            <w:pPr>
              <w:spacing w:line="216" w:lineRule="exact"/>
              <w:ind w:left="20"/>
              <w:jc w:val="center"/>
              <w:rPr>
                <w:rFonts w:ascii="宋体" w:hAnsi="宋体"/>
                <w:sz w:val="18"/>
                <w:szCs w:val="18"/>
              </w:rPr>
            </w:pPr>
            <w:r>
              <w:rPr>
                <w:rFonts w:hint="eastAsia" w:ascii="宋体" w:hAnsi="宋体"/>
                <w:sz w:val="18"/>
                <w:szCs w:val="18"/>
              </w:rPr>
              <w:t>24</w:t>
            </w:r>
          </w:p>
        </w:tc>
        <w:tc>
          <w:tcPr>
            <w:tcW w:w="426" w:type="dxa"/>
            <w:vAlign w:val="center"/>
          </w:tcPr>
          <w:p w14:paraId="70E38FD5">
            <w:pPr>
              <w:spacing w:line="216" w:lineRule="exact"/>
              <w:ind w:left="20"/>
              <w:jc w:val="center"/>
              <w:rPr>
                <w:rFonts w:ascii="宋体" w:hAnsi="宋体"/>
                <w:sz w:val="18"/>
                <w:szCs w:val="18"/>
              </w:rPr>
            </w:pPr>
          </w:p>
        </w:tc>
        <w:tc>
          <w:tcPr>
            <w:tcW w:w="425" w:type="dxa"/>
            <w:vAlign w:val="center"/>
          </w:tcPr>
          <w:p w14:paraId="77FD0D24">
            <w:pPr>
              <w:spacing w:line="216" w:lineRule="exact"/>
              <w:ind w:left="20"/>
              <w:jc w:val="center"/>
              <w:rPr>
                <w:rFonts w:ascii="宋体" w:hAnsi="宋体"/>
                <w:sz w:val="18"/>
                <w:szCs w:val="18"/>
              </w:rPr>
            </w:pPr>
          </w:p>
        </w:tc>
        <w:tc>
          <w:tcPr>
            <w:tcW w:w="425" w:type="dxa"/>
            <w:vAlign w:val="center"/>
          </w:tcPr>
          <w:p w14:paraId="7077FE3A">
            <w:pPr>
              <w:widowControl/>
              <w:jc w:val="center"/>
              <w:rPr>
                <w:rFonts w:ascii="Times New Roman" w:hAnsi="Times New Roman" w:eastAsiaTheme="minorEastAsia"/>
                <w:bCs/>
                <w:sz w:val="24"/>
                <w:szCs w:val="24"/>
              </w:rPr>
            </w:pPr>
            <w:r>
              <w:rPr>
                <w:rFonts w:ascii="Times New Roman" w:hAnsi="Times New Roman" w:eastAsiaTheme="minorEastAsia"/>
                <w:bCs/>
                <w:sz w:val="24"/>
                <w:szCs w:val="24"/>
              </w:rPr>
              <w:t>√</w:t>
            </w:r>
          </w:p>
        </w:tc>
        <w:tc>
          <w:tcPr>
            <w:tcW w:w="425" w:type="dxa"/>
            <w:vAlign w:val="center"/>
          </w:tcPr>
          <w:p w14:paraId="13F23E68">
            <w:pPr>
              <w:widowControl/>
              <w:jc w:val="center"/>
              <w:rPr>
                <w:rFonts w:ascii="Times New Roman" w:hAnsi="Times New Roman" w:eastAsiaTheme="minorEastAsia"/>
                <w:bCs/>
                <w:sz w:val="24"/>
                <w:szCs w:val="24"/>
              </w:rPr>
            </w:pPr>
            <w:r>
              <w:rPr>
                <w:rFonts w:ascii="Times New Roman" w:hAnsi="Times New Roman" w:eastAsiaTheme="minorEastAsia"/>
                <w:bCs/>
                <w:sz w:val="24"/>
                <w:szCs w:val="24"/>
              </w:rPr>
              <w:t>√</w:t>
            </w:r>
          </w:p>
        </w:tc>
        <w:tc>
          <w:tcPr>
            <w:tcW w:w="709" w:type="dxa"/>
            <w:vMerge w:val="continue"/>
            <w:vAlign w:val="center"/>
          </w:tcPr>
          <w:p w14:paraId="21918617">
            <w:pPr>
              <w:jc w:val="center"/>
              <w:rPr>
                <w:rFonts w:ascii="Times New Roman" w:hAnsi="Times New Roman" w:eastAsiaTheme="minorEastAsia"/>
                <w:color w:val="000000"/>
                <w:kern w:val="0"/>
                <w:szCs w:val="21"/>
              </w:rPr>
            </w:pPr>
          </w:p>
        </w:tc>
      </w:tr>
      <w:tr w14:paraId="27AEF41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9" w:hRule="atLeast"/>
          <w:jc w:val="center"/>
        </w:trPr>
        <w:tc>
          <w:tcPr>
            <w:tcW w:w="779" w:type="dxa"/>
            <w:vMerge w:val="continue"/>
            <w:vAlign w:val="center"/>
          </w:tcPr>
          <w:p w14:paraId="1F5F7AEB">
            <w:pPr>
              <w:widowControl/>
              <w:jc w:val="center"/>
              <w:rPr>
                <w:rFonts w:ascii="Times New Roman" w:hAnsi="Times New Roman" w:eastAsiaTheme="minorEastAsia"/>
                <w:color w:val="000000"/>
                <w:kern w:val="0"/>
                <w:szCs w:val="21"/>
              </w:rPr>
            </w:pPr>
          </w:p>
        </w:tc>
        <w:tc>
          <w:tcPr>
            <w:tcW w:w="988" w:type="dxa"/>
            <w:vMerge w:val="continue"/>
            <w:vAlign w:val="center"/>
          </w:tcPr>
          <w:p w14:paraId="47A5843D">
            <w:pPr>
              <w:jc w:val="center"/>
              <w:rPr>
                <w:rFonts w:ascii="Times New Roman" w:hAnsi="Times New Roman" w:eastAsiaTheme="minorEastAsia"/>
                <w:color w:val="000000"/>
                <w:kern w:val="0"/>
                <w:szCs w:val="21"/>
              </w:rPr>
            </w:pPr>
          </w:p>
        </w:tc>
        <w:tc>
          <w:tcPr>
            <w:tcW w:w="1349" w:type="dxa"/>
            <w:vAlign w:val="center"/>
          </w:tcPr>
          <w:p w14:paraId="0E253C2C">
            <w:pPr>
              <w:widowControl/>
              <w:jc w:val="center"/>
              <w:rPr>
                <w:rFonts w:ascii="宋体" w:hAnsi="宋体"/>
                <w:sz w:val="18"/>
                <w:szCs w:val="18"/>
              </w:rPr>
            </w:pPr>
            <w:r>
              <w:rPr>
                <w:rFonts w:hint="eastAsia" w:ascii="宋体" w:hAnsi="宋体"/>
                <w:sz w:val="18"/>
                <w:szCs w:val="18"/>
              </w:rPr>
              <w:t>概率论与数理统计B</w:t>
            </w:r>
          </w:p>
        </w:tc>
        <w:tc>
          <w:tcPr>
            <w:tcW w:w="432" w:type="dxa"/>
            <w:vAlign w:val="center"/>
          </w:tcPr>
          <w:p w14:paraId="577DD848">
            <w:pPr>
              <w:spacing w:line="216" w:lineRule="exact"/>
              <w:ind w:left="20"/>
              <w:jc w:val="center"/>
              <w:rPr>
                <w:rFonts w:ascii="Times New Roman" w:hAnsi="Times New Roman" w:eastAsiaTheme="minorEastAsia"/>
                <w:color w:val="000000"/>
                <w:kern w:val="0"/>
                <w:szCs w:val="21"/>
              </w:rPr>
            </w:pPr>
            <w:r>
              <w:rPr>
                <w:rFonts w:hint="eastAsia" w:ascii="宋体" w:hAnsi="宋体"/>
                <w:sz w:val="18"/>
                <w:szCs w:val="18"/>
              </w:rPr>
              <w:t>3</w:t>
            </w:r>
          </w:p>
        </w:tc>
        <w:tc>
          <w:tcPr>
            <w:tcW w:w="546" w:type="dxa"/>
            <w:vAlign w:val="center"/>
          </w:tcPr>
          <w:p w14:paraId="45B314B6">
            <w:pPr>
              <w:spacing w:line="216" w:lineRule="exact"/>
              <w:ind w:left="20"/>
              <w:jc w:val="center"/>
              <w:rPr>
                <w:rFonts w:ascii="Times New Roman" w:hAnsi="Times New Roman" w:eastAsiaTheme="minorEastAsia"/>
                <w:kern w:val="0"/>
                <w:szCs w:val="21"/>
              </w:rPr>
            </w:pPr>
            <w:r>
              <w:rPr>
                <w:rFonts w:hint="eastAsia" w:ascii="宋体" w:hAnsi="宋体"/>
                <w:sz w:val="18"/>
                <w:szCs w:val="18"/>
              </w:rPr>
              <w:t>3.0</w:t>
            </w:r>
          </w:p>
        </w:tc>
        <w:tc>
          <w:tcPr>
            <w:tcW w:w="749" w:type="dxa"/>
            <w:vAlign w:val="center"/>
          </w:tcPr>
          <w:p w14:paraId="67B35039">
            <w:pPr>
              <w:spacing w:line="216" w:lineRule="exact"/>
              <w:ind w:left="20"/>
              <w:jc w:val="center"/>
              <w:rPr>
                <w:rFonts w:ascii="Times New Roman" w:hAnsi="Times New Roman" w:eastAsiaTheme="minorEastAsia"/>
                <w:kern w:val="0"/>
                <w:szCs w:val="21"/>
              </w:rPr>
            </w:pPr>
            <w:r>
              <w:rPr>
                <w:rFonts w:hint="eastAsia" w:ascii="宋体" w:hAnsi="宋体" w:eastAsiaTheme="minorEastAsia"/>
                <w:sz w:val="18"/>
                <w:szCs w:val="18"/>
              </w:rPr>
              <w:t>48</w:t>
            </w:r>
          </w:p>
        </w:tc>
        <w:tc>
          <w:tcPr>
            <w:tcW w:w="518" w:type="dxa"/>
            <w:vAlign w:val="center"/>
          </w:tcPr>
          <w:p w14:paraId="4508DA15">
            <w:pPr>
              <w:spacing w:line="216" w:lineRule="exact"/>
              <w:ind w:left="20"/>
              <w:jc w:val="center"/>
              <w:rPr>
                <w:rFonts w:ascii="宋体" w:hAnsi="宋体"/>
                <w:sz w:val="18"/>
                <w:szCs w:val="18"/>
              </w:rPr>
            </w:pPr>
            <w:r>
              <w:rPr>
                <w:rFonts w:hint="eastAsia" w:ascii="宋体" w:hAnsi="宋体"/>
                <w:sz w:val="18"/>
                <w:szCs w:val="18"/>
              </w:rPr>
              <w:t>3</w:t>
            </w:r>
          </w:p>
        </w:tc>
        <w:tc>
          <w:tcPr>
            <w:tcW w:w="362" w:type="dxa"/>
            <w:vAlign w:val="center"/>
          </w:tcPr>
          <w:p w14:paraId="3ACABEF0">
            <w:pPr>
              <w:spacing w:line="216" w:lineRule="exact"/>
              <w:ind w:left="20"/>
              <w:jc w:val="center"/>
              <w:rPr>
                <w:rFonts w:ascii="宋体" w:hAnsi="宋体"/>
                <w:sz w:val="18"/>
                <w:szCs w:val="18"/>
              </w:rPr>
            </w:pPr>
            <w:r>
              <w:rPr>
                <w:rFonts w:hint="eastAsia" w:ascii="宋体" w:hAnsi="宋体"/>
                <w:sz w:val="18"/>
                <w:szCs w:val="18"/>
              </w:rPr>
              <w:t>3</w:t>
            </w:r>
          </w:p>
        </w:tc>
        <w:tc>
          <w:tcPr>
            <w:tcW w:w="426" w:type="dxa"/>
            <w:vAlign w:val="center"/>
          </w:tcPr>
          <w:p w14:paraId="7AD3B427">
            <w:pPr>
              <w:spacing w:line="216" w:lineRule="exact"/>
              <w:ind w:left="20"/>
              <w:jc w:val="center"/>
              <w:rPr>
                <w:rFonts w:ascii="宋体" w:hAnsi="宋体"/>
                <w:sz w:val="18"/>
                <w:szCs w:val="18"/>
              </w:rPr>
            </w:pPr>
          </w:p>
        </w:tc>
        <w:tc>
          <w:tcPr>
            <w:tcW w:w="425" w:type="dxa"/>
            <w:vAlign w:val="center"/>
          </w:tcPr>
          <w:p w14:paraId="6B7AECE3">
            <w:pPr>
              <w:spacing w:line="216" w:lineRule="exact"/>
              <w:ind w:left="20"/>
              <w:jc w:val="center"/>
              <w:rPr>
                <w:rFonts w:ascii="宋体" w:hAnsi="宋体"/>
                <w:sz w:val="18"/>
                <w:szCs w:val="18"/>
              </w:rPr>
            </w:pPr>
          </w:p>
        </w:tc>
        <w:tc>
          <w:tcPr>
            <w:tcW w:w="425" w:type="dxa"/>
            <w:vAlign w:val="center"/>
          </w:tcPr>
          <w:p w14:paraId="2A742EDF">
            <w:pPr>
              <w:spacing w:line="216" w:lineRule="exact"/>
              <w:ind w:left="20"/>
              <w:jc w:val="center"/>
              <w:rPr>
                <w:rFonts w:ascii="宋体" w:hAnsi="宋体"/>
                <w:sz w:val="18"/>
                <w:szCs w:val="18"/>
              </w:rPr>
            </w:pPr>
            <w:r>
              <w:rPr>
                <w:rFonts w:hint="eastAsia" w:ascii="宋体" w:hAnsi="宋体"/>
                <w:sz w:val="18"/>
                <w:szCs w:val="18"/>
              </w:rPr>
              <w:t>48</w:t>
            </w:r>
          </w:p>
        </w:tc>
        <w:tc>
          <w:tcPr>
            <w:tcW w:w="425" w:type="dxa"/>
            <w:vAlign w:val="center"/>
          </w:tcPr>
          <w:p w14:paraId="0A7C965C">
            <w:pPr>
              <w:spacing w:line="216" w:lineRule="exact"/>
              <w:ind w:left="20"/>
              <w:jc w:val="center"/>
              <w:rPr>
                <w:rFonts w:ascii="宋体" w:hAnsi="宋体"/>
                <w:sz w:val="18"/>
                <w:szCs w:val="18"/>
              </w:rPr>
            </w:pPr>
          </w:p>
        </w:tc>
        <w:tc>
          <w:tcPr>
            <w:tcW w:w="426" w:type="dxa"/>
            <w:vAlign w:val="center"/>
          </w:tcPr>
          <w:p w14:paraId="3750B5D0">
            <w:pPr>
              <w:spacing w:line="216" w:lineRule="exact"/>
              <w:ind w:left="20"/>
              <w:jc w:val="center"/>
              <w:rPr>
                <w:rFonts w:ascii="宋体" w:hAnsi="宋体"/>
                <w:sz w:val="18"/>
                <w:szCs w:val="18"/>
              </w:rPr>
            </w:pPr>
          </w:p>
        </w:tc>
        <w:tc>
          <w:tcPr>
            <w:tcW w:w="425" w:type="dxa"/>
            <w:vAlign w:val="center"/>
          </w:tcPr>
          <w:p w14:paraId="4BB79980">
            <w:pPr>
              <w:spacing w:line="216" w:lineRule="exact"/>
              <w:ind w:left="20"/>
              <w:jc w:val="center"/>
              <w:rPr>
                <w:rFonts w:ascii="宋体" w:hAnsi="宋体"/>
                <w:sz w:val="18"/>
                <w:szCs w:val="18"/>
              </w:rPr>
            </w:pPr>
          </w:p>
        </w:tc>
        <w:tc>
          <w:tcPr>
            <w:tcW w:w="425" w:type="dxa"/>
            <w:vAlign w:val="center"/>
          </w:tcPr>
          <w:p w14:paraId="38E63B25">
            <w:pPr>
              <w:widowControl/>
              <w:jc w:val="center"/>
              <w:rPr>
                <w:rFonts w:ascii="Times New Roman" w:hAnsi="Times New Roman" w:eastAsiaTheme="minorEastAsia"/>
                <w:bCs/>
                <w:sz w:val="24"/>
                <w:szCs w:val="24"/>
              </w:rPr>
            </w:pPr>
          </w:p>
        </w:tc>
        <w:tc>
          <w:tcPr>
            <w:tcW w:w="425" w:type="dxa"/>
            <w:vAlign w:val="center"/>
          </w:tcPr>
          <w:p w14:paraId="4035FD3A">
            <w:pPr>
              <w:widowControl/>
              <w:jc w:val="center"/>
              <w:rPr>
                <w:rFonts w:ascii="Times New Roman" w:hAnsi="Times New Roman" w:eastAsiaTheme="minorEastAsia"/>
                <w:bCs/>
                <w:sz w:val="24"/>
                <w:szCs w:val="24"/>
              </w:rPr>
            </w:pPr>
          </w:p>
        </w:tc>
        <w:tc>
          <w:tcPr>
            <w:tcW w:w="709" w:type="dxa"/>
            <w:vMerge w:val="continue"/>
            <w:vAlign w:val="center"/>
          </w:tcPr>
          <w:p w14:paraId="20FED9A7">
            <w:pPr>
              <w:jc w:val="center"/>
              <w:rPr>
                <w:rFonts w:ascii="Times New Roman" w:hAnsi="Times New Roman" w:eastAsiaTheme="minorEastAsia"/>
                <w:color w:val="000000"/>
                <w:kern w:val="0"/>
                <w:szCs w:val="21"/>
              </w:rPr>
            </w:pPr>
          </w:p>
        </w:tc>
      </w:tr>
      <w:tr w14:paraId="52E7490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9" w:hRule="atLeast"/>
          <w:jc w:val="center"/>
        </w:trPr>
        <w:tc>
          <w:tcPr>
            <w:tcW w:w="779" w:type="dxa"/>
            <w:vMerge w:val="continue"/>
            <w:vAlign w:val="center"/>
          </w:tcPr>
          <w:p w14:paraId="232A3C02">
            <w:pPr>
              <w:widowControl/>
              <w:jc w:val="center"/>
              <w:rPr>
                <w:rFonts w:ascii="Times New Roman" w:hAnsi="Times New Roman" w:eastAsiaTheme="minorEastAsia"/>
                <w:color w:val="000000"/>
                <w:kern w:val="0"/>
                <w:szCs w:val="21"/>
              </w:rPr>
            </w:pPr>
          </w:p>
        </w:tc>
        <w:tc>
          <w:tcPr>
            <w:tcW w:w="988" w:type="dxa"/>
            <w:vAlign w:val="center"/>
          </w:tcPr>
          <w:p w14:paraId="3DE65F81">
            <w:pPr>
              <w:jc w:val="center"/>
              <w:rPr>
                <w:rFonts w:ascii="Times New Roman" w:hAnsi="Times New Roman" w:eastAsiaTheme="minorEastAsia"/>
                <w:color w:val="000000"/>
                <w:kern w:val="0"/>
                <w:szCs w:val="21"/>
              </w:rPr>
            </w:pPr>
            <w:r>
              <w:rPr>
                <w:rFonts w:ascii="Times New Roman" w:hAnsi="Times New Roman" w:eastAsiaTheme="minorEastAsia"/>
                <w:color w:val="000000"/>
                <w:kern w:val="0"/>
                <w:szCs w:val="21"/>
              </w:rPr>
              <w:t>学科基础</w:t>
            </w:r>
          </w:p>
          <w:p w14:paraId="1AD6EB79">
            <w:pPr>
              <w:jc w:val="center"/>
              <w:rPr>
                <w:rFonts w:ascii="Times New Roman" w:hAnsi="Times New Roman" w:eastAsiaTheme="minorEastAsia"/>
                <w:color w:val="000000"/>
                <w:kern w:val="0"/>
                <w:szCs w:val="21"/>
              </w:rPr>
            </w:pPr>
            <w:r>
              <w:rPr>
                <w:rFonts w:ascii="Times New Roman" w:hAnsi="Times New Roman" w:eastAsiaTheme="minorEastAsia"/>
                <w:color w:val="000000"/>
                <w:kern w:val="0"/>
                <w:szCs w:val="21"/>
              </w:rPr>
              <w:t>选修课程</w:t>
            </w:r>
          </w:p>
        </w:tc>
        <w:tc>
          <w:tcPr>
            <w:tcW w:w="1349" w:type="dxa"/>
            <w:shd w:val="clear" w:color="auto" w:fill="auto"/>
            <w:vAlign w:val="center"/>
          </w:tcPr>
          <w:p w14:paraId="54DBC2C9">
            <w:pPr>
              <w:widowControl/>
              <w:jc w:val="center"/>
              <w:rPr>
                <w:rFonts w:ascii="宋体" w:hAnsi="宋体"/>
                <w:sz w:val="18"/>
                <w:szCs w:val="18"/>
              </w:rPr>
            </w:pPr>
            <w:r>
              <w:rPr>
                <w:rFonts w:hint="eastAsia" w:ascii="宋体" w:hAnsi="宋体"/>
                <w:sz w:val="18"/>
                <w:szCs w:val="18"/>
              </w:rPr>
              <w:t>数据结构与算法设计</w:t>
            </w:r>
          </w:p>
        </w:tc>
        <w:tc>
          <w:tcPr>
            <w:tcW w:w="432" w:type="dxa"/>
            <w:shd w:val="clear" w:color="auto" w:fill="auto"/>
            <w:vAlign w:val="center"/>
          </w:tcPr>
          <w:p w14:paraId="5ECAB91D">
            <w:pPr>
              <w:spacing w:line="216" w:lineRule="exact"/>
              <w:ind w:left="20"/>
              <w:jc w:val="center"/>
              <w:rPr>
                <w:rFonts w:ascii="Times New Roman" w:hAnsi="Times New Roman" w:eastAsiaTheme="minorEastAsia"/>
                <w:color w:val="000000"/>
                <w:kern w:val="0"/>
                <w:szCs w:val="21"/>
              </w:rPr>
            </w:pPr>
            <w:r>
              <w:rPr>
                <w:rFonts w:hint="eastAsia" w:ascii="宋体" w:hAnsi="宋体"/>
                <w:sz w:val="18"/>
                <w:szCs w:val="18"/>
              </w:rPr>
              <w:t>2</w:t>
            </w:r>
          </w:p>
        </w:tc>
        <w:tc>
          <w:tcPr>
            <w:tcW w:w="546" w:type="dxa"/>
            <w:shd w:val="clear" w:color="auto" w:fill="auto"/>
            <w:vAlign w:val="center"/>
          </w:tcPr>
          <w:p w14:paraId="03EB7CC1">
            <w:pPr>
              <w:spacing w:line="216" w:lineRule="exact"/>
              <w:ind w:left="20"/>
              <w:jc w:val="center"/>
              <w:rPr>
                <w:rFonts w:ascii="Times New Roman" w:hAnsi="Times New Roman" w:eastAsiaTheme="minorEastAsia"/>
                <w:kern w:val="0"/>
                <w:szCs w:val="21"/>
              </w:rPr>
            </w:pPr>
            <w:r>
              <w:rPr>
                <w:rFonts w:hint="eastAsia" w:ascii="宋体" w:hAnsi="宋体"/>
                <w:sz w:val="18"/>
                <w:szCs w:val="18"/>
              </w:rPr>
              <w:t>3.0</w:t>
            </w:r>
          </w:p>
        </w:tc>
        <w:tc>
          <w:tcPr>
            <w:tcW w:w="749" w:type="dxa"/>
            <w:shd w:val="clear" w:color="auto" w:fill="auto"/>
            <w:vAlign w:val="center"/>
          </w:tcPr>
          <w:p w14:paraId="68FBBE7F">
            <w:pPr>
              <w:spacing w:line="216" w:lineRule="exact"/>
              <w:ind w:left="20"/>
              <w:jc w:val="center"/>
              <w:rPr>
                <w:rFonts w:ascii="Times New Roman" w:hAnsi="Times New Roman" w:eastAsiaTheme="minorEastAsia"/>
                <w:kern w:val="0"/>
                <w:szCs w:val="21"/>
              </w:rPr>
            </w:pPr>
            <w:r>
              <w:rPr>
                <w:rFonts w:hint="eastAsia" w:ascii="宋体" w:hAnsi="宋体" w:eastAsiaTheme="minorEastAsia"/>
                <w:sz w:val="18"/>
                <w:szCs w:val="18"/>
              </w:rPr>
              <w:t>56</w:t>
            </w:r>
          </w:p>
        </w:tc>
        <w:tc>
          <w:tcPr>
            <w:tcW w:w="518" w:type="dxa"/>
            <w:vAlign w:val="center"/>
          </w:tcPr>
          <w:p w14:paraId="19ECC183">
            <w:pPr>
              <w:spacing w:line="216" w:lineRule="exact"/>
              <w:ind w:left="20"/>
              <w:jc w:val="center"/>
              <w:rPr>
                <w:rFonts w:ascii="宋体" w:hAnsi="宋体"/>
                <w:sz w:val="18"/>
                <w:szCs w:val="18"/>
              </w:rPr>
            </w:pPr>
            <w:r>
              <w:rPr>
                <w:rFonts w:hint="eastAsia" w:ascii="宋体" w:hAnsi="宋体"/>
                <w:sz w:val="18"/>
                <w:szCs w:val="18"/>
              </w:rPr>
              <w:t>3.5</w:t>
            </w:r>
          </w:p>
        </w:tc>
        <w:tc>
          <w:tcPr>
            <w:tcW w:w="362" w:type="dxa"/>
            <w:vAlign w:val="center"/>
          </w:tcPr>
          <w:p w14:paraId="526CA23C">
            <w:pPr>
              <w:spacing w:line="216" w:lineRule="exact"/>
              <w:ind w:left="20"/>
              <w:jc w:val="center"/>
              <w:rPr>
                <w:rFonts w:ascii="宋体" w:hAnsi="宋体"/>
                <w:sz w:val="18"/>
                <w:szCs w:val="18"/>
              </w:rPr>
            </w:pPr>
            <w:r>
              <w:rPr>
                <w:rFonts w:hint="eastAsia" w:ascii="宋体" w:hAnsi="宋体"/>
                <w:sz w:val="18"/>
                <w:szCs w:val="18"/>
              </w:rPr>
              <w:t>2</w:t>
            </w:r>
          </w:p>
        </w:tc>
        <w:tc>
          <w:tcPr>
            <w:tcW w:w="426" w:type="dxa"/>
            <w:vAlign w:val="center"/>
          </w:tcPr>
          <w:p w14:paraId="1F0A5F9F">
            <w:pPr>
              <w:spacing w:line="216" w:lineRule="exact"/>
              <w:ind w:left="20"/>
              <w:jc w:val="center"/>
              <w:rPr>
                <w:rFonts w:ascii="宋体" w:hAnsi="宋体"/>
                <w:sz w:val="18"/>
                <w:szCs w:val="18"/>
              </w:rPr>
            </w:pPr>
            <w:r>
              <w:rPr>
                <w:rFonts w:hint="eastAsia" w:ascii="宋体" w:hAnsi="宋体"/>
                <w:sz w:val="18"/>
                <w:szCs w:val="18"/>
              </w:rPr>
              <w:t>1</w:t>
            </w:r>
          </w:p>
        </w:tc>
        <w:tc>
          <w:tcPr>
            <w:tcW w:w="425" w:type="dxa"/>
            <w:vAlign w:val="center"/>
          </w:tcPr>
          <w:p w14:paraId="7213F803">
            <w:pPr>
              <w:spacing w:line="216" w:lineRule="exact"/>
              <w:ind w:left="20"/>
              <w:jc w:val="center"/>
              <w:rPr>
                <w:rFonts w:ascii="宋体" w:hAnsi="宋体"/>
                <w:sz w:val="18"/>
                <w:szCs w:val="18"/>
              </w:rPr>
            </w:pPr>
          </w:p>
        </w:tc>
        <w:tc>
          <w:tcPr>
            <w:tcW w:w="425" w:type="dxa"/>
            <w:vAlign w:val="center"/>
          </w:tcPr>
          <w:p w14:paraId="00151530">
            <w:pPr>
              <w:spacing w:line="216" w:lineRule="exact"/>
              <w:ind w:left="20"/>
              <w:jc w:val="center"/>
              <w:rPr>
                <w:rFonts w:ascii="宋体" w:hAnsi="宋体"/>
                <w:sz w:val="18"/>
                <w:szCs w:val="18"/>
              </w:rPr>
            </w:pPr>
            <w:r>
              <w:rPr>
                <w:rFonts w:hint="eastAsia" w:ascii="宋体" w:hAnsi="宋体"/>
                <w:sz w:val="18"/>
                <w:szCs w:val="18"/>
              </w:rPr>
              <w:t>32</w:t>
            </w:r>
          </w:p>
        </w:tc>
        <w:tc>
          <w:tcPr>
            <w:tcW w:w="425" w:type="dxa"/>
            <w:vAlign w:val="center"/>
          </w:tcPr>
          <w:p w14:paraId="1D69C1D0">
            <w:pPr>
              <w:spacing w:line="216" w:lineRule="exact"/>
              <w:ind w:left="20"/>
              <w:jc w:val="center"/>
              <w:rPr>
                <w:rFonts w:ascii="宋体" w:hAnsi="宋体"/>
                <w:sz w:val="18"/>
                <w:szCs w:val="18"/>
              </w:rPr>
            </w:pPr>
            <w:r>
              <w:rPr>
                <w:rFonts w:hint="eastAsia" w:ascii="宋体" w:hAnsi="宋体"/>
                <w:sz w:val="18"/>
                <w:szCs w:val="18"/>
              </w:rPr>
              <w:t>24</w:t>
            </w:r>
          </w:p>
        </w:tc>
        <w:tc>
          <w:tcPr>
            <w:tcW w:w="426" w:type="dxa"/>
            <w:vAlign w:val="center"/>
          </w:tcPr>
          <w:p w14:paraId="4FD96D77">
            <w:pPr>
              <w:spacing w:line="216" w:lineRule="exact"/>
              <w:ind w:left="20"/>
              <w:jc w:val="center"/>
              <w:rPr>
                <w:rFonts w:ascii="宋体" w:hAnsi="宋体"/>
                <w:sz w:val="18"/>
                <w:szCs w:val="18"/>
              </w:rPr>
            </w:pPr>
          </w:p>
        </w:tc>
        <w:tc>
          <w:tcPr>
            <w:tcW w:w="425" w:type="dxa"/>
            <w:vAlign w:val="center"/>
          </w:tcPr>
          <w:p w14:paraId="5D435551">
            <w:pPr>
              <w:spacing w:line="216" w:lineRule="exact"/>
              <w:ind w:left="20"/>
              <w:jc w:val="center"/>
              <w:rPr>
                <w:rFonts w:ascii="宋体" w:hAnsi="宋体"/>
                <w:sz w:val="18"/>
                <w:szCs w:val="18"/>
              </w:rPr>
            </w:pPr>
          </w:p>
        </w:tc>
        <w:tc>
          <w:tcPr>
            <w:tcW w:w="425" w:type="dxa"/>
            <w:vAlign w:val="center"/>
          </w:tcPr>
          <w:p w14:paraId="065C8EFB">
            <w:pPr>
              <w:widowControl/>
              <w:jc w:val="center"/>
              <w:rPr>
                <w:rFonts w:ascii="Times New Roman" w:hAnsi="Times New Roman" w:eastAsiaTheme="minorEastAsia"/>
                <w:bCs/>
                <w:sz w:val="24"/>
                <w:szCs w:val="24"/>
              </w:rPr>
            </w:pPr>
          </w:p>
        </w:tc>
        <w:tc>
          <w:tcPr>
            <w:tcW w:w="425" w:type="dxa"/>
            <w:vAlign w:val="center"/>
          </w:tcPr>
          <w:p w14:paraId="5D5AF49A">
            <w:pPr>
              <w:widowControl/>
              <w:jc w:val="center"/>
              <w:rPr>
                <w:rFonts w:ascii="Times New Roman" w:hAnsi="Times New Roman" w:eastAsiaTheme="minorEastAsia"/>
                <w:bCs/>
                <w:sz w:val="24"/>
                <w:szCs w:val="24"/>
              </w:rPr>
            </w:pPr>
            <w:r>
              <w:rPr>
                <w:rFonts w:ascii="Times New Roman" w:hAnsi="Times New Roman" w:eastAsiaTheme="minorEastAsia"/>
                <w:bCs/>
                <w:sz w:val="24"/>
                <w:szCs w:val="24"/>
              </w:rPr>
              <w:t>√</w:t>
            </w:r>
          </w:p>
        </w:tc>
        <w:tc>
          <w:tcPr>
            <w:tcW w:w="709" w:type="dxa"/>
            <w:vMerge w:val="continue"/>
            <w:vAlign w:val="center"/>
          </w:tcPr>
          <w:p w14:paraId="2BA67D1C">
            <w:pPr>
              <w:widowControl/>
              <w:jc w:val="center"/>
              <w:rPr>
                <w:rFonts w:ascii="Times New Roman" w:hAnsi="Times New Roman" w:eastAsiaTheme="minorEastAsia"/>
                <w:color w:val="000000"/>
                <w:kern w:val="0"/>
                <w:szCs w:val="21"/>
              </w:rPr>
            </w:pPr>
          </w:p>
        </w:tc>
      </w:tr>
      <w:tr w14:paraId="486DB36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5" w:hRule="atLeast"/>
          <w:jc w:val="center"/>
        </w:trPr>
        <w:tc>
          <w:tcPr>
            <w:tcW w:w="779" w:type="dxa"/>
            <w:vMerge w:val="restart"/>
            <w:vAlign w:val="center"/>
          </w:tcPr>
          <w:p w14:paraId="50C3BBBE">
            <w:pPr>
              <w:jc w:val="center"/>
              <w:rPr>
                <w:rFonts w:ascii="Times New Roman" w:hAnsi="Times New Roman" w:eastAsiaTheme="minorEastAsia"/>
                <w:color w:val="000000"/>
                <w:kern w:val="0"/>
                <w:szCs w:val="21"/>
              </w:rPr>
            </w:pPr>
            <w:r>
              <w:rPr>
                <w:rFonts w:hint="eastAsia" w:ascii="Times New Roman" w:hAnsi="Times New Roman" w:eastAsiaTheme="minorEastAsia"/>
                <w:color w:val="000000"/>
                <w:kern w:val="0"/>
                <w:szCs w:val="21"/>
              </w:rPr>
              <w:t>专业教育</w:t>
            </w:r>
          </w:p>
        </w:tc>
        <w:tc>
          <w:tcPr>
            <w:tcW w:w="988" w:type="dxa"/>
            <w:vMerge w:val="restart"/>
            <w:vAlign w:val="center"/>
          </w:tcPr>
          <w:p w14:paraId="27E540E8">
            <w:pPr>
              <w:widowControl/>
              <w:jc w:val="center"/>
              <w:rPr>
                <w:rFonts w:ascii="Times New Roman" w:hAnsi="Times New Roman" w:eastAsiaTheme="minorEastAsia"/>
                <w:color w:val="000000"/>
                <w:kern w:val="0"/>
                <w:szCs w:val="21"/>
              </w:rPr>
            </w:pPr>
            <w:r>
              <w:rPr>
                <w:rFonts w:ascii="Times New Roman" w:hAnsi="Times New Roman" w:eastAsiaTheme="minorEastAsia"/>
                <w:color w:val="000000"/>
                <w:kern w:val="0"/>
                <w:szCs w:val="21"/>
              </w:rPr>
              <w:t>专业</w:t>
            </w:r>
          </w:p>
          <w:p w14:paraId="12302140">
            <w:pPr>
              <w:widowControl/>
              <w:jc w:val="center"/>
              <w:rPr>
                <w:rFonts w:ascii="Times New Roman" w:hAnsi="Times New Roman" w:eastAsiaTheme="minorEastAsia"/>
                <w:color w:val="000000"/>
                <w:kern w:val="0"/>
                <w:szCs w:val="21"/>
              </w:rPr>
            </w:pPr>
            <w:r>
              <w:rPr>
                <w:rFonts w:hint="eastAsia" w:ascii="Times New Roman" w:hAnsi="Times New Roman" w:eastAsiaTheme="minorEastAsia"/>
                <w:color w:val="000000"/>
                <w:kern w:val="0"/>
                <w:szCs w:val="21"/>
              </w:rPr>
              <w:t>核心</w:t>
            </w:r>
          </w:p>
        </w:tc>
        <w:tc>
          <w:tcPr>
            <w:tcW w:w="1349" w:type="dxa"/>
            <w:shd w:val="clear" w:color="auto" w:fill="auto"/>
            <w:vAlign w:val="center"/>
          </w:tcPr>
          <w:p w14:paraId="4BB5BDF1">
            <w:pPr>
              <w:widowControl/>
              <w:jc w:val="center"/>
              <w:rPr>
                <w:rFonts w:ascii="宋体" w:hAnsi="宋体"/>
                <w:sz w:val="18"/>
                <w:szCs w:val="18"/>
              </w:rPr>
            </w:pPr>
            <w:r>
              <w:rPr>
                <w:rFonts w:hint="eastAsia" w:ascii="宋体" w:hAnsi="宋体"/>
                <w:sz w:val="18"/>
                <w:szCs w:val="18"/>
              </w:rPr>
              <w:t>信号与系统</w:t>
            </w:r>
          </w:p>
        </w:tc>
        <w:tc>
          <w:tcPr>
            <w:tcW w:w="432" w:type="dxa"/>
            <w:shd w:val="clear" w:color="auto" w:fill="auto"/>
            <w:vAlign w:val="center"/>
          </w:tcPr>
          <w:p w14:paraId="67D928CE">
            <w:pPr>
              <w:spacing w:line="216" w:lineRule="exact"/>
              <w:ind w:left="20"/>
              <w:jc w:val="center"/>
              <w:rPr>
                <w:rFonts w:ascii="宋体" w:hAnsi="宋体"/>
                <w:sz w:val="18"/>
                <w:szCs w:val="18"/>
              </w:rPr>
            </w:pPr>
            <w:r>
              <w:rPr>
                <w:rFonts w:hint="eastAsia" w:ascii="宋体" w:hAnsi="宋体"/>
                <w:sz w:val="18"/>
                <w:szCs w:val="18"/>
              </w:rPr>
              <w:t>3</w:t>
            </w:r>
          </w:p>
        </w:tc>
        <w:tc>
          <w:tcPr>
            <w:tcW w:w="546" w:type="dxa"/>
            <w:shd w:val="clear" w:color="auto" w:fill="auto"/>
            <w:vAlign w:val="center"/>
          </w:tcPr>
          <w:p w14:paraId="64399297">
            <w:pPr>
              <w:spacing w:line="216" w:lineRule="exact"/>
              <w:ind w:left="20"/>
              <w:jc w:val="center"/>
              <w:rPr>
                <w:rFonts w:ascii="宋体" w:hAnsi="宋体"/>
                <w:sz w:val="18"/>
                <w:szCs w:val="18"/>
              </w:rPr>
            </w:pPr>
            <w:r>
              <w:rPr>
                <w:rFonts w:hint="eastAsia" w:ascii="宋体" w:hAnsi="宋体"/>
                <w:sz w:val="18"/>
                <w:szCs w:val="18"/>
              </w:rPr>
              <w:t>4.0</w:t>
            </w:r>
          </w:p>
        </w:tc>
        <w:tc>
          <w:tcPr>
            <w:tcW w:w="749" w:type="dxa"/>
            <w:shd w:val="clear" w:color="auto" w:fill="auto"/>
            <w:vAlign w:val="center"/>
          </w:tcPr>
          <w:p w14:paraId="7572B787">
            <w:pPr>
              <w:spacing w:line="216" w:lineRule="exact"/>
              <w:ind w:left="20"/>
              <w:jc w:val="center"/>
              <w:rPr>
                <w:rFonts w:ascii="宋体" w:hAnsi="宋体"/>
                <w:sz w:val="18"/>
                <w:szCs w:val="18"/>
              </w:rPr>
            </w:pPr>
            <w:r>
              <w:rPr>
                <w:rFonts w:hint="eastAsia" w:ascii="宋体" w:hAnsi="宋体" w:eastAsiaTheme="minorEastAsia"/>
                <w:sz w:val="18"/>
                <w:szCs w:val="18"/>
              </w:rPr>
              <w:t>64</w:t>
            </w:r>
          </w:p>
        </w:tc>
        <w:tc>
          <w:tcPr>
            <w:tcW w:w="518" w:type="dxa"/>
            <w:vAlign w:val="center"/>
          </w:tcPr>
          <w:p w14:paraId="64A5B21D">
            <w:pPr>
              <w:spacing w:line="216" w:lineRule="exact"/>
              <w:ind w:left="20"/>
              <w:jc w:val="center"/>
              <w:rPr>
                <w:rFonts w:ascii="宋体" w:hAnsi="宋体"/>
                <w:sz w:val="18"/>
                <w:szCs w:val="18"/>
              </w:rPr>
            </w:pPr>
            <w:r>
              <w:rPr>
                <w:rFonts w:hint="eastAsia" w:ascii="宋体" w:hAnsi="宋体"/>
                <w:sz w:val="18"/>
                <w:szCs w:val="18"/>
              </w:rPr>
              <w:t>4</w:t>
            </w:r>
          </w:p>
        </w:tc>
        <w:tc>
          <w:tcPr>
            <w:tcW w:w="362" w:type="dxa"/>
            <w:vAlign w:val="center"/>
          </w:tcPr>
          <w:p w14:paraId="2E6FA70E">
            <w:pPr>
              <w:spacing w:line="216" w:lineRule="exact"/>
              <w:ind w:left="20"/>
              <w:jc w:val="center"/>
              <w:rPr>
                <w:rFonts w:ascii="宋体" w:hAnsi="宋体"/>
                <w:sz w:val="18"/>
                <w:szCs w:val="18"/>
              </w:rPr>
            </w:pPr>
            <w:r>
              <w:rPr>
                <w:rFonts w:hint="eastAsia" w:ascii="宋体" w:hAnsi="宋体"/>
                <w:sz w:val="18"/>
                <w:szCs w:val="18"/>
              </w:rPr>
              <w:t>4</w:t>
            </w:r>
          </w:p>
        </w:tc>
        <w:tc>
          <w:tcPr>
            <w:tcW w:w="426" w:type="dxa"/>
            <w:vAlign w:val="center"/>
          </w:tcPr>
          <w:p w14:paraId="7BBA45FA">
            <w:pPr>
              <w:spacing w:line="216" w:lineRule="exact"/>
              <w:ind w:left="20"/>
              <w:jc w:val="center"/>
              <w:rPr>
                <w:rFonts w:ascii="宋体" w:hAnsi="宋体"/>
                <w:sz w:val="18"/>
                <w:szCs w:val="18"/>
              </w:rPr>
            </w:pPr>
          </w:p>
        </w:tc>
        <w:tc>
          <w:tcPr>
            <w:tcW w:w="425" w:type="dxa"/>
            <w:vAlign w:val="center"/>
          </w:tcPr>
          <w:p w14:paraId="62B26611">
            <w:pPr>
              <w:spacing w:line="216" w:lineRule="exact"/>
              <w:ind w:left="20"/>
              <w:jc w:val="center"/>
              <w:rPr>
                <w:rFonts w:ascii="宋体" w:hAnsi="宋体"/>
                <w:sz w:val="18"/>
                <w:szCs w:val="18"/>
              </w:rPr>
            </w:pPr>
          </w:p>
        </w:tc>
        <w:tc>
          <w:tcPr>
            <w:tcW w:w="425" w:type="dxa"/>
            <w:vAlign w:val="center"/>
          </w:tcPr>
          <w:p w14:paraId="038863B8">
            <w:pPr>
              <w:spacing w:line="216" w:lineRule="exact"/>
              <w:ind w:left="20"/>
              <w:jc w:val="center"/>
              <w:rPr>
                <w:rFonts w:ascii="宋体" w:hAnsi="宋体"/>
                <w:sz w:val="18"/>
                <w:szCs w:val="18"/>
              </w:rPr>
            </w:pPr>
            <w:r>
              <w:rPr>
                <w:rFonts w:hint="eastAsia" w:ascii="宋体" w:hAnsi="宋体"/>
                <w:sz w:val="18"/>
                <w:szCs w:val="18"/>
              </w:rPr>
              <w:t>64</w:t>
            </w:r>
          </w:p>
        </w:tc>
        <w:tc>
          <w:tcPr>
            <w:tcW w:w="425" w:type="dxa"/>
            <w:vAlign w:val="center"/>
          </w:tcPr>
          <w:p w14:paraId="530388ED">
            <w:pPr>
              <w:spacing w:line="216" w:lineRule="exact"/>
              <w:ind w:left="20"/>
              <w:jc w:val="center"/>
              <w:rPr>
                <w:rFonts w:ascii="宋体" w:hAnsi="宋体"/>
                <w:sz w:val="18"/>
                <w:szCs w:val="18"/>
              </w:rPr>
            </w:pPr>
          </w:p>
        </w:tc>
        <w:tc>
          <w:tcPr>
            <w:tcW w:w="426" w:type="dxa"/>
            <w:vAlign w:val="center"/>
          </w:tcPr>
          <w:p w14:paraId="331C7458">
            <w:pPr>
              <w:spacing w:line="216" w:lineRule="exact"/>
              <w:ind w:left="20"/>
              <w:jc w:val="center"/>
              <w:rPr>
                <w:rFonts w:ascii="宋体" w:hAnsi="宋体"/>
                <w:sz w:val="18"/>
                <w:szCs w:val="18"/>
              </w:rPr>
            </w:pPr>
          </w:p>
        </w:tc>
        <w:tc>
          <w:tcPr>
            <w:tcW w:w="425" w:type="dxa"/>
            <w:vAlign w:val="center"/>
          </w:tcPr>
          <w:p w14:paraId="1CE73197">
            <w:pPr>
              <w:spacing w:line="216" w:lineRule="exact"/>
              <w:ind w:left="20"/>
              <w:jc w:val="center"/>
              <w:rPr>
                <w:rFonts w:ascii="宋体" w:hAnsi="宋体"/>
                <w:sz w:val="18"/>
                <w:szCs w:val="18"/>
              </w:rPr>
            </w:pPr>
          </w:p>
        </w:tc>
        <w:tc>
          <w:tcPr>
            <w:tcW w:w="425" w:type="dxa"/>
            <w:vAlign w:val="center"/>
          </w:tcPr>
          <w:p w14:paraId="0385BE70">
            <w:pPr>
              <w:widowControl/>
              <w:jc w:val="center"/>
              <w:rPr>
                <w:rFonts w:ascii="Times New Roman" w:hAnsi="Times New Roman" w:eastAsiaTheme="minorEastAsia"/>
                <w:bCs/>
                <w:sz w:val="24"/>
                <w:szCs w:val="24"/>
              </w:rPr>
            </w:pPr>
            <w:r>
              <w:rPr>
                <w:rFonts w:ascii="Times New Roman" w:hAnsi="Times New Roman" w:eastAsiaTheme="minorEastAsia"/>
                <w:bCs/>
                <w:sz w:val="24"/>
                <w:szCs w:val="24"/>
              </w:rPr>
              <w:t>√</w:t>
            </w:r>
          </w:p>
        </w:tc>
        <w:tc>
          <w:tcPr>
            <w:tcW w:w="425" w:type="dxa"/>
            <w:vAlign w:val="center"/>
          </w:tcPr>
          <w:p w14:paraId="494EC562">
            <w:pPr>
              <w:widowControl/>
              <w:jc w:val="center"/>
              <w:rPr>
                <w:rFonts w:ascii="Times New Roman" w:hAnsi="Times New Roman" w:eastAsiaTheme="minorEastAsia"/>
                <w:bCs/>
                <w:sz w:val="24"/>
                <w:szCs w:val="24"/>
              </w:rPr>
            </w:pPr>
            <w:r>
              <w:rPr>
                <w:rFonts w:ascii="Times New Roman" w:hAnsi="Times New Roman" w:eastAsiaTheme="minorEastAsia"/>
                <w:bCs/>
                <w:sz w:val="24"/>
                <w:szCs w:val="24"/>
              </w:rPr>
              <w:t>√</w:t>
            </w:r>
          </w:p>
        </w:tc>
        <w:tc>
          <w:tcPr>
            <w:tcW w:w="709" w:type="dxa"/>
            <w:vMerge w:val="restart"/>
            <w:vAlign w:val="center"/>
          </w:tcPr>
          <w:p w14:paraId="5885DB26">
            <w:pPr>
              <w:jc w:val="center"/>
              <w:rPr>
                <w:rFonts w:ascii="Times New Roman" w:hAnsi="Times New Roman" w:eastAsiaTheme="minorEastAsia"/>
                <w:color w:val="000000"/>
                <w:kern w:val="0"/>
                <w:szCs w:val="21"/>
              </w:rPr>
            </w:pPr>
            <w:r>
              <w:rPr>
                <w:rFonts w:ascii="Times New Roman" w:hAnsi="Times New Roman" w:eastAsiaTheme="minorEastAsia"/>
                <w:color w:val="000000"/>
                <w:kern w:val="0"/>
                <w:szCs w:val="21"/>
              </w:rPr>
              <w:t>本模块总学分数：</w:t>
            </w:r>
            <w:r>
              <w:rPr>
                <w:rFonts w:hint="eastAsia" w:ascii="Times New Roman" w:hAnsi="Times New Roman" w:eastAsiaTheme="minorEastAsia"/>
                <w:color w:val="000000"/>
                <w:kern w:val="0"/>
                <w:szCs w:val="21"/>
              </w:rPr>
              <w:t>35</w:t>
            </w:r>
          </w:p>
        </w:tc>
      </w:tr>
      <w:tr w14:paraId="63BA6E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5" w:hRule="atLeast"/>
          <w:jc w:val="center"/>
        </w:trPr>
        <w:tc>
          <w:tcPr>
            <w:tcW w:w="779" w:type="dxa"/>
            <w:vMerge w:val="continue"/>
            <w:vAlign w:val="center"/>
          </w:tcPr>
          <w:p w14:paraId="2E22B826">
            <w:pPr>
              <w:widowControl/>
              <w:jc w:val="center"/>
              <w:rPr>
                <w:rFonts w:ascii="Times New Roman" w:hAnsi="Times New Roman" w:eastAsiaTheme="minorEastAsia"/>
                <w:color w:val="000000"/>
                <w:kern w:val="0"/>
                <w:szCs w:val="21"/>
              </w:rPr>
            </w:pPr>
          </w:p>
        </w:tc>
        <w:tc>
          <w:tcPr>
            <w:tcW w:w="988" w:type="dxa"/>
            <w:vMerge w:val="continue"/>
            <w:vAlign w:val="center"/>
          </w:tcPr>
          <w:p w14:paraId="66DE3298">
            <w:pPr>
              <w:widowControl/>
              <w:jc w:val="center"/>
              <w:rPr>
                <w:rFonts w:ascii="Times New Roman" w:hAnsi="Times New Roman" w:eastAsiaTheme="minorEastAsia"/>
                <w:color w:val="000000"/>
                <w:kern w:val="0"/>
                <w:szCs w:val="21"/>
              </w:rPr>
            </w:pPr>
          </w:p>
        </w:tc>
        <w:tc>
          <w:tcPr>
            <w:tcW w:w="1349" w:type="dxa"/>
            <w:shd w:val="clear" w:color="auto" w:fill="auto"/>
            <w:vAlign w:val="center"/>
          </w:tcPr>
          <w:p w14:paraId="4323A764">
            <w:pPr>
              <w:widowControl/>
              <w:jc w:val="center"/>
              <w:rPr>
                <w:rFonts w:ascii="宋体" w:hAnsi="宋体"/>
                <w:sz w:val="18"/>
                <w:szCs w:val="18"/>
              </w:rPr>
            </w:pPr>
            <w:r>
              <w:rPr>
                <w:rFonts w:hint="eastAsia" w:ascii="宋体" w:hAnsi="宋体"/>
                <w:sz w:val="18"/>
                <w:szCs w:val="18"/>
              </w:rPr>
              <w:t>数字电路</w:t>
            </w:r>
          </w:p>
        </w:tc>
        <w:tc>
          <w:tcPr>
            <w:tcW w:w="432" w:type="dxa"/>
            <w:shd w:val="clear" w:color="auto" w:fill="auto"/>
            <w:vAlign w:val="center"/>
          </w:tcPr>
          <w:p w14:paraId="62B6CE2D">
            <w:pPr>
              <w:spacing w:line="216" w:lineRule="exact"/>
              <w:ind w:left="20"/>
              <w:jc w:val="center"/>
              <w:rPr>
                <w:rFonts w:ascii="宋体" w:hAnsi="宋体"/>
                <w:color w:val="FF0000"/>
                <w:sz w:val="18"/>
                <w:szCs w:val="18"/>
              </w:rPr>
            </w:pPr>
            <w:r>
              <w:rPr>
                <w:rFonts w:hint="eastAsia" w:ascii="宋体" w:hAnsi="宋体"/>
                <w:sz w:val="18"/>
                <w:szCs w:val="18"/>
              </w:rPr>
              <w:t>3</w:t>
            </w:r>
          </w:p>
        </w:tc>
        <w:tc>
          <w:tcPr>
            <w:tcW w:w="546" w:type="dxa"/>
            <w:shd w:val="clear" w:color="auto" w:fill="auto"/>
            <w:vAlign w:val="center"/>
          </w:tcPr>
          <w:p w14:paraId="39127C66">
            <w:pPr>
              <w:spacing w:line="216" w:lineRule="exact"/>
              <w:ind w:left="20"/>
              <w:jc w:val="center"/>
              <w:rPr>
                <w:rFonts w:ascii="宋体" w:hAnsi="宋体"/>
                <w:color w:val="FF0000"/>
                <w:sz w:val="18"/>
                <w:szCs w:val="18"/>
              </w:rPr>
            </w:pPr>
            <w:r>
              <w:rPr>
                <w:rFonts w:hint="eastAsia" w:ascii="宋体" w:hAnsi="宋体"/>
                <w:sz w:val="18"/>
                <w:szCs w:val="18"/>
              </w:rPr>
              <w:t>3.0</w:t>
            </w:r>
          </w:p>
        </w:tc>
        <w:tc>
          <w:tcPr>
            <w:tcW w:w="749" w:type="dxa"/>
            <w:shd w:val="clear" w:color="auto" w:fill="auto"/>
            <w:vAlign w:val="center"/>
          </w:tcPr>
          <w:p w14:paraId="5B120612">
            <w:pPr>
              <w:spacing w:line="216" w:lineRule="exact"/>
              <w:ind w:left="20"/>
              <w:jc w:val="center"/>
              <w:rPr>
                <w:rFonts w:ascii="宋体" w:hAnsi="宋体"/>
                <w:color w:val="FF0000"/>
                <w:sz w:val="18"/>
                <w:szCs w:val="18"/>
              </w:rPr>
            </w:pPr>
            <w:r>
              <w:rPr>
                <w:rFonts w:hint="eastAsia" w:ascii="宋体" w:hAnsi="宋体"/>
                <w:sz w:val="18"/>
                <w:szCs w:val="18"/>
              </w:rPr>
              <w:t>48</w:t>
            </w:r>
          </w:p>
        </w:tc>
        <w:tc>
          <w:tcPr>
            <w:tcW w:w="518" w:type="dxa"/>
            <w:vAlign w:val="center"/>
          </w:tcPr>
          <w:p w14:paraId="14AD3165">
            <w:pPr>
              <w:spacing w:line="216" w:lineRule="exact"/>
              <w:ind w:left="20"/>
              <w:jc w:val="center"/>
              <w:rPr>
                <w:rFonts w:ascii="宋体" w:hAnsi="宋体"/>
                <w:sz w:val="18"/>
                <w:szCs w:val="18"/>
              </w:rPr>
            </w:pPr>
            <w:r>
              <w:rPr>
                <w:rFonts w:hint="eastAsia" w:ascii="宋体" w:hAnsi="宋体"/>
                <w:sz w:val="18"/>
                <w:szCs w:val="18"/>
              </w:rPr>
              <w:t>3</w:t>
            </w:r>
          </w:p>
        </w:tc>
        <w:tc>
          <w:tcPr>
            <w:tcW w:w="362" w:type="dxa"/>
            <w:vAlign w:val="center"/>
          </w:tcPr>
          <w:p w14:paraId="1E418BC5">
            <w:pPr>
              <w:spacing w:line="216" w:lineRule="exact"/>
              <w:ind w:left="20"/>
              <w:jc w:val="center"/>
              <w:rPr>
                <w:rFonts w:ascii="宋体" w:hAnsi="宋体"/>
                <w:sz w:val="18"/>
                <w:szCs w:val="18"/>
              </w:rPr>
            </w:pPr>
            <w:r>
              <w:rPr>
                <w:rFonts w:hint="eastAsia" w:ascii="宋体" w:hAnsi="宋体"/>
                <w:sz w:val="18"/>
                <w:szCs w:val="18"/>
              </w:rPr>
              <w:t>3</w:t>
            </w:r>
          </w:p>
        </w:tc>
        <w:tc>
          <w:tcPr>
            <w:tcW w:w="426" w:type="dxa"/>
            <w:vAlign w:val="center"/>
          </w:tcPr>
          <w:p w14:paraId="08F1202D">
            <w:pPr>
              <w:spacing w:line="216" w:lineRule="exact"/>
              <w:ind w:left="20"/>
              <w:jc w:val="center"/>
              <w:rPr>
                <w:rFonts w:ascii="宋体" w:hAnsi="宋体"/>
                <w:sz w:val="18"/>
                <w:szCs w:val="18"/>
              </w:rPr>
            </w:pPr>
          </w:p>
        </w:tc>
        <w:tc>
          <w:tcPr>
            <w:tcW w:w="425" w:type="dxa"/>
            <w:vAlign w:val="center"/>
          </w:tcPr>
          <w:p w14:paraId="015C1D8B">
            <w:pPr>
              <w:spacing w:line="216" w:lineRule="exact"/>
              <w:ind w:left="20"/>
              <w:jc w:val="center"/>
              <w:rPr>
                <w:rFonts w:ascii="宋体" w:hAnsi="宋体"/>
                <w:sz w:val="18"/>
                <w:szCs w:val="18"/>
              </w:rPr>
            </w:pPr>
          </w:p>
        </w:tc>
        <w:tc>
          <w:tcPr>
            <w:tcW w:w="425" w:type="dxa"/>
            <w:vAlign w:val="center"/>
          </w:tcPr>
          <w:p w14:paraId="685D9C5D">
            <w:pPr>
              <w:spacing w:line="216" w:lineRule="exact"/>
              <w:ind w:left="20"/>
              <w:jc w:val="center"/>
              <w:rPr>
                <w:rFonts w:ascii="宋体" w:hAnsi="宋体"/>
                <w:sz w:val="18"/>
                <w:szCs w:val="18"/>
              </w:rPr>
            </w:pPr>
            <w:r>
              <w:rPr>
                <w:rFonts w:hint="eastAsia" w:ascii="宋体" w:hAnsi="宋体"/>
                <w:sz w:val="18"/>
                <w:szCs w:val="18"/>
              </w:rPr>
              <w:t>48</w:t>
            </w:r>
          </w:p>
        </w:tc>
        <w:tc>
          <w:tcPr>
            <w:tcW w:w="425" w:type="dxa"/>
            <w:vAlign w:val="center"/>
          </w:tcPr>
          <w:p w14:paraId="45CE791C">
            <w:pPr>
              <w:spacing w:line="216" w:lineRule="exact"/>
              <w:ind w:left="20"/>
              <w:jc w:val="center"/>
              <w:rPr>
                <w:rFonts w:ascii="宋体" w:hAnsi="宋体"/>
                <w:sz w:val="18"/>
                <w:szCs w:val="18"/>
              </w:rPr>
            </w:pPr>
          </w:p>
        </w:tc>
        <w:tc>
          <w:tcPr>
            <w:tcW w:w="426" w:type="dxa"/>
            <w:vAlign w:val="center"/>
          </w:tcPr>
          <w:p w14:paraId="13FDFBB2">
            <w:pPr>
              <w:spacing w:line="216" w:lineRule="exact"/>
              <w:ind w:left="20"/>
              <w:jc w:val="center"/>
              <w:rPr>
                <w:rFonts w:ascii="宋体" w:hAnsi="宋体"/>
                <w:sz w:val="18"/>
                <w:szCs w:val="18"/>
              </w:rPr>
            </w:pPr>
          </w:p>
        </w:tc>
        <w:tc>
          <w:tcPr>
            <w:tcW w:w="425" w:type="dxa"/>
            <w:vAlign w:val="center"/>
          </w:tcPr>
          <w:p w14:paraId="38A36F93">
            <w:pPr>
              <w:spacing w:line="216" w:lineRule="exact"/>
              <w:ind w:left="20"/>
              <w:jc w:val="center"/>
              <w:rPr>
                <w:rFonts w:ascii="宋体" w:hAnsi="宋体"/>
                <w:sz w:val="18"/>
                <w:szCs w:val="18"/>
              </w:rPr>
            </w:pPr>
          </w:p>
        </w:tc>
        <w:tc>
          <w:tcPr>
            <w:tcW w:w="425" w:type="dxa"/>
            <w:vAlign w:val="center"/>
          </w:tcPr>
          <w:p w14:paraId="574FF765">
            <w:pPr>
              <w:widowControl/>
              <w:jc w:val="center"/>
              <w:rPr>
                <w:rFonts w:ascii="Times New Roman" w:hAnsi="Times New Roman" w:eastAsiaTheme="minorEastAsia"/>
                <w:bCs/>
                <w:sz w:val="24"/>
                <w:szCs w:val="24"/>
              </w:rPr>
            </w:pPr>
            <w:r>
              <w:rPr>
                <w:rFonts w:ascii="Times New Roman" w:hAnsi="Times New Roman" w:eastAsiaTheme="minorEastAsia"/>
                <w:bCs/>
                <w:sz w:val="24"/>
                <w:szCs w:val="24"/>
              </w:rPr>
              <w:t>√</w:t>
            </w:r>
          </w:p>
        </w:tc>
        <w:tc>
          <w:tcPr>
            <w:tcW w:w="425" w:type="dxa"/>
            <w:vAlign w:val="center"/>
          </w:tcPr>
          <w:p w14:paraId="2ABBDC7D">
            <w:pPr>
              <w:widowControl/>
              <w:jc w:val="center"/>
              <w:rPr>
                <w:rFonts w:ascii="Times New Roman" w:hAnsi="Times New Roman" w:eastAsiaTheme="minorEastAsia"/>
                <w:bCs/>
                <w:sz w:val="24"/>
                <w:szCs w:val="24"/>
              </w:rPr>
            </w:pPr>
            <w:r>
              <w:rPr>
                <w:rFonts w:ascii="Times New Roman" w:hAnsi="Times New Roman" w:eastAsiaTheme="minorEastAsia"/>
                <w:bCs/>
                <w:sz w:val="24"/>
                <w:szCs w:val="24"/>
              </w:rPr>
              <w:t>√</w:t>
            </w:r>
          </w:p>
        </w:tc>
        <w:tc>
          <w:tcPr>
            <w:tcW w:w="709" w:type="dxa"/>
            <w:vMerge w:val="continue"/>
            <w:vAlign w:val="center"/>
          </w:tcPr>
          <w:p w14:paraId="5EFC9ED7">
            <w:pPr>
              <w:jc w:val="center"/>
              <w:rPr>
                <w:rFonts w:ascii="Times New Roman" w:hAnsi="Times New Roman" w:eastAsiaTheme="minorEastAsia"/>
                <w:color w:val="000000"/>
                <w:kern w:val="0"/>
                <w:szCs w:val="21"/>
              </w:rPr>
            </w:pPr>
          </w:p>
        </w:tc>
      </w:tr>
      <w:tr w14:paraId="43D460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5" w:hRule="atLeast"/>
          <w:jc w:val="center"/>
        </w:trPr>
        <w:tc>
          <w:tcPr>
            <w:tcW w:w="779" w:type="dxa"/>
            <w:vMerge w:val="continue"/>
            <w:vAlign w:val="center"/>
          </w:tcPr>
          <w:p w14:paraId="2CACA3E0">
            <w:pPr>
              <w:widowControl/>
              <w:jc w:val="center"/>
              <w:rPr>
                <w:rFonts w:ascii="Times New Roman" w:hAnsi="Times New Roman" w:eastAsiaTheme="minorEastAsia"/>
                <w:color w:val="000000"/>
                <w:kern w:val="0"/>
                <w:szCs w:val="21"/>
              </w:rPr>
            </w:pPr>
          </w:p>
        </w:tc>
        <w:tc>
          <w:tcPr>
            <w:tcW w:w="988" w:type="dxa"/>
            <w:vMerge w:val="continue"/>
            <w:vAlign w:val="center"/>
          </w:tcPr>
          <w:p w14:paraId="2677F063">
            <w:pPr>
              <w:widowControl/>
              <w:jc w:val="center"/>
              <w:rPr>
                <w:rFonts w:ascii="Times New Roman" w:hAnsi="Times New Roman" w:eastAsiaTheme="minorEastAsia"/>
                <w:color w:val="000000"/>
                <w:kern w:val="0"/>
                <w:szCs w:val="21"/>
              </w:rPr>
            </w:pPr>
          </w:p>
        </w:tc>
        <w:tc>
          <w:tcPr>
            <w:tcW w:w="1349" w:type="dxa"/>
            <w:shd w:val="clear" w:color="auto" w:fill="auto"/>
            <w:vAlign w:val="center"/>
          </w:tcPr>
          <w:p w14:paraId="2AAE9AA6">
            <w:pPr>
              <w:widowControl/>
              <w:jc w:val="center"/>
              <w:rPr>
                <w:rFonts w:ascii="宋体" w:hAnsi="宋体"/>
                <w:sz w:val="18"/>
                <w:szCs w:val="18"/>
              </w:rPr>
            </w:pPr>
            <w:r>
              <w:rPr>
                <w:rFonts w:hint="eastAsia" w:ascii="宋体" w:hAnsi="宋体"/>
                <w:sz w:val="18"/>
                <w:szCs w:val="18"/>
              </w:rPr>
              <w:t>数字电路实验</w:t>
            </w:r>
          </w:p>
        </w:tc>
        <w:tc>
          <w:tcPr>
            <w:tcW w:w="432" w:type="dxa"/>
            <w:shd w:val="clear" w:color="auto" w:fill="auto"/>
            <w:vAlign w:val="center"/>
          </w:tcPr>
          <w:p w14:paraId="3367C011">
            <w:pPr>
              <w:spacing w:line="216" w:lineRule="exact"/>
              <w:ind w:left="20"/>
              <w:jc w:val="center"/>
              <w:rPr>
                <w:rFonts w:ascii="宋体" w:hAnsi="宋体"/>
                <w:color w:val="FF0000"/>
                <w:sz w:val="18"/>
                <w:szCs w:val="18"/>
              </w:rPr>
            </w:pPr>
            <w:r>
              <w:rPr>
                <w:rFonts w:hint="eastAsia" w:ascii="宋体" w:hAnsi="宋体"/>
                <w:sz w:val="18"/>
                <w:szCs w:val="18"/>
              </w:rPr>
              <w:t>3</w:t>
            </w:r>
          </w:p>
        </w:tc>
        <w:tc>
          <w:tcPr>
            <w:tcW w:w="546" w:type="dxa"/>
            <w:shd w:val="clear" w:color="auto" w:fill="auto"/>
            <w:vAlign w:val="center"/>
          </w:tcPr>
          <w:p w14:paraId="66A67675">
            <w:pPr>
              <w:spacing w:line="216" w:lineRule="exact"/>
              <w:ind w:left="20"/>
              <w:jc w:val="center"/>
              <w:rPr>
                <w:rFonts w:ascii="宋体" w:hAnsi="宋体"/>
                <w:color w:val="FF0000"/>
                <w:sz w:val="18"/>
                <w:szCs w:val="18"/>
              </w:rPr>
            </w:pPr>
            <w:r>
              <w:rPr>
                <w:rFonts w:hint="eastAsia" w:ascii="宋体" w:hAnsi="宋体"/>
                <w:sz w:val="18"/>
                <w:szCs w:val="18"/>
              </w:rPr>
              <w:t>1.0</w:t>
            </w:r>
          </w:p>
        </w:tc>
        <w:tc>
          <w:tcPr>
            <w:tcW w:w="749" w:type="dxa"/>
            <w:shd w:val="clear" w:color="auto" w:fill="auto"/>
            <w:vAlign w:val="center"/>
          </w:tcPr>
          <w:p w14:paraId="1986AB11">
            <w:pPr>
              <w:spacing w:line="216" w:lineRule="exact"/>
              <w:ind w:left="20"/>
              <w:jc w:val="center"/>
              <w:rPr>
                <w:rFonts w:ascii="宋体" w:hAnsi="宋体"/>
                <w:color w:val="FF0000"/>
                <w:sz w:val="18"/>
                <w:szCs w:val="18"/>
              </w:rPr>
            </w:pPr>
            <w:r>
              <w:rPr>
                <w:rFonts w:hint="eastAsia" w:ascii="宋体" w:hAnsi="宋体"/>
                <w:sz w:val="18"/>
                <w:szCs w:val="18"/>
              </w:rPr>
              <w:t>24</w:t>
            </w:r>
          </w:p>
        </w:tc>
        <w:tc>
          <w:tcPr>
            <w:tcW w:w="518" w:type="dxa"/>
            <w:vAlign w:val="center"/>
          </w:tcPr>
          <w:p w14:paraId="4A865D6C">
            <w:pPr>
              <w:spacing w:line="216" w:lineRule="exact"/>
              <w:ind w:left="20"/>
              <w:jc w:val="center"/>
              <w:rPr>
                <w:rFonts w:ascii="宋体" w:hAnsi="宋体"/>
                <w:sz w:val="18"/>
                <w:szCs w:val="18"/>
              </w:rPr>
            </w:pPr>
            <w:r>
              <w:rPr>
                <w:rFonts w:hint="eastAsia" w:ascii="宋体" w:hAnsi="宋体"/>
                <w:sz w:val="18"/>
                <w:szCs w:val="18"/>
              </w:rPr>
              <w:t>2</w:t>
            </w:r>
          </w:p>
        </w:tc>
        <w:tc>
          <w:tcPr>
            <w:tcW w:w="362" w:type="dxa"/>
            <w:vAlign w:val="center"/>
          </w:tcPr>
          <w:p w14:paraId="16E4A05B">
            <w:pPr>
              <w:spacing w:line="216" w:lineRule="exact"/>
              <w:ind w:left="20"/>
              <w:jc w:val="center"/>
              <w:rPr>
                <w:rFonts w:ascii="宋体" w:hAnsi="宋体"/>
                <w:sz w:val="18"/>
                <w:szCs w:val="18"/>
              </w:rPr>
            </w:pPr>
          </w:p>
        </w:tc>
        <w:tc>
          <w:tcPr>
            <w:tcW w:w="426" w:type="dxa"/>
            <w:vAlign w:val="center"/>
          </w:tcPr>
          <w:p w14:paraId="03BB3ADF">
            <w:pPr>
              <w:spacing w:line="216" w:lineRule="exact"/>
              <w:ind w:left="20"/>
              <w:jc w:val="center"/>
              <w:rPr>
                <w:rFonts w:ascii="宋体" w:hAnsi="宋体"/>
                <w:sz w:val="18"/>
                <w:szCs w:val="18"/>
              </w:rPr>
            </w:pPr>
            <w:r>
              <w:rPr>
                <w:rFonts w:hint="eastAsia" w:ascii="宋体" w:hAnsi="宋体"/>
                <w:sz w:val="18"/>
                <w:szCs w:val="18"/>
              </w:rPr>
              <w:t>1</w:t>
            </w:r>
          </w:p>
        </w:tc>
        <w:tc>
          <w:tcPr>
            <w:tcW w:w="425" w:type="dxa"/>
            <w:vAlign w:val="center"/>
          </w:tcPr>
          <w:p w14:paraId="5BC1C7B4">
            <w:pPr>
              <w:spacing w:line="216" w:lineRule="exact"/>
              <w:ind w:left="20"/>
              <w:jc w:val="center"/>
              <w:rPr>
                <w:rFonts w:ascii="宋体" w:hAnsi="宋体"/>
                <w:sz w:val="18"/>
                <w:szCs w:val="18"/>
              </w:rPr>
            </w:pPr>
          </w:p>
        </w:tc>
        <w:tc>
          <w:tcPr>
            <w:tcW w:w="425" w:type="dxa"/>
            <w:vAlign w:val="center"/>
          </w:tcPr>
          <w:p w14:paraId="52F5254A">
            <w:pPr>
              <w:spacing w:line="216" w:lineRule="exact"/>
              <w:ind w:left="20"/>
              <w:jc w:val="center"/>
              <w:rPr>
                <w:rFonts w:ascii="宋体" w:hAnsi="宋体"/>
                <w:sz w:val="18"/>
                <w:szCs w:val="18"/>
              </w:rPr>
            </w:pPr>
          </w:p>
        </w:tc>
        <w:tc>
          <w:tcPr>
            <w:tcW w:w="425" w:type="dxa"/>
            <w:vAlign w:val="center"/>
          </w:tcPr>
          <w:p w14:paraId="75D77A9D">
            <w:pPr>
              <w:spacing w:line="216" w:lineRule="exact"/>
              <w:ind w:left="20"/>
              <w:jc w:val="center"/>
              <w:rPr>
                <w:rFonts w:ascii="宋体" w:hAnsi="宋体"/>
                <w:sz w:val="18"/>
                <w:szCs w:val="18"/>
              </w:rPr>
            </w:pPr>
            <w:r>
              <w:rPr>
                <w:rFonts w:hint="eastAsia" w:ascii="宋体" w:hAnsi="宋体"/>
                <w:sz w:val="18"/>
                <w:szCs w:val="18"/>
              </w:rPr>
              <w:t>24</w:t>
            </w:r>
          </w:p>
        </w:tc>
        <w:tc>
          <w:tcPr>
            <w:tcW w:w="426" w:type="dxa"/>
            <w:vAlign w:val="center"/>
          </w:tcPr>
          <w:p w14:paraId="57367090">
            <w:pPr>
              <w:spacing w:line="216" w:lineRule="exact"/>
              <w:ind w:left="20"/>
              <w:jc w:val="center"/>
              <w:rPr>
                <w:rFonts w:ascii="宋体" w:hAnsi="宋体"/>
                <w:sz w:val="18"/>
                <w:szCs w:val="18"/>
              </w:rPr>
            </w:pPr>
          </w:p>
        </w:tc>
        <w:tc>
          <w:tcPr>
            <w:tcW w:w="425" w:type="dxa"/>
            <w:vAlign w:val="center"/>
          </w:tcPr>
          <w:p w14:paraId="18E45415">
            <w:pPr>
              <w:spacing w:line="216" w:lineRule="exact"/>
              <w:ind w:left="20"/>
              <w:jc w:val="center"/>
              <w:rPr>
                <w:rFonts w:ascii="宋体" w:hAnsi="宋体"/>
                <w:sz w:val="18"/>
                <w:szCs w:val="18"/>
              </w:rPr>
            </w:pPr>
          </w:p>
        </w:tc>
        <w:tc>
          <w:tcPr>
            <w:tcW w:w="425" w:type="dxa"/>
            <w:vAlign w:val="center"/>
          </w:tcPr>
          <w:p w14:paraId="0648A17A">
            <w:pPr>
              <w:widowControl/>
              <w:jc w:val="center"/>
              <w:rPr>
                <w:rFonts w:ascii="Times New Roman" w:hAnsi="Times New Roman" w:eastAsiaTheme="minorEastAsia"/>
                <w:bCs/>
                <w:sz w:val="24"/>
                <w:szCs w:val="24"/>
              </w:rPr>
            </w:pPr>
          </w:p>
        </w:tc>
        <w:tc>
          <w:tcPr>
            <w:tcW w:w="425" w:type="dxa"/>
            <w:vAlign w:val="center"/>
          </w:tcPr>
          <w:p w14:paraId="3F6A7096">
            <w:pPr>
              <w:widowControl/>
              <w:jc w:val="center"/>
              <w:rPr>
                <w:rFonts w:ascii="Times New Roman" w:hAnsi="Times New Roman" w:eastAsiaTheme="minorEastAsia"/>
                <w:bCs/>
                <w:sz w:val="24"/>
                <w:szCs w:val="24"/>
              </w:rPr>
            </w:pPr>
            <w:r>
              <w:rPr>
                <w:rFonts w:ascii="Times New Roman" w:hAnsi="Times New Roman" w:eastAsiaTheme="minorEastAsia"/>
                <w:bCs/>
                <w:sz w:val="24"/>
                <w:szCs w:val="24"/>
              </w:rPr>
              <w:t>√</w:t>
            </w:r>
          </w:p>
        </w:tc>
        <w:tc>
          <w:tcPr>
            <w:tcW w:w="709" w:type="dxa"/>
            <w:vMerge w:val="continue"/>
            <w:vAlign w:val="center"/>
          </w:tcPr>
          <w:p w14:paraId="3801359D">
            <w:pPr>
              <w:jc w:val="center"/>
              <w:rPr>
                <w:rFonts w:ascii="Times New Roman" w:hAnsi="Times New Roman" w:eastAsiaTheme="minorEastAsia"/>
                <w:color w:val="000000"/>
                <w:kern w:val="0"/>
                <w:szCs w:val="21"/>
              </w:rPr>
            </w:pPr>
          </w:p>
        </w:tc>
      </w:tr>
      <w:tr w14:paraId="4F96AA3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5" w:hRule="atLeast"/>
          <w:jc w:val="center"/>
        </w:trPr>
        <w:tc>
          <w:tcPr>
            <w:tcW w:w="779" w:type="dxa"/>
            <w:vMerge w:val="continue"/>
            <w:vAlign w:val="center"/>
          </w:tcPr>
          <w:p w14:paraId="281D2026">
            <w:pPr>
              <w:widowControl/>
              <w:jc w:val="center"/>
              <w:rPr>
                <w:rFonts w:ascii="Times New Roman" w:hAnsi="Times New Roman" w:eastAsiaTheme="minorEastAsia"/>
                <w:color w:val="000000"/>
                <w:kern w:val="0"/>
                <w:szCs w:val="21"/>
              </w:rPr>
            </w:pPr>
          </w:p>
        </w:tc>
        <w:tc>
          <w:tcPr>
            <w:tcW w:w="988" w:type="dxa"/>
            <w:vMerge w:val="continue"/>
            <w:vAlign w:val="center"/>
          </w:tcPr>
          <w:p w14:paraId="5ADAD530">
            <w:pPr>
              <w:widowControl/>
              <w:jc w:val="center"/>
              <w:rPr>
                <w:rFonts w:ascii="Times New Roman" w:hAnsi="Times New Roman" w:eastAsiaTheme="minorEastAsia"/>
                <w:color w:val="000000"/>
                <w:kern w:val="0"/>
                <w:szCs w:val="21"/>
              </w:rPr>
            </w:pPr>
          </w:p>
        </w:tc>
        <w:tc>
          <w:tcPr>
            <w:tcW w:w="1349" w:type="dxa"/>
            <w:vAlign w:val="center"/>
          </w:tcPr>
          <w:p w14:paraId="2477BAC9">
            <w:pPr>
              <w:widowControl/>
              <w:jc w:val="center"/>
              <w:rPr>
                <w:rFonts w:ascii="宋体" w:hAnsi="宋体"/>
                <w:sz w:val="18"/>
                <w:szCs w:val="18"/>
              </w:rPr>
            </w:pPr>
            <w:r>
              <w:rPr>
                <w:rFonts w:hint="eastAsia" w:ascii="宋体" w:hAnsi="宋体"/>
                <w:sz w:val="18"/>
                <w:szCs w:val="18"/>
              </w:rPr>
              <w:t>工程电磁场理论</w:t>
            </w:r>
          </w:p>
        </w:tc>
        <w:tc>
          <w:tcPr>
            <w:tcW w:w="432" w:type="dxa"/>
            <w:vAlign w:val="center"/>
          </w:tcPr>
          <w:p w14:paraId="61DD28E6">
            <w:pPr>
              <w:spacing w:line="216" w:lineRule="exact"/>
              <w:ind w:left="20"/>
              <w:jc w:val="center"/>
              <w:rPr>
                <w:rFonts w:ascii="宋体" w:hAnsi="宋体"/>
                <w:color w:val="FF0000"/>
                <w:sz w:val="18"/>
                <w:szCs w:val="18"/>
              </w:rPr>
            </w:pPr>
            <w:r>
              <w:rPr>
                <w:rFonts w:hint="eastAsia" w:ascii="宋体" w:hAnsi="宋体"/>
                <w:sz w:val="18"/>
                <w:szCs w:val="18"/>
              </w:rPr>
              <w:t>3</w:t>
            </w:r>
          </w:p>
        </w:tc>
        <w:tc>
          <w:tcPr>
            <w:tcW w:w="546" w:type="dxa"/>
            <w:vAlign w:val="center"/>
          </w:tcPr>
          <w:p w14:paraId="2D3CBE68">
            <w:pPr>
              <w:spacing w:line="216" w:lineRule="exact"/>
              <w:ind w:left="20"/>
              <w:jc w:val="center"/>
              <w:rPr>
                <w:rFonts w:ascii="宋体" w:hAnsi="宋体"/>
                <w:color w:val="FF0000"/>
                <w:sz w:val="18"/>
                <w:szCs w:val="18"/>
              </w:rPr>
            </w:pPr>
            <w:r>
              <w:rPr>
                <w:rFonts w:hint="eastAsia" w:ascii="宋体" w:hAnsi="宋体"/>
                <w:sz w:val="18"/>
                <w:szCs w:val="18"/>
              </w:rPr>
              <w:t>3.0</w:t>
            </w:r>
          </w:p>
        </w:tc>
        <w:tc>
          <w:tcPr>
            <w:tcW w:w="749" w:type="dxa"/>
            <w:vAlign w:val="center"/>
          </w:tcPr>
          <w:p w14:paraId="3B00E22D">
            <w:pPr>
              <w:spacing w:line="216" w:lineRule="exact"/>
              <w:ind w:left="20"/>
              <w:jc w:val="center"/>
              <w:rPr>
                <w:rFonts w:ascii="宋体" w:hAnsi="宋体"/>
                <w:color w:val="FF0000"/>
                <w:sz w:val="18"/>
                <w:szCs w:val="18"/>
              </w:rPr>
            </w:pPr>
            <w:r>
              <w:rPr>
                <w:rFonts w:hint="eastAsia" w:ascii="宋体" w:hAnsi="宋体"/>
                <w:sz w:val="18"/>
                <w:szCs w:val="18"/>
              </w:rPr>
              <w:t>48</w:t>
            </w:r>
          </w:p>
        </w:tc>
        <w:tc>
          <w:tcPr>
            <w:tcW w:w="518" w:type="dxa"/>
            <w:vAlign w:val="center"/>
          </w:tcPr>
          <w:p w14:paraId="610755F2">
            <w:pPr>
              <w:spacing w:line="216" w:lineRule="exact"/>
              <w:ind w:left="20"/>
              <w:jc w:val="center"/>
              <w:rPr>
                <w:rFonts w:ascii="宋体" w:hAnsi="宋体"/>
                <w:sz w:val="18"/>
                <w:szCs w:val="18"/>
              </w:rPr>
            </w:pPr>
            <w:r>
              <w:rPr>
                <w:rFonts w:hint="eastAsia" w:ascii="宋体" w:hAnsi="宋体"/>
                <w:sz w:val="18"/>
                <w:szCs w:val="18"/>
              </w:rPr>
              <w:t>3</w:t>
            </w:r>
          </w:p>
        </w:tc>
        <w:tc>
          <w:tcPr>
            <w:tcW w:w="362" w:type="dxa"/>
            <w:vAlign w:val="center"/>
          </w:tcPr>
          <w:p w14:paraId="626DD44E">
            <w:pPr>
              <w:spacing w:line="216" w:lineRule="exact"/>
              <w:ind w:left="20"/>
              <w:jc w:val="center"/>
              <w:rPr>
                <w:rFonts w:ascii="宋体" w:hAnsi="宋体"/>
                <w:sz w:val="18"/>
                <w:szCs w:val="18"/>
              </w:rPr>
            </w:pPr>
            <w:r>
              <w:rPr>
                <w:rFonts w:hint="eastAsia" w:ascii="宋体" w:hAnsi="宋体"/>
                <w:sz w:val="18"/>
                <w:szCs w:val="18"/>
              </w:rPr>
              <w:t>3</w:t>
            </w:r>
          </w:p>
        </w:tc>
        <w:tc>
          <w:tcPr>
            <w:tcW w:w="426" w:type="dxa"/>
            <w:vAlign w:val="center"/>
          </w:tcPr>
          <w:p w14:paraId="1659E97D">
            <w:pPr>
              <w:spacing w:line="216" w:lineRule="exact"/>
              <w:ind w:left="20"/>
              <w:jc w:val="center"/>
              <w:rPr>
                <w:rFonts w:ascii="宋体" w:hAnsi="宋体"/>
                <w:sz w:val="18"/>
                <w:szCs w:val="18"/>
              </w:rPr>
            </w:pPr>
          </w:p>
        </w:tc>
        <w:tc>
          <w:tcPr>
            <w:tcW w:w="425" w:type="dxa"/>
            <w:vAlign w:val="center"/>
          </w:tcPr>
          <w:p w14:paraId="5EC7CA93">
            <w:pPr>
              <w:spacing w:line="216" w:lineRule="exact"/>
              <w:ind w:left="20"/>
              <w:jc w:val="center"/>
              <w:rPr>
                <w:rFonts w:ascii="宋体" w:hAnsi="宋体"/>
                <w:sz w:val="18"/>
                <w:szCs w:val="18"/>
              </w:rPr>
            </w:pPr>
          </w:p>
        </w:tc>
        <w:tc>
          <w:tcPr>
            <w:tcW w:w="425" w:type="dxa"/>
            <w:vAlign w:val="center"/>
          </w:tcPr>
          <w:p w14:paraId="395D7B36">
            <w:pPr>
              <w:spacing w:line="216" w:lineRule="exact"/>
              <w:ind w:left="20"/>
              <w:jc w:val="center"/>
              <w:rPr>
                <w:rFonts w:ascii="宋体" w:hAnsi="宋体"/>
                <w:sz w:val="18"/>
                <w:szCs w:val="18"/>
              </w:rPr>
            </w:pPr>
            <w:r>
              <w:rPr>
                <w:rFonts w:hint="eastAsia" w:ascii="宋体" w:hAnsi="宋体"/>
                <w:sz w:val="18"/>
                <w:szCs w:val="18"/>
              </w:rPr>
              <w:t>48</w:t>
            </w:r>
          </w:p>
        </w:tc>
        <w:tc>
          <w:tcPr>
            <w:tcW w:w="425" w:type="dxa"/>
            <w:vAlign w:val="center"/>
          </w:tcPr>
          <w:p w14:paraId="42BB7747">
            <w:pPr>
              <w:spacing w:line="216" w:lineRule="exact"/>
              <w:ind w:left="20"/>
              <w:jc w:val="center"/>
              <w:rPr>
                <w:rFonts w:ascii="宋体" w:hAnsi="宋体"/>
                <w:sz w:val="18"/>
                <w:szCs w:val="18"/>
              </w:rPr>
            </w:pPr>
          </w:p>
        </w:tc>
        <w:tc>
          <w:tcPr>
            <w:tcW w:w="426" w:type="dxa"/>
            <w:vAlign w:val="center"/>
          </w:tcPr>
          <w:p w14:paraId="2F965B81">
            <w:pPr>
              <w:spacing w:line="216" w:lineRule="exact"/>
              <w:ind w:left="20"/>
              <w:jc w:val="center"/>
              <w:rPr>
                <w:rFonts w:ascii="宋体" w:hAnsi="宋体"/>
                <w:sz w:val="18"/>
                <w:szCs w:val="18"/>
              </w:rPr>
            </w:pPr>
          </w:p>
        </w:tc>
        <w:tc>
          <w:tcPr>
            <w:tcW w:w="425" w:type="dxa"/>
            <w:vAlign w:val="center"/>
          </w:tcPr>
          <w:p w14:paraId="7E878B03">
            <w:pPr>
              <w:spacing w:line="216" w:lineRule="exact"/>
              <w:ind w:left="20"/>
              <w:jc w:val="center"/>
              <w:rPr>
                <w:rFonts w:ascii="宋体" w:hAnsi="宋体"/>
                <w:sz w:val="18"/>
                <w:szCs w:val="18"/>
              </w:rPr>
            </w:pPr>
          </w:p>
        </w:tc>
        <w:tc>
          <w:tcPr>
            <w:tcW w:w="425" w:type="dxa"/>
            <w:vAlign w:val="center"/>
          </w:tcPr>
          <w:p w14:paraId="77D4A959">
            <w:pPr>
              <w:widowControl/>
              <w:jc w:val="center"/>
              <w:rPr>
                <w:rFonts w:ascii="Times New Roman" w:hAnsi="Times New Roman" w:eastAsiaTheme="minorEastAsia"/>
                <w:bCs/>
                <w:sz w:val="24"/>
                <w:szCs w:val="24"/>
              </w:rPr>
            </w:pPr>
          </w:p>
        </w:tc>
        <w:tc>
          <w:tcPr>
            <w:tcW w:w="425" w:type="dxa"/>
            <w:vAlign w:val="center"/>
          </w:tcPr>
          <w:p w14:paraId="2E6E9F32">
            <w:pPr>
              <w:widowControl/>
              <w:jc w:val="center"/>
              <w:rPr>
                <w:rFonts w:ascii="Times New Roman" w:hAnsi="Times New Roman" w:eastAsiaTheme="minorEastAsia"/>
                <w:bCs/>
                <w:sz w:val="24"/>
                <w:szCs w:val="24"/>
              </w:rPr>
            </w:pPr>
            <w:r>
              <w:rPr>
                <w:rFonts w:ascii="Times New Roman" w:hAnsi="Times New Roman" w:eastAsiaTheme="minorEastAsia"/>
                <w:bCs/>
                <w:sz w:val="24"/>
                <w:szCs w:val="24"/>
              </w:rPr>
              <w:t>√</w:t>
            </w:r>
          </w:p>
        </w:tc>
        <w:tc>
          <w:tcPr>
            <w:tcW w:w="709" w:type="dxa"/>
            <w:vMerge w:val="continue"/>
            <w:vAlign w:val="center"/>
          </w:tcPr>
          <w:p w14:paraId="5ED13B1B">
            <w:pPr>
              <w:jc w:val="center"/>
              <w:rPr>
                <w:rFonts w:ascii="Times New Roman" w:hAnsi="Times New Roman" w:eastAsiaTheme="minorEastAsia"/>
                <w:color w:val="000000"/>
                <w:kern w:val="0"/>
                <w:szCs w:val="21"/>
              </w:rPr>
            </w:pPr>
          </w:p>
        </w:tc>
      </w:tr>
      <w:tr w14:paraId="5DAEDD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5" w:hRule="atLeast"/>
          <w:jc w:val="center"/>
        </w:trPr>
        <w:tc>
          <w:tcPr>
            <w:tcW w:w="779" w:type="dxa"/>
            <w:vMerge w:val="continue"/>
            <w:vAlign w:val="center"/>
          </w:tcPr>
          <w:p w14:paraId="6A9A7BE4">
            <w:pPr>
              <w:widowControl/>
              <w:jc w:val="center"/>
              <w:rPr>
                <w:rFonts w:ascii="Times New Roman" w:hAnsi="Times New Roman" w:eastAsiaTheme="minorEastAsia"/>
                <w:color w:val="000000"/>
                <w:kern w:val="0"/>
                <w:szCs w:val="21"/>
              </w:rPr>
            </w:pPr>
          </w:p>
        </w:tc>
        <w:tc>
          <w:tcPr>
            <w:tcW w:w="988" w:type="dxa"/>
            <w:vMerge w:val="continue"/>
            <w:vAlign w:val="center"/>
          </w:tcPr>
          <w:p w14:paraId="575777AC">
            <w:pPr>
              <w:widowControl/>
              <w:jc w:val="center"/>
              <w:rPr>
                <w:rFonts w:ascii="Times New Roman" w:hAnsi="Times New Roman" w:eastAsiaTheme="minorEastAsia"/>
                <w:color w:val="000000"/>
                <w:kern w:val="0"/>
                <w:szCs w:val="21"/>
              </w:rPr>
            </w:pPr>
          </w:p>
        </w:tc>
        <w:tc>
          <w:tcPr>
            <w:tcW w:w="1349" w:type="dxa"/>
            <w:vAlign w:val="center"/>
          </w:tcPr>
          <w:p w14:paraId="34DE33B6">
            <w:pPr>
              <w:widowControl/>
              <w:jc w:val="center"/>
              <w:rPr>
                <w:rFonts w:ascii="宋体" w:hAnsi="宋体"/>
                <w:sz w:val="18"/>
                <w:szCs w:val="18"/>
              </w:rPr>
            </w:pPr>
            <w:r>
              <w:rPr>
                <w:rFonts w:hint="eastAsia" w:ascii="宋体" w:hAnsi="宋体"/>
                <w:sz w:val="18"/>
                <w:szCs w:val="18"/>
              </w:rPr>
              <w:t>数字信号处理</w:t>
            </w:r>
          </w:p>
        </w:tc>
        <w:tc>
          <w:tcPr>
            <w:tcW w:w="432" w:type="dxa"/>
            <w:vAlign w:val="center"/>
          </w:tcPr>
          <w:p w14:paraId="0E61A483">
            <w:pPr>
              <w:spacing w:line="216" w:lineRule="exact"/>
              <w:ind w:left="20"/>
              <w:jc w:val="center"/>
              <w:rPr>
                <w:rFonts w:ascii="Times New Roman" w:hAnsi="Times New Roman" w:eastAsiaTheme="minorEastAsia"/>
                <w:color w:val="000000"/>
                <w:kern w:val="0"/>
                <w:szCs w:val="21"/>
              </w:rPr>
            </w:pPr>
            <w:r>
              <w:rPr>
                <w:rFonts w:hint="eastAsia" w:ascii="宋体" w:hAnsi="宋体" w:eastAsiaTheme="minorEastAsia"/>
                <w:sz w:val="18"/>
                <w:szCs w:val="18"/>
              </w:rPr>
              <w:t>4</w:t>
            </w:r>
          </w:p>
        </w:tc>
        <w:tc>
          <w:tcPr>
            <w:tcW w:w="546" w:type="dxa"/>
            <w:vAlign w:val="center"/>
          </w:tcPr>
          <w:p w14:paraId="6B574615">
            <w:pPr>
              <w:spacing w:line="216" w:lineRule="exact"/>
              <w:ind w:left="20"/>
              <w:jc w:val="center"/>
              <w:rPr>
                <w:rFonts w:ascii="Times New Roman" w:hAnsi="Times New Roman" w:eastAsiaTheme="minorEastAsia"/>
                <w:kern w:val="0"/>
                <w:szCs w:val="21"/>
              </w:rPr>
            </w:pPr>
            <w:r>
              <w:rPr>
                <w:rFonts w:hint="eastAsia" w:ascii="宋体" w:hAnsi="宋体"/>
                <w:sz w:val="18"/>
                <w:szCs w:val="18"/>
              </w:rPr>
              <w:t>4.0</w:t>
            </w:r>
          </w:p>
        </w:tc>
        <w:tc>
          <w:tcPr>
            <w:tcW w:w="749" w:type="dxa"/>
            <w:vAlign w:val="center"/>
          </w:tcPr>
          <w:p w14:paraId="1A0C3ADE">
            <w:pPr>
              <w:spacing w:line="216" w:lineRule="exact"/>
              <w:ind w:left="20"/>
              <w:jc w:val="center"/>
              <w:rPr>
                <w:rFonts w:ascii="Times New Roman" w:hAnsi="Times New Roman" w:eastAsiaTheme="minorEastAsia"/>
                <w:color w:val="000000"/>
                <w:kern w:val="0"/>
                <w:szCs w:val="21"/>
              </w:rPr>
            </w:pPr>
            <w:r>
              <w:rPr>
                <w:rFonts w:hint="eastAsia" w:ascii="宋体" w:hAnsi="宋体" w:eastAsiaTheme="minorEastAsia"/>
                <w:sz w:val="18"/>
                <w:szCs w:val="18"/>
              </w:rPr>
              <w:t>64</w:t>
            </w:r>
          </w:p>
        </w:tc>
        <w:tc>
          <w:tcPr>
            <w:tcW w:w="518" w:type="dxa"/>
            <w:vAlign w:val="center"/>
          </w:tcPr>
          <w:p w14:paraId="4EF8C34F">
            <w:pPr>
              <w:spacing w:line="216" w:lineRule="exact"/>
              <w:ind w:left="20"/>
              <w:jc w:val="center"/>
              <w:rPr>
                <w:rFonts w:ascii="宋体" w:hAnsi="宋体"/>
                <w:sz w:val="18"/>
                <w:szCs w:val="18"/>
              </w:rPr>
            </w:pPr>
            <w:r>
              <w:rPr>
                <w:rFonts w:hint="eastAsia" w:ascii="宋体" w:hAnsi="宋体"/>
                <w:sz w:val="18"/>
                <w:szCs w:val="18"/>
              </w:rPr>
              <w:t>4</w:t>
            </w:r>
          </w:p>
        </w:tc>
        <w:tc>
          <w:tcPr>
            <w:tcW w:w="362" w:type="dxa"/>
            <w:vAlign w:val="center"/>
          </w:tcPr>
          <w:p w14:paraId="6D014BFF">
            <w:pPr>
              <w:spacing w:line="216" w:lineRule="exact"/>
              <w:ind w:left="20"/>
              <w:jc w:val="center"/>
              <w:rPr>
                <w:rFonts w:ascii="宋体" w:hAnsi="宋体"/>
                <w:sz w:val="18"/>
                <w:szCs w:val="18"/>
              </w:rPr>
            </w:pPr>
            <w:r>
              <w:rPr>
                <w:rFonts w:hint="eastAsia" w:ascii="宋体" w:hAnsi="宋体"/>
                <w:sz w:val="18"/>
                <w:szCs w:val="18"/>
              </w:rPr>
              <w:t>4</w:t>
            </w:r>
          </w:p>
        </w:tc>
        <w:tc>
          <w:tcPr>
            <w:tcW w:w="426" w:type="dxa"/>
            <w:vAlign w:val="center"/>
          </w:tcPr>
          <w:p w14:paraId="58AE4F2C">
            <w:pPr>
              <w:spacing w:line="216" w:lineRule="exact"/>
              <w:ind w:left="20"/>
              <w:jc w:val="center"/>
              <w:rPr>
                <w:rFonts w:ascii="宋体" w:hAnsi="宋体"/>
                <w:sz w:val="18"/>
                <w:szCs w:val="18"/>
              </w:rPr>
            </w:pPr>
          </w:p>
        </w:tc>
        <w:tc>
          <w:tcPr>
            <w:tcW w:w="425" w:type="dxa"/>
            <w:vAlign w:val="center"/>
          </w:tcPr>
          <w:p w14:paraId="691183C2">
            <w:pPr>
              <w:spacing w:line="216" w:lineRule="exact"/>
              <w:ind w:left="20"/>
              <w:jc w:val="center"/>
              <w:rPr>
                <w:rFonts w:ascii="宋体" w:hAnsi="宋体"/>
                <w:sz w:val="18"/>
                <w:szCs w:val="18"/>
              </w:rPr>
            </w:pPr>
          </w:p>
        </w:tc>
        <w:tc>
          <w:tcPr>
            <w:tcW w:w="425" w:type="dxa"/>
            <w:vAlign w:val="center"/>
          </w:tcPr>
          <w:p w14:paraId="145293E9">
            <w:pPr>
              <w:spacing w:line="216" w:lineRule="exact"/>
              <w:ind w:left="20"/>
              <w:jc w:val="center"/>
              <w:rPr>
                <w:rFonts w:ascii="宋体" w:hAnsi="宋体"/>
                <w:sz w:val="18"/>
                <w:szCs w:val="18"/>
              </w:rPr>
            </w:pPr>
            <w:r>
              <w:rPr>
                <w:rFonts w:hint="eastAsia" w:ascii="宋体" w:hAnsi="宋体"/>
                <w:sz w:val="18"/>
                <w:szCs w:val="18"/>
              </w:rPr>
              <w:t>64</w:t>
            </w:r>
          </w:p>
        </w:tc>
        <w:tc>
          <w:tcPr>
            <w:tcW w:w="425" w:type="dxa"/>
            <w:vAlign w:val="center"/>
          </w:tcPr>
          <w:p w14:paraId="5603EDE9">
            <w:pPr>
              <w:spacing w:line="216" w:lineRule="exact"/>
              <w:ind w:left="20"/>
              <w:jc w:val="center"/>
              <w:rPr>
                <w:rFonts w:ascii="宋体" w:hAnsi="宋体"/>
                <w:sz w:val="18"/>
                <w:szCs w:val="18"/>
              </w:rPr>
            </w:pPr>
          </w:p>
        </w:tc>
        <w:tc>
          <w:tcPr>
            <w:tcW w:w="426" w:type="dxa"/>
            <w:vAlign w:val="center"/>
          </w:tcPr>
          <w:p w14:paraId="3B7F3472">
            <w:pPr>
              <w:spacing w:line="216" w:lineRule="exact"/>
              <w:ind w:left="20"/>
              <w:jc w:val="center"/>
              <w:rPr>
                <w:rFonts w:ascii="宋体" w:hAnsi="宋体"/>
                <w:sz w:val="18"/>
                <w:szCs w:val="18"/>
              </w:rPr>
            </w:pPr>
          </w:p>
        </w:tc>
        <w:tc>
          <w:tcPr>
            <w:tcW w:w="425" w:type="dxa"/>
            <w:vAlign w:val="center"/>
          </w:tcPr>
          <w:p w14:paraId="271FF102">
            <w:pPr>
              <w:spacing w:line="216" w:lineRule="exact"/>
              <w:ind w:left="20"/>
              <w:jc w:val="center"/>
              <w:rPr>
                <w:rFonts w:ascii="宋体" w:hAnsi="宋体"/>
                <w:sz w:val="18"/>
                <w:szCs w:val="18"/>
              </w:rPr>
            </w:pPr>
          </w:p>
        </w:tc>
        <w:tc>
          <w:tcPr>
            <w:tcW w:w="425" w:type="dxa"/>
            <w:vAlign w:val="center"/>
          </w:tcPr>
          <w:p w14:paraId="4F70B376">
            <w:pPr>
              <w:widowControl/>
              <w:jc w:val="center"/>
              <w:rPr>
                <w:rFonts w:ascii="Times New Roman" w:hAnsi="Times New Roman" w:eastAsiaTheme="minorEastAsia"/>
                <w:bCs/>
                <w:sz w:val="24"/>
                <w:szCs w:val="24"/>
              </w:rPr>
            </w:pPr>
            <w:r>
              <w:rPr>
                <w:rFonts w:ascii="Times New Roman" w:hAnsi="Times New Roman" w:eastAsiaTheme="minorEastAsia"/>
                <w:bCs/>
                <w:sz w:val="24"/>
                <w:szCs w:val="24"/>
              </w:rPr>
              <w:t>√</w:t>
            </w:r>
          </w:p>
        </w:tc>
        <w:tc>
          <w:tcPr>
            <w:tcW w:w="425" w:type="dxa"/>
            <w:vAlign w:val="center"/>
          </w:tcPr>
          <w:p w14:paraId="7EC44114">
            <w:pPr>
              <w:widowControl/>
              <w:jc w:val="center"/>
              <w:rPr>
                <w:rFonts w:ascii="Times New Roman" w:hAnsi="Times New Roman" w:eastAsiaTheme="minorEastAsia"/>
                <w:bCs/>
                <w:sz w:val="24"/>
                <w:szCs w:val="24"/>
              </w:rPr>
            </w:pPr>
            <w:r>
              <w:rPr>
                <w:rFonts w:ascii="Times New Roman" w:hAnsi="Times New Roman" w:eastAsiaTheme="minorEastAsia"/>
                <w:bCs/>
                <w:sz w:val="24"/>
                <w:szCs w:val="24"/>
              </w:rPr>
              <w:t>√</w:t>
            </w:r>
          </w:p>
        </w:tc>
        <w:tc>
          <w:tcPr>
            <w:tcW w:w="709" w:type="dxa"/>
            <w:vMerge w:val="continue"/>
            <w:vAlign w:val="center"/>
          </w:tcPr>
          <w:p w14:paraId="502A18E0">
            <w:pPr>
              <w:jc w:val="center"/>
              <w:rPr>
                <w:rFonts w:ascii="Times New Roman" w:hAnsi="Times New Roman" w:eastAsiaTheme="minorEastAsia"/>
                <w:color w:val="000000"/>
                <w:kern w:val="0"/>
                <w:szCs w:val="21"/>
              </w:rPr>
            </w:pPr>
          </w:p>
        </w:tc>
      </w:tr>
      <w:tr w14:paraId="3EB23E1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5" w:hRule="atLeast"/>
          <w:jc w:val="center"/>
        </w:trPr>
        <w:tc>
          <w:tcPr>
            <w:tcW w:w="779" w:type="dxa"/>
            <w:vMerge w:val="continue"/>
            <w:vAlign w:val="center"/>
          </w:tcPr>
          <w:p w14:paraId="53207CD1">
            <w:pPr>
              <w:widowControl/>
              <w:jc w:val="center"/>
              <w:rPr>
                <w:rFonts w:ascii="Times New Roman" w:hAnsi="Times New Roman" w:eastAsiaTheme="minorEastAsia"/>
                <w:color w:val="000000"/>
                <w:kern w:val="0"/>
                <w:szCs w:val="21"/>
              </w:rPr>
            </w:pPr>
          </w:p>
        </w:tc>
        <w:tc>
          <w:tcPr>
            <w:tcW w:w="988" w:type="dxa"/>
            <w:vMerge w:val="continue"/>
            <w:vAlign w:val="center"/>
          </w:tcPr>
          <w:p w14:paraId="7CDAB0B8">
            <w:pPr>
              <w:widowControl/>
              <w:jc w:val="center"/>
              <w:rPr>
                <w:rFonts w:ascii="Times New Roman" w:hAnsi="Times New Roman" w:eastAsiaTheme="minorEastAsia"/>
                <w:color w:val="000000"/>
                <w:kern w:val="0"/>
                <w:szCs w:val="21"/>
              </w:rPr>
            </w:pPr>
          </w:p>
        </w:tc>
        <w:tc>
          <w:tcPr>
            <w:tcW w:w="1349" w:type="dxa"/>
            <w:vAlign w:val="center"/>
          </w:tcPr>
          <w:p w14:paraId="13246305">
            <w:pPr>
              <w:widowControl/>
              <w:jc w:val="center"/>
              <w:rPr>
                <w:rFonts w:ascii="宋体" w:hAnsi="宋体"/>
                <w:sz w:val="18"/>
                <w:szCs w:val="18"/>
              </w:rPr>
            </w:pPr>
            <w:r>
              <w:rPr>
                <w:rFonts w:hint="eastAsia" w:ascii="宋体" w:hAnsi="宋体"/>
                <w:sz w:val="18"/>
                <w:szCs w:val="18"/>
              </w:rPr>
              <w:t>微处理器与嵌入式系统</w:t>
            </w:r>
          </w:p>
        </w:tc>
        <w:tc>
          <w:tcPr>
            <w:tcW w:w="432" w:type="dxa"/>
            <w:vAlign w:val="center"/>
          </w:tcPr>
          <w:p w14:paraId="669BBBF4">
            <w:pPr>
              <w:spacing w:line="216" w:lineRule="exact"/>
              <w:ind w:left="20"/>
              <w:jc w:val="center"/>
              <w:rPr>
                <w:rFonts w:ascii="Times New Roman" w:hAnsi="Times New Roman" w:eastAsiaTheme="minorEastAsia"/>
                <w:color w:val="000000"/>
                <w:kern w:val="0"/>
                <w:szCs w:val="21"/>
              </w:rPr>
            </w:pPr>
            <w:r>
              <w:rPr>
                <w:rFonts w:hint="eastAsia" w:ascii="宋体" w:hAnsi="宋体"/>
                <w:sz w:val="18"/>
                <w:szCs w:val="18"/>
              </w:rPr>
              <w:t>4</w:t>
            </w:r>
          </w:p>
        </w:tc>
        <w:tc>
          <w:tcPr>
            <w:tcW w:w="546" w:type="dxa"/>
            <w:vAlign w:val="center"/>
          </w:tcPr>
          <w:p w14:paraId="546AE6F7">
            <w:pPr>
              <w:spacing w:line="216" w:lineRule="exact"/>
              <w:ind w:left="20"/>
              <w:jc w:val="center"/>
              <w:rPr>
                <w:rFonts w:ascii="Times New Roman" w:hAnsi="Times New Roman" w:eastAsiaTheme="minorEastAsia"/>
                <w:kern w:val="0"/>
                <w:szCs w:val="21"/>
              </w:rPr>
            </w:pPr>
            <w:r>
              <w:rPr>
                <w:rFonts w:hint="eastAsia" w:ascii="宋体" w:hAnsi="宋体"/>
                <w:sz w:val="18"/>
                <w:szCs w:val="18"/>
              </w:rPr>
              <w:t>3.0</w:t>
            </w:r>
          </w:p>
        </w:tc>
        <w:tc>
          <w:tcPr>
            <w:tcW w:w="749" w:type="dxa"/>
            <w:vAlign w:val="center"/>
          </w:tcPr>
          <w:p w14:paraId="092AB45B">
            <w:pPr>
              <w:spacing w:line="216" w:lineRule="exact"/>
              <w:ind w:left="20"/>
              <w:jc w:val="center"/>
              <w:rPr>
                <w:rFonts w:ascii="Times New Roman" w:hAnsi="Times New Roman" w:eastAsiaTheme="minorEastAsia"/>
                <w:color w:val="000000"/>
                <w:kern w:val="0"/>
                <w:szCs w:val="21"/>
              </w:rPr>
            </w:pPr>
            <w:r>
              <w:rPr>
                <w:rFonts w:hint="eastAsia" w:ascii="宋体" w:hAnsi="宋体" w:eastAsiaTheme="minorEastAsia"/>
                <w:sz w:val="18"/>
                <w:szCs w:val="18"/>
              </w:rPr>
              <w:t>48</w:t>
            </w:r>
          </w:p>
        </w:tc>
        <w:tc>
          <w:tcPr>
            <w:tcW w:w="518" w:type="dxa"/>
            <w:vAlign w:val="center"/>
          </w:tcPr>
          <w:p w14:paraId="01C968C7">
            <w:pPr>
              <w:spacing w:line="216" w:lineRule="exact"/>
              <w:ind w:left="20"/>
              <w:jc w:val="center"/>
              <w:rPr>
                <w:rFonts w:ascii="宋体" w:hAnsi="宋体"/>
                <w:sz w:val="18"/>
                <w:szCs w:val="18"/>
              </w:rPr>
            </w:pPr>
            <w:r>
              <w:rPr>
                <w:rFonts w:hint="eastAsia" w:ascii="宋体" w:hAnsi="宋体"/>
                <w:sz w:val="18"/>
                <w:szCs w:val="18"/>
              </w:rPr>
              <w:t>3</w:t>
            </w:r>
          </w:p>
        </w:tc>
        <w:tc>
          <w:tcPr>
            <w:tcW w:w="362" w:type="dxa"/>
            <w:vAlign w:val="center"/>
          </w:tcPr>
          <w:p w14:paraId="6BF023F6">
            <w:pPr>
              <w:spacing w:line="216" w:lineRule="exact"/>
              <w:ind w:left="20"/>
              <w:jc w:val="center"/>
              <w:rPr>
                <w:rFonts w:ascii="宋体" w:hAnsi="宋体"/>
                <w:sz w:val="18"/>
                <w:szCs w:val="18"/>
              </w:rPr>
            </w:pPr>
            <w:r>
              <w:rPr>
                <w:rFonts w:hint="eastAsia" w:ascii="宋体" w:hAnsi="宋体"/>
                <w:sz w:val="18"/>
                <w:szCs w:val="18"/>
              </w:rPr>
              <w:t>3</w:t>
            </w:r>
          </w:p>
        </w:tc>
        <w:tc>
          <w:tcPr>
            <w:tcW w:w="426" w:type="dxa"/>
            <w:vAlign w:val="center"/>
          </w:tcPr>
          <w:p w14:paraId="1E8108E0">
            <w:pPr>
              <w:spacing w:line="216" w:lineRule="exact"/>
              <w:ind w:left="20"/>
              <w:jc w:val="center"/>
              <w:rPr>
                <w:rFonts w:ascii="宋体" w:hAnsi="宋体"/>
                <w:sz w:val="18"/>
                <w:szCs w:val="18"/>
              </w:rPr>
            </w:pPr>
          </w:p>
        </w:tc>
        <w:tc>
          <w:tcPr>
            <w:tcW w:w="425" w:type="dxa"/>
            <w:vAlign w:val="center"/>
          </w:tcPr>
          <w:p w14:paraId="354ADEB9">
            <w:pPr>
              <w:spacing w:line="216" w:lineRule="exact"/>
              <w:ind w:left="20"/>
              <w:jc w:val="center"/>
              <w:rPr>
                <w:rFonts w:ascii="宋体" w:hAnsi="宋体"/>
                <w:sz w:val="18"/>
                <w:szCs w:val="18"/>
              </w:rPr>
            </w:pPr>
          </w:p>
        </w:tc>
        <w:tc>
          <w:tcPr>
            <w:tcW w:w="425" w:type="dxa"/>
            <w:vAlign w:val="center"/>
          </w:tcPr>
          <w:p w14:paraId="680FBC92">
            <w:pPr>
              <w:spacing w:line="216" w:lineRule="exact"/>
              <w:ind w:left="20"/>
              <w:jc w:val="center"/>
              <w:rPr>
                <w:rFonts w:ascii="宋体" w:hAnsi="宋体"/>
                <w:sz w:val="18"/>
                <w:szCs w:val="18"/>
              </w:rPr>
            </w:pPr>
            <w:r>
              <w:rPr>
                <w:rFonts w:hint="eastAsia" w:ascii="宋体" w:hAnsi="宋体"/>
                <w:sz w:val="18"/>
                <w:szCs w:val="18"/>
              </w:rPr>
              <w:t>48</w:t>
            </w:r>
          </w:p>
        </w:tc>
        <w:tc>
          <w:tcPr>
            <w:tcW w:w="425" w:type="dxa"/>
            <w:vAlign w:val="center"/>
          </w:tcPr>
          <w:p w14:paraId="1068E88D">
            <w:pPr>
              <w:spacing w:line="216" w:lineRule="exact"/>
              <w:ind w:left="20"/>
              <w:jc w:val="center"/>
              <w:rPr>
                <w:rFonts w:ascii="宋体" w:hAnsi="宋体"/>
                <w:sz w:val="18"/>
                <w:szCs w:val="18"/>
              </w:rPr>
            </w:pPr>
          </w:p>
        </w:tc>
        <w:tc>
          <w:tcPr>
            <w:tcW w:w="426" w:type="dxa"/>
            <w:vAlign w:val="center"/>
          </w:tcPr>
          <w:p w14:paraId="0BC20832">
            <w:pPr>
              <w:spacing w:line="216" w:lineRule="exact"/>
              <w:ind w:left="20"/>
              <w:jc w:val="center"/>
              <w:rPr>
                <w:rFonts w:ascii="宋体" w:hAnsi="宋体"/>
                <w:sz w:val="18"/>
                <w:szCs w:val="18"/>
              </w:rPr>
            </w:pPr>
          </w:p>
        </w:tc>
        <w:tc>
          <w:tcPr>
            <w:tcW w:w="425" w:type="dxa"/>
            <w:vAlign w:val="center"/>
          </w:tcPr>
          <w:p w14:paraId="11BCE937">
            <w:pPr>
              <w:spacing w:line="216" w:lineRule="exact"/>
              <w:ind w:left="20"/>
              <w:jc w:val="center"/>
              <w:rPr>
                <w:rFonts w:ascii="宋体" w:hAnsi="宋体"/>
                <w:sz w:val="18"/>
                <w:szCs w:val="18"/>
              </w:rPr>
            </w:pPr>
          </w:p>
        </w:tc>
        <w:tc>
          <w:tcPr>
            <w:tcW w:w="425" w:type="dxa"/>
            <w:vAlign w:val="center"/>
          </w:tcPr>
          <w:p w14:paraId="4AA03602">
            <w:pPr>
              <w:widowControl/>
              <w:jc w:val="center"/>
              <w:rPr>
                <w:rFonts w:ascii="Times New Roman" w:hAnsi="Times New Roman" w:eastAsiaTheme="minorEastAsia"/>
                <w:bCs/>
                <w:sz w:val="24"/>
                <w:szCs w:val="24"/>
              </w:rPr>
            </w:pPr>
          </w:p>
        </w:tc>
        <w:tc>
          <w:tcPr>
            <w:tcW w:w="425" w:type="dxa"/>
            <w:vAlign w:val="center"/>
          </w:tcPr>
          <w:p w14:paraId="5CEA0E68">
            <w:pPr>
              <w:widowControl/>
              <w:jc w:val="center"/>
              <w:rPr>
                <w:rFonts w:ascii="Times New Roman" w:hAnsi="Times New Roman" w:eastAsiaTheme="minorEastAsia"/>
                <w:bCs/>
                <w:sz w:val="24"/>
                <w:szCs w:val="24"/>
              </w:rPr>
            </w:pPr>
            <w:r>
              <w:rPr>
                <w:rFonts w:ascii="Times New Roman" w:hAnsi="Times New Roman" w:eastAsiaTheme="minorEastAsia"/>
                <w:bCs/>
                <w:sz w:val="24"/>
                <w:szCs w:val="24"/>
              </w:rPr>
              <w:t>√</w:t>
            </w:r>
          </w:p>
        </w:tc>
        <w:tc>
          <w:tcPr>
            <w:tcW w:w="709" w:type="dxa"/>
            <w:vMerge w:val="continue"/>
            <w:vAlign w:val="center"/>
          </w:tcPr>
          <w:p w14:paraId="7358A66A">
            <w:pPr>
              <w:jc w:val="center"/>
              <w:rPr>
                <w:rFonts w:ascii="Times New Roman" w:hAnsi="Times New Roman" w:eastAsiaTheme="minorEastAsia"/>
                <w:color w:val="000000"/>
                <w:kern w:val="0"/>
                <w:szCs w:val="21"/>
              </w:rPr>
            </w:pPr>
          </w:p>
        </w:tc>
      </w:tr>
      <w:tr w14:paraId="445A1BC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5" w:hRule="atLeast"/>
          <w:jc w:val="center"/>
        </w:trPr>
        <w:tc>
          <w:tcPr>
            <w:tcW w:w="779" w:type="dxa"/>
            <w:vMerge w:val="continue"/>
            <w:vAlign w:val="center"/>
          </w:tcPr>
          <w:p w14:paraId="1002E788">
            <w:pPr>
              <w:widowControl/>
              <w:jc w:val="center"/>
              <w:rPr>
                <w:rFonts w:ascii="Times New Roman" w:hAnsi="Times New Roman" w:eastAsiaTheme="minorEastAsia"/>
                <w:color w:val="000000"/>
                <w:kern w:val="0"/>
                <w:szCs w:val="21"/>
              </w:rPr>
            </w:pPr>
          </w:p>
        </w:tc>
        <w:tc>
          <w:tcPr>
            <w:tcW w:w="988" w:type="dxa"/>
            <w:vMerge w:val="continue"/>
            <w:vAlign w:val="center"/>
          </w:tcPr>
          <w:p w14:paraId="22289BD2">
            <w:pPr>
              <w:widowControl/>
              <w:jc w:val="center"/>
              <w:rPr>
                <w:rFonts w:ascii="Times New Roman" w:hAnsi="Times New Roman" w:eastAsiaTheme="minorEastAsia"/>
                <w:color w:val="000000"/>
                <w:kern w:val="0"/>
                <w:szCs w:val="21"/>
              </w:rPr>
            </w:pPr>
          </w:p>
        </w:tc>
        <w:tc>
          <w:tcPr>
            <w:tcW w:w="1349" w:type="dxa"/>
            <w:vAlign w:val="center"/>
          </w:tcPr>
          <w:p w14:paraId="018B8921">
            <w:pPr>
              <w:widowControl/>
              <w:jc w:val="center"/>
              <w:rPr>
                <w:rFonts w:ascii="宋体" w:hAnsi="宋体"/>
                <w:sz w:val="18"/>
                <w:szCs w:val="18"/>
              </w:rPr>
            </w:pPr>
            <w:r>
              <w:rPr>
                <w:rFonts w:hint="eastAsia" w:ascii="宋体" w:hAnsi="宋体"/>
                <w:sz w:val="18"/>
                <w:szCs w:val="18"/>
              </w:rPr>
              <w:t>嵌入式系统实验</w:t>
            </w:r>
          </w:p>
        </w:tc>
        <w:tc>
          <w:tcPr>
            <w:tcW w:w="432" w:type="dxa"/>
            <w:vAlign w:val="center"/>
          </w:tcPr>
          <w:p w14:paraId="31CE194F">
            <w:pPr>
              <w:spacing w:line="216" w:lineRule="exact"/>
              <w:ind w:left="20"/>
              <w:jc w:val="center"/>
              <w:rPr>
                <w:rFonts w:ascii="Times New Roman" w:hAnsi="Times New Roman" w:eastAsiaTheme="minorEastAsia"/>
                <w:color w:val="000000"/>
                <w:kern w:val="0"/>
                <w:szCs w:val="21"/>
              </w:rPr>
            </w:pPr>
            <w:r>
              <w:rPr>
                <w:rFonts w:hint="eastAsia" w:ascii="宋体" w:hAnsi="宋体"/>
                <w:sz w:val="18"/>
                <w:szCs w:val="18"/>
              </w:rPr>
              <w:t>4</w:t>
            </w:r>
          </w:p>
        </w:tc>
        <w:tc>
          <w:tcPr>
            <w:tcW w:w="546" w:type="dxa"/>
            <w:vAlign w:val="center"/>
          </w:tcPr>
          <w:p w14:paraId="43ABE43B">
            <w:pPr>
              <w:spacing w:line="216" w:lineRule="exact"/>
              <w:ind w:left="20"/>
              <w:jc w:val="center"/>
              <w:rPr>
                <w:rFonts w:ascii="Times New Roman" w:hAnsi="Times New Roman" w:eastAsiaTheme="minorEastAsia"/>
                <w:kern w:val="0"/>
                <w:szCs w:val="21"/>
              </w:rPr>
            </w:pPr>
            <w:r>
              <w:rPr>
                <w:rFonts w:hint="eastAsia" w:ascii="宋体" w:hAnsi="宋体"/>
                <w:sz w:val="18"/>
                <w:szCs w:val="18"/>
              </w:rPr>
              <w:t>1.0</w:t>
            </w:r>
          </w:p>
        </w:tc>
        <w:tc>
          <w:tcPr>
            <w:tcW w:w="749" w:type="dxa"/>
            <w:vAlign w:val="center"/>
          </w:tcPr>
          <w:p w14:paraId="5CC8CDDA">
            <w:pPr>
              <w:spacing w:line="216" w:lineRule="exact"/>
              <w:ind w:left="20"/>
              <w:jc w:val="center"/>
              <w:rPr>
                <w:rFonts w:ascii="Times New Roman" w:hAnsi="Times New Roman" w:eastAsiaTheme="minorEastAsia"/>
                <w:color w:val="000000"/>
                <w:kern w:val="0"/>
                <w:szCs w:val="21"/>
              </w:rPr>
            </w:pPr>
            <w:r>
              <w:rPr>
                <w:rFonts w:hint="eastAsia" w:ascii="宋体" w:hAnsi="宋体" w:eastAsiaTheme="minorEastAsia"/>
                <w:sz w:val="18"/>
                <w:szCs w:val="18"/>
              </w:rPr>
              <w:t>24</w:t>
            </w:r>
          </w:p>
        </w:tc>
        <w:tc>
          <w:tcPr>
            <w:tcW w:w="518" w:type="dxa"/>
            <w:vAlign w:val="center"/>
          </w:tcPr>
          <w:p w14:paraId="1CB3C4D7">
            <w:pPr>
              <w:spacing w:line="216" w:lineRule="exact"/>
              <w:ind w:left="20"/>
              <w:jc w:val="center"/>
              <w:rPr>
                <w:rFonts w:ascii="宋体" w:hAnsi="宋体"/>
                <w:sz w:val="18"/>
                <w:szCs w:val="18"/>
              </w:rPr>
            </w:pPr>
            <w:r>
              <w:rPr>
                <w:rFonts w:hint="eastAsia" w:ascii="宋体" w:hAnsi="宋体"/>
                <w:sz w:val="18"/>
                <w:szCs w:val="18"/>
              </w:rPr>
              <w:t>2</w:t>
            </w:r>
          </w:p>
        </w:tc>
        <w:tc>
          <w:tcPr>
            <w:tcW w:w="362" w:type="dxa"/>
            <w:vAlign w:val="center"/>
          </w:tcPr>
          <w:p w14:paraId="2D21EE0D">
            <w:pPr>
              <w:spacing w:line="216" w:lineRule="exact"/>
              <w:ind w:left="20"/>
              <w:jc w:val="center"/>
              <w:rPr>
                <w:rFonts w:ascii="宋体" w:hAnsi="宋体"/>
                <w:sz w:val="18"/>
                <w:szCs w:val="18"/>
              </w:rPr>
            </w:pPr>
          </w:p>
        </w:tc>
        <w:tc>
          <w:tcPr>
            <w:tcW w:w="426" w:type="dxa"/>
            <w:vAlign w:val="center"/>
          </w:tcPr>
          <w:p w14:paraId="07A0A517">
            <w:pPr>
              <w:spacing w:line="216" w:lineRule="exact"/>
              <w:ind w:left="20"/>
              <w:jc w:val="center"/>
              <w:rPr>
                <w:rFonts w:ascii="宋体" w:hAnsi="宋体"/>
                <w:sz w:val="18"/>
                <w:szCs w:val="18"/>
              </w:rPr>
            </w:pPr>
            <w:r>
              <w:rPr>
                <w:rFonts w:hint="eastAsia" w:ascii="宋体" w:hAnsi="宋体"/>
                <w:sz w:val="18"/>
                <w:szCs w:val="18"/>
              </w:rPr>
              <w:t>1</w:t>
            </w:r>
          </w:p>
        </w:tc>
        <w:tc>
          <w:tcPr>
            <w:tcW w:w="425" w:type="dxa"/>
            <w:vAlign w:val="center"/>
          </w:tcPr>
          <w:p w14:paraId="5438CC96">
            <w:pPr>
              <w:spacing w:line="216" w:lineRule="exact"/>
              <w:ind w:left="20"/>
              <w:jc w:val="center"/>
              <w:rPr>
                <w:rFonts w:ascii="宋体" w:hAnsi="宋体"/>
                <w:sz w:val="18"/>
                <w:szCs w:val="18"/>
              </w:rPr>
            </w:pPr>
          </w:p>
        </w:tc>
        <w:tc>
          <w:tcPr>
            <w:tcW w:w="425" w:type="dxa"/>
            <w:vAlign w:val="center"/>
          </w:tcPr>
          <w:p w14:paraId="74CE28FB">
            <w:pPr>
              <w:spacing w:line="216" w:lineRule="exact"/>
              <w:ind w:left="20"/>
              <w:jc w:val="center"/>
              <w:rPr>
                <w:rFonts w:ascii="宋体" w:hAnsi="宋体"/>
                <w:sz w:val="18"/>
                <w:szCs w:val="18"/>
              </w:rPr>
            </w:pPr>
          </w:p>
        </w:tc>
        <w:tc>
          <w:tcPr>
            <w:tcW w:w="425" w:type="dxa"/>
            <w:vAlign w:val="center"/>
          </w:tcPr>
          <w:p w14:paraId="08B621A9">
            <w:pPr>
              <w:spacing w:line="216" w:lineRule="exact"/>
              <w:ind w:left="20"/>
              <w:jc w:val="center"/>
              <w:rPr>
                <w:rFonts w:ascii="宋体" w:hAnsi="宋体"/>
                <w:sz w:val="18"/>
                <w:szCs w:val="18"/>
              </w:rPr>
            </w:pPr>
            <w:r>
              <w:rPr>
                <w:rFonts w:hint="eastAsia" w:ascii="宋体" w:hAnsi="宋体"/>
                <w:sz w:val="18"/>
                <w:szCs w:val="18"/>
              </w:rPr>
              <w:t>24</w:t>
            </w:r>
          </w:p>
        </w:tc>
        <w:tc>
          <w:tcPr>
            <w:tcW w:w="426" w:type="dxa"/>
            <w:vAlign w:val="center"/>
          </w:tcPr>
          <w:p w14:paraId="2062197E">
            <w:pPr>
              <w:spacing w:line="216" w:lineRule="exact"/>
              <w:ind w:left="20"/>
              <w:jc w:val="center"/>
              <w:rPr>
                <w:rFonts w:ascii="宋体" w:hAnsi="宋体"/>
                <w:sz w:val="18"/>
                <w:szCs w:val="18"/>
              </w:rPr>
            </w:pPr>
          </w:p>
        </w:tc>
        <w:tc>
          <w:tcPr>
            <w:tcW w:w="425" w:type="dxa"/>
            <w:vAlign w:val="center"/>
          </w:tcPr>
          <w:p w14:paraId="400987D7">
            <w:pPr>
              <w:spacing w:line="216" w:lineRule="exact"/>
              <w:ind w:left="20"/>
              <w:jc w:val="center"/>
              <w:rPr>
                <w:rFonts w:ascii="宋体" w:hAnsi="宋体"/>
                <w:sz w:val="18"/>
                <w:szCs w:val="18"/>
              </w:rPr>
            </w:pPr>
          </w:p>
        </w:tc>
        <w:tc>
          <w:tcPr>
            <w:tcW w:w="425" w:type="dxa"/>
            <w:vAlign w:val="center"/>
          </w:tcPr>
          <w:p w14:paraId="54ED630F">
            <w:pPr>
              <w:widowControl/>
              <w:jc w:val="center"/>
              <w:rPr>
                <w:rFonts w:ascii="Times New Roman" w:hAnsi="Times New Roman" w:eastAsiaTheme="minorEastAsia"/>
                <w:bCs/>
                <w:sz w:val="24"/>
                <w:szCs w:val="24"/>
              </w:rPr>
            </w:pPr>
          </w:p>
        </w:tc>
        <w:tc>
          <w:tcPr>
            <w:tcW w:w="425" w:type="dxa"/>
            <w:vAlign w:val="center"/>
          </w:tcPr>
          <w:p w14:paraId="794417E0">
            <w:pPr>
              <w:widowControl/>
              <w:jc w:val="center"/>
              <w:rPr>
                <w:rFonts w:ascii="Times New Roman" w:hAnsi="Times New Roman" w:eastAsiaTheme="minorEastAsia"/>
                <w:bCs/>
                <w:sz w:val="24"/>
                <w:szCs w:val="24"/>
              </w:rPr>
            </w:pPr>
            <w:r>
              <w:rPr>
                <w:rFonts w:ascii="Times New Roman" w:hAnsi="Times New Roman" w:eastAsiaTheme="minorEastAsia"/>
                <w:bCs/>
                <w:sz w:val="24"/>
                <w:szCs w:val="24"/>
              </w:rPr>
              <w:t>√</w:t>
            </w:r>
          </w:p>
        </w:tc>
        <w:tc>
          <w:tcPr>
            <w:tcW w:w="709" w:type="dxa"/>
            <w:vMerge w:val="continue"/>
            <w:vAlign w:val="center"/>
          </w:tcPr>
          <w:p w14:paraId="7ECF6A3A">
            <w:pPr>
              <w:jc w:val="center"/>
              <w:rPr>
                <w:rFonts w:ascii="Times New Roman" w:hAnsi="Times New Roman" w:eastAsiaTheme="minorEastAsia"/>
                <w:color w:val="000000"/>
                <w:kern w:val="0"/>
                <w:szCs w:val="21"/>
              </w:rPr>
            </w:pPr>
          </w:p>
        </w:tc>
      </w:tr>
      <w:tr w14:paraId="3100911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5" w:hRule="atLeast"/>
          <w:jc w:val="center"/>
        </w:trPr>
        <w:tc>
          <w:tcPr>
            <w:tcW w:w="779" w:type="dxa"/>
            <w:vMerge w:val="continue"/>
            <w:vAlign w:val="center"/>
          </w:tcPr>
          <w:p w14:paraId="03577FC1">
            <w:pPr>
              <w:widowControl/>
              <w:jc w:val="center"/>
              <w:rPr>
                <w:rFonts w:ascii="Times New Roman" w:hAnsi="Times New Roman" w:eastAsiaTheme="minorEastAsia"/>
                <w:color w:val="000000"/>
                <w:kern w:val="0"/>
                <w:szCs w:val="21"/>
              </w:rPr>
            </w:pPr>
          </w:p>
        </w:tc>
        <w:tc>
          <w:tcPr>
            <w:tcW w:w="988" w:type="dxa"/>
            <w:vMerge w:val="continue"/>
            <w:vAlign w:val="center"/>
          </w:tcPr>
          <w:p w14:paraId="7E403806">
            <w:pPr>
              <w:widowControl/>
              <w:jc w:val="center"/>
              <w:rPr>
                <w:rFonts w:ascii="Times New Roman" w:hAnsi="Times New Roman" w:eastAsiaTheme="minorEastAsia"/>
                <w:color w:val="000000"/>
                <w:kern w:val="0"/>
                <w:szCs w:val="21"/>
              </w:rPr>
            </w:pPr>
          </w:p>
        </w:tc>
        <w:tc>
          <w:tcPr>
            <w:tcW w:w="1349" w:type="dxa"/>
            <w:vAlign w:val="center"/>
          </w:tcPr>
          <w:p w14:paraId="664AEEBD">
            <w:pPr>
              <w:widowControl/>
              <w:jc w:val="center"/>
              <w:rPr>
                <w:rFonts w:ascii="宋体" w:hAnsi="宋体"/>
                <w:sz w:val="18"/>
                <w:szCs w:val="18"/>
              </w:rPr>
            </w:pPr>
            <w:r>
              <w:rPr>
                <w:rFonts w:hint="eastAsia" w:ascii="宋体" w:hAnsi="宋体"/>
                <w:sz w:val="18"/>
                <w:szCs w:val="18"/>
              </w:rPr>
              <w:t>通信原理</w:t>
            </w:r>
          </w:p>
        </w:tc>
        <w:tc>
          <w:tcPr>
            <w:tcW w:w="432" w:type="dxa"/>
            <w:vAlign w:val="center"/>
          </w:tcPr>
          <w:p w14:paraId="17A1E3CF">
            <w:pPr>
              <w:spacing w:line="216" w:lineRule="exact"/>
              <w:ind w:left="20"/>
              <w:jc w:val="center"/>
              <w:rPr>
                <w:rFonts w:ascii="Times New Roman" w:hAnsi="Times New Roman" w:eastAsiaTheme="minorEastAsia"/>
                <w:color w:val="000000"/>
                <w:kern w:val="0"/>
                <w:szCs w:val="21"/>
              </w:rPr>
            </w:pPr>
            <w:r>
              <w:rPr>
                <w:rFonts w:hint="eastAsia" w:ascii="宋体" w:hAnsi="宋体"/>
                <w:sz w:val="18"/>
                <w:szCs w:val="18"/>
              </w:rPr>
              <w:t>5</w:t>
            </w:r>
          </w:p>
        </w:tc>
        <w:tc>
          <w:tcPr>
            <w:tcW w:w="546" w:type="dxa"/>
            <w:vAlign w:val="center"/>
          </w:tcPr>
          <w:p w14:paraId="4012E17D">
            <w:pPr>
              <w:spacing w:line="216" w:lineRule="exact"/>
              <w:ind w:left="20"/>
              <w:jc w:val="center"/>
              <w:rPr>
                <w:rFonts w:ascii="Times New Roman" w:hAnsi="Times New Roman" w:eastAsiaTheme="minorEastAsia"/>
                <w:kern w:val="0"/>
                <w:szCs w:val="21"/>
              </w:rPr>
            </w:pPr>
            <w:r>
              <w:rPr>
                <w:rFonts w:hint="eastAsia" w:ascii="宋体" w:hAnsi="宋体" w:eastAsiaTheme="minorEastAsia"/>
                <w:sz w:val="18"/>
                <w:szCs w:val="18"/>
              </w:rPr>
              <w:t>4.0</w:t>
            </w:r>
          </w:p>
        </w:tc>
        <w:tc>
          <w:tcPr>
            <w:tcW w:w="749" w:type="dxa"/>
            <w:vAlign w:val="center"/>
          </w:tcPr>
          <w:p w14:paraId="0DEF1753">
            <w:pPr>
              <w:spacing w:line="216" w:lineRule="exact"/>
              <w:ind w:left="20"/>
              <w:jc w:val="center"/>
              <w:rPr>
                <w:rFonts w:ascii="Times New Roman" w:hAnsi="Times New Roman" w:eastAsiaTheme="minorEastAsia"/>
                <w:color w:val="000000"/>
                <w:kern w:val="0"/>
                <w:szCs w:val="21"/>
              </w:rPr>
            </w:pPr>
            <w:r>
              <w:rPr>
                <w:rFonts w:hint="eastAsia" w:ascii="宋体" w:hAnsi="宋体" w:eastAsiaTheme="minorEastAsia"/>
                <w:sz w:val="18"/>
                <w:szCs w:val="18"/>
              </w:rPr>
              <w:t>64</w:t>
            </w:r>
          </w:p>
        </w:tc>
        <w:tc>
          <w:tcPr>
            <w:tcW w:w="518" w:type="dxa"/>
            <w:vAlign w:val="center"/>
          </w:tcPr>
          <w:p w14:paraId="6EABA74B">
            <w:pPr>
              <w:spacing w:line="216" w:lineRule="exact"/>
              <w:ind w:left="20"/>
              <w:jc w:val="center"/>
              <w:rPr>
                <w:rFonts w:ascii="宋体" w:hAnsi="宋体"/>
                <w:sz w:val="18"/>
                <w:szCs w:val="18"/>
              </w:rPr>
            </w:pPr>
            <w:r>
              <w:rPr>
                <w:rFonts w:hint="eastAsia" w:ascii="宋体" w:hAnsi="宋体"/>
                <w:sz w:val="18"/>
                <w:szCs w:val="18"/>
              </w:rPr>
              <w:t>4</w:t>
            </w:r>
          </w:p>
        </w:tc>
        <w:tc>
          <w:tcPr>
            <w:tcW w:w="362" w:type="dxa"/>
            <w:vAlign w:val="center"/>
          </w:tcPr>
          <w:p w14:paraId="12BC143E">
            <w:pPr>
              <w:spacing w:line="216" w:lineRule="exact"/>
              <w:ind w:left="20"/>
              <w:jc w:val="center"/>
              <w:rPr>
                <w:rFonts w:ascii="宋体" w:hAnsi="宋体"/>
                <w:sz w:val="18"/>
                <w:szCs w:val="18"/>
              </w:rPr>
            </w:pPr>
            <w:r>
              <w:rPr>
                <w:rFonts w:hint="eastAsia" w:ascii="宋体" w:hAnsi="宋体"/>
                <w:sz w:val="18"/>
                <w:szCs w:val="18"/>
              </w:rPr>
              <w:t>4</w:t>
            </w:r>
          </w:p>
        </w:tc>
        <w:tc>
          <w:tcPr>
            <w:tcW w:w="426" w:type="dxa"/>
            <w:vAlign w:val="center"/>
          </w:tcPr>
          <w:p w14:paraId="6207A88D">
            <w:pPr>
              <w:spacing w:line="216" w:lineRule="exact"/>
              <w:ind w:left="20"/>
              <w:jc w:val="center"/>
              <w:rPr>
                <w:rFonts w:ascii="宋体" w:hAnsi="宋体"/>
                <w:sz w:val="18"/>
                <w:szCs w:val="18"/>
              </w:rPr>
            </w:pPr>
          </w:p>
        </w:tc>
        <w:tc>
          <w:tcPr>
            <w:tcW w:w="425" w:type="dxa"/>
          </w:tcPr>
          <w:p w14:paraId="1A8FC498">
            <w:pPr>
              <w:spacing w:line="216" w:lineRule="exact"/>
              <w:ind w:left="20"/>
              <w:jc w:val="center"/>
              <w:rPr>
                <w:rFonts w:ascii="宋体" w:hAnsi="宋体"/>
                <w:sz w:val="18"/>
                <w:szCs w:val="18"/>
              </w:rPr>
            </w:pPr>
          </w:p>
        </w:tc>
        <w:tc>
          <w:tcPr>
            <w:tcW w:w="425" w:type="dxa"/>
            <w:vAlign w:val="center"/>
          </w:tcPr>
          <w:p w14:paraId="39B482BD">
            <w:pPr>
              <w:spacing w:line="216" w:lineRule="exact"/>
              <w:ind w:left="20"/>
              <w:jc w:val="center"/>
              <w:rPr>
                <w:rFonts w:ascii="宋体" w:hAnsi="宋体"/>
                <w:sz w:val="18"/>
                <w:szCs w:val="18"/>
              </w:rPr>
            </w:pPr>
            <w:r>
              <w:rPr>
                <w:rFonts w:hint="eastAsia" w:ascii="宋体" w:hAnsi="宋体"/>
                <w:sz w:val="18"/>
                <w:szCs w:val="18"/>
              </w:rPr>
              <w:t>64</w:t>
            </w:r>
          </w:p>
        </w:tc>
        <w:tc>
          <w:tcPr>
            <w:tcW w:w="425" w:type="dxa"/>
            <w:vAlign w:val="center"/>
          </w:tcPr>
          <w:p w14:paraId="04942C30">
            <w:pPr>
              <w:spacing w:line="216" w:lineRule="exact"/>
              <w:ind w:left="20"/>
              <w:jc w:val="center"/>
              <w:rPr>
                <w:rFonts w:ascii="宋体" w:hAnsi="宋体"/>
                <w:sz w:val="18"/>
                <w:szCs w:val="18"/>
              </w:rPr>
            </w:pPr>
          </w:p>
        </w:tc>
        <w:tc>
          <w:tcPr>
            <w:tcW w:w="426" w:type="dxa"/>
            <w:vAlign w:val="center"/>
          </w:tcPr>
          <w:p w14:paraId="4019E7B2">
            <w:pPr>
              <w:spacing w:line="216" w:lineRule="exact"/>
              <w:ind w:left="20"/>
              <w:jc w:val="center"/>
              <w:rPr>
                <w:rFonts w:ascii="宋体" w:hAnsi="宋体"/>
                <w:sz w:val="18"/>
                <w:szCs w:val="18"/>
              </w:rPr>
            </w:pPr>
          </w:p>
        </w:tc>
        <w:tc>
          <w:tcPr>
            <w:tcW w:w="425" w:type="dxa"/>
            <w:vAlign w:val="center"/>
          </w:tcPr>
          <w:p w14:paraId="3FC2E80D">
            <w:pPr>
              <w:spacing w:line="216" w:lineRule="exact"/>
              <w:ind w:left="20"/>
              <w:jc w:val="center"/>
              <w:rPr>
                <w:rFonts w:ascii="宋体" w:hAnsi="宋体"/>
                <w:sz w:val="18"/>
                <w:szCs w:val="18"/>
              </w:rPr>
            </w:pPr>
          </w:p>
        </w:tc>
        <w:tc>
          <w:tcPr>
            <w:tcW w:w="425" w:type="dxa"/>
            <w:vAlign w:val="center"/>
          </w:tcPr>
          <w:p w14:paraId="1C46B700">
            <w:pPr>
              <w:widowControl/>
              <w:jc w:val="center"/>
              <w:rPr>
                <w:rFonts w:ascii="Times New Roman" w:hAnsi="Times New Roman" w:eastAsiaTheme="minorEastAsia"/>
                <w:bCs/>
                <w:sz w:val="24"/>
                <w:szCs w:val="24"/>
              </w:rPr>
            </w:pPr>
            <w:r>
              <w:rPr>
                <w:rFonts w:ascii="Times New Roman" w:hAnsi="Times New Roman" w:eastAsiaTheme="minorEastAsia"/>
                <w:bCs/>
                <w:sz w:val="24"/>
                <w:szCs w:val="24"/>
              </w:rPr>
              <w:t>√</w:t>
            </w:r>
          </w:p>
        </w:tc>
        <w:tc>
          <w:tcPr>
            <w:tcW w:w="425" w:type="dxa"/>
            <w:vAlign w:val="center"/>
          </w:tcPr>
          <w:p w14:paraId="67E5AA5D">
            <w:pPr>
              <w:widowControl/>
              <w:jc w:val="center"/>
              <w:rPr>
                <w:rFonts w:ascii="Times New Roman" w:hAnsi="Times New Roman" w:eastAsiaTheme="minorEastAsia"/>
                <w:bCs/>
                <w:sz w:val="24"/>
                <w:szCs w:val="24"/>
              </w:rPr>
            </w:pPr>
            <w:r>
              <w:rPr>
                <w:rFonts w:ascii="Times New Roman" w:hAnsi="Times New Roman" w:eastAsiaTheme="minorEastAsia"/>
                <w:bCs/>
                <w:sz w:val="24"/>
                <w:szCs w:val="24"/>
              </w:rPr>
              <w:t>√</w:t>
            </w:r>
          </w:p>
        </w:tc>
        <w:tc>
          <w:tcPr>
            <w:tcW w:w="709" w:type="dxa"/>
            <w:vMerge w:val="continue"/>
            <w:vAlign w:val="center"/>
          </w:tcPr>
          <w:p w14:paraId="21C302ED">
            <w:pPr>
              <w:jc w:val="center"/>
              <w:rPr>
                <w:rFonts w:ascii="Times New Roman" w:hAnsi="Times New Roman" w:eastAsiaTheme="minorEastAsia"/>
                <w:color w:val="000000"/>
                <w:kern w:val="0"/>
                <w:szCs w:val="21"/>
              </w:rPr>
            </w:pPr>
          </w:p>
        </w:tc>
      </w:tr>
      <w:tr w14:paraId="0B3EFBE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5" w:hRule="atLeast"/>
          <w:jc w:val="center"/>
        </w:trPr>
        <w:tc>
          <w:tcPr>
            <w:tcW w:w="779" w:type="dxa"/>
            <w:vMerge w:val="continue"/>
            <w:vAlign w:val="center"/>
          </w:tcPr>
          <w:p w14:paraId="04270A6F">
            <w:pPr>
              <w:widowControl/>
              <w:jc w:val="center"/>
              <w:rPr>
                <w:rFonts w:ascii="Times New Roman" w:hAnsi="Times New Roman" w:eastAsiaTheme="minorEastAsia"/>
                <w:color w:val="000000"/>
                <w:kern w:val="0"/>
                <w:szCs w:val="21"/>
              </w:rPr>
            </w:pPr>
          </w:p>
        </w:tc>
        <w:tc>
          <w:tcPr>
            <w:tcW w:w="988" w:type="dxa"/>
            <w:vMerge w:val="continue"/>
            <w:vAlign w:val="center"/>
          </w:tcPr>
          <w:p w14:paraId="669DA984">
            <w:pPr>
              <w:widowControl/>
              <w:jc w:val="center"/>
              <w:rPr>
                <w:rFonts w:ascii="Times New Roman" w:hAnsi="Times New Roman" w:eastAsiaTheme="minorEastAsia"/>
                <w:color w:val="000000"/>
                <w:kern w:val="0"/>
                <w:szCs w:val="21"/>
              </w:rPr>
            </w:pPr>
          </w:p>
        </w:tc>
        <w:tc>
          <w:tcPr>
            <w:tcW w:w="1349" w:type="dxa"/>
            <w:vAlign w:val="center"/>
          </w:tcPr>
          <w:p w14:paraId="45D81E3C">
            <w:pPr>
              <w:widowControl/>
              <w:jc w:val="center"/>
              <w:rPr>
                <w:rFonts w:ascii="宋体" w:hAnsi="宋体"/>
                <w:sz w:val="18"/>
                <w:szCs w:val="18"/>
              </w:rPr>
            </w:pPr>
            <w:r>
              <w:rPr>
                <w:rFonts w:hint="eastAsia" w:ascii="宋体" w:hAnsi="宋体"/>
                <w:sz w:val="18"/>
                <w:szCs w:val="18"/>
              </w:rPr>
              <w:t>通信原理实验</w:t>
            </w:r>
          </w:p>
        </w:tc>
        <w:tc>
          <w:tcPr>
            <w:tcW w:w="432" w:type="dxa"/>
            <w:vAlign w:val="center"/>
          </w:tcPr>
          <w:p w14:paraId="62584A34">
            <w:pPr>
              <w:spacing w:line="216" w:lineRule="exact"/>
              <w:ind w:left="20"/>
              <w:jc w:val="center"/>
              <w:rPr>
                <w:rFonts w:ascii="Times New Roman" w:hAnsi="Times New Roman" w:eastAsiaTheme="minorEastAsia"/>
                <w:color w:val="000000"/>
                <w:kern w:val="0"/>
                <w:szCs w:val="21"/>
              </w:rPr>
            </w:pPr>
            <w:r>
              <w:rPr>
                <w:rFonts w:hint="eastAsia" w:ascii="宋体" w:hAnsi="宋体"/>
                <w:sz w:val="18"/>
                <w:szCs w:val="18"/>
              </w:rPr>
              <w:t>5</w:t>
            </w:r>
          </w:p>
        </w:tc>
        <w:tc>
          <w:tcPr>
            <w:tcW w:w="546" w:type="dxa"/>
            <w:vAlign w:val="center"/>
          </w:tcPr>
          <w:p w14:paraId="473F31B3">
            <w:pPr>
              <w:spacing w:line="216" w:lineRule="exact"/>
              <w:ind w:left="20"/>
              <w:jc w:val="center"/>
              <w:rPr>
                <w:rFonts w:ascii="Times New Roman" w:hAnsi="Times New Roman"/>
                <w:kern w:val="0"/>
                <w:szCs w:val="21"/>
              </w:rPr>
            </w:pPr>
            <w:r>
              <w:rPr>
                <w:rFonts w:hint="eastAsia" w:ascii="宋体" w:hAnsi="宋体"/>
                <w:sz w:val="18"/>
                <w:szCs w:val="18"/>
              </w:rPr>
              <w:t>1.0</w:t>
            </w:r>
          </w:p>
        </w:tc>
        <w:tc>
          <w:tcPr>
            <w:tcW w:w="749" w:type="dxa"/>
            <w:vAlign w:val="center"/>
          </w:tcPr>
          <w:p w14:paraId="5BD8E6A4">
            <w:pPr>
              <w:spacing w:line="216" w:lineRule="exact"/>
              <w:ind w:left="20"/>
              <w:jc w:val="center"/>
              <w:rPr>
                <w:rFonts w:ascii="Times New Roman" w:hAnsi="Times New Roman" w:eastAsiaTheme="minorEastAsia"/>
                <w:color w:val="000000"/>
                <w:kern w:val="0"/>
                <w:szCs w:val="21"/>
              </w:rPr>
            </w:pPr>
            <w:r>
              <w:rPr>
                <w:rFonts w:hint="eastAsia" w:ascii="宋体" w:hAnsi="宋体" w:eastAsiaTheme="minorEastAsia"/>
                <w:sz w:val="18"/>
                <w:szCs w:val="18"/>
              </w:rPr>
              <w:t>24</w:t>
            </w:r>
          </w:p>
        </w:tc>
        <w:tc>
          <w:tcPr>
            <w:tcW w:w="518" w:type="dxa"/>
            <w:vAlign w:val="center"/>
          </w:tcPr>
          <w:p w14:paraId="3A1B4BC9">
            <w:pPr>
              <w:spacing w:line="216" w:lineRule="exact"/>
              <w:ind w:left="20"/>
              <w:jc w:val="center"/>
              <w:rPr>
                <w:rFonts w:ascii="宋体" w:hAnsi="宋体"/>
                <w:sz w:val="18"/>
                <w:szCs w:val="18"/>
              </w:rPr>
            </w:pPr>
            <w:r>
              <w:rPr>
                <w:rFonts w:hint="eastAsia" w:ascii="宋体" w:hAnsi="宋体"/>
                <w:sz w:val="18"/>
                <w:szCs w:val="18"/>
              </w:rPr>
              <w:t>2</w:t>
            </w:r>
          </w:p>
        </w:tc>
        <w:tc>
          <w:tcPr>
            <w:tcW w:w="362" w:type="dxa"/>
            <w:vAlign w:val="center"/>
          </w:tcPr>
          <w:p w14:paraId="7EB75FFA">
            <w:pPr>
              <w:spacing w:line="216" w:lineRule="exact"/>
              <w:ind w:left="20"/>
              <w:jc w:val="center"/>
              <w:rPr>
                <w:rFonts w:ascii="宋体" w:hAnsi="宋体"/>
                <w:sz w:val="18"/>
                <w:szCs w:val="18"/>
              </w:rPr>
            </w:pPr>
          </w:p>
        </w:tc>
        <w:tc>
          <w:tcPr>
            <w:tcW w:w="426" w:type="dxa"/>
            <w:vAlign w:val="center"/>
          </w:tcPr>
          <w:p w14:paraId="70131E53">
            <w:pPr>
              <w:spacing w:line="216" w:lineRule="exact"/>
              <w:ind w:left="20"/>
              <w:jc w:val="center"/>
              <w:rPr>
                <w:rFonts w:ascii="宋体" w:hAnsi="宋体"/>
                <w:sz w:val="18"/>
                <w:szCs w:val="18"/>
              </w:rPr>
            </w:pPr>
            <w:r>
              <w:rPr>
                <w:rFonts w:hint="eastAsia" w:ascii="宋体" w:hAnsi="宋体"/>
                <w:sz w:val="18"/>
                <w:szCs w:val="18"/>
              </w:rPr>
              <w:t>1</w:t>
            </w:r>
          </w:p>
        </w:tc>
        <w:tc>
          <w:tcPr>
            <w:tcW w:w="425" w:type="dxa"/>
          </w:tcPr>
          <w:p w14:paraId="53BF1492">
            <w:pPr>
              <w:spacing w:line="216" w:lineRule="exact"/>
              <w:ind w:left="20"/>
              <w:jc w:val="center"/>
              <w:rPr>
                <w:rFonts w:ascii="宋体" w:hAnsi="宋体"/>
                <w:sz w:val="18"/>
                <w:szCs w:val="18"/>
              </w:rPr>
            </w:pPr>
          </w:p>
        </w:tc>
        <w:tc>
          <w:tcPr>
            <w:tcW w:w="425" w:type="dxa"/>
            <w:vAlign w:val="center"/>
          </w:tcPr>
          <w:p w14:paraId="0197A23B">
            <w:pPr>
              <w:spacing w:line="216" w:lineRule="exact"/>
              <w:ind w:left="20"/>
              <w:jc w:val="center"/>
              <w:rPr>
                <w:rFonts w:ascii="宋体" w:hAnsi="宋体"/>
                <w:sz w:val="18"/>
                <w:szCs w:val="18"/>
              </w:rPr>
            </w:pPr>
          </w:p>
        </w:tc>
        <w:tc>
          <w:tcPr>
            <w:tcW w:w="425" w:type="dxa"/>
            <w:vAlign w:val="center"/>
          </w:tcPr>
          <w:p w14:paraId="397DFDF1">
            <w:pPr>
              <w:spacing w:line="216" w:lineRule="exact"/>
              <w:ind w:left="20"/>
              <w:jc w:val="center"/>
              <w:rPr>
                <w:rFonts w:ascii="宋体" w:hAnsi="宋体"/>
                <w:sz w:val="18"/>
                <w:szCs w:val="18"/>
              </w:rPr>
            </w:pPr>
            <w:r>
              <w:rPr>
                <w:rFonts w:hint="eastAsia" w:ascii="宋体" w:hAnsi="宋体"/>
                <w:sz w:val="18"/>
                <w:szCs w:val="18"/>
              </w:rPr>
              <w:t>24</w:t>
            </w:r>
          </w:p>
        </w:tc>
        <w:tc>
          <w:tcPr>
            <w:tcW w:w="426" w:type="dxa"/>
            <w:vAlign w:val="center"/>
          </w:tcPr>
          <w:p w14:paraId="61D76139">
            <w:pPr>
              <w:spacing w:line="216" w:lineRule="exact"/>
              <w:ind w:left="20"/>
              <w:jc w:val="center"/>
              <w:rPr>
                <w:rFonts w:ascii="宋体" w:hAnsi="宋体"/>
                <w:sz w:val="18"/>
                <w:szCs w:val="18"/>
              </w:rPr>
            </w:pPr>
          </w:p>
        </w:tc>
        <w:tc>
          <w:tcPr>
            <w:tcW w:w="425" w:type="dxa"/>
            <w:vAlign w:val="center"/>
          </w:tcPr>
          <w:p w14:paraId="4CD729F3">
            <w:pPr>
              <w:spacing w:line="216" w:lineRule="exact"/>
              <w:ind w:left="20"/>
              <w:jc w:val="center"/>
              <w:rPr>
                <w:rFonts w:ascii="宋体" w:hAnsi="宋体"/>
                <w:sz w:val="18"/>
                <w:szCs w:val="18"/>
              </w:rPr>
            </w:pPr>
          </w:p>
        </w:tc>
        <w:tc>
          <w:tcPr>
            <w:tcW w:w="425" w:type="dxa"/>
            <w:vAlign w:val="center"/>
          </w:tcPr>
          <w:p w14:paraId="6E347A8B">
            <w:pPr>
              <w:widowControl/>
              <w:jc w:val="center"/>
              <w:rPr>
                <w:rFonts w:ascii="Times New Roman" w:hAnsi="Times New Roman" w:eastAsiaTheme="minorEastAsia"/>
                <w:bCs/>
                <w:sz w:val="24"/>
                <w:szCs w:val="24"/>
              </w:rPr>
            </w:pPr>
            <w:r>
              <w:rPr>
                <w:rFonts w:ascii="Times New Roman" w:hAnsi="Times New Roman" w:eastAsiaTheme="minorEastAsia"/>
                <w:bCs/>
                <w:sz w:val="24"/>
                <w:szCs w:val="24"/>
              </w:rPr>
              <w:t>√</w:t>
            </w:r>
          </w:p>
        </w:tc>
        <w:tc>
          <w:tcPr>
            <w:tcW w:w="425" w:type="dxa"/>
            <w:vAlign w:val="center"/>
          </w:tcPr>
          <w:p w14:paraId="0CA82ECA">
            <w:pPr>
              <w:widowControl/>
              <w:jc w:val="center"/>
              <w:rPr>
                <w:rFonts w:ascii="Times New Roman" w:hAnsi="Times New Roman" w:eastAsiaTheme="minorEastAsia"/>
                <w:bCs/>
                <w:sz w:val="24"/>
                <w:szCs w:val="24"/>
              </w:rPr>
            </w:pPr>
            <w:r>
              <w:rPr>
                <w:rFonts w:ascii="Times New Roman" w:hAnsi="Times New Roman" w:eastAsiaTheme="minorEastAsia"/>
                <w:bCs/>
                <w:sz w:val="24"/>
                <w:szCs w:val="24"/>
              </w:rPr>
              <w:t>√</w:t>
            </w:r>
          </w:p>
        </w:tc>
        <w:tc>
          <w:tcPr>
            <w:tcW w:w="709" w:type="dxa"/>
            <w:vMerge w:val="continue"/>
            <w:vAlign w:val="center"/>
          </w:tcPr>
          <w:p w14:paraId="578942EE">
            <w:pPr>
              <w:jc w:val="center"/>
              <w:rPr>
                <w:rFonts w:ascii="Times New Roman" w:hAnsi="Times New Roman" w:eastAsiaTheme="minorEastAsia"/>
                <w:color w:val="000000"/>
                <w:kern w:val="0"/>
                <w:szCs w:val="21"/>
              </w:rPr>
            </w:pPr>
          </w:p>
        </w:tc>
      </w:tr>
      <w:tr w14:paraId="184877E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5" w:hRule="atLeast"/>
          <w:jc w:val="center"/>
        </w:trPr>
        <w:tc>
          <w:tcPr>
            <w:tcW w:w="779" w:type="dxa"/>
            <w:vMerge w:val="continue"/>
            <w:vAlign w:val="center"/>
          </w:tcPr>
          <w:p w14:paraId="148ED878">
            <w:pPr>
              <w:widowControl/>
              <w:jc w:val="center"/>
              <w:rPr>
                <w:rFonts w:ascii="Times New Roman" w:hAnsi="Times New Roman" w:eastAsiaTheme="minorEastAsia"/>
                <w:color w:val="000000"/>
                <w:kern w:val="0"/>
                <w:szCs w:val="21"/>
              </w:rPr>
            </w:pPr>
          </w:p>
        </w:tc>
        <w:tc>
          <w:tcPr>
            <w:tcW w:w="988" w:type="dxa"/>
            <w:vMerge w:val="continue"/>
            <w:vAlign w:val="center"/>
          </w:tcPr>
          <w:p w14:paraId="2C54A9F3">
            <w:pPr>
              <w:widowControl/>
              <w:jc w:val="center"/>
              <w:rPr>
                <w:rFonts w:ascii="Times New Roman" w:hAnsi="Times New Roman" w:eastAsiaTheme="minorEastAsia"/>
                <w:color w:val="000000"/>
                <w:kern w:val="0"/>
                <w:szCs w:val="21"/>
              </w:rPr>
            </w:pPr>
          </w:p>
        </w:tc>
        <w:tc>
          <w:tcPr>
            <w:tcW w:w="1349" w:type="dxa"/>
            <w:vAlign w:val="center"/>
          </w:tcPr>
          <w:p w14:paraId="7E3967CE">
            <w:pPr>
              <w:widowControl/>
              <w:jc w:val="center"/>
              <w:rPr>
                <w:rFonts w:ascii="宋体" w:hAnsi="宋体"/>
                <w:sz w:val="18"/>
                <w:szCs w:val="18"/>
              </w:rPr>
            </w:pPr>
            <w:r>
              <w:rPr>
                <w:rFonts w:hint="eastAsia" w:ascii="宋体" w:hAnsi="宋体"/>
                <w:sz w:val="18"/>
                <w:szCs w:val="18"/>
              </w:rPr>
              <w:t>通信电子电路</w:t>
            </w:r>
          </w:p>
        </w:tc>
        <w:tc>
          <w:tcPr>
            <w:tcW w:w="432" w:type="dxa"/>
            <w:vAlign w:val="center"/>
          </w:tcPr>
          <w:p w14:paraId="24EDDA40">
            <w:pPr>
              <w:spacing w:line="216" w:lineRule="exact"/>
              <w:ind w:left="20"/>
              <w:jc w:val="center"/>
              <w:rPr>
                <w:rFonts w:ascii="Times New Roman" w:hAnsi="Times New Roman" w:eastAsiaTheme="minorEastAsia"/>
                <w:color w:val="000000"/>
                <w:kern w:val="0"/>
                <w:szCs w:val="21"/>
              </w:rPr>
            </w:pPr>
            <w:r>
              <w:rPr>
                <w:rFonts w:hint="eastAsia" w:ascii="宋体" w:hAnsi="宋体"/>
                <w:sz w:val="18"/>
                <w:szCs w:val="18"/>
              </w:rPr>
              <w:t>5</w:t>
            </w:r>
          </w:p>
        </w:tc>
        <w:tc>
          <w:tcPr>
            <w:tcW w:w="546" w:type="dxa"/>
            <w:vAlign w:val="center"/>
          </w:tcPr>
          <w:p w14:paraId="5C4D5E51">
            <w:pPr>
              <w:spacing w:line="216" w:lineRule="exact"/>
              <w:ind w:left="20"/>
              <w:jc w:val="center"/>
              <w:rPr>
                <w:rFonts w:ascii="Times New Roman" w:hAnsi="Times New Roman" w:eastAsiaTheme="minorEastAsia"/>
                <w:kern w:val="0"/>
                <w:szCs w:val="21"/>
              </w:rPr>
            </w:pPr>
            <w:r>
              <w:rPr>
                <w:rFonts w:hint="eastAsia" w:ascii="宋体" w:hAnsi="宋体" w:eastAsiaTheme="minorEastAsia"/>
                <w:sz w:val="18"/>
                <w:szCs w:val="18"/>
              </w:rPr>
              <w:t>3.0</w:t>
            </w:r>
          </w:p>
        </w:tc>
        <w:tc>
          <w:tcPr>
            <w:tcW w:w="749" w:type="dxa"/>
            <w:vAlign w:val="center"/>
          </w:tcPr>
          <w:p w14:paraId="01287B68">
            <w:pPr>
              <w:spacing w:line="216" w:lineRule="exact"/>
              <w:ind w:left="20"/>
              <w:jc w:val="center"/>
              <w:rPr>
                <w:rFonts w:ascii="Times New Roman" w:hAnsi="Times New Roman" w:eastAsiaTheme="minorEastAsia"/>
                <w:color w:val="000000"/>
                <w:kern w:val="0"/>
                <w:szCs w:val="21"/>
              </w:rPr>
            </w:pPr>
            <w:r>
              <w:rPr>
                <w:rFonts w:hint="eastAsia" w:ascii="宋体" w:hAnsi="宋体" w:eastAsiaTheme="minorEastAsia"/>
                <w:sz w:val="18"/>
                <w:szCs w:val="18"/>
              </w:rPr>
              <w:t>48</w:t>
            </w:r>
          </w:p>
        </w:tc>
        <w:tc>
          <w:tcPr>
            <w:tcW w:w="518" w:type="dxa"/>
            <w:vAlign w:val="center"/>
          </w:tcPr>
          <w:p w14:paraId="0F5AC36C">
            <w:pPr>
              <w:spacing w:line="216" w:lineRule="exact"/>
              <w:ind w:left="20"/>
              <w:jc w:val="center"/>
              <w:rPr>
                <w:rFonts w:ascii="宋体" w:hAnsi="宋体"/>
                <w:sz w:val="18"/>
                <w:szCs w:val="18"/>
              </w:rPr>
            </w:pPr>
            <w:r>
              <w:rPr>
                <w:rFonts w:hint="eastAsia" w:ascii="宋体" w:hAnsi="宋体"/>
                <w:sz w:val="18"/>
                <w:szCs w:val="18"/>
              </w:rPr>
              <w:t>3</w:t>
            </w:r>
          </w:p>
        </w:tc>
        <w:tc>
          <w:tcPr>
            <w:tcW w:w="362" w:type="dxa"/>
            <w:vAlign w:val="center"/>
          </w:tcPr>
          <w:p w14:paraId="448BAA9C">
            <w:pPr>
              <w:spacing w:line="216" w:lineRule="exact"/>
              <w:ind w:left="20"/>
              <w:jc w:val="center"/>
              <w:rPr>
                <w:rFonts w:ascii="宋体" w:hAnsi="宋体"/>
                <w:sz w:val="18"/>
                <w:szCs w:val="18"/>
              </w:rPr>
            </w:pPr>
            <w:r>
              <w:rPr>
                <w:rFonts w:hint="eastAsia" w:ascii="宋体" w:hAnsi="宋体"/>
                <w:sz w:val="18"/>
                <w:szCs w:val="18"/>
              </w:rPr>
              <w:t>3</w:t>
            </w:r>
          </w:p>
        </w:tc>
        <w:tc>
          <w:tcPr>
            <w:tcW w:w="426" w:type="dxa"/>
            <w:vAlign w:val="center"/>
          </w:tcPr>
          <w:p w14:paraId="6ECF2493">
            <w:pPr>
              <w:spacing w:line="216" w:lineRule="exact"/>
              <w:ind w:left="20"/>
              <w:jc w:val="center"/>
              <w:rPr>
                <w:rFonts w:ascii="宋体" w:hAnsi="宋体"/>
                <w:sz w:val="18"/>
                <w:szCs w:val="18"/>
              </w:rPr>
            </w:pPr>
          </w:p>
        </w:tc>
        <w:tc>
          <w:tcPr>
            <w:tcW w:w="425" w:type="dxa"/>
          </w:tcPr>
          <w:p w14:paraId="3E05790C">
            <w:pPr>
              <w:spacing w:line="216" w:lineRule="exact"/>
              <w:ind w:left="20"/>
              <w:jc w:val="center"/>
              <w:rPr>
                <w:rFonts w:ascii="宋体" w:hAnsi="宋体"/>
                <w:sz w:val="18"/>
                <w:szCs w:val="18"/>
              </w:rPr>
            </w:pPr>
          </w:p>
        </w:tc>
        <w:tc>
          <w:tcPr>
            <w:tcW w:w="425" w:type="dxa"/>
            <w:vAlign w:val="center"/>
          </w:tcPr>
          <w:p w14:paraId="20CBB3BD">
            <w:pPr>
              <w:spacing w:line="216" w:lineRule="exact"/>
              <w:ind w:left="20"/>
              <w:jc w:val="center"/>
              <w:rPr>
                <w:rFonts w:ascii="宋体" w:hAnsi="宋体"/>
                <w:sz w:val="18"/>
                <w:szCs w:val="18"/>
              </w:rPr>
            </w:pPr>
            <w:r>
              <w:rPr>
                <w:rFonts w:hint="eastAsia" w:ascii="宋体" w:hAnsi="宋体"/>
                <w:sz w:val="18"/>
                <w:szCs w:val="18"/>
              </w:rPr>
              <w:t>48</w:t>
            </w:r>
          </w:p>
        </w:tc>
        <w:tc>
          <w:tcPr>
            <w:tcW w:w="425" w:type="dxa"/>
            <w:vAlign w:val="center"/>
          </w:tcPr>
          <w:p w14:paraId="3080EFB3">
            <w:pPr>
              <w:spacing w:line="216" w:lineRule="exact"/>
              <w:ind w:left="20"/>
              <w:jc w:val="center"/>
              <w:rPr>
                <w:rFonts w:ascii="宋体" w:hAnsi="宋体"/>
                <w:sz w:val="18"/>
                <w:szCs w:val="18"/>
              </w:rPr>
            </w:pPr>
          </w:p>
        </w:tc>
        <w:tc>
          <w:tcPr>
            <w:tcW w:w="426" w:type="dxa"/>
            <w:vAlign w:val="center"/>
          </w:tcPr>
          <w:p w14:paraId="5B93852B">
            <w:pPr>
              <w:spacing w:line="216" w:lineRule="exact"/>
              <w:ind w:left="20"/>
              <w:jc w:val="center"/>
              <w:rPr>
                <w:rFonts w:ascii="宋体" w:hAnsi="宋体"/>
                <w:sz w:val="18"/>
                <w:szCs w:val="18"/>
              </w:rPr>
            </w:pPr>
          </w:p>
        </w:tc>
        <w:tc>
          <w:tcPr>
            <w:tcW w:w="425" w:type="dxa"/>
            <w:vAlign w:val="center"/>
          </w:tcPr>
          <w:p w14:paraId="1DD9C0B8">
            <w:pPr>
              <w:spacing w:line="216" w:lineRule="exact"/>
              <w:ind w:left="20"/>
              <w:jc w:val="center"/>
              <w:rPr>
                <w:rFonts w:ascii="宋体" w:hAnsi="宋体"/>
                <w:sz w:val="18"/>
                <w:szCs w:val="18"/>
              </w:rPr>
            </w:pPr>
          </w:p>
        </w:tc>
        <w:tc>
          <w:tcPr>
            <w:tcW w:w="425" w:type="dxa"/>
            <w:vAlign w:val="center"/>
          </w:tcPr>
          <w:p w14:paraId="3B880AF1">
            <w:pPr>
              <w:widowControl/>
              <w:jc w:val="center"/>
              <w:rPr>
                <w:rFonts w:ascii="Times New Roman" w:hAnsi="Times New Roman" w:eastAsiaTheme="minorEastAsia"/>
                <w:bCs/>
                <w:sz w:val="24"/>
                <w:szCs w:val="24"/>
              </w:rPr>
            </w:pPr>
          </w:p>
        </w:tc>
        <w:tc>
          <w:tcPr>
            <w:tcW w:w="425" w:type="dxa"/>
            <w:vAlign w:val="center"/>
          </w:tcPr>
          <w:p w14:paraId="7C0616D9">
            <w:pPr>
              <w:widowControl/>
              <w:jc w:val="center"/>
              <w:rPr>
                <w:rFonts w:ascii="Times New Roman" w:hAnsi="Times New Roman" w:eastAsiaTheme="minorEastAsia"/>
                <w:bCs/>
                <w:sz w:val="24"/>
                <w:szCs w:val="24"/>
              </w:rPr>
            </w:pPr>
            <w:r>
              <w:rPr>
                <w:rFonts w:ascii="Times New Roman" w:hAnsi="Times New Roman" w:eastAsiaTheme="minorEastAsia"/>
                <w:bCs/>
                <w:sz w:val="24"/>
                <w:szCs w:val="24"/>
              </w:rPr>
              <w:t>√</w:t>
            </w:r>
          </w:p>
        </w:tc>
        <w:tc>
          <w:tcPr>
            <w:tcW w:w="709" w:type="dxa"/>
            <w:vMerge w:val="continue"/>
            <w:vAlign w:val="center"/>
          </w:tcPr>
          <w:p w14:paraId="44CA0EC4">
            <w:pPr>
              <w:jc w:val="center"/>
              <w:rPr>
                <w:rFonts w:ascii="Times New Roman" w:hAnsi="Times New Roman" w:eastAsiaTheme="minorEastAsia"/>
                <w:color w:val="000000"/>
                <w:kern w:val="0"/>
                <w:szCs w:val="21"/>
              </w:rPr>
            </w:pPr>
          </w:p>
        </w:tc>
      </w:tr>
      <w:tr w14:paraId="139F5D1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5" w:hRule="atLeast"/>
          <w:jc w:val="center"/>
        </w:trPr>
        <w:tc>
          <w:tcPr>
            <w:tcW w:w="779" w:type="dxa"/>
            <w:vMerge w:val="continue"/>
            <w:vAlign w:val="center"/>
          </w:tcPr>
          <w:p w14:paraId="5FBBB5CE">
            <w:pPr>
              <w:widowControl/>
              <w:jc w:val="center"/>
              <w:rPr>
                <w:rFonts w:ascii="Times New Roman" w:hAnsi="Times New Roman" w:eastAsiaTheme="minorEastAsia"/>
                <w:color w:val="000000"/>
                <w:kern w:val="0"/>
                <w:szCs w:val="21"/>
              </w:rPr>
            </w:pPr>
          </w:p>
        </w:tc>
        <w:tc>
          <w:tcPr>
            <w:tcW w:w="988" w:type="dxa"/>
            <w:vMerge w:val="continue"/>
            <w:vAlign w:val="center"/>
          </w:tcPr>
          <w:p w14:paraId="0499641E">
            <w:pPr>
              <w:widowControl/>
              <w:jc w:val="center"/>
              <w:rPr>
                <w:rFonts w:ascii="Times New Roman" w:hAnsi="Times New Roman" w:eastAsiaTheme="minorEastAsia"/>
                <w:color w:val="000000"/>
                <w:kern w:val="0"/>
                <w:szCs w:val="21"/>
              </w:rPr>
            </w:pPr>
          </w:p>
        </w:tc>
        <w:tc>
          <w:tcPr>
            <w:tcW w:w="1349" w:type="dxa"/>
            <w:vAlign w:val="center"/>
          </w:tcPr>
          <w:p w14:paraId="6B6D2717">
            <w:pPr>
              <w:widowControl/>
              <w:jc w:val="center"/>
              <w:rPr>
                <w:rFonts w:ascii="宋体" w:hAnsi="宋体"/>
                <w:sz w:val="18"/>
                <w:szCs w:val="18"/>
              </w:rPr>
            </w:pPr>
            <w:r>
              <w:rPr>
                <w:rFonts w:hint="eastAsia" w:ascii="宋体" w:hAnsi="宋体"/>
                <w:sz w:val="18"/>
                <w:szCs w:val="18"/>
              </w:rPr>
              <w:t>通信电路与系统实验</w:t>
            </w:r>
          </w:p>
        </w:tc>
        <w:tc>
          <w:tcPr>
            <w:tcW w:w="432" w:type="dxa"/>
            <w:vAlign w:val="center"/>
          </w:tcPr>
          <w:p w14:paraId="54D090B7">
            <w:pPr>
              <w:spacing w:line="216" w:lineRule="exact"/>
              <w:ind w:left="20"/>
              <w:jc w:val="center"/>
              <w:rPr>
                <w:rFonts w:ascii="Times New Roman" w:hAnsi="Times New Roman" w:eastAsiaTheme="minorEastAsia"/>
                <w:color w:val="000000"/>
                <w:kern w:val="0"/>
                <w:szCs w:val="21"/>
              </w:rPr>
            </w:pPr>
            <w:r>
              <w:rPr>
                <w:rFonts w:hint="eastAsia" w:ascii="宋体" w:hAnsi="宋体"/>
                <w:sz w:val="18"/>
                <w:szCs w:val="18"/>
              </w:rPr>
              <w:t>5</w:t>
            </w:r>
          </w:p>
        </w:tc>
        <w:tc>
          <w:tcPr>
            <w:tcW w:w="546" w:type="dxa"/>
            <w:vAlign w:val="center"/>
          </w:tcPr>
          <w:p w14:paraId="2741FD45">
            <w:pPr>
              <w:spacing w:line="216" w:lineRule="exact"/>
              <w:ind w:left="20"/>
              <w:jc w:val="center"/>
              <w:rPr>
                <w:rFonts w:ascii="Times New Roman" w:hAnsi="Times New Roman" w:eastAsiaTheme="minorEastAsia"/>
                <w:kern w:val="0"/>
                <w:szCs w:val="21"/>
              </w:rPr>
            </w:pPr>
            <w:r>
              <w:rPr>
                <w:rFonts w:hint="eastAsia" w:ascii="宋体" w:hAnsi="宋体"/>
                <w:sz w:val="18"/>
                <w:szCs w:val="18"/>
              </w:rPr>
              <w:t>1.0</w:t>
            </w:r>
          </w:p>
        </w:tc>
        <w:tc>
          <w:tcPr>
            <w:tcW w:w="749" w:type="dxa"/>
            <w:vAlign w:val="center"/>
          </w:tcPr>
          <w:p w14:paraId="4F628209">
            <w:pPr>
              <w:spacing w:line="216" w:lineRule="exact"/>
              <w:ind w:left="20"/>
              <w:jc w:val="center"/>
              <w:rPr>
                <w:rFonts w:ascii="Times New Roman" w:hAnsi="Times New Roman" w:eastAsiaTheme="minorEastAsia"/>
                <w:color w:val="000000"/>
                <w:kern w:val="0"/>
                <w:szCs w:val="21"/>
              </w:rPr>
            </w:pPr>
            <w:r>
              <w:rPr>
                <w:rFonts w:hint="eastAsia" w:ascii="宋体" w:hAnsi="宋体" w:eastAsiaTheme="minorEastAsia"/>
                <w:sz w:val="18"/>
                <w:szCs w:val="18"/>
              </w:rPr>
              <w:t>24</w:t>
            </w:r>
          </w:p>
        </w:tc>
        <w:tc>
          <w:tcPr>
            <w:tcW w:w="518" w:type="dxa"/>
            <w:vAlign w:val="center"/>
          </w:tcPr>
          <w:p w14:paraId="65A990DF">
            <w:pPr>
              <w:spacing w:line="216" w:lineRule="exact"/>
              <w:ind w:left="20"/>
              <w:jc w:val="center"/>
              <w:rPr>
                <w:rFonts w:ascii="宋体" w:hAnsi="宋体"/>
                <w:sz w:val="18"/>
                <w:szCs w:val="18"/>
              </w:rPr>
            </w:pPr>
            <w:r>
              <w:rPr>
                <w:rFonts w:hint="eastAsia" w:ascii="宋体" w:hAnsi="宋体"/>
                <w:sz w:val="18"/>
                <w:szCs w:val="18"/>
              </w:rPr>
              <w:t>2</w:t>
            </w:r>
          </w:p>
        </w:tc>
        <w:tc>
          <w:tcPr>
            <w:tcW w:w="362" w:type="dxa"/>
            <w:vAlign w:val="center"/>
          </w:tcPr>
          <w:p w14:paraId="5E030CD0">
            <w:pPr>
              <w:spacing w:line="216" w:lineRule="exact"/>
              <w:ind w:left="20"/>
              <w:jc w:val="center"/>
              <w:rPr>
                <w:rFonts w:ascii="宋体" w:hAnsi="宋体"/>
                <w:sz w:val="18"/>
                <w:szCs w:val="18"/>
              </w:rPr>
            </w:pPr>
          </w:p>
        </w:tc>
        <w:tc>
          <w:tcPr>
            <w:tcW w:w="426" w:type="dxa"/>
            <w:vAlign w:val="center"/>
          </w:tcPr>
          <w:p w14:paraId="5411ECB1">
            <w:pPr>
              <w:spacing w:line="216" w:lineRule="exact"/>
              <w:ind w:left="20"/>
              <w:jc w:val="center"/>
              <w:rPr>
                <w:rFonts w:ascii="宋体" w:hAnsi="宋体"/>
                <w:sz w:val="18"/>
                <w:szCs w:val="18"/>
              </w:rPr>
            </w:pPr>
            <w:r>
              <w:rPr>
                <w:rFonts w:hint="eastAsia" w:ascii="宋体" w:hAnsi="宋体"/>
                <w:sz w:val="18"/>
                <w:szCs w:val="18"/>
              </w:rPr>
              <w:t>1</w:t>
            </w:r>
          </w:p>
        </w:tc>
        <w:tc>
          <w:tcPr>
            <w:tcW w:w="425" w:type="dxa"/>
          </w:tcPr>
          <w:p w14:paraId="74C4662E">
            <w:pPr>
              <w:spacing w:line="216" w:lineRule="exact"/>
              <w:ind w:left="20"/>
              <w:jc w:val="center"/>
              <w:rPr>
                <w:rFonts w:ascii="宋体" w:hAnsi="宋体"/>
                <w:sz w:val="18"/>
                <w:szCs w:val="18"/>
              </w:rPr>
            </w:pPr>
          </w:p>
        </w:tc>
        <w:tc>
          <w:tcPr>
            <w:tcW w:w="425" w:type="dxa"/>
            <w:vAlign w:val="center"/>
          </w:tcPr>
          <w:p w14:paraId="3A611AC6">
            <w:pPr>
              <w:spacing w:line="216" w:lineRule="exact"/>
              <w:ind w:left="20"/>
              <w:jc w:val="center"/>
              <w:rPr>
                <w:rFonts w:ascii="宋体" w:hAnsi="宋体"/>
                <w:sz w:val="18"/>
                <w:szCs w:val="18"/>
              </w:rPr>
            </w:pPr>
          </w:p>
        </w:tc>
        <w:tc>
          <w:tcPr>
            <w:tcW w:w="425" w:type="dxa"/>
            <w:vAlign w:val="center"/>
          </w:tcPr>
          <w:p w14:paraId="598C4566">
            <w:pPr>
              <w:spacing w:line="216" w:lineRule="exact"/>
              <w:ind w:left="20"/>
              <w:jc w:val="center"/>
              <w:rPr>
                <w:rFonts w:ascii="宋体" w:hAnsi="宋体"/>
                <w:sz w:val="18"/>
                <w:szCs w:val="18"/>
              </w:rPr>
            </w:pPr>
            <w:r>
              <w:rPr>
                <w:rFonts w:hint="eastAsia" w:ascii="宋体" w:hAnsi="宋体"/>
                <w:sz w:val="18"/>
                <w:szCs w:val="18"/>
              </w:rPr>
              <w:t>24</w:t>
            </w:r>
          </w:p>
        </w:tc>
        <w:tc>
          <w:tcPr>
            <w:tcW w:w="426" w:type="dxa"/>
            <w:vAlign w:val="center"/>
          </w:tcPr>
          <w:p w14:paraId="60476BD2">
            <w:pPr>
              <w:spacing w:line="216" w:lineRule="exact"/>
              <w:ind w:left="20"/>
              <w:jc w:val="center"/>
              <w:rPr>
                <w:rFonts w:ascii="宋体" w:hAnsi="宋体"/>
                <w:sz w:val="18"/>
                <w:szCs w:val="18"/>
              </w:rPr>
            </w:pPr>
          </w:p>
        </w:tc>
        <w:tc>
          <w:tcPr>
            <w:tcW w:w="425" w:type="dxa"/>
            <w:vAlign w:val="center"/>
          </w:tcPr>
          <w:p w14:paraId="4C8254DC">
            <w:pPr>
              <w:spacing w:line="216" w:lineRule="exact"/>
              <w:ind w:left="20"/>
              <w:jc w:val="center"/>
              <w:rPr>
                <w:rFonts w:ascii="宋体" w:hAnsi="宋体"/>
                <w:sz w:val="18"/>
                <w:szCs w:val="18"/>
              </w:rPr>
            </w:pPr>
          </w:p>
        </w:tc>
        <w:tc>
          <w:tcPr>
            <w:tcW w:w="425" w:type="dxa"/>
            <w:vAlign w:val="center"/>
          </w:tcPr>
          <w:p w14:paraId="232EE929">
            <w:pPr>
              <w:widowControl/>
              <w:jc w:val="center"/>
              <w:rPr>
                <w:rFonts w:ascii="Times New Roman" w:hAnsi="Times New Roman" w:eastAsiaTheme="minorEastAsia"/>
                <w:bCs/>
                <w:sz w:val="24"/>
                <w:szCs w:val="24"/>
              </w:rPr>
            </w:pPr>
          </w:p>
        </w:tc>
        <w:tc>
          <w:tcPr>
            <w:tcW w:w="425" w:type="dxa"/>
            <w:vAlign w:val="center"/>
          </w:tcPr>
          <w:p w14:paraId="5DF58D4C">
            <w:pPr>
              <w:widowControl/>
              <w:jc w:val="center"/>
              <w:rPr>
                <w:rFonts w:ascii="Times New Roman" w:hAnsi="Times New Roman" w:eastAsiaTheme="minorEastAsia"/>
                <w:bCs/>
                <w:sz w:val="24"/>
                <w:szCs w:val="24"/>
              </w:rPr>
            </w:pPr>
            <w:r>
              <w:rPr>
                <w:rFonts w:ascii="Times New Roman" w:hAnsi="Times New Roman" w:eastAsiaTheme="minorEastAsia"/>
                <w:bCs/>
                <w:sz w:val="24"/>
                <w:szCs w:val="24"/>
              </w:rPr>
              <w:t>√</w:t>
            </w:r>
          </w:p>
        </w:tc>
        <w:tc>
          <w:tcPr>
            <w:tcW w:w="709" w:type="dxa"/>
            <w:vMerge w:val="continue"/>
            <w:vAlign w:val="center"/>
          </w:tcPr>
          <w:p w14:paraId="1F2174F4">
            <w:pPr>
              <w:jc w:val="center"/>
              <w:rPr>
                <w:rFonts w:ascii="Times New Roman" w:hAnsi="Times New Roman" w:eastAsiaTheme="minorEastAsia"/>
                <w:color w:val="000000"/>
                <w:kern w:val="0"/>
                <w:szCs w:val="21"/>
              </w:rPr>
            </w:pPr>
          </w:p>
        </w:tc>
      </w:tr>
      <w:tr w14:paraId="16C0CCF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5" w:hRule="atLeast"/>
          <w:jc w:val="center"/>
        </w:trPr>
        <w:tc>
          <w:tcPr>
            <w:tcW w:w="779" w:type="dxa"/>
            <w:vMerge w:val="continue"/>
            <w:vAlign w:val="center"/>
          </w:tcPr>
          <w:p w14:paraId="0F90E111">
            <w:pPr>
              <w:widowControl/>
              <w:jc w:val="center"/>
              <w:rPr>
                <w:rFonts w:ascii="Times New Roman" w:hAnsi="Times New Roman" w:eastAsiaTheme="minorEastAsia"/>
                <w:color w:val="000000"/>
                <w:kern w:val="0"/>
                <w:szCs w:val="21"/>
              </w:rPr>
            </w:pPr>
          </w:p>
        </w:tc>
        <w:tc>
          <w:tcPr>
            <w:tcW w:w="988" w:type="dxa"/>
            <w:vMerge w:val="continue"/>
            <w:vAlign w:val="center"/>
          </w:tcPr>
          <w:p w14:paraId="6BC99568">
            <w:pPr>
              <w:widowControl/>
              <w:jc w:val="center"/>
              <w:rPr>
                <w:rFonts w:ascii="Times New Roman" w:hAnsi="Times New Roman" w:eastAsiaTheme="minorEastAsia"/>
                <w:color w:val="000000"/>
                <w:kern w:val="0"/>
                <w:szCs w:val="21"/>
              </w:rPr>
            </w:pPr>
          </w:p>
        </w:tc>
        <w:tc>
          <w:tcPr>
            <w:tcW w:w="1349" w:type="dxa"/>
            <w:vAlign w:val="center"/>
          </w:tcPr>
          <w:p w14:paraId="7D7BF348">
            <w:pPr>
              <w:widowControl/>
              <w:jc w:val="center"/>
              <w:rPr>
                <w:rFonts w:ascii="宋体" w:hAnsi="宋体"/>
                <w:sz w:val="18"/>
                <w:szCs w:val="18"/>
              </w:rPr>
            </w:pPr>
            <w:r>
              <w:rPr>
                <w:rFonts w:hint="eastAsia" w:ascii="宋体" w:hAnsi="宋体"/>
                <w:sz w:val="18"/>
                <w:szCs w:val="18"/>
              </w:rPr>
              <w:t>光纤通信与光网络</w:t>
            </w:r>
          </w:p>
        </w:tc>
        <w:tc>
          <w:tcPr>
            <w:tcW w:w="432" w:type="dxa"/>
            <w:vAlign w:val="center"/>
          </w:tcPr>
          <w:p w14:paraId="0EA196B0">
            <w:pPr>
              <w:spacing w:line="216" w:lineRule="exact"/>
              <w:ind w:left="20"/>
              <w:jc w:val="center"/>
              <w:rPr>
                <w:rFonts w:ascii="Times New Roman" w:hAnsi="Times New Roman" w:eastAsiaTheme="minorEastAsia"/>
                <w:color w:val="000000"/>
                <w:kern w:val="0"/>
                <w:szCs w:val="21"/>
              </w:rPr>
            </w:pPr>
            <w:r>
              <w:rPr>
                <w:rFonts w:hint="eastAsia" w:ascii="宋体" w:hAnsi="宋体"/>
                <w:sz w:val="18"/>
                <w:szCs w:val="18"/>
              </w:rPr>
              <w:t>5</w:t>
            </w:r>
          </w:p>
        </w:tc>
        <w:tc>
          <w:tcPr>
            <w:tcW w:w="546" w:type="dxa"/>
            <w:vAlign w:val="center"/>
          </w:tcPr>
          <w:p w14:paraId="3DCCF317">
            <w:pPr>
              <w:spacing w:line="216" w:lineRule="exact"/>
              <w:ind w:left="20"/>
              <w:jc w:val="center"/>
              <w:rPr>
                <w:rFonts w:ascii="Times New Roman" w:hAnsi="Times New Roman" w:eastAsiaTheme="minorEastAsia"/>
                <w:kern w:val="0"/>
                <w:szCs w:val="21"/>
              </w:rPr>
            </w:pPr>
            <w:r>
              <w:rPr>
                <w:rFonts w:hint="eastAsia" w:ascii="宋体" w:hAnsi="宋体"/>
                <w:sz w:val="18"/>
                <w:szCs w:val="18"/>
              </w:rPr>
              <w:t>3.0</w:t>
            </w:r>
          </w:p>
        </w:tc>
        <w:tc>
          <w:tcPr>
            <w:tcW w:w="749" w:type="dxa"/>
            <w:vAlign w:val="center"/>
          </w:tcPr>
          <w:p w14:paraId="5563A5A8">
            <w:pPr>
              <w:spacing w:line="216" w:lineRule="exact"/>
              <w:ind w:left="20"/>
              <w:jc w:val="center"/>
              <w:rPr>
                <w:rFonts w:ascii="Times New Roman" w:hAnsi="Times New Roman" w:eastAsiaTheme="minorEastAsia"/>
                <w:color w:val="000000"/>
                <w:kern w:val="0"/>
                <w:szCs w:val="21"/>
              </w:rPr>
            </w:pPr>
            <w:r>
              <w:rPr>
                <w:rFonts w:hint="eastAsia" w:ascii="宋体" w:hAnsi="宋体" w:eastAsiaTheme="minorEastAsia"/>
                <w:sz w:val="18"/>
                <w:szCs w:val="18"/>
              </w:rPr>
              <w:t>56</w:t>
            </w:r>
          </w:p>
        </w:tc>
        <w:tc>
          <w:tcPr>
            <w:tcW w:w="518" w:type="dxa"/>
            <w:vAlign w:val="center"/>
          </w:tcPr>
          <w:p w14:paraId="2745E237">
            <w:pPr>
              <w:spacing w:line="216" w:lineRule="exact"/>
              <w:ind w:left="20"/>
              <w:jc w:val="center"/>
              <w:rPr>
                <w:rFonts w:ascii="宋体" w:hAnsi="宋体"/>
                <w:sz w:val="18"/>
                <w:szCs w:val="18"/>
              </w:rPr>
            </w:pPr>
            <w:r>
              <w:rPr>
                <w:rFonts w:hint="eastAsia" w:ascii="宋体" w:hAnsi="宋体"/>
                <w:sz w:val="18"/>
                <w:szCs w:val="18"/>
              </w:rPr>
              <w:t>3.5</w:t>
            </w:r>
          </w:p>
        </w:tc>
        <w:tc>
          <w:tcPr>
            <w:tcW w:w="362" w:type="dxa"/>
            <w:vAlign w:val="center"/>
          </w:tcPr>
          <w:p w14:paraId="44F80B34">
            <w:pPr>
              <w:spacing w:line="216" w:lineRule="exact"/>
              <w:ind w:left="20"/>
              <w:jc w:val="center"/>
              <w:rPr>
                <w:rFonts w:ascii="宋体" w:hAnsi="宋体"/>
                <w:sz w:val="18"/>
                <w:szCs w:val="18"/>
              </w:rPr>
            </w:pPr>
            <w:r>
              <w:rPr>
                <w:rFonts w:hint="eastAsia" w:ascii="宋体" w:hAnsi="宋体"/>
                <w:sz w:val="18"/>
                <w:szCs w:val="18"/>
              </w:rPr>
              <w:t>2</w:t>
            </w:r>
          </w:p>
        </w:tc>
        <w:tc>
          <w:tcPr>
            <w:tcW w:w="426" w:type="dxa"/>
            <w:vAlign w:val="center"/>
          </w:tcPr>
          <w:p w14:paraId="52714629">
            <w:pPr>
              <w:spacing w:line="216" w:lineRule="exact"/>
              <w:ind w:left="20"/>
              <w:jc w:val="center"/>
              <w:rPr>
                <w:rFonts w:ascii="宋体" w:hAnsi="宋体"/>
                <w:sz w:val="18"/>
                <w:szCs w:val="18"/>
              </w:rPr>
            </w:pPr>
            <w:r>
              <w:rPr>
                <w:rFonts w:hint="eastAsia" w:ascii="宋体" w:hAnsi="宋体"/>
                <w:sz w:val="18"/>
                <w:szCs w:val="18"/>
              </w:rPr>
              <w:t>1</w:t>
            </w:r>
          </w:p>
        </w:tc>
        <w:tc>
          <w:tcPr>
            <w:tcW w:w="425" w:type="dxa"/>
            <w:vAlign w:val="center"/>
          </w:tcPr>
          <w:p w14:paraId="27AD670A">
            <w:pPr>
              <w:spacing w:line="216" w:lineRule="exact"/>
              <w:ind w:left="20"/>
              <w:jc w:val="center"/>
              <w:rPr>
                <w:rFonts w:ascii="宋体" w:hAnsi="宋体"/>
                <w:sz w:val="18"/>
                <w:szCs w:val="18"/>
              </w:rPr>
            </w:pPr>
          </w:p>
        </w:tc>
        <w:tc>
          <w:tcPr>
            <w:tcW w:w="425" w:type="dxa"/>
            <w:vAlign w:val="center"/>
          </w:tcPr>
          <w:p w14:paraId="2D24FD5D">
            <w:pPr>
              <w:spacing w:line="216" w:lineRule="exact"/>
              <w:ind w:left="20"/>
              <w:jc w:val="center"/>
              <w:rPr>
                <w:rFonts w:ascii="宋体" w:hAnsi="宋体"/>
                <w:sz w:val="18"/>
                <w:szCs w:val="18"/>
              </w:rPr>
            </w:pPr>
            <w:r>
              <w:rPr>
                <w:rFonts w:hint="eastAsia" w:ascii="宋体" w:hAnsi="宋体"/>
                <w:sz w:val="18"/>
                <w:szCs w:val="18"/>
              </w:rPr>
              <w:t>32</w:t>
            </w:r>
          </w:p>
        </w:tc>
        <w:tc>
          <w:tcPr>
            <w:tcW w:w="425" w:type="dxa"/>
            <w:vAlign w:val="center"/>
          </w:tcPr>
          <w:p w14:paraId="3BF5AD3A">
            <w:pPr>
              <w:spacing w:line="216" w:lineRule="exact"/>
              <w:ind w:left="20"/>
              <w:jc w:val="center"/>
              <w:rPr>
                <w:rFonts w:ascii="宋体" w:hAnsi="宋体"/>
                <w:sz w:val="18"/>
                <w:szCs w:val="18"/>
              </w:rPr>
            </w:pPr>
            <w:r>
              <w:rPr>
                <w:rFonts w:hint="eastAsia" w:ascii="宋体" w:hAnsi="宋体"/>
                <w:sz w:val="18"/>
                <w:szCs w:val="18"/>
              </w:rPr>
              <w:t>24</w:t>
            </w:r>
          </w:p>
        </w:tc>
        <w:tc>
          <w:tcPr>
            <w:tcW w:w="426" w:type="dxa"/>
            <w:vAlign w:val="center"/>
          </w:tcPr>
          <w:p w14:paraId="0CD820BA">
            <w:pPr>
              <w:spacing w:line="216" w:lineRule="exact"/>
              <w:ind w:left="20"/>
              <w:jc w:val="center"/>
              <w:rPr>
                <w:rFonts w:ascii="宋体" w:hAnsi="宋体"/>
                <w:sz w:val="18"/>
                <w:szCs w:val="18"/>
              </w:rPr>
            </w:pPr>
          </w:p>
        </w:tc>
        <w:tc>
          <w:tcPr>
            <w:tcW w:w="425" w:type="dxa"/>
            <w:vAlign w:val="center"/>
          </w:tcPr>
          <w:p w14:paraId="00E012F5">
            <w:pPr>
              <w:spacing w:line="216" w:lineRule="exact"/>
              <w:ind w:left="20"/>
              <w:jc w:val="center"/>
              <w:rPr>
                <w:rFonts w:ascii="宋体" w:hAnsi="宋体"/>
                <w:sz w:val="18"/>
                <w:szCs w:val="18"/>
              </w:rPr>
            </w:pPr>
          </w:p>
        </w:tc>
        <w:tc>
          <w:tcPr>
            <w:tcW w:w="425" w:type="dxa"/>
            <w:vAlign w:val="center"/>
          </w:tcPr>
          <w:p w14:paraId="12511573">
            <w:pPr>
              <w:widowControl/>
              <w:jc w:val="center"/>
              <w:rPr>
                <w:rFonts w:ascii="Times New Roman" w:hAnsi="Times New Roman" w:eastAsiaTheme="minorEastAsia"/>
                <w:bCs/>
                <w:sz w:val="24"/>
                <w:szCs w:val="24"/>
              </w:rPr>
            </w:pPr>
            <w:r>
              <w:rPr>
                <w:rFonts w:ascii="Times New Roman" w:hAnsi="Times New Roman" w:eastAsiaTheme="minorEastAsia"/>
                <w:bCs/>
                <w:sz w:val="24"/>
                <w:szCs w:val="24"/>
              </w:rPr>
              <w:t>√</w:t>
            </w:r>
          </w:p>
        </w:tc>
        <w:tc>
          <w:tcPr>
            <w:tcW w:w="425" w:type="dxa"/>
            <w:vAlign w:val="center"/>
          </w:tcPr>
          <w:p w14:paraId="4DEF6FD4">
            <w:pPr>
              <w:widowControl/>
              <w:jc w:val="center"/>
              <w:rPr>
                <w:rFonts w:ascii="Times New Roman" w:hAnsi="Times New Roman" w:eastAsiaTheme="minorEastAsia"/>
                <w:bCs/>
                <w:sz w:val="24"/>
                <w:szCs w:val="24"/>
              </w:rPr>
            </w:pPr>
            <w:r>
              <w:rPr>
                <w:rFonts w:ascii="Times New Roman" w:hAnsi="Times New Roman" w:eastAsiaTheme="minorEastAsia"/>
                <w:bCs/>
                <w:sz w:val="24"/>
                <w:szCs w:val="24"/>
              </w:rPr>
              <w:t>√</w:t>
            </w:r>
          </w:p>
        </w:tc>
        <w:tc>
          <w:tcPr>
            <w:tcW w:w="709" w:type="dxa"/>
            <w:vMerge w:val="continue"/>
            <w:vAlign w:val="center"/>
          </w:tcPr>
          <w:p w14:paraId="04DEC582">
            <w:pPr>
              <w:jc w:val="center"/>
              <w:rPr>
                <w:rFonts w:ascii="Times New Roman" w:hAnsi="Times New Roman" w:eastAsiaTheme="minorEastAsia"/>
                <w:color w:val="000000"/>
                <w:kern w:val="0"/>
                <w:szCs w:val="21"/>
              </w:rPr>
            </w:pPr>
          </w:p>
        </w:tc>
      </w:tr>
      <w:tr w14:paraId="6C3FF33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5" w:hRule="atLeast"/>
          <w:jc w:val="center"/>
        </w:trPr>
        <w:tc>
          <w:tcPr>
            <w:tcW w:w="779" w:type="dxa"/>
            <w:vMerge w:val="continue"/>
            <w:vAlign w:val="center"/>
          </w:tcPr>
          <w:p w14:paraId="17B61405">
            <w:pPr>
              <w:widowControl/>
              <w:jc w:val="center"/>
              <w:rPr>
                <w:rFonts w:ascii="Times New Roman" w:hAnsi="Times New Roman" w:eastAsiaTheme="minorEastAsia"/>
                <w:color w:val="000000"/>
                <w:kern w:val="0"/>
                <w:szCs w:val="21"/>
              </w:rPr>
            </w:pPr>
          </w:p>
        </w:tc>
        <w:tc>
          <w:tcPr>
            <w:tcW w:w="988" w:type="dxa"/>
            <w:vMerge w:val="continue"/>
            <w:vAlign w:val="center"/>
          </w:tcPr>
          <w:p w14:paraId="205448DD">
            <w:pPr>
              <w:widowControl/>
              <w:jc w:val="center"/>
              <w:rPr>
                <w:rFonts w:ascii="Times New Roman" w:hAnsi="Times New Roman" w:eastAsiaTheme="minorEastAsia"/>
                <w:color w:val="000000"/>
                <w:kern w:val="0"/>
                <w:szCs w:val="21"/>
              </w:rPr>
            </w:pPr>
          </w:p>
        </w:tc>
        <w:tc>
          <w:tcPr>
            <w:tcW w:w="1349" w:type="dxa"/>
            <w:shd w:val="clear" w:color="auto" w:fill="auto"/>
            <w:vAlign w:val="center"/>
          </w:tcPr>
          <w:p w14:paraId="11EAC3BC">
            <w:pPr>
              <w:widowControl/>
              <w:jc w:val="center"/>
              <w:rPr>
                <w:rFonts w:ascii="宋体" w:hAnsi="宋体"/>
                <w:sz w:val="18"/>
                <w:szCs w:val="18"/>
              </w:rPr>
            </w:pPr>
            <w:r>
              <w:rPr>
                <w:rFonts w:hint="eastAsia" w:ascii="宋体" w:hAnsi="宋体"/>
                <w:sz w:val="18"/>
                <w:szCs w:val="18"/>
              </w:rPr>
              <w:t>无线与移动通信</w:t>
            </w:r>
          </w:p>
        </w:tc>
        <w:tc>
          <w:tcPr>
            <w:tcW w:w="432" w:type="dxa"/>
            <w:shd w:val="clear" w:color="auto" w:fill="auto"/>
            <w:vAlign w:val="center"/>
          </w:tcPr>
          <w:p w14:paraId="30854B84">
            <w:pPr>
              <w:spacing w:line="216" w:lineRule="exact"/>
              <w:ind w:left="20"/>
              <w:jc w:val="center"/>
              <w:rPr>
                <w:rFonts w:ascii="Times New Roman" w:hAnsi="Times New Roman" w:eastAsiaTheme="minorEastAsia"/>
                <w:color w:val="000000"/>
                <w:kern w:val="0"/>
                <w:szCs w:val="21"/>
              </w:rPr>
            </w:pPr>
            <w:r>
              <w:rPr>
                <w:rFonts w:hint="eastAsia" w:ascii="宋体" w:hAnsi="宋体"/>
                <w:sz w:val="18"/>
                <w:szCs w:val="18"/>
              </w:rPr>
              <w:t>6</w:t>
            </w:r>
          </w:p>
        </w:tc>
        <w:tc>
          <w:tcPr>
            <w:tcW w:w="546" w:type="dxa"/>
            <w:shd w:val="clear" w:color="auto" w:fill="auto"/>
            <w:vAlign w:val="center"/>
          </w:tcPr>
          <w:p w14:paraId="667E6F00">
            <w:pPr>
              <w:spacing w:line="216" w:lineRule="exact"/>
              <w:ind w:left="20"/>
              <w:jc w:val="center"/>
              <w:rPr>
                <w:rFonts w:ascii="Times New Roman" w:hAnsi="Times New Roman" w:eastAsiaTheme="minorEastAsia"/>
                <w:kern w:val="0"/>
                <w:szCs w:val="21"/>
              </w:rPr>
            </w:pPr>
            <w:r>
              <w:rPr>
                <w:rFonts w:hint="eastAsia" w:ascii="宋体" w:hAnsi="宋体" w:eastAsiaTheme="minorEastAsia"/>
                <w:sz w:val="18"/>
                <w:szCs w:val="18"/>
              </w:rPr>
              <w:t>3.0</w:t>
            </w:r>
          </w:p>
        </w:tc>
        <w:tc>
          <w:tcPr>
            <w:tcW w:w="749" w:type="dxa"/>
            <w:shd w:val="clear" w:color="auto" w:fill="auto"/>
            <w:vAlign w:val="center"/>
          </w:tcPr>
          <w:p w14:paraId="17222428">
            <w:pPr>
              <w:spacing w:line="216" w:lineRule="exact"/>
              <w:ind w:left="20"/>
              <w:jc w:val="center"/>
              <w:rPr>
                <w:rFonts w:ascii="Times New Roman" w:hAnsi="Times New Roman" w:eastAsiaTheme="minorEastAsia"/>
                <w:color w:val="000000"/>
                <w:kern w:val="0"/>
                <w:szCs w:val="21"/>
              </w:rPr>
            </w:pPr>
            <w:r>
              <w:rPr>
                <w:rFonts w:hint="eastAsia" w:ascii="宋体" w:hAnsi="宋体" w:eastAsiaTheme="minorEastAsia"/>
                <w:sz w:val="18"/>
                <w:szCs w:val="18"/>
              </w:rPr>
              <w:t>48</w:t>
            </w:r>
          </w:p>
        </w:tc>
        <w:tc>
          <w:tcPr>
            <w:tcW w:w="518" w:type="dxa"/>
            <w:shd w:val="clear" w:color="auto" w:fill="auto"/>
            <w:vAlign w:val="center"/>
          </w:tcPr>
          <w:p w14:paraId="5EA188CA">
            <w:pPr>
              <w:spacing w:line="216" w:lineRule="exact"/>
              <w:ind w:left="20"/>
              <w:jc w:val="center"/>
              <w:rPr>
                <w:rFonts w:ascii="宋体" w:hAnsi="宋体"/>
                <w:sz w:val="18"/>
                <w:szCs w:val="18"/>
              </w:rPr>
            </w:pPr>
            <w:r>
              <w:rPr>
                <w:rFonts w:hint="eastAsia" w:ascii="宋体" w:hAnsi="宋体"/>
                <w:sz w:val="18"/>
                <w:szCs w:val="18"/>
              </w:rPr>
              <w:t>3</w:t>
            </w:r>
          </w:p>
        </w:tc>
        <w:tc>
          <w:tcPr>
            <w:tcW w:w="362" w:type="dxa"/>
            <w:shd w:val="clear" w:color="auto" w:fill="auto"/>
            <w:vAlign w:val="center"/>
          </w:tcPr>
          <w:p w14:paraId="2EFE84F3">
            <w:pPr>
              <w:spacing w:line="216" w:lineRule="exact"/>
              <w:ind w:left="20"/>
              <w:jc w:val="center"/>
              <w:rPr>
                <w:rFonts w:ascii="宋体" w:hAnsi="宋体"/>
                <w:sz w:val="18"/>
                <w:szCs w:val="18"/>
              </w:rPr>
            </w:pPr>
            <w:r>
              <w:rPr>
                <w:rFonts w:hint="eastAsia" w:ascii="宋体" w:hAnsi="宋体"/>
                <w:sz w:val="18"/>
                <w:szCs w:val="18"/>
              </w:rPr>
              <w:t>3</w:t>
            </w:r>
          </w:p>
        </w:tc>
        <w:tc>
          <w:tcPr>
            <w:tcW w:w="426" w:type="dxa"/>
            <w:shd w:val="clear" w:color="auto" w:fill="auto"/>
            <w:vAlign w:val="center"/>
          </w:tcPr>
          <w:p w14:paraId="5C720C1A">
            <w:pPr>
              <w:spacing w:line="216" w:lineRule="exact"/>
              <w:ind w:left="20"/>
              <w:jc w:val="center"/>
              <w:rPr>
                <w:rFonts w:ascii="宋体" w:hAnsi="宋体"/>
                <w:sz w:val="18"/>
                <w:szCs w:val="18"/>
              </w:rPr>
            </w:pPr>
          </w:p>
        </w:tc>
        <w:tc>
          <w:tcPr>
            <w:tcW w:w="425" w:type="dxa"/>
            <w:shd w:val="clear" w:color="auto" w:fill="auto"/>
          </w:tcPr>
          <w:p w14:paraId="73FB4E85">
            <w:pPr>
              <w:spacing w:line="216" w:lineRule="exact"/>
              <w:ind w:left="20"/>
              <w:jc w:val="center"/>
              <w:rPr>
                <w:rFonts w:ascii="宋体" w:hAnsi="宋体"/>
                <w:sz w:val="18"/>
                <w:szCs w:val="18"/>
              </w:rPr>
            </w:pPr>
          </w:p>
        </w:tc>
        <w:tc>
          <w:tcPr>
            <w:tcW w:w="425" w:type="dxa"/>
            <w:shd w:val="clear" w:color="auto" w:fill="auto"/>
            <w:vAlign w:val="center"/>
          </w:tcPr>
          <w:p w14:paraId="39EFA55D">
            <w:pPr>
              <w:spacing w:line="216" w:lineRule="exact"/>
              <w:ind w:left="20"/>
              <w:jc w:val="center"/>
              <w:rPr>
                <w:rFonts w:ascii="宋体" w:hAnsi="宋体"/>
                <w:sz w:val="18"/>
                <w:szCs w:val="18"/>
              </w:rPr>
            </w:pPr>
            <w:r>
              <w:rPr>
                <w:rFonts w:hint="eastAsia" w:ascii="宋体" w:hAnsi="宋体"/>
                <w:sz w:val="18"/>
                <w:szCs w:val="18"/>
              </w:rPr>
              <w:t>48</w:t>
            </w:r>
          </w:p>
        </w:tc>
        <w:tc>
          <w:tcPr>
            <w:tcW w:w="425" w:type="dxa"/>
            <w:shd w:val="clear" w:color="auto" w:fill="auto"/>
            <w:vAlign w:val="center"/>
          </w:tcPr>
          <w:p w14:paraId="5EEF60EE">
            <w:pPr>
              <w:spacing w:line="216" w:lineRule="exact"/>
              <w:ind w:left="20"/>
              <w:jc w:val="center"/>
              <w:rPr>
                <w:rFonts w:ascii="宋体" w:hAnsi="宋体"/>
                <w:sz w:val="18"/>
                <w:szCs w:val="18"/>
              </w:rPr>
            </w:pPr>
          </w:p>
        </w:tc>
        <w:tc>
          <w:tcPr>
            <w:tcW w:w="426" w:type="dxa"/>
            <w:shd w:val="clear" w:color="auto" w:fill="auto"/>
            <w:vAlign w:val="center"/>
          </w:tcPr>
          <w:p w14:paraId="72186BA1">
            <w:pPr>
              <w:spacing w:line="216" w:lineRule="exact"/>
              <w:ind w:left="20"/>
              <w:jc w:val="center"/>
              <w:rPr>
                <w:rFonts w:ascii="宋体" w:hAnsi="宋体"/>
                <w:sz w:val="18"/>
                <w:szCs w:val="18"/>
              </w:rPr>
            </w:pPr>
          </w:p>
        </w:tc>
        <w:tc>
          <w:tcPr>
            <w:tcW w:w="425" w:type="dxa"/>
            <w:shd w:val="clear" w:color="auto" w:fill="auto"/>
            <w:vAlign w:val="center"/>
          </w:tcPr>
          <w:p w14:paraId="71F891D8">
            <w:pPr>
              <w:spacing w:line="216" w:lineRule="exact"/>
              <w:ind w:left="20"/>
              <w:jc w:val="center"/>
              <w:rPr>
                <w:rFonts w:ascii="宋体" w:hAnsi="宋体"/>
                <w:sz w:val="18"/>
                <w:szCs w:val="18"/>
              </w:rPr>
            </w:pPr>
          </w:p>
        </w:tc>
        <w:tc>
          <w:tcPr>
            <w:tcW w:w="425" w:type="dxa"/>
            <w:shd w:val="clear" w:color="auto" w:fill="auto"/>
            <w:vAlign w:val="center"/>
          </w:tcPr>
          <w:p w14:paraId="63F7CEFB">
            <w:pPr>
              <w:widowControl/>
              <w:jc w:val="center"/>
              <w:rPr>
                <w:rFonts w:ascii="Times New Roman" w:hAnsi="Times New Roman" w:eastAsiaTheme="minorEastAsia"/>
                <w:bCs/>
                <w:sz w:val="24"/>
                <w:szCs w:val="24"/>
              </w:rPr>
            </w:pPr>
            <w:r>
              <w:rPr>
                <w:rFonts w:ascii="Times New Roman" w:hAnsi="Times New Roman" w:eastAsiaTheme="minorEastAsia"/>
                <w:bCs/>
                <w:sz w:val="24"/>
                <w:szCs w:val="24"/>
              </w:rPr>
              <w:t>√</w:t>
            </w:r>
          </w:p>
        </w:tc>
        <w:tc>
          <w:tcPr>
            <w:tcW w:w="425" w:type="dxa"/>
            <w:shd w:val="clear" w:color="auto" w:fill="auto"/>
            <w:vAlign w:val="center"/>
          </w:tcPr>
          <w:p w14:paraId="745C27DB">
            <w:pPr>
              <w:widowControl/>
              <w:jc w:val="center"/>
              <w:rPr>
                <w:rFonts w:ascii="Times New Roman" w:hAnsi="Times New Roman" w:eastAsiaTheme="minorEastAsia"/>
                <w:bCs/>
                <w:sz w:val="24"/>
                <w:szCs w:val="24"/>
              </w:rPr>
            </w:pPr>
            <w:r>
              <w:rPr>
                <w:rFonts w:ascii="Times New Roman" w:hAnsi="Times New Roman" w:eastAsiaTheme="minorEastAsia"/>
                <w:bCs/>
                <w:sz w:val="24"/>
                <w:szCs w:val="24"/>
              </w:rPr>
              <w:t>√</w:t>
            </w:r>
          </w:p>
        </w:tc>
        <w:tc>
          <w:tcPr>
            <w:tcW w:w="709" w:type="dxa"/>
            <w:vMerge w:val="continue"/>
            <w:vAlign w:val="center"/>
          </w:tcPr>
          <w:p w14:paraId="61C254BD">
            <w:pPr>
              <w:jc w:val="center"/>
              <w:rPr>
                <w:rFonts w:ascii="Times New Roman" w:hAnsi="Times New Roman" w:eastAsiaTheme="minorEastAsia"/>
                <w:color w:val="000000"/>
                <w:kern w:val="0"/>
                <w:szCs w:val="21"/>
              </w:rPr>
            </w:pPr>
          </w:p>
        </w:tc>
      </w:tr>
      <w:tr w14:paraId="368A0EE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5" w:hRule="atLeast"/>
          <w:jc w:val="center"/>
        </w:trPr>
        <w:tc>
          <w:tcPr>
            <w:tcW w:w="779" w:type="dxa"/>
            <w:vMerge w:val="continue"/>
            <w:vAlign w:val="center"/>
          </w:tcPr>
          <w:p w14:paraId="02869D53">
            <w:pPr>
              <w:widowControl/>
              <w:jc w:val="center"/>
              <w:rPr>
                <w:rFonts w:ascii="Times New Roman" w:hAnsi="Times New Roman" w:eastAsiaTheme="minorEastAsia"/>
                <w:color w:val="000000"/>
                <w:kern w:val="0"/>
                <w:szCs w:val="21"/>
              </w:rPr>
            </w:pPr>
          </w:p>
        </w:tc>
        <w:tc>
          <w:tcPr>
            <w:tcW w:w="988" w:type="dxa"/>
            <w:vMerge w:val="continue"/>
            <w:vAlign w:val="center"/>
          </w:tcPr>
          <w:p w14:paraId="7B26589B">
            <w:pPr>
              <w:widowControl/>
              <w:jc w:val="center"/>
              <w:rPr>
                <w:rFonts w:ascii="Times New Roman" w:hAnsi="Times New Roman" w:eastAsiaTheme="minorEastAsia"/>
                <w:color w:val="000000"/>
                <w:kern w:val="0"/>
                <w:szCs w:val="21"/>
              </w:rPr>
            </w:pPr>
          </w:p>
        </w:tc>
        <w:tc>
          <w:tcPr>
            <w:tcW w:w="1349" w:type="dxa"/>
            <w:vAlign w:val="center"/>
          </w:tcPr>
          <w:p w14:paraId="57E9F56B">
            <w:pPr>
              <w:widowControl/>
              <w:jc w:val="center"/>
              <w:rPr>
                <w:rFonts w:ascii="宋体" w:hAnsi="宋体"/>
                <w:sz w:val="18"/>
                <w:szCs w:val="18"/>
              </w:rPr>
            </w:pPr>
            <w:r>
              <w:rPr>
                <w:rFonts w:hint="eastAsia" w:ascii="宋体" w:hAnsi="宋体"/>
                <w:sz w:val="18"/>
                <w:szCs w:val="18"/>
              </w:rPr>
              <w:t>无线与移动通信实验</w:t>
            </w:r>
          </w:p>
        </w:tc>
        <w:tc>
          <w:tcPr>
            <w:tcW w:w="432" w:type="dxa"/>
            <w:vAlign w:val="center"/>
          </w:tcPr>
          <w:p w14:paraId="35F681B2">
            <w:pPr>
              <w:spacing w:line="216" w:lineRule="exact"/>
              <w:ind w:left="20"/>
              <w:jc w:val="center"/>
              <w:rPr>
                <w:rFonts w:ascii="Times New Roman" w:hAnsi="Times New Roman" w:eastAsiaTheme="minorEastAsia"/>
                <w:color w:val="000000"/>
                <w:kern w:val="0"/>
                <w:szCs w:val="21"/>
              </w:rPr>
            </w:pPr>
            <w:r>
              <w:rPr>
                <w:rFonts w:hint="eastAsia" w:ascii="宋体" w:hAnsi="宋体"/>
                <w:sz w:val="18"/>
                <w:szCs w:val="18"/>
              </w:rPr>
              <w:t>6</w:t>
            </w:r>
          </w:p>
        </w:tc>
        <w:tc>
          <w:tcPr>
            <w:tcW w:w="546" w:type="dxa"/>
            <w:vAlign w:val="center"/>
          </w:tcPr>
          <w:p w14:paraId="76AC2966">
            <w:pPr>
              <w:spacing w:line="216" w:lineRule="exact"/>
              <w:ind w:left="20"/>
              <w:jc w:val="center"/>
              <w:rPr>
                <w:rFonts w:ascii="Times New Roman" w:hAnsi="Times New Roman" w:eastAsiaTheme="minorEastAsia"/>
                <w:kern w:val="0"/>
                <w:szCs w:val="21"/>
              </w:rPr>
            </w:pPr>
            <w:r>
              <w:rPr>
                <w:rFonts w:hint="eastAsia" w:ascii="宋体" w:hAnsi="宋体"/>
                <w:sz w:val="18"/>
                <w:szCs w:val="18"/>
              </w:rPr>
              <w:t>1.0</w:t>
            </w:r>
          </w:p>
        </w:tc>
        <w:tc>
          <w:tcPr>
            <w:tcW w:w="749" w:type="dxa"/>
            <w:vAlign w:val="center"/>
          </w:tcPr>
          <w:p w14:paraId="2EC7ED15">
            <w:pPr>
              <w:spacing w:line="216" w:lineRule="exact"/>
              <w:ind w:left="20"/>
              <w:jc w:val="center"/>
              <w:rPr>
                <w:rFonts w:ascii="Times New Roman" w:hAnsi="Times New Roman" w:eastAsiaTheme="minorEastAsia"/>
                <w:color w:val="000000"/>
                <w:kern w:val="0"/>
                <w:szCs w:val="21"/>
              </w:rPr>
            </w:pPr>
            <w:r>
              <w:rPr>
                <w:rFonts w:hint="eastAsia" w:ascii="宋体" w:hAnsi="宋体" w:eastAsiaTheme="minorEastAsia"/>
                <w:sz w:val="18"/>
                <w:szCs w:val="18"/>
              </w:rPr>
              <w:t>24</w:t>
            </w:r>
          </w:p>
        </w:tc>
        <w:tc>
          <w:tcPr>
            <w:tcW w:w="518" w:type="dxa"/>
            <w:vAlign w:val="center"/>
          </w:tcPr>
          <w:p w14:paraId="0F28A12E">
            <w:pPr>
              <w:spacing w:line="216" w:lineRule="exact"/>
              <w:ind w:left="20"/>
              <w:jc w:val="center"/>
              <w:rPr>
                <w:rFonts w:ascii="宋体" w:hAnsi="宋体"/>
                <w:sz w:val="18"/>
                <w:szCs w:val="18"/>
              </w:rPr>
            </w:pPr>
            <w:r>
              <w:rPr>
                <w:rFonts w:hint="eastAsia" w:ascii="宋体" w:hAnsi="宋体"/>
                <w:sz w:val="18"/>
                <w:szCs w:val="18"/>
              </w:rPr>
              <w:t>2</w:t>
            </w:r>
          </w:p>
        </w:tc>
        <w:tc>
          <w:tcPr>
            <w:tcW w:w="362" w:type="dxa"/>
            <w:vAlign w:val="center"/>
          </w:tcPr>
          <w:p w14:paraId="58E61F6E">
            <w:pPr>
              <w:spacing w:line="216" w:lineRule="exact"/>
              <w:ind w:left="20"/>
              <w:jc w:val="center"/>
              <w:rPr>
                <w:rFonts w:ascii="宋体" w:hAnsi="宋体"/>
                <w:sz w:val="18"/>
                <w:szCs w:val="18"/>
              </w:rPr>
            </w:pPr>
          </w:p>
        </w:tc>
        <w:tc>
          <w:tcPr>
            <w:tcW w:w="426" w:type="dxa"/>
            <w:vAlign w:val="center"/>
          </w:tcPr>
          <w:p w14:paraId="4719A863">
            <w:pPr>
              <w:spacing w:line="216" w:lineRule="exact"/>
              <w:ind w:left="20"/>
              <w:jc w:val="center"/>
              <w:rPr>
                <w:rFonts w:ascii="宋体" w:hAnsi="宋体"/>
                <w:sz w:val="18"/>
                <w:szCs w:val="18"/>
              </w:rPr>
            </w:pPr>
            <w:r>
              <w:rPr>
                <w:rFonts w:hint="eastAsia" w:ascii="宋体" w:hAnsi="宋体"/>
                <w:sz w:val="18"/>
                <w:szCs w:val="18"/>
              </w:rPr>
              <w:t>1</w:t>
            </w:r>
          </w:p>
        </w:tc>
        <w:tc>
          <w:tcPr>
            <w:tcW w:w="425" w:type="dxa"/>
          </w:tcPr>
          <w:p w14:paraId="43F643CE">
            <w:pPr>
              <w:spacing w:line="216" w:lineRule="exact"/>
              <w:ind w:left="20"/>
              <w:jc w:val="center"/>
              <w:rPr>
                <w:rFonts w:ascii="宋体" w:hAnsi="宋体"/>
                <w:sz w:val="18"/>
                <w:szCs w:val="18"/>
              </w:rPr>
            </w:pPr>
          </w:p>
        </w:tc>
        <w:tc>
          <w:tcPr>
            <w:tcW w:w="425" w:type="dxa"/>
            <w:vAlign w:val="center"/>
          </w:tcPr>
          <w:p w14:paraId="21DB4C93">
            <w:pPr>
              <w:spacing w:line="216" w:lineRule="exact"/>
              <w:ind w:left="20"/>
              <w:jc w:val="center"/>
              <w:rPr>
                <w:rFonts w:ascii="宋体" w:hAnsi="宋体"/>
                <w:sz w:val="18"/>
                <w:szCs w:val="18"/>
              </w:rPr>
            </w:pPr>
          </w:p>
        </w:tc>
        <w:tc>
          <w:tcPr>
            <w:tcW w:w="425" w:type="dxa"/>
            <w:vAlign w:val="center"/>
          </w:tcPr>
          <w:p w14:paraId="17001536">
            <w:pPr>
              <w:spacing w:line="216" w:lineRule="exact"/>
              <w:ind w:left="20"/>
              <w:jc w:val="center"/>
              <w:rPr>
                <w:rFonts w:ascii="宋体" w:hAnsi="宋体"/>
                <w:sz w:val="18"/>
                <w:szCs w:val="18"/>
              </w:rPr>
            </w:pPr>
            <w:r>
              <w:rPr>
                <w:rFonts w:hint="eastAsia" w:ascii="宋体" w:hAnsi="宋体"/>
                <w:sz w:val="18"/>
                <w:szCs w:val="18"/>
              </w:rPr>
              <w:t>24</w:t>
            </w:r>
          </w:p>
        </w:tc>
        <w:tc>
          <w:tcPr>
            <w:tcW w:w="426" w:type="dxa"/>
            <w:vAlign w:val="center"/>
          </w:tcPr>
          <w:p w14:paraId="7D31AF1A">
            <w:pPr>
              <w:spacing w:line="216" w:lineRule="exact"/>
              <w:ind w:left="20"/>
              <w:jc w:val="center"/>
              <w:rPr>
                <w:rFonts w:ascii="宋体" w:hAnsi="宋体"/>
                <w:sz w:val="18"/>
                <w:szCs w:val="18"/>
              </w:rPr>
            </w:pPr>
          </w:p>
        </w:tc>
        <w:tc>
          <w:tcPr>
            <w:tcW w:w="425" w:type="dxa"/>
            <w:vAlign w:val="center"/>
          </w:tcPr>
          <w:p w14:paraId="6B51628A">
            <w:pPr>
              <w:spacing w:line="216" w:lineRule="exact"/>
              <w:ind w:left="20"/>
              <w:jc w:val="center"/>
              <w:rPr>
                <w:rFonts w:ascii="宋体" w:hAnsi="宋体"/>
                <w:sz w:val="18"/>
                <w:szCs w:val="18"/>
              </w:rPr>
            </w:pPr>
          </w:p>
        </w:tc>
        <w:tc>
          <w:tcPr>
            <w:tcW w:w="425" w:type="dxa"/>
            <w:vAlign w:val="center"/>
          </w:tcPr>
          <w:p w14:paraId="08CB358A">
            <w:pPr>
              <w:widowControl/>
              <w:jc w:val="center"/>
              <w:rPr>
                <w:rFonts w:ascii="Times New Roman" w:hAnsi="Times New Roman" w:eastAsiaTheme="minorEastAsia"/>
                <w:bCs/>
                <w:sz w:val="24"/>
                <w:szCs w:val="24"/>
              </w:rPr>
            </w:pPr>
          </w:p>
        </w:tc>
        <w:tc>
          <w:tcPr>
            <w:tcW w:w="425" w:type="dxa"/>
            <w:vAlign w:val="center"/>
          </w:tcPr>
          <w:p w14:paraId="7BB280C8">
            <w:pPr>
              <w:widowControl/>
              <w:jc w:val="center"/>
              <w:rPr>
                <w:rFonts w:ascii="Times New Roman" w:hAnsi="Times New Roman" w:eastAsiaTheme="minorEastAsia"/>
                <w:bCs/>
                <w:sz w:val="24"/>
                <w:szCs w:val="24"/>
              </w:rPr>
            </w:pPr>
            <w:r>
              <w:rPr>
                <w:rFonts w:ascii="Times New Roman" w:hAnsi="Times New Roman" w:eastAsiaTheme="minorEastAsia"/>
                <w:bCs/>
                <w:sz w:val="24"/>
                <w:szCs w:val="24"/>
              </w:rPr>
              <w:t>√</w:t>
            </w:r>
          </w:p>
        </w:tc>
        <w:tc>
          <w:tcPr>
            <w:tcW w:w="709" w:type="dxa"/>
            <w:vMerge w:val="continue"/>
            <w:vAlign w:val="center"/>
          </w:tcPr>
          <w:p w14:paraId="2DB003EF">
            <w:pPr>
              <w:jc w:val="center"/>
              <w:rPr>
                <w:rFonts w:ascii="Times New Roman" w:hAnsi="Times New Roman" w:eastAsiaTheme="minorEastAsia"/>
                <w:color w:val="000000"/>
                <w:kern w:val="0"/>
                <w:szCs w:val="21"/>
              </w:rPr>
            </w:pPr>
          </w:p>
        </w:tc>
      </w:tr>
      <w:tr w14:paraId="5FC7C69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9" w:hRule="atLeast"/>
          <w:jc w:val="center"/>
        </w:trPr>
        <w:tc>
          <w:tcPr>
            <w:tcW w:w="779" w:type="dxa"/>
            <w:vMerge w:val="continue"/>
            <w:vAlign w:val="center"/>
          </w:tcPr>
          <w:p w14:paraId="70D3F21E">
            <w:pPr>
              <w:widowControl/>
              <w:jc w:val="center"/>
              <w:rPr>
                <w:rFonts w:ascii="Times New Roman" w:hAnsi="Times New Roman" w:eastAsiaTheme="minorEastAsia"/>
                <w:color w:val="000000"/>
                <w:kern w:val="0"/>
                <w:szCs w:val="21"/>
              </w:rPr>
            </w:pPr>
          </w:p>
        </w:tc>
        <w:tc>
          <w:tcPr>
            <w:tcW w:w="988" w:type="dxa"/>
            <w:vMerge w:val="restart"/>
            <w:vAlign w:val="center"/>
          </w:tcPr>
          <w:p w14:paraId="0D80042B">
            <w:pPr>
              <w:widowControl/>
              <w:jc w:val="center"/>
              <w:rPr>
                <w:rFonts w:ascii="Times New Roman" w:hAnsi="Times New Roman" w:eastAsiaTheme="minorEastAsia"/>
                <w:color w:val="000000"/>
                <w:kern w:val="0"/>
                <w:szCs w:val="21"/>
              </w:rPr>
            </w:pPr>
            <w:r>
              <w:rPr>
                <w:rFonts w:ascii="Times New Roman" w:hAnsi="Times New Roman" w:eastAsiaTheme="minorEastAsia"/>
                <w:color w:val="000000"/>
                <w:kern w:val="0"/>
                <w:szCs w:val="21"/>
              </w:rPr>
              <w:t>专业</w:t>
            </w:r>
          </w:p>
          <w:p w14:paraId="0E218F0A">
            <w:pPr>
              <w:widowControl/>
              <w:jc w:val="center"/>
              <w:rPr>
                <w:rFonts w:ascii="Times New Roman" w:hAnsi="Times New Roman" w:eastAsiaTheme="minorEastAsia"/>
                <w:color w:val="000000"/>
                <w:kern w:val="0"/>
                <w:szCs w:val="21"/>
              </w:rPr>
            </w:pPr>
            <w:r>
              <w:rPr>
                <w:rFonts w:ascii="Times New Roman" w:hAnsi="Times New Roman" w:eastAsiaTheme="minorEastAsia"/>
                <w:color w:val="000000"/>
                <w:kern w:val="0"/>
                <w:szCs w:val="21"/>
              </w:rPr>
              <w:t>选修</w:t>
            </w:r>
            <w:r>
              <w:rPr>
                <w:rFonts w:hint="eastAsia" w:ascii="Times New Roman" w:hAnsi="Times New Roman" w:eastAsiaTheme="minorEastAsia"/>
                <w:color w:val="000000"/>
                <w:kern w:val="0"/>
                <w:szCs w:val="21"/>
              </w:rPr>
              <w:t>：限制性选修</w:t>
            </w:r>
          </w:p>
        </w:tc>
        <w:tc>
          <w:tcPr>
            <w:tcW w:w="1349" w:type="dxa"/>
            <w:shd w:val="clear" w:color="auto" w:fill="auto"/>
            <w:vAlign w:val="center"/>
          </w:tcPr>
          <w:p w14:paraId="5FC8FB63">
            <w:pPr>
              <w:widowControl/>
              <w:jc w:val="center"/>
              <w:rPr>
                <w:rFonts w:ascii="宋体" w:hAnsi="宋体"/>
                <w:sz w:val="18"/>
                <w:szCs w:val="18"/>
              </w:rPr>
            </w:pPr>
            <w:r>
              <w:rPr>
                <w:rFonts w:hint="eastAsia" w:ascii="宋体" w:hAnsi="宋体"/>
                <w:sz w:val="18"/>
                <w:szCs w:val="18"/>
              </w:rPr>
              <w:t>数学建模与仿真计算</w:t>
            </w:r>
          </w:p>
        </w:tc>
        <w:tc>
          <w:tcPr>
            <w:tcW w:w="432" w:type="dxa"/>
            <w:shd w:val="clear" w:color="auto" w:fill="auto"/>
            <w:vAlign w:val="center"/>
          </w:tcPr>
          <w:p w14:paraId="6F0FCD27">
            <w:pPr>
              <w:spacing w:line="216" w:lineRule="exact"/>
              <w:ind w:left="20"/>
              <w:jc w:val="center"/>
              <w:rPr>
                <w:rFonts w:ascii="宋体" w:hAnsi="宋体"/>
                <w:color w:val="FF0000"/>
                <w:sz w:val="18"/>
                <w:szCs w:val="18"/>
              </w:rPr>
            </w:pPr>
            <w:r>
              <w:rPr>
                <w:rFonts w:hint="eastAsia" w:ascii="宋体" w:hAnsi="宋体" w:eastAsiaTheme="minorEastAsia"/>
                <w:sz w:val="18"/>
                <w:szCs w:val="18"/>
              </w:rPr>
              <w:t>3</w:t>
            </w:r>
          </w:p>
        </w:tc>
        <w:tc>
          <w:tcPr>
            <w:tcW w:w="546" w:type="dxa"/>
            <w:shd w:val="clear" w:color="auto" w:fill="auto"/>
            <w:vAlign w:val="center"/>
          </w:tcPr>
          <w:p w14:paraId="0B0EA6A8">
            <w:pPr>
              <w:spacing w:line="216" w:lineRule="exact"/>
              <w:ind w:left="20"/>
              <w:jc w:val="center"/>
              <w:rPr>
                <w:rFonts w:ascii="宋体" w:hAnsi="宋体"/>
                <w:color w:val="FF0000"/>
                <w:sz w:val="18"/>
                <w:szCs w:val="18"/>
              </w:rPr>
            </w:pPr>
            <w:r>
              <w:rPr>
                <w:rFonts w:hint="eastAsia" w:ascii="宋体" w:hAnsi="宋体"/>
                <w:sz w:val="18"/>
                <w:szCs w:val="18"/>
              </w:rPr>
              <w:t>2.0</w:t>
            </w:r>
          </w:p>
        </w:tc>
        <w:tc>
          <w:tcPr>
            <w:tcW w:w="749" w:type="dxa"/>
            <w:shd w:val="clear" w:color="auto" w:fill="auto"/>
            <w:vAlign w:val="center"/>
          </w:tcPr>
          <w:p w14:paraId="3AC63A36">
            <w:pPr>
              <w:widowControl/>
              <w:jc w:val="center"/>
              <w:rPr>
                <w:rFonts w:ascii="宋体" w:hAnsi="宋体"/>
                <w:color w:val="FF0000"/>
                <w:sz w:val="18"/>
                <w:szCs w:val="18"/>
              </w:rPr>
            </w:pPr>
            <w:r>
              <w:rPr>
                <w:rFonts w:hint="eastAsia" w:ascii="宋体" w:hAnsi="宋体"/>
                <w:sz w:val="18"/>
                <w:szCs w:val="18"/>
              </w:rPr>
              <w:t>40</w:t>
            </w:r>
          </w:p>
        </w:tc>
        <w:tc>
          <w:tcPr>
            <w:tcW w:w="518" w:type="dxa"/>
            <w:shd w:val="clear" w:color="auto" w:fill="auto"/>
            <w:vAlign w:val="center"/>
          </w:tcPr>
          <w:p w14:paraId="35B76319">
            <w:pPr>
              <w:spacing w:line="216" w:lineRule="exact"/>
              <w:ind w:left="20"/>
              <w:jc w:val="center"/>
              <w:rPr>
                <w:rFonts w:ascii="宋体" w:hAnsi="宋体"/>
                <w:sz w:val="18"/>
                <w:szCs w:val="18"/>
              </w:rPr>
            </w:pPr>
            <w:r>
              <w:rPr>
                <w:rFonts w:hint="eastAsia" w:ascii="宋体" w:hAnsi="宋体"/>
                <w:sz w:val="18"/>
                <w:szCs w:val="18"/>
              </w:rPr>
              <w:t>2.5</w:t>
            </w:r>
          </w:p>
        </w:tc>
        <w:tc>
          <w:tcPr>
            <w:tcW w:w="362" w:type="dxa"/>
            <w:shd w:val="clear" w:color="auto" w:fill="auto"/>
            <w:vAlign w:val="center"/>
          </w:tcPr>
          <w:p w14:paraId="25D4771B">
            <w:pPr>
              <w:spacing w:line="216" w:lineRule="exact"/>
              <w:ind w:left="20"/>
              <w:jc w:val="center"/>
              <w:rPr>
                <w:rFonts w:ascii="宋体" w:hAnsi="宋体"/>
                <w:sz w:val="18"/>
                <w:szCs w:val="18"/>
              </w:rPr>
            </w:pPr>
            <w:r>
              <w:rPr>
                <w:rFonts w:hint="eastAsia" w:ascii="宋体" w:hAnsi="宋体"/>
                <w:sz w:val="18"/>
                <w:szCs w:val="18"/>
              </w:rPr>
              <w:t>1</w:t>
            </w:r>
          </w:p>
        </w:tc>
        <w:tc>
          <w:tcPr>
            <w:tcW w:w="426" w:type="dxa"/>
            <w:shd w:val="clear" w:color="auto" w:fill="auto"/>
            <w:vAlign w:val="center"/>
          </w:tcPr>
          <w:p w14:paraId="190E47A1">
            <w:pPr>
              <w:spacing w:line="216" w:lineRule="exact"/>
              <w:ind w:left="20"/>
              <w:jc w:val="center"/>
              <w:rPr>
                <w:rFonts w:ascii="宋体" w:hAnsi="宋体"/>
                <w:sz w:val="18"/>
                <w:szCs w:val="18"/>
              </w:rPr>
            </w:pPr>
            <w:r>
              <w:rPr>
                <w:rFonts w:hint="eastAsia" w:ascii="宋体" w:hAnsi="宋体"/>
                <w:sz w:val="18"/>
                <w:szCs w:val="18"/>
              </w:rPr>
              <w:t>1</w:t>
            </w:r>
          </w:p>
        </w:tc>
        <w:tc>
          <w:tcPr>
            <w:tcW w:w="425" w:type="dxa"/>
            <w:shd w:val="clear" w:color="auto" w:fill="auto"/>
            <w:vAlign w:val="center"/>
          </w:tcPr>
          <w:p w14:paraId="34A0D6E5">
            <w:pPr>
              <w:spacing w:line="216" w:lineRule="exact"/>
              <w:ind w:left="20"/>
              <w:jc w:val="center"/>
              <w:rPr>
                <w:rFonts w:ascii="宋体" w:hAnsi="宋体"/>
                <w:sz w:val="18"/>
                <w:szCs w:val="18"/>
              </w:rPr>
            </w:pPr>
          </w:p>
        </w:tc>
        <w:tc>
          <w:tcPr>
            <w:tcW w:w="425" w:type="dxa"/>
            <w:shd w:val="clear" w:color="auto" w:fill="auto"/>
            <w:vAlign w:val="center"/>
          </w:tcPr>
          <w:p w14:paraId="62F0675D">
            <w:pPr>
              <w:spacing w:line="216" w:lineRule="exact"/>
              <w:ind w:left="20"/>
              <w:jc w:val="center"/>
              <w:rPr>
                <w:rFonts w:ascii="宋体" w:hAnsi="宋体"/>
                <w:sz w:val="18"/>
                <w:szCs w:val="18"/>
              </w:rPr>
            </w:pPr>
            <w:r>
              <w:rPr>
                <w:rFonts w:hint="eastAsia" w:ascii="宋体" w:hAnsi="宋体"/>
                <w:sz w:val="18"/>
                <w:szCs w:val="18"/>
              </w:rPr>
              <w:t>16</w:t>
            </w:r>
          </w:p>
        </w:tc>
        <w:tc>
          <w:tcPr>
            <w:tcW w:w="425" w:type="dxa"/>
            <w:shd w:val="clear" w:color="auto" w:fill="auto"/>
            <w:vAlign w:val="center"/>
          </w:tcPr>
          <w:p w14:paraId="0CF011F3">
            <w:pPr>
              <w:spacing w:line="216" w:lineRule="exact"/>
              <w:ind w:left="20"/>
              <w:jc w:val="center"/>
              <w:rPr>
                <w:rFonts w:ascii="宋体" w:hAnsi="宋体"/>
                <w:sz w:val="18"/>
                <w:szCs w:val="18"/>
              </w:rPr>
            </w:pPr>
            <w:r>
              <w:rPr>
                <w:rFonts w:hint="eastAsia" w:ascii="宋体" w:hAnsi="宋体"/>
                <w:sz w:val="18"/>
                <w:szCs w:val="18"/>
              </w:rPr>
              <w:t>24</w:t>
            </w:r>
          </w:p>
        </w:tc>
        <w:tc>
          <w:tcPr>
            <w:tcW w:w="426" w:type="dxa"/>
            <w:shd w:val="clear" w:color="auto" w:fill="auto"/>
            <w:vAlign w:val="center"/>
          </w:tcPr>
          <w:p w14:paraId="4733EB47">
            <w:pPr>
              <w:spacing w:line="216" w:lineRule="exact"/>
              <w:ind w:left="20"/>
              <w:jc w:val="center"/>
              <w:rPr>
                <w:rFonts w:ascii="宋体" w:hAnsi="宋体"/>
                <w:sz w:val="18"/>
                <w:szCs w:val="18"/>
              </w:rPr>
            </w:pPr>
          </w:p>
        </w:tc>
        <w:tc>
          <w:tcPr>
            <w:tcW w:w="425" w:type="dxa"/>
            <w:shd w:val="clear" w:color="auto" w:fill="auto"/>
            <w:vAlign w:val="center"/>
          </w:tcPr>
          <w:p w14:paraId="610C6D69">
            <w:pPr>
              <w:spacing w:line="216" w:lineRule="exact"/>
              <w:ind w:left="20"/>
              <w:jc w:val="center"/>
              <w:rPr>
                <w:rFonts w:ascii="宋体" w:hAnsi="宋体"/>
                <w:sz w:val="18"/>
                <w:szCs w:val="18"/>
              </w:rPr>
            </w:pPr>
          </w:p>
        </w:tc>
        <w:tc>
          <w:tcPr>
            <w:tcW w:w="425" w:type="dxa"/>
            <w:shd w:val="clear" w:color="auto" w:fill="auto"/>
            <w:vAlign w:val="center"/>
          </w:tcPr>
          <w:p w14:paraId="5CB5108C">
            <w:pPr>
              <w:widowControl/>
              <w:jc w:val="center"/>
              <w:rPr>
                <w:rFonts w:ascii="Times New Roman" w:hAnsi="Times New Roman" w:eastAsiaTheme="minorEastAsia"/>
                <w:bCs/>
                <w:sz w:val="24"/>
                <w:szCs w:val="24"/>
              </w:rPr>
            </w:pPr>
          </w:p>
        </w:tc>
        <w:tc>
          <w:tcPr>
            <w:tcW w:w="425" w:type="dxa"/>
            <w:shd w:val="clear" w:color="auto" w:fill="auto"/>
            <w:vAlign w:val="center"/>
          </w:tcPr>
          <w:p w14:paraId="71AEFDF3">
            <w:pPr>
              <w:widowControl/>
              <w:jc w:val="center"/>
              <w:rPr>
                <w:rFonts w:ascii="Times New Roman" w:hAnsi="Times New Roman" w:eastAsiaTheme="minorEastAsia"/>
                <w:bCs/>
                <w:sz w:val="24"/>
                <w:szCs w:val="24"/>
              </w:rPr>
            </w:pPr>
          </w:p>
        </w:tc>
        <w:tc>
          <w:tcPr>
            <w:tcW w:w="709" w:type="dxa"/>
            <w:vMerge w:val="restart"/>
            <w:vAlign w:val="center"/>
          </w:tcPr>
          <w:p w14:paraId="2AFE5BA8">
            <w:pPr>
              <w:widowControl/>
              <w:rPr>
                <w:rFonts w:ascii="Times New Roman" w:hAnsi="Times New Roman" w:eastAsiaTheme="minorEastAsia"/>
                <w:color w:val="000000"/>
                <w:kern w:val="0"/>
                <w:szCs w:val="21"/>
              </w:rPr>
            </w:pPr>
            <w:r>
              <w:rPr>
                <w:rFonts w:ascii="Times New Roman" w:hAnsi="Times New Roman" w:eastAsiaTheme="minorEastAsia"/>
                <w:color w:val="000000"/>
                <w:kern w:val="0"/>
                <w:szCs w:val="21"/>
              </w:rPr>
              <w:t>本模块总学分数：</w:t>
            </w:r>
            <w:r>
              <w:rPr>
                <w:rFonts w:hint="eastAsia" w:ascii="Times New Roman" w:hAnsi="Times New Roman" w:eastAsiaTheme="minorEastAsia"/>
                <w:color w:val="000000"/>
                <w:kern w:val="0"/>
                <w:szCs w:val="21"/>
              </w:rPr>
              <w:t>18</w:t>
            </w:r>
          </w:p>
          <w:p w14:paraId="3D1F7492">
            <w:pPr>
              <w:widowControl/>
              <w:jc w:val="center"/>
              <w:rPr>
                <w:rFonts w:ascii="Times New Roman" w:hAnsi="Times New Roman" w:eastAsiaTheme="minorEastAsia"/>
                <w:color w:val="000000"/>
                <w:kern w:val="0"/>
                <w:szCs w:val="21"/>
              </w:rPr>
            </w:pPr>
            <w:r>
              <w:rPr>
                <w:rFonts w:hint="eastAsia" w:ascii="Times New Roman" w:hAnsi="Times New Roman" w:eastAsiaTheme="minorEastAsia"/>
                <w:color w:val="000000"/>
                <w:kern w:val="0"/>
                <w:szCs w:val="21"/>
              </w:rPr>
              <w:t>（限选学分10，</w:t>
            </w:r>
          </w:p>
          <w:p w14:paraId="66DD3E66">
            <w:pPr>
              <w:widowControl/>
              <w:jc w:val="center"/>
              <w:rPr>
                <w:rFonts w:ascii="Times New Roman" w:hAnsi="Times New Roman" w:eastAsiaTheme="minorEastAsia"/>
                <w:color w:val="000000"/>
                <w:kern w:val="0"/>
                <w:szCs w:val="21"/>
              </w:rPr>
            </w:pPr>
            <w:r>
              <w:rPr>
                <w:rFonts w:hint="eastAsia" w:ascii="Times New Roman" w:hAnsi="Times New Roman" w:eastAsiaTheme="minorEastAsia"/>
                <w:color w:val="000000"/>
                <w:kern w:val="0"/>
                <w:szCs w:val="21"/>
              </w:rPr>
              <w:t>A、B方向不交叉各选学分8）</w:t>
            </w:r>
          </w:p>
        </w:tc>
      </w:tr>
      <w:tr w14:paraId="3D7116D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9" w:hRule="atLeast"/>
          <w:jc w:val="center"/>
        </w:trPr>
        <w:tc>
          <w:tcPr>
            <w:tcW w:w="779" w:type="dxa"/>
            <w:vMerge w:val="continue"/>
            <w:vAlign w:val="center"/>
          </w:tcPr>
          <w:p w14:paraId="7A0C4854">
            <w:pPr>
              <w:widowControl/>
              <w:jc w:val="center"/>
              <w:rPr>
                <w:rFonts w:ascii="Times New Roman" w:hAnsi="Times New Roman" w:eastAsiaTheme="minorEastAsia"/>
                <w:color w:val="000000"/>
                <w:kern w:val="0"/>
                <w:szCs w:val="21"/>
              </w:rPr>
            </w:pPr>
          </w:p>
        </w:tc>
        <w:tc>
          <w:tcPr>
            <w:tcW w:w="988" w:type="dxa"/>
            <w:vMerge w:val="continue"/>
            <w:vAlign w:val="center"/>
          </w:tcPr>
          <w:p w14:paraId="5959DC01">
            <w:pPr>
              <w:widowControl/>
              <w:jc w:val="center"/>
              <w:rPr>
                <w:rFonts w:ascii="Times New Roman" w:hAnsi="Times New Roman" w:eastAsiaTheme="minorEastAsia"/>
                <w:color w:val="000000"/>
                <w:kern w:val="0"/>
                <w:szCs w:val="21"/>
              </w:rPr>
            </w:pPr>
          </w:p>
        </w:tc>
        <w:tc>
          <w:tcPr>
            <w:tcW w:w="1349" w:type="dxa"/>
            <w:shd w:val="clear" w:color="auto" w:fill="auto"/>
            <w:vAlign w:val="center"/>
          </w:tcPr>
          <w:p w14:paraId="763F7536">
            <w:pPr>
              <w:widowControl/>
              <w:jc w:val="center"/>
              <w:rPr>
                <w:rFonts w:ascii="宋体" w:hAnsi="宋体"/>
                <w:sz w:val="18"/>
                <w:szCs w:val="18"/>
              </w:rPr>
            </w:pPr>
            <w:r>
              <w:rPr>
                <w:rFonts w:hint="eastAsia" w:ascii="宋体" w:hAnsi="宋体"/>
                <w:sz w:val="18"/>
                <w:szCs w:val="18"/>
              </w:rPr>
              <w:t>网络工程实践</w:t>
            </w:r>
          </w:p>
        </w:tc>
        <w:tc>
          <w:tcPr>
            <w:tcW w:w="432" w:type="dxa"/>
            <w:shd w:val="clear" w:color="auto" w:fill="auto"/>
            <w:vAlign w:val="center"/>
          </w:tcPr>
          <w:p w14:paraId="3A890694">
            <w:pPr>
              <w:spacing w:line="216" w:lineRule="exact"/>
              <w:ind w:left="20"/>
              <w:jc w:val="center"/>
              <w:rPr>
                <w:rFonts w:ascii="宋体" w:hAnsi="宋体"/>
                <w:sz w:val="18"/>
                <w:szCs w:val="18"/>
              </w:rPr>
            </w:pPr>
            <w:r>
              <w:rPr>
                <w:rFonts w:hint="eastAsia" w:ascii="宋体" w:hAnsi="宋体"/>
                <w:sz w:val="18"/>
                <w:szCs w:val="18"/>
              </w:rPr>
              <w:t>4</w:t>
            </w:r>
          </w:p>
        </w:tc>
        <w:tc>
          <w:tcPr>
            <w:tcW w:w="546" w:type="dxa"/>
            <w:shd w:val="clear" w:color="auto" w:fill="auto"/>
            <w:vAlign w:val="center"/>
          </w:tcPr>
          <w:p w14:paraId="406E33EF">
            <w:pPr>
              <w:spacing w:line="216" w:lineRule="exact"/>
              <w:ind w:left="20"/>
              <w:jc w:val="center"/>
              <w:rPr>
                <w:rFonts w:ascii="宋体" w:hAnsi="宋体" w:eastAsiaTheme="minorEastAsia"/>
                <w:sz w:val="18"/>
                <w:szCs w:val="18"/>
              </w:rPr>
            </w:pPr>
            <w:r>
              <w:rPr>
                <w:rFonts w:hint="eastAsia" w:ascii="宋体" w:hAnsi="宋体" w:eastAsiaTheme="minorEastAsia"/>
                <w:sz w:val="18"/>
                <w:szCs w:val="18"/>
              </w:rPr>
              <w:t>2.0</w:t>
            </w:r>
          </w:p>
        </w:tc>
        <w:tc>
          <w:tcPr>
            <w:tcW w:w="749" w:type="dxa"/>
            <w:shd w:val="clear" w:color="auto" w:fill="auto"/>
            <w:vAlign w:val="center"/>
          </w:tcPr>
          <w:p w14:paraId="1A5E1AC4">
            <w:pPr>
              <w:spacing w:line="216" w:lineRule="exact"/>
              <w:ind w:left="20"/>
              <w:jc w:val="center"/>
              <w:rPr>
                <w:rFonts w:ascii="宋体" w:hAnsi="宋体" w:eastAsiaTheme="minorEastAsia"/>
                <w:sz w:val="18"/>
                <w:szCs w:val="18"/>
              </w:rPr>
            </w:pPr>
            <w:r>
              <w:rPr>
                <w:rFonts w:hint="eastAsia" w:ascii="宋体" w:hAnsi="宋体" w:eastAsiaTheme="minorEastAsia"/>
                <w:sz w:val="18"/>
                <w:szCs w:val="18"/>
              </w:rPr>
              <w:t>48</w:t>
            </w:r>
          </w:p>
        </w:tc>
        <w:tc>
          <w:tcPr>
            <w:tcW w:w="518" w:type="dxa"/>
            <w:shd w:val="clear" w:color="auto" w:fill="auto"/>
            <w:vAlign w:val="center"/>
          </w:tcPr>
          <w:p w14:paraId="6D9F11BE">
            <w:pPr>
              <w:spacing w:line="216" w:lineRule="exact"/>
              <w:ind w:left="20"/>
              <w:jc w:val="center"/>
              <w:rPr>
                <w:rFonts w:ascii="宋体" w:hAnsi="宋体"/>
                <w:sz w:val="18"/>
                <w:szCs w:val="18"/>
              </w:rPr>
            </w:pPr>
            <w:r>
              <w:rPr>
                <w:rFonts w:hint="eastAsia" w:ascii="宋体" w:hAnsi="宋体"/>
                <w:sz w:val="18"/>
                <w:szCs w:val="18"/>
              </w:rPr>
              <w:t>2</w:t>
            </w:r>
          </w:p>
        </w:tc>
        <w:tc>
          <w:tcPr>
            <w:tcW w:w="362" w:type="dxa"/>
            <w:shd w:val="clear" w:color="auto" w:fill="auto"/>
            <w:vAlign w:val="center"/>
          </w:tcPr>
          <w:p w14:paraId="7EEC9753">
            <w:pPr>
              <w:spacing w:line="216" w:lineRule="exact"/>
              <w:ind w:left="20"/>
              <w:jc w:val="center"/>
              <w:rPr>
                <w:rFonts w:ascii="宋体" w:hAnsi="宋体"/>
                <w:sz w:val="18"/>
                <w:szCs w:val="18"/>
              </w:rPr>
            </w:pPr>
          </w:p>
        </w:tc>
        <w:tc>
          <w:tcPr>
            <w:tcW w:w="426" w:type="dxa"/>
            <w:shd w:val="clear" w:color="auto" w:fill="auto"/>
            <w:vAlign w:val="center"/>
          </w:tcPr>
          <w:p w14:paraId="1228FDE7">
            <w:pPr>
              <w:spacing w:line="216" w:lineRule="exact"/>
              <w:ind w:left="20"/>
              <w:jc w:val="center"/>
              <w:rPr>
                <w:rFonts w:ascii="宋体" w:hAnsi="宋体"/>
                <w:sz w:val="18"/>
                <w:szCs w:val="18"/>
              </w:rPr>
            </w:pPr>
          </w:p>
        </w:tc>
        <w:tc>
          <w:tcPr>
            <w:tcW w:w="425" w:type="dxa"/>
            <w:shd w:val="clear" w:color="auto" w:fill="auto"/>
            <w:vAlign w:val="center"/>
          </w:tcPr>
          <w:p w14:paraId="4F4AD73E">
            <w:pPr>
              <w:spacing w:line="216" w:lineRule="exact"/>
              <w:ind w:left="20"/>
              <w:jc w:val="center"/>
              <w:rPr>
                <w:rFonts w:ascii="宋体" w:hAnsi="宋体"/>
                <w:sz w:val="18"/>
                <w:szCs w:val="18"/>
              </w:rPr>
            </w:pPr>
            <w:r>
              <w:rPr>
                <w:rFonts w:hint="eastAsia" w:ascii="宋体" w:hAnsi="宋体"/>
                <w:sz w:val="18"/>
                <w:szCs w:val="18"/>
              </w:rPr>
              <w:t>2</w:t>
            </w:r>
          </w:p>
        </w:tc>
        <w:tc>
          <w:tcPr>
            <w:tcW w:w="425" w:type="dxa"/>
            <w:shd w:val="clear" w:color="auto" w:fill="auto"/>
            <w:vAlign w:val="center"/>
          </w:tcPr>
          <w:p w14:paraId="0899C66D">
            <w:pPr>
              <w:spacing w:line="216" w:lineRule="exact"/>
              <w:ind w:left="20"/>
              <w:jc w:val="center"/>
              <w:rPr>
                <w:rFonts w:ascii="宋体" w:hAnsi="宋体"/>
                <w:sz w:val="18"/>
                <w:szCs w:val="18"/>
              </w:rPr>
            </w:pPr>
          </w:p>
        </w:tc>
        <w:tc>
          <w:tcPr>
            <w:tcW w:w="425" w:type="dxa"/>
            <w:shd w:val="clear" w:color="auto" w:fill="auto"/>
            <w:vAlign w:val="center"/>
          </w:tcPr>
          <w:p w14:paraId="4E938EBC">
            <w:pPr>
              <w:spacing w:line="216" w:lineRule="exact"/>
              <w:ind w:left="20"/>
              <w:jc w:val="center"/>
              <w:rPr>
                <w:rFonts w:ascii="宋体" w:hAnsi="宋体"/>
                <w:sz w:val="18"/>
                <w:szCs w:val="18"/>
              </w:rPr>
            </w:pPr>
          </w:p>
        </w:tc>
        <w:tc>
          <w:tcPr>
            <w:tcW w:w="426" w:type="dxa"/>
            <w:shd w:val="clear" w:color="auto" w:fill="auto"/>
            <w:vAlign w:val="center"/>
          </w:tcPr>
          <w:p w14:paraId="0DBE6AF1">
            <w:pPr>
              <w:spacing w:line="216" w:lineRule="exact"/>
              <w:ind w:left="20"/>
              <w:jc w:val="center"/>
              <w:rPr>
                <w:rFonts w:ascii="宋体" w:hAnsi="宋体"/>
                <w:sz w:val="18"/>
                <w:szCs w:val="18"/>
              </w:rPr>
            </w:pPr>
            <w:r>
              <w:rPr>
                <w:rFonts w:hint="eastAsia" w:ascii="宋体" w:hAnsi="宋体"/>
                <w:sz w:val="18"/>
                <w:szCs w:val="18"/>
              </w:rPr>
              <w:t>48</w:t>
            </w:r>
          </w:p>
        </w:tc>
        <w:tc>
          <w:tcPr>
            <w:tcW w:w="425" w:type="dxa"/>
            <w:shd w:val="clear" w:color="auto" w:fill="auto"/>
            <w:vAlign w:val="center"/>
          </w:tcPr>
          <w:p w14:paraId="5AD2F739">
            <w:pPr>
              <w:spacing w:line="216" w:lineRule="exact"/>
              <w:ind w:left="20"/>
              <w:jc w:val="center"/>
              <w:rPr>
                <w:rFonts w:ascii="宋体" w:hAnsi="宋体"/>
                <w:sz w:val="18"/>
                <w:szCs w:val="18"/>
              </w:rPr>
            </w:pPr>
          </w:p>
        </w:tc>
        <w:tc>
          <w:tcPr>
            <w:tcW w:w="425" w:type="dxa"/>
            <w:shd w:val="clear" w:color="auto" w:fill="auto"/>
            <w:vAlign w:val="center"/>
          </w:tcPr>
          <w:p w14:paraId="08E0DDB1">
            <w:pPr>
              <w:widowControl/>
              <w:jc w:val="center"/>
              <w:rPr>
                <w:rFonts w:ascii="Times New Roman" w:hAnsi="Times New Roman" w:eastAsiaTheme="minorEastAsia"/>
                <w:bCs/>
                <w:sz w:val="24"/>
                <w:szCs w:val="24"/>
              </w:rPr>
            </w:pPr>
          </w:p>
        </w:tc>
        <w:tc>
          <w:tcPr>
            <w:tcW w:w="425" w:type="dxa"/>
            <w:shd w:val="clear" w:color="auto" w:fill="auto"/>
            <w:vAlign w:val="center"/>
          </w:tcPr>
          <w:p w14:paraId="197B3B49">
            <w:pPr>
              <w:widowControl/>
              <w:jc w:val="center"/>
              <w:rPr>
                <w:rFonts w:ascii="Times New Roman" w:hAnsi="Times New Roman" w:eastAsiaTheme="minorEastAsia"/>
                <w:bCs/>
                <w:sz w:val="24"/>
                <w:szCs w:val="24"/>
              </w:rPr>
            </w:pPr>
            <w:r>
              <w:rPr>
                <w:rFonts w:ascii="Times New Roman" w:hAnsi="Times New Roman" w:eastAsiaTheme="minorEastAsia"/>
                <w:bCs/>
                <w:sz w:val="24"/>
                <w:szCs w:val="24"/>
              </w:rPr>
              <w:t>√</w:t>
            </w:r>
          </w:p>
        </w:tc>
        <w:tc>
          <w:tcPr>
            <w:tcW w:w="709" w:type="dxa"/>
            <w:vMerge w:val="continue"/>
            <w:vAlign w:val="center"/>
          </w:tcPr>
          <w:p w14:paraId="5957C6C3">
            <w:pPr>
              <w:widowControl/>
              <w:jc w:val="center"/>
              <w:rPr>
                <w:rFonts w:ascii="Times New Roman" w:hAnsi="Times New Roman" w:eastAsiaTheme="minorEastAsia"/>
                <w:color w:val="000000"/>
                <w:kern w:val="0"/>
                <w:szCs w:val="21"/>
              </w:rPr>
            </w:pPr>
          </w:p>
        </w:tc>
      </w:tr>
      <w:tr w14:paraId="614DB02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9" w:hRule="atLeast"/>
          <w:jc w:val="center"/>
        </w:trPr>
        <w:tc>
          <w:tcPr>
            <w:tcW w:w="779" w:type="dxa"/>
            <w:vMerge w:val="continue"/>
            <w:vAlign w:val="center"/>
          </w:tcPr>
          <w:p w14:paraId="1D20FA37">
            <w:pPr>
              <w:widowControl/>
              <w:jc w:val="center"/>
              <w:rPr>
                <w:rFonts w:ascii="Times New Roman" w:hAnsi="Times New Roman" w:eastAsiaTheme="minorEastAsia"/>
                <w:color w:val="000000"/>
                <w:kern w:val="0"/>
                <w:szCs w:val="21"/>
              </w:rPr>
            </w:pPr>
          </w:p>
        </w:tc>
        <w:tc>
          <w:tcPr>
            <w:tcW w:w="988" w:type="dxa"/>
            <w:vMerge w:val="continue"/>
            <w:vAlign w:val="center"/>
          </w:tcPr>
          <w:p w14:paraId="2F778D4C">
            <w:pPr>
              <w:widowControl/>
              <w:jc w:val="center"/>
              <w:rPr>
                <w:rFonts w:ascii="Times New Roman" w:hAnsi="Times New Roman" w:eastAsiaTheme="minorEastAsia"/>
                <w:color w:val="000000"/>
                <w:kern w:val="0"/>
                <w:szCs w:val="21"/>
              </w:rPr>
            </w:pPr>
          </w:p>
        </w:tc>
        <w:tc>
          <w:tcPr>
            <w:tcW w:w="1349" w:type="dxa"/>
            <w:shd w:val="clear" w:color="auto" w:fill="auto"/>
            <w:vAlign w:val="center"/>
          </w:tcPr>
          <w:p w14:paraId="0477CAD8">
            <w:pPr>
              <w:widowControl/>
              <w:jc w:val="center"/>
              <w:rPr>
                <w:rFonts w:ascii="宋体" w:hAnsi="宋体"/>
                <w:sz w:val="18"/>
                <w:szCs w:val="18"/>
              </w:rPr>
            </w:pPr>
            <w:r>
              <w:rPr>
                <w:rFonts w:hint="eastAsia" w:ascii="宋体" w:hAnsi="宋体"/>
                <w:sz w:val="18"/>
                <w:szCs w:val="18"/>
              </w:rPr>
              <w:t>信息论与编码基础</w:t>
            </w:r>
          </w:p>
        </w:tc>
        <w:tc>
          <w:tcPr>
            <w:tcW w:w="432" w:type="dxa"/>
            <w:shd w:val="clear" w:color="auto" w:fill="auto"/>
            <w:vAlign w:val="center"/>
          </w:tcPr>
          <w:p w14:paraId="36A90F8C">
            <w:pPr>
              <w:widowControl/>
              <w:jc w:val="center"/>
              <w:rPr>
                <w:rFonts w:ascii="宋体" w:hAnsi="宋体"/>
                <w:sz w:val="18"/>
                <w:szCs w:val="18"/>
              </w:rPr>
            </w:pPr>
            <w:r>
              <w:rPr>
                <w:rFonts w:hint="eastAsia" w:ascii="宋体" w:hAnsi="宋体"/>
                <w:sz w:val="18"/>
                <w:szCs w:val="18"/>
              </w:rPr>
              <w:t>5</w:t>
            </w:r>
          </w:p>
        </w:tc>
        <w:tc>
          <w:tcPr>
            <w:tcW w:w="546" w:type="dxa"/>
            <w:shd w:val="clear" w:color="auto" w:fill="auto"/>
            <w:vAlign w:val="center"/>
          </w:tcPr>
          <w:p w14:paraId="3CFCFF81">
            <w:pPr>
              <w:widowControl/>
              <w:jc w:val="center"/>
              <w:rPr>
                <w:rFonts w:ascii="宋体" w:hAnsi="宋体"/>
                <w:sz w:val="18"/>
                <w:szCs w:val="18"/>
              </w:rPr>
            </w:pPr>
            <w:r>
              <w:rPr>
                <w:rFonts w:hint="eastAsia" w:ascii="宋体" w:hAnsi="宋体"/>
                <w:sz w:val="18"/>
                <w:szCs w:val="18"/>
              </w:rPr>
              <w:t>2.0</w:t>
            </w:r>
          </w:p>
        </w:tc>
        <w:tc>
          <w:tcPr>
            <w:tcW w:w="749" w:type="dxa"/>
            <w:shd w:val="clear" w:color="auto" w:fill="auto"/>
            <w:vAlign w:val="center"/>
          </w:tcPr>
          <w:p w14:paraId="2572A66A">
            <w:pPr>
              <w:widowControl/>
              <w:jc w:val="center"/>
              <w:rPr>
                <w:rFonts w:ascii="宋体" w:hAnsi="宋体"/>
                <w:sz w:val="18"/>
                <w:szCs w:val="18"/>
              </w:rPr>
            </w:pPr>
            <w:r>
              <w:rPr>
                <w:rFonts w:hint="eastAsia" w:ascii="宋体" w:hAnsi="宋体"/>
                <w:sz w:val="18"/>
                <w:szCs w:val="18"/>
              </w:rPr>
              <w:t>32</w:t>
            </w:r>
          </w:p>
        </w:tc>
        <w:tc>
          <w:tcPr>
            <w:tcW w:w="518" w:type="dxa"/>
            <w:shd w:val="clear" w:color="auto" w:fill="auto"/>
            <w:vAlign w:val="center"/>
          </w:tcPr>
          <w:p w14:paraId="32465C79">
            <w:pPr>
              <w:spacing w:line="216" w:lineRule="exact"/>
              <w:ind w:left="20"/>
              <w:jc w:val="center"/>
              <w:rPr>
                <w:rFonts w:ascii="宋体" w:hAnsi="宋体"/>
                <w:sz w:val="18"/>
                <w:szCs w:val="18"/>
              </w:rPr>
            </w:pPr>
            <w:r>
              <w:rPr>
                <w:rFonts w:hint="eastAsia" w:ascii="宋体" w:hAnsi="宋体"/>
                <w:sz w:val="18"/>
                <w:szCs w:val="18"/>
              </w:rPr>
              <w:t>2</w:t>
            </w:r>
          </w:p>
        </w:tc>
        <w:tc>
          <w:tcPr>
            <w:tcW w:w="362" w:type="dxa"/>
            <w:shd w:val="clear" w:color="auto" w:fill="auto"/>
            <w:vAlign w:val="center"/>
          </w:tcPr>
          <w:p w14:paraId="2C13CAAE">
            <w:pPr>
              <w:spacing w:line="216" w:lineRule="exact"/>
              <w:ind w:left="20"/>
              <w:jc w:val="center"/>
              <w:rPr>
                <w:rFonts w:ascii="宋体" w:hAnsi="宋体"/>
                <w:sz w:val="18"/>
                <w:szCs w:val="18"/>
              </w:rPr>
            </w:pPr>
            <w:r>
              <w:rPr>
                <w:rFonts w:hint="eastAsia" w:ascii="宋体" w:hAnsi="宋体"/>
                <w:sz w:val="18"/>
                <w:szCs w:val="18"/>
              </w:rPr>
              <w:t>2</w:t>
            </w:r>
          </w:p>
        </w:tc>
        <w:tc>
          <w:tcPr>
            <w:tcW w:w="426" w:type="dxa"/>
            <w:shd w:val="clear" w:color="auto" w:fill="auto"/>
            <w:vAlign w:val="center"/>
          </w:tcPr>
          <w:p w14:paraId="3C3DA1B2">
            <w:pPr>
              <w:spacing w:line="216" w:lineRule="exact"/>
              <w:ind w:left="20"/>
              <w:jc w:val="center"/>
              <w:rPr>
                <w:rFonts w:ascii="宋体" w:hAnsi="宋体"/>
                <w:sz w:val="18"/>
                <w:szCs w:val="18"/>
              </w:rPr>
            </w:pPr>
          </w:p>
        </w:tc>
        <w:tc>
          <w:tcPr>
            <w:tcW w:w="425" w:type="dxa"/>
            <w:shd w:val="clear" w:color="auto" w:fill="auto"/>
          </w:tcPr>
          <w:p w14:paraId="5A9E16DB">
            <w:pPr>
              <w:spacing w:line="216" w:lineRule="exact"/>
              <w:ind w:left="20"/>
              <w:jc w:val="center"/>
              <w:rPr>
                <w:rFonts w:ascii="宋体" w:hAnsi="宋体"/>
                <w:sz w:val="18"/>
                <w:szCs w:val="18"/>
              </w:rPr>
            </w:pPr>
          </w:p>
        </w:tc>
        <w:tc>
          <w:tcPr>
            <w:tcW w:w="425" w:type="dxa"/>
            <w:shd w:val="clear" w:color="auto" w:fill="auto"/>
            <w:vAlign w:val="center"/>
          </w:tcPr>
          <w:p w14:paraId="18346259">
            <w:pPr>
              <w:spacing w:line="216" w:lineRule="exact"/>
              <w:ind w:left="20"/>
              <w:jc w:val="center"/>
              <w:rPr>
                <w:rFonts w:ascii="宋体" w:hAnsi="宋体"/>
                <w:sz w:val="18"/>
                <w:szCs w:val="18"/>
              </w:rPr>
            </w:pPr>
            <w:r>
              <w:rPr>
                <w:rFonts w:hint="eastAsia" w:ascii="宋体" w:hAnsi="宋体"/>
                <w:sz w:val="18"/>
                <w:szCs w:val="18"/>
              </w:rPr>
              <w:t>32</w:t>
            </w:r>
          </w:p>
        </w:tc>
        <w:tc>
          <w:tcPr>
            <w:tcW w:w="425" w:type="dxa"/>
            <w:shd w:val="clear" w:color="auto" w:fill="auto"/>
            <w:vAlign w:val="center"/>
          </w:tcPr>
          <w:p w14:paraId="3AEF167F">
            <w:pPr>
              <w:spacing w:line="216" w:lineRule="exact"/>
              <w:ind w:left="20"/>
              <w:jc w:val="center"/>
              <w:rPr>
                <w:rFonts w:ascii="宋体" w:hAnsi="宋体"/>
                <w:sz w:val="18"/>
                <w:szCs w:val="18"/>
              </w:rPr>
            </w:pPr>
          </w:p>
        </w:tc>
        <w:tc>
          <w:tcPr>
            <w:tcW w:w="426" w:type="dxa"/>
            <w:shd w:val="clear" w:color="auto" w:fill="auto"/>
            <w:vAlign w:val="center"/>
          </w:tcPr>
          <w:p w14:paraId="5559B7C6">
            <w:pPr>
              <w:spacing w:line="216" w:lineRule="exact"/>
              <w:ind w:left="20"/>
              <w:jc w:val="center"/>
              <w:rPr>
                <w:rFonts w:ascii="宋体" w:hAnsi="宋体"/>
                <w:sz w:val="18"/>
                <w:szCs w:val="18"/>
              </w:rPr>
            </w:pPr>
          </w:p>
        </w:tc>
        <w:tc>
          <w:tcPr>
            <w:tcW w:w="425" w:type="dxa"/>
            <w:shd w:val="clear" w:color="auto" w:fill="auto"/>
            <w:vAlign w:val="center"/>
          </w:tcPr>
          <w:p w14:paraId="7CE3B810">
            <w:pPr>
              <w:spacing w:line="216" w:lineRule="exact"/>
              <w:ind w:left="20"/>
              <w:jc w:val="center"/>
              <w:rPr>
                <w:rFonts w:ascii="宋体" w:hAnsi="宋体"/>
                <w:sz w:val="18"/>
                <w:szCs w:val="18"/>
              </w:rPr>
            </w:pPr>
          </w:p>
        </w:tc>
        <w:tc>
          <w:tcPr>
            <w:tcW w:w="425" w:type="dxa"/>
            <w:shd w:val="clear" w:color="auto" w:fill="auto"/>
            <w:vAlign w:val="center"/>
          </w:tcPr>
          <w:p w14:paraId="58E30EE4">
            <w:pPr>
              <w:widowControl/>
              <w:jc w:val="center"/>
              <w:rPr>
                <w:rFonts w:ascii="Times New Roman" w:hAnsi="Times New Roman" w:eastAsiaTheme="minorEastAsia"/>
                <w:bCs/>
                <w:sz w:val="24"/>
                <w:szCs w:val="24"/>
              </w:rPr>
            </w:pPr>
          </w:p>
        </w:tc>
        <w:tc>
          <w:tcPr>
            <w:tcW w:w="425" w:type="dxa"/>
            <w:shd w:val="clear" w:color="auto" w:fill="auto"/>
            <w:vAlign w:val="center"/>
          </w:tcPr>
          <w:p w14:paraId="472499B6">
            <w:pPr>
              <w:widowControl/>
              <w:jc w:val="center"/>
              <w:rPr>
                <w:rFonts w:ascii="Times New Roman" w:hAnsi="Times New Roman" w:eastAsiaTheme="minorEastAsia"/>
                <w:bCs/>
                <w:sz w:val="24"/>
                <w:szCs w:val="24"/>
              </w:rPr>
            </w:pPr>
            <w:r>
              <w:rPr>
                <w:rFonts w:ascii="Times New Roman" w:hAnsi="Times New Roman" w:eastAsiaTheme="minorEastAsia"/>
                <w:bCs/>
                <w:sz w:val="24"/>
                <w:szCs w:val="24"/>
              </w:rPr>
              <w:t>√</w:t>
            </w:r>
          </w:p>
        </w:tc>
        <w:tc>
          <w:tcPr>
            <w:tcW w:w="709" w:type="dxa"/>
            <w:vMerge w:val="continue"/>
            <w:vAlign w:val="center"/>
          </w:tcPr>
          <w:p w14:paraId="6C7056A6">
            <w:pPr>
              <w:widowControl/>
              <w:jc w:val="center"/>
              <w:rPr>
                <w:rFonts w:ascii="Times New Roman" w:hAnsi="Times New Roman" w:eastAsiaTheme="minorEastAsia"/>
                <w:color w:val="000000"/>
                <w:kern w:val="0"/>
                <w:szCs w:val="21"/>
              </w:rPr>
            </w:pPr>
          </w:p>
        </w:tc>
      </w:tr>
      <w:tr w14:paraId="17622C9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9" w:hRule="atLeast"/>
          <w:jc w:val="center"/>
        </w:trPr>
        <w:tc>
          <w:tcPr>
            <w:tcW w:w="779" w:type="dxa"/>
            <w:vMerge w:val="continue"/>
            <w:vAlign w:val="center"/>
          </w:tcPr>
          <w:p w14:paraId="3D1DC73F">
            <w:pPr>
              <w:widowControl/>
              <w:jc w:val="center"/>
              <w:rPr>
                <w:rFonts w:ascii="Times New Roman" w:hAnsi="Times New Roman" w:eastAsiaTheme="minorEastAsia"/>
                <w:color w:val="000000"/>
                <w:kern w:val="0"/>
                <w:szCs w:val="21"/>
              </w:rPr>
            </w:pPr>
          </w:p>
        </w:tc>
        <w:tc>
          <w:tcPr>
            <w:tcW w:w="988" w:type="dxa"/>
            <w:vMerge w:val="continue"/>
            <w:vAlign w:val="center"/>
          </w:tcPr>
          <w:p w14:paraId="373F0383">
            <w:pPr>
              <w:widowControl/>
              <w:jc w:val="center"/>
              <w:rPr>
                <w:rFonts w:ascii="Times New Roman" w:hAnsi="Times New Roman" w:eastAsiaTheme="minorEastAsia"/>
                <w:color w:val="000000"/>
                <w:kern w:val="0"/>
                <w:szCs w:val="21"/>
              </w:rPr>
            </w:pPr>
          </w:p>
        </w:tc>
        <w:tc>
          <w:tcPr>
            <w:tcW w:w="1349" w:type="dxa"/>
            <w:shd w:val="clear" w:color="auto" w:fill="auto"/>
            <w:vAlign w:val="center"/>
          </w:tcPr>
          <w:p w14:paraId="1020E7BF">
            <w:pPr>
              <w:widowControl/>
              <w:jc w:val="center"/>
              <w:rPr>
                <w:rFonts w:ascii="宋体" w:hAnsi="宋体"/>
                <w:sz w:val="18"/>
                <w:szCs w:val="18"/>
              </w:rPr>
            </w:pPr>
            <w:r>
              <w:rPr>
                <w:rFonts w:hint="eastAsia" w:ascii="宋体" w:hAnsi="宋体"/>
                <w:sz w:val="18"/>
                <w:szCs w:val="18"/>
              </w:rPr>
              <w:t>微波与天线技术</w:t>
            </w:r>
          </w:p>
        </w:tc>
        <w:tc>
          <w:tcPr>
            <w:tcW w:w="432" w:type="dxa"/>
            <w:shd w:val="clear" w:color="auto" w:fill="auto"/>
            <w:vAlign w:val="center"/>
          </w:tcPr>
          <w:p w14:paraId="343EE427">
            <w:pPr>
              <w:spacing w:line="216" w:lineRule="exact"/>
              <w:ind w:left="20"/>
              <w:jc w:val="center"/>
              <w:rPr>
                <w:rFonts w:ascii="宋体" w:hAnsi="宋体" w:eastAsiaTheme="minorEastAsia"/>
                <w:sz w:val="18"/>
                <w:szCs w:val="18"/>
              </w:rPr>
            </w:pPr>
            <w:r>
              <w:rPr>
                <w:rFonts w:hint="eastAsia" w:ascii="宋体" w:hAnsi="宋体" w:eastAsiaTheme="minorEastAsia"/>
                <w:sz w:val="18"/>
                <w:szCs w:val="18"/>
              </w:rPr>
              <w:t>6</w:t>
            </w:r>
          </w:p>
        </w:tc>
        <w:tc>
          <w:tcPr>
            <w:tcW w:w="546" w:type="dxa"/>
            <w:shd w:val="clear" w:color="auto" w:fill="auto"/>
            <w:vAlign w:val="center"/>
          </w:tcPr>
          <w:p w14:paraId="5B443333">
            <w:pPr>
              <w:spacing w:line="216" w:lineRule="exact"/>
              <w:ind w:left="20"/>
              <w:jc w:val="center"/>
              <w:rPr>
                <w:rFonts w:ascii="宋体" w:hAnsi="宋体"/>
                <w:sz w:val="18"/>
                <w:szCs w:val="18"/>
              </w:rPr>
            </w:pPr>
            <w:r>
              <w:rPr>
                <w:rFonts w:hint="eastAsia" w:ascii="宋体" w:hAnsi="宋体"/>
                <w:sz w:val="18"/>
                <w:szCs w:val="18"/>
              </w:rPr>
              <w:t>2.0</w:t>
            </w:r>
          </w:p>
        </w:tc>
        <w:tc>
          <w:tcPr>
            <w:tcW w:w="749" w:type="dxa"/>
            <w:shd w:val="clear" w:color="auto" w:fill="auto"/>
            <w:vAlign w:val="center"/>
          </w:tcPr>
          <w:p w14:paraId="79852930">
            <w:pPr>
              <w:spacing w:line="216" w:lineRule="exact"/>
              <w:ind w:left="20"/>
              <w:jc w:val="center"/>
              <w:rPr>
                <w:rFonts w:ascii="宋体" w:hAnsi="宋体" w:eastAsiaTheme="minorEastAsia"/>
                <w:sz w:val="18"/>
                <w:szCs w:val="18"/>
              </w:rPr>
            </w:pPr>
            <w:r>
              <w:rPr>
                <w:rFonts w:hint="eastAsia" w:ascii="宋体" w:hAnsi="宋体" w:eastAsiaTheme="minorEastAsia"/>
                <w:sz w:val="18"/>
                <w:szCs w:val="18"/>
              </w:rPr>
              <w:t>40</w:t>
            </w:r>
          </w:p>
        </w:tc>
        <w:tc>
          <w:tcPr>
            <w:tcW w:w="518" w:type="dxa"/>
            <w:shd w:val="clear" w:color="auto" w:fill="auto"/>
            <w:vAlign w:val="center"/>
          </w:tcPr>
          <w:p w14:paraId="72C63B79">
            <w:pPr>
              <w:spacing w:line="216" w:lineRule="exact"/>
              <w:ind w:left="20"/>
              <w:jc w:val="center"/>
              <w:rPr>
                <w:rFonts w:ascii="宋体" w:hAnsi="宋体"/>
                <w:sz w:val="18"/>
                <w:szCs w:val="18"/>
              </w:rPr>
            </w:pPr>
            <w:r>
              <w:rPr>
                <w:rFonts w:hint="eastAsia" w:ascii="宋体" w:hAnsi="宋体"/>
                <w:sz w:val="18"/>
                <w:szCs w:val="18"/>
              </w:rPr>
              <w:t>2.5</w:t>
            </w:r>
          </w:p>
        </w:tc>
        <w:tc>
          <w:tcPr>
            <w:tcW w:w="362" w:type="dxa"/>
            <w:shd w:val="clear" w:color="auto" w:fill="auto"/>
            <w:vAlign w:val="center"/>
          </w:tcPr>
          <w:p w14:paraId="724F7CFF">
            <w:pPr>
              <w:spacing w:line="216" w:lineRule="exact"/>
              <w:ind w:left="20"/>
              <w:jc w:val="center"/>
              <w:rPr>
                <w:rFonts w:ascii="宋体" w:hAnsi="宋体"/>
                <w:sz w:val="18"/>
                <w:szCs w:val="18"/>
              </w:rPr>
            </w:pPr>
            <w:r>
              <w:rPr>
                <w:rFonts w:hint="eastAsia" w:ascii="宋体" w:hAnsi="宋体"/>
                <w:sz w:val="18"/>
                <w:szCs w:val="18"/>
              </w:rPr>
              <w:t>1</w:t>
            </w:r>
          </w:p>
        </w:tc>
        <w:tc>
          <w:tcPr>
            <w:tcW w:w="426" w:type="dxa"/>
            <w:shd w:val="clear" w:color="auto" w:fill="auto"/>
            <w:vAlign w:val="center"/>
          </w:tcPr>
          <w:p w14:paraId="5A5CD062">
            <w:pPr>
              <w:spacing w:line="216" w:lineRule="exact"/>
              <w:ind w:left="20"/>
              <w:jc w:val="center"/>
              <w:rPr>
                <w:rFonts w:ascii="宋体" w:hAnsi="宋体"/>
                <w:sz w:val="18"/>
                <w:szCs w:val="18"/>
              </w:rPr>
            </w:pPr>
            <w:r>
              <w:rPr>
                <w:rFonts w:hint="eastAsia" w:ascii="宋体" w:hAnsi="宋体"/>
                <w:sz w:val="18"/>
                <w:szCs w:val="18"/>
              </w:rPr>
              <w:t>1</w:t>
            </w:r>
          </w:p>
        </w:tc>
        <w:tc>
          <w:tcPr>
            <w:tcW w:w="425" w:type="dxa"/>
            <w:shd w:val="clear" w:color="auto" w:fill="auto"/>
            <w:vAlign w:val="center"/>
          </w:tcPr>
          <w:p w14:paraId="2FEC9CE1">
            <w:pPr>
              <w:spacing w:line="216" w:lineRule="exact"/>
              <w:ind w:left="20"/>
              <w:jc w:val="center"/>
              <w:rPr>
                <w:rFonts w:ascii="宋体" w:hAnsi="宋体"/>
                <w:sz w:val="18"/>
                <w:szCs w:val="18"/>
              </w:rPr>
            </w:pPr>
          </w:p>
        </w:tc>
        <w:tc>
          <w:tcPr>
            <w:tcW w:w="425" w:type="dxa"/>
            <w:shd w:val="clear" w:color="auto" w:fill="auto"/>
            <w:vAlign w:val="center"/>
          </w:tcPr>
          <w:p w14:paraId="15F851E2">
            <w:pPr>
              <w:spacing w:line="216" w:lineRule="exact"/>
              <w:ind w:left="20"/>
              <w:jc w:val="center"/>
              <w:rPr>
                <w:rFonts w:ascii="宋体" w:hAnsi="宋体"/>
                <w:sz w:val="18"/>
                <w:szCs w:val="18"/>
              </w:rPr>
            </w:pPr>
            <w:r>
              <w:rPr>
                <w:rFonts w:hint="eastAsia" w:ascii="宋体" w:hAnsi="宋体"/>
                <w:sz w:val="18"/>
                <w:szCs w:val="18"/>
              </w:rPr>
              <w:t>16</w:t>
            </w:r>
          </w:p>
        </w:tc>
        <w:tc>
          <w:tcPr>
            <w:tcW w:w="425" w:type="dxa"/>
            <w:shd w:val="clear" w:color="auto" w:fill="auto"/>
            <w:vAlign w:val="center"/>
          </w:tcPr>
          <w:p w14:paraId="60877424">
            <w:pPr>
              <w:spacing w:line="216" w:lineRule="exact"/>
              <w:ind w:left="20"/>
              <w:jc w:val="center"/>
              <w:rPr>
                <w:rFonts w:ascii="宋体" w:hAnsi="宋体"/>
                <w:sz w:val="18"/>
                <w:szCs w:val="18"/>
              </w:rPr>
            </w:pPr>
            <w:r>
              <w:rPr>
                <w:rFonts w:hint="eastAsia" w:ascii="宋体" w:hAnsi="宋体"/>
                <w:sz w:val="18"/>
                <w:szCs w:val="18"/>
              </w:rPr>
              <w:t>24</w:t>
            </w:r>
          </w:p>
        </w:tc>
        <w:tc>
          <w:tcPr>
            <w:tcW w:w="426" w:type="dxa"/>
            <w:shd w:val="clear" w:color="auto" w:fill="auto"/>
            <w:vAlign w:val="center"/>
          </w:tcPr>
          <w:p w14:paraId="67B7D119">
            <w:pPr>
              <w:spacing w:line="216" w:lineRule="exact"/>
              <w:ind w:left="20"/>
              <w:jc w:val="center"/>
              <w:rPr>
                <w:rFonts w:ascii="宋体" w:hAnsi="宋体"/>
                <w:sz w:val="18"/>
                <w:szCs w:val="18"/>
              </w:rPr>
            </w:pPr>
          </w:p>
        </w:tc>
        <w:tc>
          <w:tcPr>
            <w:tcW w:w="425" w:type="dxa"/>
            <w:shd w:val="clear" w:color="auto" w:fill="auto"/>
            <w:vAlign w:val="center"/>
          </w:tcPr>
          <w:p w14:paraId="04536E30">
            <w:pPr>
              <w:spacing w:line="216" w:lineRule="exact"/>
              <w:ind w:left="20"/>
              <w:jc w:val="center"/>
              <w:rPr>
                <w:rFonts w:ascii="宋体" w:hAnsi="宋体"/>
                <w:sz w:val="18"/>
                <w:szCs w:val="18"/>
              </w:rPr>
            </w:pPr>
          </w:p>
        </w:tc>
        <w:tc>
          <w:tcPr>
            <w:tcW w:w="425" w:type="dxa"/>
            <w:shd w:val="clear" w:color="auto" w:fill="auto"/>
            <w:vAlign w:val="center"/>
          </w:tcPr>
          <w:p w14:paraId="24A44FA4">
            <w:pPr>
              <w:widowControl/>
              <w:jc w:val="center"/>
              <w:rPr>
                <w:rFonts w:ascii="Times New Roman" w:hAnsi="Times New Roman" w:eastAsiaTheme="minorEastAsia"/>
                <w:bCs/>
                <w:sz w:val="24"/>
                <w:szCs w:val="24"/>
              </w:rPr>
            </w:pPr>
          </w:p>
        </w:tc>
        <w:tc>
          <w:tcPr>
            <w:tcW w:w="425" w:type="dxa"/>
            <w:shd w:val="clear" w:color="auto" w:fill="auto"/>
            <w:vAlign w:val="center"/>
          </w:tcPr>
          <w:p w14:paraId="0E47CB27">
            <w:pPr>
              <w:widowControl/>
              <w:jc w:val="center"/>
              <w:rPr>
                <w:rFonts w:ascii="Times New Roman" w:hAnsi="Times New Roman" w:eastAsiaTheme="minorEastAsia"/>
                <w:bCs/>
                <w:sz w:val="24"/>
                <w:szCs w:val="24"/>
              </w:rPr>
            </w:pPr>
            <w:r>
              <w:rPr>
                <w:rFonts w:ascii="Times New Roman" w:hAnsi="Times New Roman" w:eastAsiaTheme="minorEastAsia"/>
                <w:bCs/>
                <w:sz w:val="24"/>
                <w:szCs w:val="24"/>
              </w:rPr>
              <w:t>√</w:t>
            </w:r>
          </w:p>
        </w:tc>
        <w:tc>
          <w:tcPr>
            <w:tcW w:w="709" w:type="dxa"/>
            <w:vMerge w:val="continue"/>
            <w:vAlign w:val="center"/>
          </w:tcPr>
          <w:p w14:paraId="28D039E8">
            <w:pPr>
              <w:widowControl/>
              <w:jc w:val="center"/>
              <w:rPr>
                <w:rFonts w:ascii="Times New Roman" w:hAnsi="Times New Roman" w:eastAsiaTheme="minorEastAsia"/>
                <w:color w:val="000000"/>
                <w:kern w:val="0"/>
                <w:szCs w:val="21"/>
              </w:rPr>
            </w:pPr>
          </w:p>
        </w:tc>
      </w:tr>
      <w:tr w14:paraId="2A72F8D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9" w:hRule="atLeast"/>
          <w:jc w:val="center"/>
        </w:trPr>
        <w:tc>
          <w:tcPr>
            <w:tcW w:w="779" w:type="dxa"/>
            <w:vMerge w:val="continue"/>
            <w:vAlign w:val="center"/>
          </w:tcPr>
          <w:p w14:paraId="0CB771CB">
            <w:pPr>
              <w:widowControl/>
              <w:jc w:val="center"/>
              <w:rPr>
                <w:rFonts w:ascii="Times New Roman" w:hAnsi="Times New Roman" w:eastAsiaTheme="minorEastAsia"/>
                <w:color w:val="000000"/>
                <w:kern w:val="0"/>
                <w:szCs w:val="21"/>
              </w:rPr>
            </w:pPr>
          </w:p>
        </w:tc>
        <w:tc>
          <w:tcPr>
            <w:tcW w:w="988" w:type="dxa"/>
            <w:vMerge w:val="continue"/>
            <w:vAlign w:val="center"/>
          </w:tcPr>
          <w:p w14:paraId="0C8DD52C">
            <w:pPr>
              <w:widowControl/>
              <w:jc w:val="center"/>
              <w:rPr>
                <w:rFonts w:ascii="Times New Roman" w:hAnsi="Times New Roman" w:eastAsiaTheme="minorEastAsia"/>
                <w:color w:val="000000"/>
                <w:kern w:val="0"/>
                <w:szCs w:val="21"/>
              </w:rPr>
            </w:pPr>
          </w:p>
        </w:tc>
        <w:tc>
          <w:tcPr>
            <w:tcW w:w="1349" w:type="dxa"/>
            <w:shd w:val="clear" w:color="auto" w:fill="auto"/>
            <w:vAlign w:val="center"/>
          </w:tcPr>
          <w:p w14:paraId="588B276F">
            <w:pPr>
              <w:widowControl/>
              <w:jc w:val="center"/>
              <w:rPr>
                <w:rFonts w:ascii="宋体" w:hAnsi="宋体"/>
                <w:sz w:val="18"/>
                <w:szCs w:val="18"/>
              </w:rPr>
            </w:pPr>
            <w:r>
              <w:rPr>
                <w:rFonts w:hint="eastAsia" w:ascii="宋体" w:hAnsi="宋体"/>
                <w:sz w:val="18"/>
                <w:szCs w:val="18"/>
              </w:rPr>
              <w:t>信息通信前沿专题</w:t>
            </w:r>
          </w:p>
        </w:tc>
        <w:tc>
          <w:tcPr>
            <w:tcW w:w="432" w:type="dxa"/>
            <w:shd w:val="clear" w:color="auto" w:fill="auto"/>
            <w:vAlign w:val="center"/>
          </w:tcPr>
          <w:p w14:paraId="605A7F22">
            <w:pPr>
              <w:spacing w:line="216" w:lineRule="exact"/>
              <w:ind w:left="20"/>
              <w:jc w:val="center"/>
              <w:rPr>
                <w:rFonts w:ascii="Times New Roman" w:hAnsi="Times New Roman" w:eastAsiaTheme="minorEastAsia"/>
                <w:color w:val="000000"/>
                <w:kern w:val="0"/>
                <w:szCs w:val="21"/>
              </w:rPr>
            </w:pPr>
            <w:r>
              <w:rPr>
                <w:rFonts w:hint="eastAsia" w:ascii="宋体" w:hAnsi="宋体"/>
                <w:sz w:val="18"/>
                <w:szCs w:val="18"/>
              </w:rPr>
              <w:t>7</w:t>
            </w:r>
          </w:p>
        </w:tc>
        <w:tc>
          <w:tcPr>
            <w:tcW w:w="546" w:type="dxa"/>
            <w:shd w:val="clear" w:color="auto" w:fill="auto"/>
            <w:vAlign w:val="center"/>
          </w:tcPr>
          <w:p w14:paraId="1EC91E80">
            <w:pPr>
              <w:spacing w:line="216" w:lineRule="exact"/>
              <w:ind w:left="20"/>
              <w:jc w:val="center"/>
              <w:rPr>
                <w:rFonts w:ascii="Times New Roman" w:hAnsi="Times New Roman" w:eastAsiaTheme="minorEastAsia"/>
                <w:kern w:val="0"/>
                <w:szCs w:val="21"/>
              </w:rPr>
            </w:pPr>
            <w:r>
              <w:rPr>
                <w:rFonts w:hint="eastAsia" w:ascii="宋体" w:hAnsi="宋体"/>
                <w:sz w:val="18"/>
                <w:szCs w:val="18"/>
              </w:rPr>
              <w:t>2.0</w:t>
            </w:r>
          </w:p>
        </w:tc>
        <w:tc>
          <w:tcPr>
            <w:tcW w:w="749" w:type="dxa"/>
            <w:shd w:val="clear" w:color="auto" w:fill="auto"/>
            <w:vAlign w:val="center"/>
          </w:tcPr>
          <w:p w14:paraId="03445AE5">
            <w:pPr>
              <w:spacing w:line="216" w:lineRule="exact"/>
              <w:ind w:left="20"/>
              <w:jc w:val="center"/>
              <w:rPr>
                <w:rFonts w:ascii="Times New Roman" w:hAnsi="Times New Roman" w:eastAsiaTheme="minorEastAsia"/>
                <w:color w:val="000000"/>
                <w:kern w:val="0"/>
                <w:szCs w:val="21"/>
              </w:rPr>
            </w:pPr>
            <w:r>
              <w:rPr>
                <w:rFonts w:hint="eastAsia" w:ascii="宋体" w:hAnsi="宋体"/>
                <w:sz w:val="18"/>
                <w:szCs w:val="18"/>
              </w:rPr>
              <w:t>32</w:t>
            </w:r>
          </w:p>
        </w:tc>
        <w:tc>
          <w:tcPr>
            <w:tcW w:w="518" w:type="dxa"/>
            <w:shd w:val="clear" w:color="auto" w:fill="auto"/>
            <w:vAlign w:val="center"/>
          </w:tcPr>
          <w:p w14:paraId="50B8F710">
            <w:pPr>
              <w:spacing w:line="216" w:lineRule="exact"/>
              <w:ind w:left="20"/>
              <w:jc w:val="center"/>
              <w:rPr>
                <w:rFonts w:ascii="宋体" w:hAnsi="宋体"/>
                <w:sz w:val="18"/>
                <w:szCs w:val="18"/>
              </w:rPr>
            </w:pPr>
            <w:r>
              <w:rPr>
                <w:rFonts w:hint="eastAsia" w:ascii="宋体" w:hAnsi="宋体"/>
                <w:sz w:val="18"/>
                <w:szCs w:val="18"/>
              </w:rPr>
              <w:t>2</w:t>
            </w:r>
          </w:p>
        </w:tc>
        <w:tc>
          <w:tcPr>
            <w:tcW w:w="362" w:type="dxa"/>
            <w:shd w:val="clear" w:color="auto" w:fill="auto"/>
            <w:vAlign w:val="center"/>
          </w:tcPr>
          <w:p w14:paraId="43E94669">
            <w:pPr>
              <w:spacing w:line="216" w:lineRule="exact"/>
              <w:ind w:left="20"/>
              <w:jc w:val="center"/>
              <w:rPr>
                <w:rFonts w:ascii="宋体" w:hAnsi="宋体"/>
                <w:sz w:val="18"/>
                <w:szCs w:val="18"/>
              </w:rPr>
            </w:pPr>
            <w:r>
              <w:rPr>
                <w:rFonts w:hint="eastAsia" w:ascii="宋体" w:hAnsi="宋体"/>
                <w:sz w:val="18"/>
                <w:szCs w:val="18"/>
              </w:rPr>
              <w:t>2</w:t>
            </w:r>
          </w:p>
        </w:tc>
        <w:tc>
          <w:tcPr>
            <w:tcW w:w="426" w:type="dxa"/>
            <w:shd w:val="clear" w:color="auto" w:fill="auto"/>
            <w:vAlign w:val="center"/>
          </w:tcPr>
          <w:p w14:paraId="27917E38">
            <w:pPr>
              <w:spacing w:line="216" w:lineRule="exact"/>
              <w:ind w:left="20"/>
              <w:jc w:val="center"/>
              <w:rPr>
                <w:rFonts w:ascii="宋体" w:hAnsi="宋体"/>
                <w:sz w:val="18"/>
                <w:szCs w:val="18"/>
              </w:rPr>
            </w:pPr>
          </w:p>
        </w:tc>
        <w:tc>
          <w:tcPr>
            <w:tcW w:w="425" w:type="dxa"/>
            <w:shd w:val="clear" w:color="auto" w:fill="auto"/>
            <w:vAlign w:val="center"/>
          </w:tcPr>
          <w:p w14:paraId="5918CAC2">
            <w:pPr>
              <w:spacing w:line="216" w:lineRule="exact"/>
              <w:ind w:left="20"/>
              <w:jc w:val="center"/>
              <w:rPr>
                <w:rFonts w:ascii="宋体" w:hAnsi="宋体"/>
                <w:sz w:val="18"/>
                <w:szCs w:val="18"/>
              </w:rPr>
            </w:pPr>
          </w:p>
        </w:tc>
        <w:tc>
          <w:tcPr>
            <w:tcW w:w="425" w:type="dxa"/>
            <w:shd w:val="clear" w:color="auto" w:fill="auto"/>
            <w:vAlign w:val="center"/>
          </w:tcPr>
          <w:p w14:paraId="0FD0B22A">
            <w:pPr>
              <w:spacing w:line="216" w:lineRule="exact"/>
              <w:ind w:left="20"/>
              <w:jc w:val="center"/>
              <w:rPr>
                <w:rFonts w:ascii="宋体" w:hAnsi="宋体"/>
                <w:sz w:val="18"/>
                <w:szCs w:val="18"/>
              </w:rPr>
            </w:pPr>
            <w:r>
              <w:rPr>
                <w:rFonts w:hint="eastAsia" w:ascii="宋体" w:hAnsi="宋体"/>
                <w:sz w:val="18"/>
                <w:szCs w:val="18"/>
              </w:rPr>
              <w:t>32</w:t>
            </w:r>
          </w:p>
        </w:tc>
        <w:tc>
          <w:tcPr>
            <w:tcW w:w="425" w:type="dxa"/>
            <w:shd w:val="clear" w:color="auto" w:fill="auto"/>
            <w:vAlign w:val="center"/>
          </w:tcPr>
          <w:p w14:paraId="012B4A93">
            <w:pPr>
              <w:spacing w:line="216" w:lineRule="exact"/>
              <w:ind w:left="20"/>
              <w:jc w:val="center"/>
              <w:rPr>
                <w:rFonts w:ascii="宋体" w:hAnsi="宋体"/>
                <w:sz w:val="18"/>
                <w:szCs w:val="18"/>
              </w:rPr>
            </w:pPr>
          </w:p>
        </w:tc>
        <w:tc>
          <w:tcPr>
            <w:tcW w:w="426" w:type="dxa"/>
            <w:shd w:val="clear" w:color="auto" w:fill="auto"/>
            <w:vAlign w:val="center"/>
          </w:tcPr>
          <w:p w14:paraId="593C3D04">
            <w:pPr>
              <w:spacing w:line="216" w:lineRule="exact"/>
              <w:ind w:left="20"/>
              <w:jc w:val="center"/>
              <w:rPr>
                <w:rFonts w:ascii="宋体" w:hAnsi="宋体"/>
                <w:sz w:val="18"/>
                <w:szCs w:val="18"/>
              </w:rPr>
            </w:pPr>
          </w:p>
        </w:tc>
        <w:tc>
          <w:tcPr>
            <w:tcW w:w="425" w:type="dxa"/>
            <w:shd w:val="clear" w:color="auto" w:fill="auto"/>
            <w:vAlign w:val="center"/>
          </w:tcPr>
          <w:p w14:paraId="01F43108">
            <w:pPr>
              <w:spacing w:line="216" w:lineRule="exact"/>
              <w:ind w:left="20"/>
              <w:jc w:val="center"/>
              <w:rPr>
                <w:rFonts w:ascii="宋体" w:hAnsi="宋体"/>
                <w:sz w:val="18"/>
                <w:szCs w:val="18"/>
              </w:rPr>
            </w:pPr>
          </w:p>
        </w:tc>
        <w:tc>
          <w:tcPr>
            <w:tcW w:w="425" w:type="dxa"/>
            <w:shd w:val="clear" w:color="auto" w:fill="auto"/>
            <w:vAlign w:val="center"/>
          </w:tcPr>
          <w:p w14:paraId="6239B005">
            <w:pPr>
              <w:widowControl/>
              <w:jc w:val="center"/>
              <w:rPr>
                <w:rFonts w:ascii="Times New Roman" w:hAnsi="Times New Roman" w:eastAsiaTheme="minorEastAsia"/>
                <w:bCs/>
                <w:sz w:val="24"/>
                <w:szCs w:val="24"/>
              </w:rPr>
            </w:pPr>
          </w:p>
        </w:tc>
        <w:tc>
          <w:tcPr>
            <w:tcW w:w="425" w:type="dxa"/>
            <w:shd w:val="clear" w:color="auto" w:fill="auto"/>
            <w:vAlign w:val="center"/>
          </w:tcPr>
          <w:p w14:paraId="6AB31C3E">
            <w:pPr>
              <w:widowControl/>
              <w:jc w:val="center"/>
              <w:rPr>
                <w:rFonts w:ascii="Times New Roman" w:hAnsi="Times New Roman" w:eastAsiaTheme="minorEastAsia"/>
                <w:bCs/>
                <w:sz w:val="24"/>
                <w:szCs w:val="24"/>
              </w:rPr>
            </w:pPr>
          </w:p>
        </w:tc>
        <w:tc>
          <w:tcPr>
            <w:tcW w:w="709" w:type="dxa"/>
            <w:vMerge w:val="continue"/>
            <w:vAlign w:val="center"/>
          </w:tcPr>
          <w:p w14:paraId="168CC780">
            <w:pPr>
              <w:widowControl/>
              <w:jc w:val="center"/>
              <w:rPr>
                <w:rFonts w:ascii="Times New Roman" w:hAnsi="Times New Roman" w:eastAsiaTheme="minorEastAsia"/>
                <w:color w:val="000000"/>
                <w:kern w:val="0"/>
                <w:szCs w:val="21"/>
              </w:rPr>
            </w:pPr>
          </w:p>
        </w:tc>
      </w:tr>
      <w:tr w14:paraId="2CDA52A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9" w:hRule="atLeast"/>
          <w:jc w:val="center"/>
        </w:trPr>
        <w:tc>
          <w:tcPr>
            <w:tcW w:w="779" w:type="dxa"/>
            <w:vMerge w:val="continue"/>
            <w:vAlign w:val="center"/>
          </w:tcPr>
          <w:p w14:paraId="14B9B7BB">
            <w:pPr>
              <w:widowControl/>
              <w:jc w:val="center"/>
              <w:rPr>
                <w:rFonts w:ascii="Times New Roman" w:hAnsi="Times New Roman" w:eastAsiaTheme="minorEastAsia"/>
                <w:color w:val="000000"/>
                <w:kern w:val="0"/>
                <w:szCs w:val="21"/>
              </w:rPr>
            </w:pPr>
          </w:p>
        </w:tc>
        <w:tc>
          <w:tcPr>
            <w:tcW w:w="988" w:type="dxa"/>
            <w:vMerge w:val="restart"/>
            <w:vAlign w:val="center"/>
          </w:tcPr>
          <w:p w14:paraId="72F096D6">
            <w:pPr>
              <w:widowControl/>
              <w:jc w:val="center"/>
              <w:rPr>
                <w:rFonts w:ascii="Times New Roman" w:hAnsi="Times New Roman" w:eastAsiaTheme="minorEastAsia"/>
                <w:color w:val="000000"/>
                <w:kern w:val="0"/>
                <w:szCs w:val="21"/>
              </w:rPr>
            </w:pPr>
            <w:r>
              <w:rPr>
                <w:rFonts w:ascii="Times New Roman" w:hAnsi="Times New Roman" w:eastAsiaTheme="minorEastAsia"/>
                <w:color w:val="000000"/>
                <w:kern w:val="0"/>
                <w:szCs w:val="21"/>
              </w:rPr>
              <w:t>专业</w:t>
            </w:r>
          </w:p>
          <w:p w14:paraId="6F57DEB8">
            <w:pPr>
              <w:widowControl/>
              <w:jc w:val="center"/>
              <w:rPr>
                <w:rFonts w:ascii="Times New Roman" w:hAnsi="Times New Roman" w:eastAsiaTheme="minorEastAsia"/>
                <w:color w:val="000000"/>
                <w:kern w:val="0"/>
                <w:szCs w:val="21"/>
              </w:rPr>
            </w:pPr>
            <w:r>
              <w:rPr>
                <w:rFonts w:ascii="Times New Roman" w:hAnsi="Times New Roman" w:eastAsiaTheme="minorEastAsia"/>
                <w:color w:val="000000"/>
                <w:kern w:val="0"/>
                <w:szCs w:val="21"/>
              </w:rPr>
              <w:t>选修</w:t>
            </w:r>
            <w:r>
              <w:rPr>
                <w:rFonts w:hint="eastAsia" w:ascii="Times New Roman" w:hAnsi="Times New Roman" w:eastAsiaTheme="minorEastAsia"/>
                <w:color w:val="000000"/>
                <w:kern w:val="0"/>
                <w:szCs w:val="21"/>
              </w:rPr>
              <w:t>：</w:t>
            </w:r>
          </w:p>
          <w:p w14:paraId="7FE0E0DD">
            <w:pPr>
              <w:widowControl/>
              <w:jc w:val="center"/>
              <w:rPr>
                <w:rFonts w:ascii="Times New Roman" w:hAnsi="Times New Roman" w:eastAsiaTheme="minorEastAsia"/>
                <w:color w:val="000000"/>
                <w:kern w:val="0"/>
                <w:szCs w:val="21"/>
              </w:rPr>
            </w:pPr>
            <w:r>
              <w:rPr>
                <w:rFonts w:hint="eastAsia" w:ascii="Times New Roman" w:hAnsi="Times New Roman" w:eastAsiaTheme="minorEastAsia"/>
                <w:color w:val="000000"/>
                <w:kern w:val="0"/>
                <w:szCs w:val="21"/>
              </w:rPr>
              <w:t>通信系统与信号处理方向（A方向）</w:t>
            </w:r>
          </w:p>
        </w:tc>
        <w:tc>
          <w:tcPr>
            <w:tcW w:w="1349" w:type="dxa"/>
            <w:shd w:val="clear" w:color="auto" w:fill="auto"/>
            <w:vAlign w:val="center"/>
          </w:tcPr>
          <w:p w14:paraId="6F85ED59">
            <w:pPr>
              <w:widowControl/>
              <w:jc w:val="center"/>
              <w:rPr>
                <w:rFonts w:ascii="宋体" w:hAnsi="宋体"/>
                <w:sz w:val="18"/>
                <w:szCs w:val="18"/>
              </w:rPr>
            </w:pPr>
            <w:r>
              <w:rPr>
                <w:rFonts w:hint="eastAsia" w:ascii="宋体" w:hAnsi="宋体"/>
                <w:sz w:val="18"/>
                <w:szCs w:val="18"/>
              </w:rPr>
              <w:t>物联网通信</w:t>
            </w:r>
          </w:p>
        </w:tc>
        <w:tc>
          <w:tcPr>
            <w:tcW w:w="432" w:type="dxa"/>
            <w:shd w:val="clear" w:color="auto" w:fill="auto"/>
            <w:vAlign w:val="center"/>
          </w:tcPr>
          <w:p w14:paraId="6BF24CAB">
            <w:pPr>
              <w:spacing w:line="216" w:lineRule="exact"/>
              <w:ind w:left="20"/>
              <w:jc w:val="center"/>
              <w:rPr>
                <w:rFonts w:ascii="Times New Roman" w:hAnsi="Times New Roman" w:eastAsiaTheme="minorEastAsia"/>
                <w:color w:val="000000"/>
                <w:kern w:val="0"/>
                <w:szCs w:val="21"/>
              </w:rPr>
            </w:pPr>
            <w:r>
              <w:rPr>
                <w:rFonts w:hint="eastAsia" w:ascii="宋体" w:hAnsi="宋体" w:eastAsiaTheme="minorEastAsia"/>
                <w:sz w:val="18"/>
                <w:szCs w:val="18"/>
              </w:rPr>
              <w:t>6</w:t>
            </w:r>
          </w:p>
        </w:tc>
        <w:tc>
          <w:tcPr>
            <w:tcW w:w="546" w:type="dxa"/>
            <w:shd w:val="clear" w:color="auto" w:fill="auto"/>
            <w:vAlign w:val="center"/>
          </w:tcPr>
          <w:p w14:paraId="382D2933">
            <w:pPr>
              <w:spacing w:line="216" w:lineRule="exact"/>
              <w:ind w:left="20"/>
              <w:jc w:val="center"/>
              <w:rPr>
                <w:rFonts w:ascii="Times New Roman" w:hAnsi="Times New Roman" w:eastAsiaTheme="minorEastAsia"/>
                <w:kern w:val="0"/>
                <w:szCs w:val="21"/>
              </w:rPr>
            </w:pPr>
            <w:r>
              <w:rPr>
                <w:rFonts w:hint="eastAsia" w:ascii="宋体" w:hAnsi="宋体"/>
                <w:sz w:val="18"/>
                <w:szCs w:val="18"/>
              </w:rPr>
              <w:t>2.0</w:t>
            </w:r>
          </w:p>
        </w:tc>
        <w:tc>
          <w:tcPr>
            <w:tcW w:w="749" w:type="dxa"/>
            <w:shd w:val="clear" w:color="auto" w:fill="auto"/>
            <w:vAlign w:val="center"/>
          </w:tcPr>
          <w:p w14:paraId="40C004FD">
            <w:pPr>
              <w:spacing w:line="216" w:lineRule="exact"/>
              <w:ind w:left="20"/>
              <w:jc w:val="center"/>
              <w:rPr>
                <w:rFonts w:ascii="Times New Roman" w:hAnsi="Times New Roman"/>
                <w:color w:val="000000"/>
                <w:kern w:val="0"/>
                <w:szCs w:val="21"/>
              </w:rPr>
            </w:pPr>
            <w:r>
              <w:rPr>
                <w:rFonts w:hint="eastAsia" w:ascii="宋体" w:hAnsi="宋体"/>
                <w:sz w:val="18"/>
                <w:szCs w:val="18"/>
              </w:rPr>
              <w:t>40</w:t>
            </w:r>
          </w:p>
        </w:tc>
        <w:tc>
          <w:tcPr>
            <w:tcW w:w="518" w:type="dxa"/>
            <w:shd w:val="clear" w:color="auto" w:fill="auto"/>
            <w:vAlign w:val="center"/>
          </w:tcPr>
          <w:p w14:paraId="5B610058">
            <w:pPr>
              <w:spacing w:line="216" w:lineRule="exact"/>
              <w:ind w:left="20"/>
              <w:jc w:val="center"/>
              <w:rPr>
                <w:rFonts w:ascii="宋体" w:hAnsi="宋体"/>
                <w:sz w:val="18"/>
                <w:szCs w:val="18"/>
              </w:rPr>
            </w:pPr>
            <w:r>
              <w:rPr>
                <w:rFonts w:hint="eastAsia" w:ascii="宋体" w:hAnsi="宋体"/>
                <w:sz w:val="18"/>
                <w:szCs w:val="18"/>
              </w:rPr>
              <w:t>2.5</w:t>
            </w:r>
          </w:p>
        </w:tc>
        <w:tc>
          <w:tcPr>
            <w:tcW w:w="362" w:type="dxa"/>
            <w:shd w:val="clear" w:color="auto" w:fill="auto"/>
            <w:vAlign w:val="center"/>
          </w:tcPr>
          <w:p w14:paraId="4A66E347">
            <w:pPr>
              <w:spacing w:line="216" w:lineRule="exact"/>
              <w:ind w:left="20"/>
              <w:jc w:val="center"/>
              <w:rPr>
                <w:rFonts w:ascii="宋体" w:hAnsi="宋体"/>
                <w:sz w:val="18"/>
                <w:szCs w:val="18"/>
              </w:rPr>
            </w:pPr>
            <w:r>
              <w:rPr>
                <w:rFonts w:hint="eastAsia" w:ascii="宋体" w:hAnsi="宋体"/>
                <w:sz w:val="18"/>
                <w:szCs w:val="18"/>
              </w:rPr>
              <w:t>1</w:t>
            </w:r>
          </w:p>
        </w:tc>
        <w:tc>
          <w:tcPr>
            <w:tcW w:w="426" w:type="dxa"/>
            <w:shd w:val="clear" w:color="auto" w:fill="auto"/>
            <w:vAlign w:val="center"/>
          </w:tcPr>
          <w:p w14:paraId="741D8E06">
            <w:pPr>
              <w:spacing w:line="216" w:lineRule="exact"/>
              <w:ind w:left="20"/>
              <w:jc w:val="center"/>
              <w:rPr>
                <w:rFonts w:ascii="宋体" w:hAnsi="宋体"/>
                <w:sz w:val="18"/>
                <w:szCs w:val="18"/>
              </w:rPr>
            </w:pPr>
            <w:r>
              <w:rPr>
                <w:rFonts w:hint="eastAsia" w:ascii="宋体" w:hAnsi="宋体"/>
                <w:sz w:val="18"/>
                <w:szCs w:val="18"/>
              </w:rPr>
              <w:t>1</w:t>
            </w:r>
          </w:p>
        </w:tc>
        <w:tc>
          <w:tcPr>
            <w:tcW w:w="425" w:type="dxa"/>
            <w:shd w:val="clear" w:color="auto" w:fill="auto"/>
            <w:vAlign w:val="center"/>
          </w:tcPr>
          <w:p w14:paraId="23C1FC78">
            <w:pPr>
              <w:spacing w:line="216" w:lineRule="exact"/>
              <w:ind w:left="20"/>
              <w:jc w:val="center"/>
              <w:rPr>
                <w:rFonts w:ascii="宋体" w:hAnsi="宋体"/>
                <w:sz w:val="18"/>
                <w:szCs w:val="18"/>
              </w:rPr>
            </w:pPr>
          </w:p>
        </w:tc>
        <w:tc>
          <w:tcPr>
            <w:tcW w:w="425" w:type="dxa"/>
            <w:shd w:val="clear" w:color="auto" w:fill="auto"/>
            <w:vAlign w:val="center"/>
          </w:tcPr>
          <w:p w14:paraId="51EA26DC">
            <w:pPr>
              <w:spacing w:line="216" w:lineRule="exact"/>
              <w:ind w:left="20"/>
              <w:jc w:val="center"/>
              <w:rPr>
                <w:rFonts w:ascii="宋体" w:hAnsi="宋体"/>
                <w:sz w:val="18"/>
                <w:szCs w:val="18"/>
              </w:rPr>
            </w:pPr>
            <w:r>
              <w:rPr>
                <w:rFonts w:hint="eastAsia" w:ascii="宋体" w:hAnsi="宋体"/>
                <w:sz w:val="18"/>
                <w:szCs w:val="18"/>
              </w:rPr>
              <w:t>16</w:t>
            </w:r>
          </w:p>
        </w:tc>
        <w:tc>
          <w:tcPr>
            <w:tcW w:w="425" w:type="dxa"/>
            <w:shd w:val="clear" w:color="auto" w:fill="auto"/>
            <w:vAlign w:val="center"/>
          </w:tcPr>
          <w:p w14:paraId="305AD10C">
            <w:pPr>
              <w:spacing w:line="216" w:lineRule="exact"/>
              <w:ind w:left="20"/>
              <w:jc w:val="center"/>
              <w:rPr>
                <w:rFonts w:ascii="宋体" w:hAnsi="宋体"/>
                <w:sz w:val="18"/>
                <w:szCs w:val="18"/>
              </w:rPr>
            </w:pPr>
            <w:r>
              <w:rPr>
                <w:rFonts w:hint="eastAsia" w:ascii="宋体" w:hAnsi="宋体"/>
                <w:sz w:val="18"/>
                <w:szCs w:val="18"/>
              </w:rPr>
              <w:t>24</w:t>
            </w:r>
          </w:p>
        </w:tc>
        <w:tc>
          <w:tcPr>
            <w:tcW w:w="426" w:type="dxa"/>
            <w:shd w:val="clear" w:color="auto" w:fill="auto"/>
            <w:vAlign w:val="center"/>
          </w:tcPr>
          <w:p w14:paraId="7784C32C">
            <w:pPr>
              <w:spacing w:line="216" w:lineRule="exact"/>
              <w:ind w:left="20"/>
              <w:jc w:val="center"/>
              <w:rPr>
                <w:rFonts w:ascii="宋体" w:hAnsi="宋体"/>
                <w:sz w:val="18"/>
                <w:szCs w:val="18"/>
              </w:rPr>
            </w:pPr>
          </w:p>
        </w:tc>
        <w:tc>
          <w:tcPr>
            <w:tcW w:w="425" w:type="dxa"/>
            <w:shd w:val="clear" w:color="auto" w:fill="auto"/>
            <w:vAlign w:val="center"/>
          </w:tcPr>
          <w:p w14:paraId="2EA5E6C0">
            <w:pPr>
              <w:spacing w:line="216" w:lineRule="exact"/>
              <w:ind w:left="20"/>
              <w:jc w:val="center"/>
              <w:rPr>
                <w:rFonts w:ascii="宋体" w:hAnsi="宋体"/>
                <w:sz w:val="18"/>
                <w:szCs w:val="18"/>
              </w:rPr>
            </w:pPr>
          </w:p>
        </w:tc>
        <w:tc>
          <w:tcPr>
            <w:tcW w:w="425" w:type="dxa"/>
            <w:shd w:val="clear" w:color="auto" w:fill="auto"/>
            <w:vAlign w:val="center"/>
          </w:tcPr>
          <w:p w14:paraId="4EB8EB9F">
            <w:pPr>
              <w:widowControl/>
              <w:jc w:val="center"/>
              <w:rPr>
                <w:rFonts w:ascii="Times New Roman" w:hAnsi="Times New Roman" w:eastAsiaTheme="minorEastAsia"/>
                <w:bCs/>
                <w:sz w:val="24"/>
                <w:szCs w:val="24"/>
              </w:rPr>
            </w:pPr>
          </w:p>
        </w:tc>
        <w:tc>
          <w:tcPr>
            <w:tcW w:w="425" w:type="dxa"/>
            <w:shd w:val="clear" w:color="auto" w:fill="auto"/>
            <w:vAlign w:val="center"/>
          </w:tcPr>
          <w:p w14:paraId="38D2FE92">
            <w:pPr>
              <w:widowControl/>
              <w:jc w:val="center"/>
              <w:rPr>
                <w:rFonts w:ascii="Times New Roman" w:hAnsi="Times New Roman" w:eastAsiaTheme="minorEastAsia"/>
                <w:bCs/>
                <w:sz w:val="24"/>
                <w:szCs w:val="24"/>
              </w:rPr>
            </w:pPr>
          </w:p>
        </w:tc>
        <w:tc>
          <w:tcPr>
            <w:tcW w:w="709" w:type="dxa"/>
            <w:vMerge w:val="continue"/>
            <w:vAlign w:val="center"/>
          </w:tcPr>
          <w:p w14:paraId="1F2143D0">
            <w:pPr>
              <w:widowControl/>
              <w:jc w:val="center"/>
              <w:rPr>
                <w:rFonts w:ascii="Times New Roman" w:hAnsi="Times New Roman" w:eastAsiaTheme="minorEastAsia"/>
                <w:color w:val="000000"/>
                <w:kern w:val="0"/>
                <w:szCs w:val="21"/>
              </w:rPr>
            </w:pPr>
          </w:p>
        </w:tc>
      </w:tr>
      <w:tr w14:paraId="50D67C3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9" w:hRule="atLeast"/>
          <w:jc w:val="center"/>
        </w:trPr>
        <w:tc>
          <w:tcPr>
            <w:tcW w:w="779" w:type="dxa"/>
            <w:vMerge w:val="continue"/>
            <w:vAlign w:val="center"/>
          </w:tcPr>
          <w:p w14:paraId="503C1D07">
            <w:pPr>
              <w:widowControl/>
              <w:jc w:val="center"/>
              <w:rPr>
                <w:rFonts w:ascii="Times New Roman" w:hAnsi="Times New Roman" w:eastAsiaTheme="minorEastAsia"/>
                <w:color w:val="000000"/>
                <w:kern w:val="0"/>
                <w:szCs w:val="21"/>
              </w:rPr>
            </w:pPr>
          </w:p>
        </w:tc>
        <w:tc>
          <w:tcPr>
            <w:tcW w:w="988" w:type="dxa"/>
            <w:vMerge w:val="continue"/>
            <w:vAlign w:val="center"/>
          </w:tcPr>
          <w:p w14:paraId="4537E217">
            <w:pPr>
              <w:widowControl/>
              <w:jc w:val="center"/>
              <w:rPr>
                <w:rFonts w:ascii="Times New Roman" w:hAnsi="Times New Roman" w:eastAsiaTheme="minorEastAsia"/>
                <w:color w:val="000000"/>
                <w:kern w:val="0"/>
                <w:szCs w:val="21"/>
              </w:rPr>
            </w:pPr>
          </w:p>
        </w:tc>
        <w:tc>
          <w:tcPr>
            <w:tcW w:w="1349" w:type="dxa"/>
            <w:shd w:val="clear" w:color="auto" w:fill="auto"/>
            <w:vAlign w:val="center"/>
          </w:tcPr>
          <w:p w14:paraId="71BF45C6">
            <w:pPr>
              <w:widowControl/>
              <w:jc w:val="center"/>
              <w:rPr>
                <w:rFonts w:ascii="宋体" w:hAnsi="宋体"/>
                <w:sz w:val="18"/>
                <w:szCs w:val="18"/>
              </w:rPr>
            </w:pPr>
            <w:r>
              <w:rPr>
                <w:rFonts w:hint="eastAsia" w:ascii="宋体" w:hAnsi="宋体"/>
                <w:sz w:val="18"/>
                <w:szCs w:val="18"/>
              </w:rPr>
              <w:t>卫星通信</w:t>
            </w:r>
          </w:p>
        </w:tc>
        <w:tc>
          <w:tcPr>
            <w:tcW w:w="432" w:type="dxa"/>
            <w:shd w:val="clear" w:color="auto" w:fill="auto"/>
            <w:vAlign w:val="center"/>
          </w:tcPr>
          <w:p w14:paraId="62A17F59">
            <w:pPr>
              <w:spacing w:line="216" w:lineRule="exact"/>
              <w:ind w:left="20"/>
              <w:jc w:val="center"/>
              <w:rPr>
                <w:rFonts w:ascii="宋体" w:hAnsi="宋体"/>
                <w:sz w:val="18"/>
                <w:szCs w:val="18"/>
              </w:rPr>
            </w:pPr>
            <w:r>
              <w:rPr>
                <w:rFonts w:hint="eastAsia" w:ascii="宋体" w:hAnsi="宋体"/>
                <w:sz w:val="18"/>
                <w:szCs w:val="18"/>
              </w:rPr>
              <w:t>6</w:t>
            </w:r>
          </w:p>
        </w:tc>
        <w:tc>
          <w:tcPr>
            <w:tcW w:w="546" w:type="dxa"/>
            <w:shd w:val="clear" w:color="auto" w:fill="auto"/>
            <w:vAlign w:val="center"/>
          </w:tcPr>
          <w:p w14:paraId="5BE4BF28">
            <w:pPr>
              <w:spacing w:line="216" w:lineRule="exact"/>
              <w:ind w:left="20"/>
              <w:jc w:val="center"/>
              <w:rPr>
                <w:rFonts w:ascii="宋体" w:hAnsi="宋体"/>
                <w:sz w:val="18"/>
                <w:szCs w:val="18"/>
              </w:rPr>
            </w:pPr>
            <w:r>
              <w:rPr>
                <w:rFonts w:hint="eastAsia" w:ascii="宋体" w:hAnsi="宋体"/>
                <w:sz w:val="18"/>
                <w:szCs w:val="18"/>
              </w:rPr>
              <w:t>2.0</w:t>
            </w:r>
          </w:p>
        </w:tc>
        <w:tc>
          <w:tcPr>
            <w:tcW w:w="749" w:type="dxa"/>
            <w:shd w:val="clear" w:color="auto" w:fill="auto"/>
            <w:vAlign w:val="center"/>
          </w:tcPr>
          <w:p w14:paraId="6D4EA1D7">
            <w:pPr>
              <w:spacing w:line="216" w:lineRule="exact"/>
              <w:ind w:left="20"/>
              <w:jc w:val="center"/>
              <w:rPr>
                <w:rFonts w:ascii="宋体" w:hAnsi="宋体"/>
                <w:sz w:val="18"/>
                <w:szCs w:val="18"/>
              </w:rPr>
            </w:pPr>
            <w:r>
              <w:rPr>
                <w:rFonts w:hint="eastAsia" w:ascii="宋体" w:hAnsi="宋体"/>
                <w:sz w:val="18"/>
                <w:szCs w:val="18"/>
              </w:rPr>
              <w:t>40</w:t>
            </w:r>
          </w:p>
        </w:tc>
        <w:tc>
          <w:tcPr>
            <w:tcW w:w="518" w:type="dxa"/>
            <w:shd w:val="clear" w:color="auto" w:fill="auto"/>
            <w:vAlign w:val="center"/>
          </w:tcPr>
          <w:p w14:paraId="308D3DBD">
            <w:pPr>
              <w:spacing w:line="216" w:lineRule="exact"/>
              <w:ind w:left="20"/>
              <w:jc w:val="center"/>
              <w:rPr>
                <w:rFonts w:ascii="宋体" w:hAnsi="宋体"/>
                <w:sz w:val="18"/>
                <w:szCs w:val="18"/>
              </w:rPr>
            </w:pPr>
            <w:r>
              <w:rPr>
                <w:rFonts w:hint="eastAsia" w:ascii="宋体" w:hAnsi="宋体"/>
                <w:sz w:val="18"/>
                <w:szCs w:val="18"/>
              </w:rPr>
              <w:t>2.5</w:t>
            </w:r>
          </w:p>
        </w:tc>
        <w:tc>
          <w:tcPr>
            <w:tcW w:w="362" w:type="dxa"/>
            <w:shd w:val="clear" w:color="auto" w:fill="auto"/>
            <w:vAlign w:val="center"/>
          </w:tcPr>
          <w:p w14:paraId="37584C9C">
            <w:pPr>
              <w:spacing w:line="216" w:lineRule="exact"/>
              <w:ind w:left="20"/>
              <w:jc w:val="center"/>
              <w:rPr>
                <w:rFonts w:ascii="宋体" w:hAnsi="宋体"/>
                <w:sz w:val="18"/>
                <w:szCs w:val="18"/>
              </w:rPr>
            </w:pPr>
            <w:r>
              <w:rPr>
                <w:rFonts w:hint="eastAsia" w:ascii="宋体" w:hAnsi="宋体"/>
                <w:sz w:val="18"/>
                <w:szCs w:val="18"/>
              </w:rPr>
              <w:t>1</w:t>
            </w:r>
          </w:p>
        </w:tc>
        <w:tc>
          <w:tcPr>
            <w:tcW w:w="426" w:type="dxa"/>
            <w:shd w:val="clear" w:color="auto" w:fill="auto"/>
            <w:vAlign w:val="center"/>
          </w:tcPr>
          <w:p w14:paraId="7267FC55">
            <w:pPr>
              <w:spacing w:line="216" w:lineRule="exact"/>
              <w:ind w:left="20"/>
              <w:jc w:val="center"/>
              <w:rPr>
                <w:rFonts w:ascii="宋体" w:hAnsi="宋体"/>
                <w:sz w:val="18"/>
                <w:szCs w:val="18"/>
              </w:rPr>
            </w:pPr>
            <w:r>
              <w:rPr>
                <w:rFonts w:hint="eastAsia" w:ascii="宋体" w:hAnsi="宋体"/>
                <w:sz w:val="18"/>
                <w:szCs w:val="18"/>
              </w:rPr>
              <w:t>1</w:t>
            </w:r>
          </w:p>
        </w:tc>
        <w:tc>
          <w:tcPr>
            <w:tcW w:w="425" w:type="dxa"/>
            <w:shd w:val="clear" w:color="auto" w:fill="auto"/>
            <w:vAlign w:val="center"/>
          </w:tcPr>
          <w:p w14:paraId="3CCB4E8E">
            <w:pPr>
              <w:spacing w:line="216" w:lineRule="exact"/>
              <w:ind w:left="20"/>
              <w:jc w:val="center"/>
              <w:rPr>
                <w:rFonts w:ascii="宋体" w:hAnsi="宋体"/>
                <w:sz w:val="18"/>
                <w:szCs w:val="18"/>
              </w:rPr>
            </w:pPr>
          </w:p>
        </w:tc>
        <w:tc>
          <w:tcPr>
            <w:tcW w:w="425" w:type="dxa"/>
            <w:shd w:val="clear" w:color="auto" w:fill="auto"/>
            <w:vAlign w:val="center"/>
          </w:tcPr>
          <w:p w14:paraId="6C9706AA">
            <w:pPr>
              <w:spacing w:line="216" w:lineRule="exact"/>
              <w:ind w:left="20"/>
              <w:jc w:val="center"/>
              <w:rPr>
                <w:rFonts w:ascii="宋体" w:hAnsi="宋体"/>
                <w:sz w:val="18"/>
                <w:szCs w:val="18"/>
              </w:rPr>
            </w:pPr>
            <w:r>
              <w:rPr>
                <w:rFonts w:hint="eastAsia" w:ascii="宋体" w:hAnsi="宋体"/>
                <w:sz w:val="18"/>
                <w:szCs w:val="18"/>
              </w:rPr>
              <w:t>16</w:t>
            </w:r>
          </w:p>
        </w:tc>
        <w:tc>
          <w:tcPr>
            <w:tcW w:w="425" w:type="dxa"/>
            <w:shd w:val="clear" w:color="auto" w:fill="auto"/>
            <w:vAlign w:val="center"/>
          </w:tcPr>
          <w:p w14:paraId="57DD335C">
            <w:pPr>
              <w:spacing w:line="216" w:lineRule="exact"/>
              <w:ind w:left="20"/>
              <w:jc w:val="center"/>
              <w:rPr>
                <w:rFonts w:ascii="宋体" w:hAnsi="宋体"/>
                <w:sz w:val="18"/>
                <w:szCs w:val="18"/>
              </w:rPr>
            </w:pPr>
            <w:r>
              <w:rPr>
                <w:rFonts w:hint="eastAsia" w:ascii="宋体" w:hAnsi="宋体"/>
                <w:sz w:val="18"/>
                <w:szCs w:val="18"/>
              </w:rPr>
              <w:t>24</w:t>
            </w:r>
          </w:p>
        </w:tc>
        <w:tc>
          <w:tcPr>
            <w:tcW w:w="426" w:type="dxa"/>
            <w:shd w:val="clear" w:color="auto" w:fill="auto"/>
            <w:vAlign w:val="center"/>
          </w:tcPr>
          <w:p w14:paraId="5EB02F50">
            <w:pPr>
              <w:spacing w:line="216" w:lineRule="exact"/>
              <w:ind w:left="20"/>
              <w:jc w:val="center"/>
              <w:rPr>
                <w:rFonts w:ascii="宋体" w:hAnsi="宋体"/>
                <w:sz w:val="18"/>
                <w:szCs w:val="18"/>
              </w:rPr>
            </w:pPr>
          </w:p>
        </w:tc>
        <w:tc>
          <w:tcPr>
            <w:tcW w:w="425" w:type="dxa"/>
            <w:shd w:val="clear" w:color="auto" w:fill="auto"/>
            <w:vAlign w:val="center"/>
          </w:tcPr>
          <w:p w14:paraId="07145A07">
            <w:pPr>
              <w:spacing w:line="216" w:lineRule="exact"/>
              <w:ind w:left="20"/>
              <w:jc w:val="center"/>
              <w:rPr>
                <w:rFonts w:ascii="Times New Roman" w:hAnsi="Times New Roman" w:eastAsiaTheme="minorEastAsia"/>
                <w:color w:val="000000"/>
                <w:kern w:val="0"/>
                <w:szCs w:val="21"/>
              </w:rPr>
            </w:pPr>
          </w:p>
        </w:tc>
        <w:tc>
          <w:tcPr>
            <w:tcW w:w="425" w:type="dxa"/>
            <w:shd w:val="clear" w:color="auto" w:fill="auto"/>
            <w:vAlign w:val="center"/>
          </w:tcPr>
          <w:p w14:paraId="7A7B4D8A">
            <w:pPr>
              <w:widowControl/>
              <w:jc w:val="center"/>
              <w:rPr>
                <w:rFonts w:ascii="Times New Roman" w:hAnsi="Times New Roman" w:eastAsiaTheme="minorEastAsia"/>
                <w:bCs/>
                <w:sz w:val="24"/>
                <w:szCs w:val="24"/>
              </w:rPr>
            </w:pPr>
          </w:p>
        </w:tc>
        <w:tc>
          <w:tcPr>
            <w:tcW w:w="425" w:type="dxa"/>
            <w:shd w:val="clear" w:color="auto" w:fill="auto"/>
            <w:vAlign w:val="center"/>
          </w:tcPr>
          <w:p w14:paraId="3A90744F">
            <w:pPr>
              <w:widowControl/>
              <w:jc w:val="center"/>
              <w:rPr>
                <w:rFonts w:ascii="Times New Roman" w:hAnsi="Times New Roman" w:eastAsiaTheme="minorEastAsia"/>
                <w:bCs/>
                <w:sz w:val="24"/>
                <w:szCs w:val="24"/>
              </w:rPr>
            </w:pPr>
          </w:p>
        </w:tc>
        <w:tc>
          <w:tcPr>
            <w:tcW w:w="709" w:type="dxa"/>
            <w:vMerge w:val="continue"/>
            <w:vAlign w:val="center"/>
          </w:tcPr>
          <w:p w14:paraId="19FEAE7F">
            <w:pPr>
              <w:widowControl/>
              <w:jc w:val="center"/>
              <w:rPr>
                <w:rFonts w:ascii="Times New Roman" w:hAnsi="Times New Roman" w:eastAsiaTheme="minorEastAsia"/>
                <w:color w:val="000000"/>
                <w:kern w:val="0"/>
                <w:szCs w:val="21"/>
              </w:rPr>
            </w:pPr>
          </w:p>
        </w:tc>
      </w:tr>
      <w:tr w14:paraId="770EB58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9" w:hRule="atLeast"/>
          <w:jc w:val="center"/>
        </w:trPr>
        <w:tc>
          <w:tcPr>
            <w:tcW w:w="779" w:type="dxa"/>
            <w:vMerge w:val="continue"/>
            <w:vAlign w:val="center"/>
          </w:tcPr>
          <w:p w14:paraId="37E483BB">
            <w:pPr>
              <w:widowControl/>
              <w:jc w:val="center"/>
              <w:rPr>
                <w:rFonts w:ascii="Times New Roman" w:hAnsi="Times New Roman" w:eastAsiaTheme="minorEastAsia"/>
                <w:color w:val="000000"/>
                <w:kern w:val="0"/>
                <w:szCs w:val="21"/>
              </w:rPr>
            </w:pPr>
          </w:p>
        </w:tc>
        <w:tc>
          <w:tcPr>
            <w:tcW w:w="988" w:type="dxa"/>
            <w:vMerge w:val="continue"/>
            <w:vAlign w:val="center"/>
          </w:tcPr>
          <w:p w14:paraId="07781F58">
            <w:pPr>
              <w:widowControl/>
              <w:jc w:val="center"/>
              <w:rPr>
                <w:rFonts w:ascii="Times New Roman" w:hAnsi="Times New Roman" w:eastAsiaTheme="minorEastAsia"/>
                <w:color w:val="000000"/>
                <w:kern w:val="0"/>
                <w:szCs w:val="21"/>
              </w:rPr>
            </w:pPr>
          </w:p>
        </w:tc>
        <w:tc>
          <w:tcPr>
            <w:tcW w:w="1349" w:type="dxa"/>
            <w:shd w:val="clear" w:color="auto" w:fill="auto"/>
            <w:vAlign w:val="center"/>
          </w:tcPr>
          <w:p w14:paraId="07E056CF">
            <w:pPr>
              <w:widowControl/>
              <w:jc w:val="center"/>
              <w:rPr>
                <w:rFonts w:ascii="宋体" w:hAnsi="宋体"/>
                <w:sz w:val="18"/>
                <w:szCs w:val="18"/>
              </w:rPr>
            </w:pPr>
            <w:r>
              <w:rPr>
                <w:rFonts w:hint="eastAsia" w:ascii="宋体" w:hAnsi="宋体"/>
                <w:sz w:val="18"/>
                <w:szCs w:val="18"/>
              </w:rPr>
              <w:t>无线电监测与管理</w:t>
            </w:r>
          </w:p>
        </w:tc>
        <w:tc>
          <w:tcPr>
            <w:tcW w:w="432" w:type="dxa"/>
            <w:shd w:val="clear" w:color="auto" w:fill="auto"/>
            <w:vAlign w:val="center"/>
          </w:tcPr>
          <w:p w14:paraId="7861C30D">
            <w:pPr>
              <w:spacing w:line="216" w:lineRule="exact"/>
              <w:ind w:left="20"/>
              <w:jc w:val="center"/>
              <w:rPr>
                <w:rFonts w:ascii="Times New Roman" w:hAnsi="Times New Roman" w:eastAsiaTheme="minorEastAsia"/>
                <w:color w:val="000000"/>
                <w:kern w:val="0"/>
                <w:szCs w:val="21"/>
              </w:rPr>
            </w:pPr>
            <w:r>
              <w:rPr>
                <w:rFonts w:hint="eastAsia" w:ascii="宋体" w:hAnsi="宋体" w:eastAsiaTheme="minorEastAsia"/>
                <w:sz w:val="18"/>
                <w:szCs w:val="18"/>
              </w:rPr>
              <w:t>6</w:t>
            </w:r>
          </w:p>
        </w:tc>
        <w:tc>
          <w:tcPr>
            <w:tcW w:w="546" w:type="dxa"/>
            <w:shd w:val="clear" w:color="auto" w:fill="auto"/>
            <w:vAlign w:val="center"/>
          </w:tcPr>
          <w:p w14:paraId="4086C1A7">
            <w:pPr>
              <w:spacing w:line="216" w:lineRule="exact"/>
              <w:ind w:left="20"/>
              <w:jc w:val="center"/>
              <w:rPr>
                <w:rFonts w:ascii="Times New Roman" w:hAnsi="Times New Roman" w:eastAsiaTheme="minorEastAsia"/>
                <w:kern w:val="0"/>
                <w:szCs w:val="21"/>
              </w:rPr>
            </w:pPr>
            <w:r>
              <w:rPr>
                <w:rFonts w:hint="eastAsia" w:ascii="宋体" w:hAnsi="宋体"/>
                <w:sz w:val="18"/>
                <w:szCs w:val="18"/>
              </w:rPr>
              <w:t>2.0</w:t>
            </w:r>
          </w:p>
        </w:tc>
        <w:tc>
          <w:tcPr>
            <w:tcW w:w="749" w:type="dxa"/>
            <w:shd w:val="clear" w:color="auto" w:fill="auto"/>
            <w:vAlign w:val="center"/>
          </w:tcPr>
          <w:p w14:paraId="46758D79">
            <w:pPr>
              <w:spacing w:line="216" w:lineRule="exact"/>
              <w:ind w:left="20"/>
              <w:jc w:val="center"/>
              <w:rPr>
                <w:rFonts w:ascii="Times New Roman" w:hAnsi="Times New Roman"/>
                <w:color w:val="000000"/>
                <w:kern w:val="0"/>
                <w:szCs w:val="21"/>
              </w:rPr>
            </w:pPr>
            <w:r>
              <w:rPr>
                <w:rFonts w:hint="eastAsia" w:ascii="宋体" w:hAnsi="宋体"/>
                <w:sz w:val="18"/>
                <w:szCs w:val="18"/>
              </w:rPr>
              <w:t>40</w:t>
            </w:r>
          </w:p>
        </w:tc>
        <w:tc>
          <w:tcPr>
            <w:tcW w:w="518" w:type="dxa"/>
            <w:shd w:val="clear" w:color="auto" w:fill="auto"/>
            <w:vAlign w:val="center"/>
          </w:tcPr>
          <w:p w14:paraId="7EFE7D1D">
            <w:pPr>
              <w:spacing w:line="216" w:lineRule="exact"/>
              <w:ind w:left="20"/>
              <w:jc w:val="center"/>
              <w:rPr>
                <w:rFonts w:ascii="宋体" w:hAnsi="宋体"/>
                <w:sz w:val="18"/>
                <w:szCs w:val="18"/>
              </w:rPr>
            </w:pPr>
            <w:r>
              <w:rPr>
                <w:rFonts w:hint="eastAsia" w:ascii="宋体" w:hAnsi="宋体"/>
                <w:sz w:val="18"/>
                <w:szCs w:val="18"/>
              </w:rPr>
              <w:t>2.5</w:t>
            </w:r>
          </w:p>
        </w:tc>
        <w:tc>
          <w:tcPr>
            <w:tcW w:w="362" w:type="dxa"/>
            <w:shd w:val="clear" w:color="auto" w:fill="auto"/>
            <w:vAlign w:val="center"/>
          </w:tcPr>
          <w:p w14:paraId="5B8381D4">
            <w:pPr>
              <w:spacing w:line="216" w:lineRule="exact"/>
              <w:ind w:left="20"/>
              <w:jc w:val="center"/>
              <w:rPr>
                <w:rFonts w:ascii="宋体" w:hAnsi="宋体"/>
                <w:sz w:val="18"/>
                <w:szCs w:val="18"/>
              </w:rPr>
            </w:pPr>
            <w:r>
              <w:rPr>
                <w:rFonts w:hint="eastAsia" w:ascii="宋体" w:hAnsi="宋体"/>
                <w:sz w:val="18"/>
                <w:szCs w:val="18"/>
              </w:rPr>
              <w:t>1</w:t>
            </w:r>
          </w:p>
        </w:tc>
        <w:tc>
          <w:tcPr>
            <w:tcW w:w="426" w:type="dxa"/>
            <w:shd w:val="clear" w:color="auto" w:fill="auto"/>
            <w:vAlign w:val="center"/>
          </w:tcPr>
          <w:p w14:paraId="7BBFF1D1">
            <w:pPr>
              <w:spacing w:line="216" w:lineRule="exact"/>
              <w:ind w:left="20"/>
              <w:jc w:val="center"/>
              <w:rPr>
                <w:rFonts w:ascii="宋体" w:hAnsi="宋体"/>
                <w:sz w:val="18"/>
                <w:szCs w:val="18"/>
              </w:rPr>
            </w:pPr>
            <w:r>
              <w:rPr>
                <w:rFonts w:hint="eastAsia" w:ascii="宋体" w:hAnsi="宋体"/>
                <w:sz w:val="18"/>
                <w:szCs w:val="18"/>
              </w:rPr>
              <w:t>1</w:t>
            </w:r>
          </w:p>
        </w:tc>
        <w:tc>
          <w:tcPr>
            <w:tcW w:w="425" w:type="dxa"/>
            <w:shd w:val="clear" w:color="auto" w:fill="auto"/>
            <w:vAlign w:val="center"/>
          </w:tcPr>
          <w:p w14:paraId="563C67CC">
            <w:pPr>
              <w:spacing w:line="216" w:lineRule="exact"/>
              <w:ind w:left="20"/>
              <w:jc w:val="center"/>
              <w:rPr>
                <w:rFonts w:ascii="宋体" w:hAnsi="宋体"/>
                <w:sz w:val="18"/>
                <w:szCs w:val="18"/>
              </w:rPr>
            </w:pPr>
          </w:p>
        </w:tc>
        <w:tc>
          <w:tcPr>
            <w:tcW w:w="425" w:type="dxa"/>
            <w:shd w:val="clear" w:color="auto" w:fill="auto"/>
            <w:vAlign w:val="center"/>
          </w:tcPr>
          <w:p w14:paraId="7B00A77A">
            <w:pPr>
              <w:spacing w:line="216" w:lineRule="exact"/>
              <w:ind w:left="20"/>
              <w:jc w:val="center"/>
              <w:rPr>
                <w:rFonts w:ascii="宋体" w:hAnsi="宋体"/>
                <w:sz w:val="18"/>
                <w:szCs w:val="18"/>
              </w:rPr>
            </w:pPr>
            <w:r>
              <w:rPr>
                <w:rFonts w:hint="eastAsia" w:ascii="宋体" w:hAnsi="宋体"/>
                <w:sz w:val="18"/>
                <w:szCs w:val="18"/>
              </w:rPr>
              <w:t>16</w:t>
            </w:r>
          </w:p>
        </w:tc>
        <w:tc>
          <w:tcPr>
            <w:tcW w:w="425" w:type="dxa"/>
            <w:shd w:val="clear" w:color="auto" w:fill="auto"/>
            <w:vAlign w:val="center"/>
          </w:tcPr>
          <w:p w14:paraId="02A07082">
            <w:pPr>
              <w:spacing w:line="216" w:lineRule="exact"/>
              <w:ind w:left="20"/>
              <w:jc w:val="center"/>
              <w:rPr>
                <w:rFonts w:ascii="宋体" w:hAnsi="宋体"/>
                <w:sz w:val="18"/>
                <w:szCs w:val="18"/>
              </w:rPr>
            </w:pPr>
            <w:r>
              <w:rPr>
                <w:rFonts w:hint="eastAsia" w:ascii="宋体" w:hAnsi="宋体"/>
                <w:sz w:val="18"/>
                <w:szCs w:val="18"/>
              </w:rPr>
              <w:t>24</w:t>
            </w:r>
          </w:p>
        </w:tc>
        <w:tc>
          <w:tcPr>
            <w:tcW w:w="426" w:type="dxa"/>
            <w:shd w:val="clear" w:color="auto" w:fill="auto"/>
            <w:vAlign w:val="center"/>
          </w:tcPr>
          <w:p w14:paraId="42DCBEA4">
            <w:pPr>
              <w:spacing w:line="216" w:lineRule="exact"/>
              <w:ind w:left="20"/>
              <w:jc w:val="center"/>
              <w:rPr>
                <w:rFonts w:ascii="宋体" w:hAnsi="宋体"/>
                <w:sz w:val="18"/>
                <w:szCs w:val="18"/>
              </w:rPr>
            </w:pPr>
          </w:p>
        </w:tc>
        <w:tc>
          <w:tcPr>
            <w:tcW w:w="425" w:type="dxa"/>
            <w:shd w:val="clear" w:color="auto" w:fill="auto"/>
            <w:vAlign w:val="center"/>
          </w:tcPr>
          <w:p w14:paraId="4FEEB2EF">
            <w:pPr>
              <w:spacing w:line="216" w:lineRule="exact"/>
              <w:ind w:left="20"/>
              <w:jc w:val="center"/>
              <w:rPr>
                <w:rFonts w:ascii="宋体" w:hAnsi="宋体"/>
                <w:sz w:val="18"/>
                <w:szCs w:val="18"/>
              </w:rPr>
            </w:pPr>
          </w:p>
        </w:tc>
        <w:tc>
          <w:tcPr>
            <w:tcW w:w="425" w:type="dxa"/>
            <w:shd w:val="clear" w:color="auto" w:fill="auto"/>
            <w:vAlign w:val="center"/>
          </w:tcPr>
          <w:p w14:paraId="158F9489">
            <w:pPr>
              <w:widowControl/>
              <w:jc w:val="center"/>
              <w:rPr>
                <w:rFonts w:ascii="Times New Roman" w:hAnsi="Times New Roman" w:eastAsiaTheme="minorEastAsia"/>
                <w:bCs/>
                <w:sz w:val="24"/>
                <w:szCs w:val="24"/>
              </w:rPr>
            </w:pPr>
          </w:p>
        </w:tc>
        <w:tc>
          <w:tcPr>
            <w:tcW w:w="425" w:type="dxa"/>
            <w:shd w:val="clear" w:color="auto" w:fill="auto"/>
            <w:vAlign w:val="center"/>
          </w:tcPr>
          <w:p w14:paraId="276AD89E">
            <w:pPr>
              <w:widowControl/>
              <w:jc w:val="center"/>
              <w:rPr>
                <w:rFonts w:ascii="Times New Roman" w:hAnsi="Times New Roman" w:eastAsiaTheme="minorEastAsia"/>
                <w:bCs/>
                <w:sz w:val="24"/>
                <w:szCs w:val="24"/>
              </w:rPr>
            </w:pPr>
          </w:p>
        </w:tc>
        <w:tc>
          <w:tcPr>
            <w:tcW w:w="709" w:type="dxa"/>
            <w:vMerge w:val="continue"/>
            <w:vAlign w:val="center"/>
          </w:tcPr>
          <w:p w14:paraId="39832272">
            <w:pPr>
              <w:widowControl/>
              <w:jc w:val="center"/>
              <w:rPr>
                <w:rFonts w:ascii="Times New Roman" w:hAnsi="Times New Roman" w:eastAsiaTheme="minorEastAsia"/>
                <w:color w:val="000000"/>
                <w:kern w:val="0"/>
                <w:szCs w:val="21"/>
              </w:rPr>
            </w:pPr>
          </w:p>
        </w:tc>
      </w:tr>
      <w:tr w14:paraId="061442F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9" w:hRule="atLeast"/>
          <w:jc w:val="center"/>
        </w:trPr>
        <w:tc>
          <w:tcPr>
            <w:tcW w:w="779" w:type="dxa"/>
            <w:vMerge w:val="continue"/>
            <w:vAlign w:val="center"/>
          </w:tcPr>
          <w:p w14:paraId="4CDBC0FB">
            <w:pPr>
              <w:widowControl/>
              <w:jc w:val="center"/>
              <w:rPr>
                <w:rFonts w:ascii="Times New Roman" w:hAnsi="Times New Roman" w:eastAsiaTheme="minorEastAsia"/>
                <w:color w:val="000000"/>
                <w:kern w:val="0"/>
                <w:szCs w:val="21"/>
              </w:rPr>
            </w:pPr>
          </w:p>
        </w:tc>
        <w:tc>
          <w:tcPr>
            <w:tcW w:w="988" w:type="dxa"/>
            <w:vMerge w:val="continue"/>
            <w:vAlign w:val="center"/>
          </w:tcPr>
          <w:p w14:paraId="60E0DF8D">
            <w:pPr>
              <w:widowControl/>
              <w:jc w:val="center"/>
              <w:rPr>
                <w:rFonts w:ascii="Times New Roman" w:hAnsi="Times New Roman" w:eastAsiaTheme="minorEastAsia"/>
                <w:color w:val="000000"/>
                <w:kern w:val="0"/>
                <w:szCs w:val="21"/>
              </w:rPr>
            </w:pPr>
          </w:p>
        </w:tc>
        <w:tc>
          <w:tcPr>
            <w:tcW w:w="1349" w:type="dxa"/>
            <w:shd w:val="clear" w:color="auto" w:fill="auto"/>
            <w:vAlign w:val="center"/>
          </w:tcPr>
          <w:p w14:paraId="243734D0">
            <w:pPr>
              <w:widowControl/>
              <w:jc w:val="center"/>
              <w:rPr>
                <w:rFonts w:ascii="宋体" w:hAnsi="宋体"/>
                <w:sz w:val="18"/>
                <w:szCs w:val="18"/>
              </w:rPr>
            </w:pPr>
            <w:r>
              <w:rPr>
                <w:rFonts w:hint="eastAsia" w:ascii="宋体" w:hAnsi="宋体"/>
                <w:sz w:val="18"/>
                <w:szCs w:val="18"/>
              </w:rPr>
              <w:t>射频工程实践</w:t>
            </w:r>
          </w:p>
        </w:tc>
        <w:tc>
          <w:tcPr>
            <w:tcW w:w="432" w:type="dxa"/>
            <w:shd w:val="clear" w:color="auto" w:fill="auto"/>
            <w:vAlign w:val="center"/>
          </w:tcPr>
          <w:p w14:paraId="3EEE60E3">
            <w:pPr>
              <w:spacing w:line="216" w:lineRule="exact"/>
              <w:ind w:left="20"/>
              <w:jc w:val="center"/>
              <w:rPr>
                <w:rFonts w:ascii="Times New Roman" w:hAnsi="Times New Roman" w:eastAsiaTheme="minorEastAsia"/>
                <w:color w:val="000000"/>
                <w:kern w:val="0"/>
                <w:szCs w:val="21"/>
              </w:rPr>
            </w:pPr>
            <w:r>
              <w:rPr>
                <w:rFonts w:hint="eastAsia" w:ascii="宋体" w:hAnsi="宋体" w:eastAsiaTheme="minorEastAsia"/>
                <w:sz w:val="18"/>
                <w:szCs w:val="18"/>
              </w:rPr>
              <w:t>7</w:t>
            </w:r>
          </w:p>
        </w:tc>
        <w:tc>
          <w:tcPr>
            <w:tcW w:w="546" w:type="dxa"/>
            <w:shd w:val="clear" w:color="auto" w:fill="auto"/>
            <w:vAlign w:val="center"/>
          </w:tcPr>
          <w:p w14:paraId="04875B63">
            <w:pPr>
              <w:spacing w:line="216" w:lineRule="exact"/>
              <w:ind w:left="20"/>
              <w:jc w:val="center"/>
              <w:rPr>
                <w:rFonts w:ascii="Times New Roman" w:hAnsi="Times New Roman" w:eastAsiaTheme="minorEastAsia"/>
                <w:kern w:val="0"/>
                <w:szCs w:val="21"/>
              </w:rPr>
            </w:pPr>
            <w:r>
              <w:rPr>
                <w:rFonts w:hint="eastAsia" w:ascii="宋体" w:hAnsi="宋体"/>
                <w:sz w:val="18"/>
                <w:szCs w:val="18"/>
              </w:rPr>
              <w:t>2.0</w:t>
            </w:r>
          </w:p>
        </w:tc>
        <w:tc>
          <w:tcPr>
            <w:tcW w:w="749" w:type="dxa"/>
            <w:shd w:val="clear" w:color="auto" w:fill="auto"/>
            <w:vAlign w:val="center"/>
          </w:tcPr>
          <w:p w14:paraId="7D002C0A">
            <w:pPr>
              <w:spacing w:line="216" w:lineRule="exact"/>
              <w:ind w:left="20"/>
              <w:jc w:val="center"/>
              <w:rPr>
                <w:rFonts w:ascii="Times New Roman" w:hAnsi="Times New Roman" w:eastAsiaTheme="minorEastAsia"/>
                <w:color w:val="000000"/>
                <w:kern w:val="0"/>
                <w:szCs w:val="21"/>
              </w:rPr>
            </w:pPr>
            <w:r>
              <w:rPr>
                <w:rFonts w:hint="eastAsia" w:ascii="宋体" w:hAnsi="宋体" w:eastAsiaTheme="minorEastAsia"/>
                <w:sz w:val="18"/>
                <w:szCs w:val="18"/>
              </w:rPr>
              <w:t>48</w:t>
            </w:r>
          </w:p>
        </w:tc>
        <w:tc>
          <w:tcPr>
            <w:tcW w:w="518" w:type="dxa"/>
            <w:shd w:val="clear" w:color="auto" w:fill="auto"/>
            <w:vAlign w:val="center"/>
          </w:tcPr>
          <w:p w14:paraId="02A838FD">
            <w:pPr>
              <w:spacing w:line="216" w:lineRule="exact"/>
              <w:ind w:left="20"/>
              <w:jc w:val="center"/>
              <w:rPr>
                <w:rFonts w:ascii="宋体" w:hAnsi="宋体"/>
                <w:sz w:val="18"/>
                <w:szCs w:val="18"/>
              </w:rPr>
            </w:pPr>
            <w:r>
              <w:rPr>
                <w:rFonts w:hint="eastAsia" w:ascii="宋体" w:hAnsi="宋体"/>
                <w:sz w:val="18"/>
                <w:szCs w:val="18"/>
              </w:rPr>
              <w:t>4</w:t>
            </w:r>
          </w:p>
        </w:tc>
        <w:tc>
          <w:tcPr>
            <w:tcW w:w="362" w:type="dxa"/>
            <w:shd w:val="clear" w:color="auto" w:fill="auto"/>
            <w:vAlign w:val="center"/>
          </w:tcPr>
          <w:p w14:paraId="1E5ACE76">
            <w:pPr>
              <w:spacing w:line="216" w:lineRule="exact"/>
              <w:ind w:left="20"/>
              <w:jc w:val="center"/>
              <w:rPr>
                <w:rFonts w:ascii="宋体" w:hAnsi="宋体"/>
                <w:sz w:val="18"/>
                <w:szCs w:val="18"/>
              </w:rPr>
            </w:pPr>
            <w:r>
              <w:rPr>
                <w:rFonts w:hint="eastAsia" w:ascii="宋体" w:hAnsi="宋体"/>
                <w:sz w:val="18"/>
                <w:szCs w:val="18"/>
              </w:rPr>
              <w:t>2</w:t>
            </w:r>
          </w:p>
        </w:tc>
        <w:tc>
          <w:tcPr>
            <w:tcW w:w="426" w:type="dxa"/>
            <w:shd w:val="clear" w:color="auto" w:fill="auto"/>
            <w:vAlign w:val="center"/>
          </w:tcPr>
          <w:p w14:paraId="4E888009">
            <w:pPr>
              <w:spacing w:line="216" w:lineRule="exact"/>
              <w:ind w:left="20"/>
              <w:jc w:val="center"/>
              <w:rPr>
                <w:rFonts w:ascii="宋体" w:hAnsi="宋体"/>
                <w:sz w:val="18"/>
                <w:szCs w:val="18"/>
              </w:rPr>
            </w:pPr>
            <w:r>
              <w:rPr>
                <w:rFonts w:hint="eastAsia" w:ascii="宋体" w:hAnsi="宋体"/>
                <w:sz w:val="18"/>
                <w:szCs w:val="18"/>
              </w:rPr>
              <w:t>2</w:t>
            </w:r>
          </w:p>
        </w:tc>
        <w:tc>
          <w:tcPr>
            <w:tcW w:w="425" w:type="dxa"/>
            <w:shd w:val="clear" w:color="auto" w:fill="auto"/>
            <w:vAlign w:val="center"/>
          </w:tcPr>
          <w:p w14:paraId="7EE110F0">
            <w:pPr>
              <w:spacing w:line="216" w:lineRule="exact"/>
              <w:ind w:left="20"/>
              <w:jc w:val="center"/>
              <w:rPr>
                <w:rFonts w:ascii="宋体" w:hAnsi="宋体"/>
                <w:sz w:val="18"/>
                <w:szCs w:val="18"/>
              </w:rPr>
            </w:pPr>
          </w:p>
        </w:tc>
        <w:tc>
          <w:tcPr>
            <w:tcW w:w="425" w:type="dxa"/>
            <w:shd w:val="clear" w:color="auto" w:fill="auto"/>
            <w:vAlign w:val="center"/>
          </w:tcPr>
          <w:p w14:paraId="6D6A7656">
            <w:pPr>
              <w:spacing w:line="216" w:lineRule="exact"/>
              <w:ind w:left="20"/>
              <w:jc w:val="center"/>
              <w:rPr>
                <w:rFonts w:ascii="宋体" w:hAnsi="宋体"/>
                <w:sz w:val="18"/>
                <w:szCs w:val="18"/>
              </w:rPr>
            </w:pPr>
          </w:p>
        </w:tc>
        <w:tc>
          <w:tcPr>
            <w:tcW w:w="425" w:type="dxa"/>
            <w:shd w:val="clear" w:color="auto" w:fill="auto"/>
            <w:vAlign w:val="center"/>
          </w:tcPr>
          <w:p w14:paraId="5BAB46EA">
            <w:pPr>
              <w:spacing w:line="216" w:lineRule="exact"/>
              <w:ind w:left="20"/>
              <w:jc w:val="center"/>
              <w:rPr>
                <w:rFonts w:ascii="宋体" w:hAnsi="宋体"/>
                <w:sz w:val="18"/>
                <w:szCs w:val="18"/>
              </w:rPr>
            </w:pPr>
          </w:p>
        </w:tc>
        <w:tc>
          <w:tcPr>
            <w:tcW w:w="426" w:type="dxa"/>
            <w:shd w:val="clear" w:color="auto" w:fill="auto"/>
            <w:vAlign w:val="center"/>
          </w:tcPr>
          <w:p w14:paraId="0D155EA8">
            <w:pPr>
              <w:spacing w:line="216" w:lineRule="exact"/>
              <w:ind w:left="20"/>
              <w:jc w:val="center"/>
              <w:rPr>
                <w:rFonts w:ascii="宋体" w:hAnsi="宋体"/>
                <w:sz w:val="18"/>
                <w:szCs w:val="18"/>
              </w:rPr>
            </w:pPr>
            <w:r>
              <w:rPr>
                <w:rFonts w:hint="eastAsia" w:ascii="宋体" w:hAnsi="宋体"/>
                <w:sz w:val="18"/>
                <w:szCs w:val="18"/>
              </w:rPr>
              <w:t>48</w:t>
            </w:r>
          </w:p>
        </w:tc>
        <w:tc>
          <w:tcPr>
            <w:tcW w:w="425" w:type="dxa"/>
            <w:shd w:val="clear" w:color="auto" w:fill="auto"/>
            <w:vAlign w:val="center"/>
          </w:tcPr>
          <w:p w14:paraId="1EBDD1AA">
            <w:pPr>
              <w:spacing w:line="216" w:lineRule="exact"/>
              <w:ind w:left="20"/>
              <w:jc w:val="center"/>
              <w:rPr>
                <w:rFonts w:ascii="宋体" w:hAnsi="宋体"/>
                <w:sz w:val="18"/>
                <w:szCs w:val="18"/>
              </w:rPr>
            </w:pPr>
          </w:p>
        </w:tc>
        <w:tc>
          <w:tcPr>
            <w:tcW w:w="425" w:type="dxa"/>
            <w:shd w:val="clear" w:color="auto" w:fill="auto"/>
            <w:vAlign w:val="center"/>
          </w:tcPr>
          <w:p w14:paraId="70BCBAF4">
            <w:pPr>
              <w:widowControl/>
              <w:jc w:val="center"/>
              <w:rPr>
                <w:rFonts w:ascii="Times New Roman" w:hAnsi="Times New Roman" w:eastAsiaTheme="minorEastAsia"/>
                <w:bCs/>
                <w:sz w:val="24"/>
                <w:szCs w:val="24"/>
              </w:rPr>
            </w:pPr>
          </w:p>
        </w:tc>
        <w:tc>
          <w:tcPr>
            <w:tcW w:w="425" w:type="dxa"/>
            <w:shd w:val="clear" w:color="auto" w:fill="auto"/>
            <w:vAlign w:val="center"/>
          </w:tcPr>
          <w:p w14:paraId="1BFB96B8">
            <w:pPr>
              <w:widowControl/>
              <w:jc w:val="center"/>
              <w:rPr>
                <w:rFonts w:ascii="Times New Roman" w:hAnsi="Times New Roman" w:eastAsiaTheme="minorEastAsia"/>
                <w:bCs/>
                <w:sz w:val="24"/>
                <w:szCs w:val="24"/>
              </w:rPr>
            </w:pPr>
          </w:p>
        </w:tc>
        <w:tc>
          <w:tcPr>
            <w:tcW w:w="709" w:type="dxa"/>
            <w:vMerge w:val="continue"/>
            <w:vAlign w:val="center"/>
          </w:tcPr>
          <w:p w14:paraId="6DA94D82">
            <w:pPr>
              <w:widowControl/>
              <w:jc w:val="center"/>
              <w:rPr>
                <w:rFonts w:ascii="Times New Roman" w:hAnsi="Times New Roman" w:eastAsiaTheme="minorEastAsia"/>
                <w:color w:val="000000"/>
                <w:kern w:val="0"/>
                <w:szCs w:val="21"/>
              </w:rPr>
            </w:pPr>
          </w:p>
        </w:tc>
      </w:tr>
      <w:tr w14:paraId="16542FD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9" w:hRule="atLeast"/>
          <w:jc w:val="center"/>
        </w:trPr>
        <w:tc>
          <w:tcPr>
            <w:tcW w:w="779" w:type="dxa"/>
            <w:vMerge w:val="continue"/>
            <w:vAlign w:val="center"/>
          </w:tcPr>
          <w:p w14:paraId="67D6BB07">
            <w:pPr>
              <w:widowControl/>
              <w:jc w:val="center"/>
              <w:rPr>
                <w:rFonts w:ascii="Times New Roman" w:hAnsi="Times New Roman" w:eastAsiaTheme="minorEastAsia"/>
                <w:color w:val="000000"/>
                <w:kern w:val="0"/>
                <w:szCs w:val="21"/>
              </w:rPr>
            </w:pPr>
          </w:p>
        </w:tc>
        <w:tc>
          <w:tcPr>
            <w:tcW w:w="988" w:type="dxa"/>
            <w:vMerge w:val="continue"/>
            <w:vAlign w:val="center"/>
          </w:tcPr>
          <w:p w14:paraId="6A121D7A">
            <w:pPr>
              <w:widowControl/>
              <w:jc w:val="center"/>
              <w:rPr>
                <w:rFonts w:ascii="Times New Roman" w:hAnsi="Times New Roman" w:eastAsiaTheme="minorEastAsia"/>
                <w:color w:val="000000"/>
                <w:kern w:val="0"/>
                <w:szCs w:val="21"/>
              </w:rPr>
            </w:pPr>
          </w:p>
        </w:tc>
        <w:tc>
          <w:tcPr>
            <w:tcW w:w="1349" w:type="dxa"/>
            <w:shd w:val="clear" w:color="auto" w:fill="auto"/>
            <w:vAlign w:val="center"/>
          </w:tcPr>
          <w:p w14:paraId="3707A2C4">
            <w:pPr>
              <w:widowControl/>
              <w:jc w:val="center"/>
              <w:rPr>
                <w:rFonts w:ascii="宋体" w:hAnsi="宋体"/>
                <w:sz w:val="18"/>
                <w:szCs w:val="18"/>
              </w:rPr>
            </w:pPr>
            <w:r>
              <w:rPr>
                <w:rFonts w:hint="eastAsia" w:ascii="宋体" w:hAnsi="宋体"/>
                <w:sz w:val="18"/>
                <w:szCs w:val="18"/>
              </w:rPr>
              <w:t>通信信号处理</w:t>
            </w:r>
          </w:p>
        </w:tc>
        <w:tc>
          <w:tcPr>
            <w:tcW w:w="432" w:type="dxa"/>
            <w:shd w:val="clear" w:color="auto" w:fill="auto"/>
            <w:vAlign w:val="center"/>
          </w:tcPr>
          <w:p w14:paraId="6FB86514">
            <w:pPr>
              <w:spacing w:line="216" w:lineRule="exact"/>
              <w:ind w:left="20"/>
              <w:jc w:val="center"/>
              <w:rPr>
                <w:rFonts w:ascii="宋体" w:hAnsi="宋体"/>
                <w:sz w:val="18"/>
                <w:szCs w:val="18"/>
              </w:rPr>
            </w:pPr>
            <w:r>
              <w:rPr>
                <w:rFonts w:hint="eastAsia" w:ascii="宋体" w:hAnsi="宋体"/>
                <w:sz w:val="18"/>
                <w:szCs w:val="18"/>
              </w:rPr>
              <w:t>7</w:t>
            </w:r>
          </w:p>
        </w:tc>
        <w:tc>
          <w:tcPr>
            <w:tcW w:w="546" w:type="dxa"/>
            <w:shd w:val="clear" w:color="auto" w:fill="auto"/>
            <w:vAlign w:val="center"/>
          </w:tcPr>
          <w:p w14:paraId="18B01E3A">
            <w:pPr>
              <w:spacing w:line="216" w:lineRule="exact"/>
              <w:ind w:left="20"/>
              <w:jc w:val="center"/>
              <w:rPr>
                <w:rFonts w:ascii="宋体" w:hAnsi="宋体" w:eastAsiaTheme="minorEastAsia"/>
                <w:sz w:val="18"/>
                <w:szCs w:val="18"/>
              </w:rPr>
            </w:pPr>
            <w:r>
              <w:rPr>
                <w:rFonts w:hint="eastAsia" w:ascii="宋体" w:hAnsi="宋体"/>
                <w:sz w:val="18"/>
                <w:szCs w:val="18"/>
              </w:rPr>
              <w:t>2.0</w:t>
            </w:r>
          </w:p>
        </w:tc>
        <w:tc>
          <w:tcPr>
            <w:tcW w:w="749" w:type="dxa"/>
            <w:shd w:val="clear" w:color="auto" w:fill="auto"/>
            <w:vAlign w:val="center"/>
          </w:tcPr>
          <w:p w14:paraId="3CA73AA1">
            <w:pPr>
              <w:spacing w:line="216" w:lineRule="exact"/>
              <w:ind w:left="20"/>
              <w:jc w:val="center"/>
              <w:rPr>
                <w:rFonts w:ascii="宋体" w:hAnsi="宋体"/>
                <w:sz w:val="18"/>
                <w:szCs w:val="18"/>
              </w:rPr>
            </w:pPr>
            <w:r>
              <w:rPr>
                <w:rFonts w:hint="eastAsia" w:ascii="宋体" w:hAnsi="宋体"/>
                <w:sz w:val="18"/>
                <w:szCs w:val="18"/>
              </w:rPr>
              <w:t>40</w:t>
            </w:r>
          </w:p>
        </w:tc>
        <w:tc>
          <w:tcPr>
            <w:tcW w:w="518" w:type="dxa"/>
            <w:shd w:val="clear" w:color="auto" w:fill="auto"/>
            <w:vAlign w:val="center"/>
          </w:tcPr>
          <w:p w14:paraId="06FDF266">
            <w:pPr>
              <w:spacing w:line="216" w:lineRule="exact"/>
              <w:ind w:left="20"/>
              <w:jc w:val="center"/>
              <w:rPr>
                <w:rFonts w:ascii="宋体" w:hAnsi="宋体"/>
                <w:sz w:val="18"/>
                <w:szCs w:val="18"/>
              </w:rPr>
            </w:pPr>
            <w:r>
              <w:rPr>
                <w:rFonts w:hint="eastAsia" w:ascii="宋体" w:hAnsi="宋体"/>
                <w:sz w:val="18"/>
                <w:szCs w:val="18"/>
              </w:rPr>
              <w:t>2.5</w:t>
            </w:r>
          </w:p>
        </w:tc>
        <w:tc>
          <w:tcPr>
            <w:tcW w:w="362" w:type="dxa"/>
            <w:shd w:val="clear" w:color="auto" w:fill="auto"/>
            <w:vAlign w:val="center"/>
          </w:tcPr>
          <w:p w14:paraId="734D95CA">
            <w:pPr>
              <w:spacing w:line="216" w:lineRule="exact"/>
              <w:ind w:left="20"/>
              <w:jc w:val="center"/>
              <w:rPr>
                <w:rFonts w:ascii="宋体" w:hAnsi="宋体"/>
                <w:sz w:val="18"/>
                <w:szCs w:val="18"/>
              </w:rPr>
            </w:pPr>
            <w:r>
              <w:rPr>
                <w:rFonts w:hint="eastAsia" w:ascii="宋体" w:hAnsi="宋体"/>
                <w:sz w:val="18"/>
                <w:szCs w:val="18"/>
              </w:rPr>
              <w:t>1</w:t>
            </w:r>
          </w:p>
        </w:tc>
        <w:tc>
          <w:tcPr>
            <w:tcW w:w="426" w:type="dxa"/>
            <w:shd w:val="clear" w:color="auto" w:fill="auto"/>
            <w:vAlign w:val="center"/>
          </w:tcPr>
          <w:p w14:paraId="064A1327">
            <w:pPr>
              <w:spacing w:line="216" w:lineRule="exact"/>
              <w:ind w:left="20"/>
              <w:jc w:val="center"/>
              <w:rPr>
                <w:rFonts w:ascii="宋体" w:hAnsi="宋体"/>
                <w:sz w:val="18"/>
                <w:szCs w:val="18"/>
              </w:rPr>
            </w:pPr>
            <w:r>
              <w:rPr>
                <w:rFonts w:hint="eastAsia" w:ascii="宋体" w:hAnsi="宋体"/>
                <w:sz w:val="18"/>
                <w:szCs w:val="18"/>
              </w:rPr>
              <w:t>1</w:t>
            </w:r>
          </w:p>
        </w:tc>
        <w:tc>
          <w:tcPr>
            <w:tcW w:w="425" w:type="dxa"/>
            <w:shd w:val="clear" w:color="auto" w:fill="auto"/>
            <w:vAlign w:val="center"/>
          </w:tcPr>
          <w:p w14:paraId="554BAE5D">
            <w:pPr>
              <w:spacing w:line="216" w:lineRule="exact"/>
              <w:ind w:left="20"/>
              <w:jc w:val="center"/>
              <w:rPr>
                <w:rFonts w:ascii="宋体" w:hAnsi="宋体"/>
                <w:sz w:val="18"/>
                <w:szCs w:val="18"/>
              </w:rPr>
            </w:pPr>
          </w:p>
        </w:tc>
        <w:tc>
          <w:tcPr>
            <w:tcW w:w="425" w:type="dxa"/>
            <w:shd w:val="clear" w:color="auto" w:fill="auto"/>
            <w:vAlign w:val="center"/>
          </w:tcPr>
          <w:p w14:paraId="59F739EB">
            <w:pPr>
              <w:spacing w:line="216" w:lineRule="exact"/>
              <w:ind w:left="20"/>
              <w:jc w:val="center"/>
              <w:rPr>
                <w:rFonts w:ascii="宋体" w:hAnsi="宋体"/>
                <w:sz w:val="18"/>
                <w:szCs w:val="18"/>
              </w:rPr>
            </w:pPr>
            <w:r>
              <w:rPr>
                <w:rFonts w:hint="eastAsia" w:ascii="宋体" w:hAnsi="宋体"/>
                <w:sz w:val="18"/>
                <w:szCs w:val="18"/>
              </w:rPr>
              <w:t>16</w:t>
            </w:r>
          </w:p>
        </w:tc>
        <w:tc>
          <w:tcPr>
            <w:tcW w:w="425" w:type="dxa"/>
            <w:shd w:val="clear" w:color="auto" w:fill="auto"/>
            <w:vAlign w:val="center"/>
          </w:tcPr>
          <w:p w14:paraId="007B3A86">
            <w:pPr>
              <w:spacing w:line="216" w:lineRule="exact"/>
              <w:ind w:left="20"/>
              <w:jc w:val="center"/>
              <w:rPr>
                <w:rFonts w:ascii="宋体" w:hAnsi="宋体"/>
                <w:sz w:val="18"/>
                <w:szCs w:val="18"/>
              </w:rPr>
            </w:pPr>
            <w:r>
              <w:rPr>
                <w:rFonts w:hint="eastAsia" w:ascii="宋体" w:hAnsi="宋体"/>
                <w:sz w:val="18"/>
                <w:szCs w:val="18"/>
              </w:rPr>
              <w:t>24</w:t>
            </w:r>
          </w:p>
        </w:tc>
        <w:tc>
          <w:tcPr>
            <w:tcW w:w="426" w:type="dxa"/>
            <w:shd w:val="clear" w:color="auto" w:fill="auto"/>
            <w:vAlign w:val="center"/>
          </w:tcPr>
          <w:p w14:paraId="343E5618">
            <w:pPr>
              <w:spacing w:line="216" w:lineRule="exact"/>
              <w:ind w:left="20"/>
              <w:jc w:val="center"/>
              <w:rPr>
                <w:rFonts w:ascii="宋体" w:hAnsi="宋体"/>
                <w:sz w:val="18"/>
                <w:szCs w:val="18"/>
              </w:rPr>
            </w:pPr>
          </w:p>
        </w:tc>
        <w:tc>
          <w:tcPr>
            <w:tcW w:w="425" w:type="dxa"/>
            <w:shd w:val="clear" w:color="auto" w:fill="auto"/>
            <w:vAlign w:val="center"/>
          </w:tcPr>
          <w:p w14:paraId="2FAA7194">
            <w:pPr>
              <w:spacing w:line="216" w:lineRule="exact"/>
              <w:ind w:left="20"/>
              <w:jc w:val="center"/>
              <w:rPr>
                <w:rFonts w:ascii="宋体" w:hAnsi="宋体"/>
                <w:sz w:val="18"/>
                <w:szCs w:val="18"/>
              </w:rPr>
            </w:pPr>
          </w:p>
        </w:tc>
        <w:tc>
          <w:tcPr>
            <w:tcW w:w="425" w:type="dxa"/>
            <w:shd w:val="clear" w:color="auto" w:fill="auto"/>
            <w:vAlign w:val="center"/>
          </w:tcPr>
          <w:p w14:paraId="02F3BED9">
            <w:pPr>
              <w:widowControl/>
              <w:jc w:val="center"/>
              <w:rPr>
                <w:rFonts w:ascii="Times New Roman" w:hAnsi="Times New Roman" w:eastAsiaTheme="minorEastAsia"/>
                <w:bCs/>
                <w:sz w:val="24"/>
                <w:szCs w:val="24"/>
              </w:rPr>
            </w:pPr>
          </w:p>
        </w:tc>
        <w:tc>
          <w:tcPr>
            <w:tcW w:w="425" w:type="dxa"/>
            <w:shd w:val="clear" w:color="auto" w:fill="auto"/>
            <w:vAlign w:val="center"/>
          </w:tcPr>
          <w:p w14:paraId="571E9477">
            <w:pPr>
              <w:widowControl/>
              <w:jc w:val="center"/>
              <w:rPr>
                <w:rFonts w:ascii="Times New Roman" w:hAnsi="Times New Roman" w:eastAsiaTheme="minorEastAsia"/>
                <w:bCs/>
                <w:sz w:val="24"/>
                <w:szCs w:val="24"/>
              </w:rPr>
            </w:pPr>
          </w:p>
        </w:tc>
        <w:tc>
          <w:tcPr>
            <w:tcW w:w="709" w:type="dxa"/>
            <w:vMerge w:val="continue"/>
            <w:vAlign w:val="center"/>
          </w:tcPr>
          <w:p w14:paraId="4D19E202">
            <w:pPr>
              <w:widowControl/>
              <w:jc w:val="center"/>
              <w:rPr>
                <w:rFonts w:ascii="Times New Roman" w:hAnsi="Times New Roman" w:eastAsiaTheme="minorEastAsia"/>
                <w:color w:val="000000"/>
                <w:kern w:val="0"/>
                <w:szCs w:val="21"/>
              </w:rPr>
            </w:pPr>
          </w:p>
        </w:tc>
      </w:tr>
      <w:tr w14:paraId="38A0151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2" w:hRule="atLeast"/>
          <w:jc w:val="center"/>
        </w:trPr>
        <w:tc>
          <w:tcPr>
            <w:tcW w:w="779" w:type="dxa"/>
            <w:vMerge w:val="continue"/>
            <w:vAlign w:val="center"/>
          </w:tcPr>
          <w:p w14:paraId="6ACF6099">
            <w:pPr>
              <w:widowControl/>
              <w:jc w:val="center"/>
              <w:rPr>
                <w:rFonts w:ascii="Times New Roman" w:hAnsi="Times New Roman" w:eastAsiaTheme="minorEastAsia"/>
                <w:color w:val="000000"/>
                <w:kern w:val="0"/>
                <w:szCs w:val="21"/>
              </w:rPr>
            </w:pPr>
          </w:p>
        </w:tc>
        <w:tc>
          <w:tcPr>
            <w:tcW w:w="988" w:type="dxa"/>
            <w:vMerge w:val="continue"/>
            <w:vAlign w:val="center"/>
          </w:tcPr>
          <w:p w14:paraId="3B67B4E2">
            <w:pPr>
              <w:widowControl/>
              <w:jc w:val="center"/>
              <w:rPr>
                <w:rFonts w:ascii="Times New Roman" w:hAnsi="Times New Roman" w:eastAsiaTheme="minorEastAsia"/>
                <w:color w:val="000000"/>
                <w:kern w:val="0"/>
                <w:szCs w:val="21"/>
              </w:rPr>
            </w:pPr>
          </w:p>
        </w:tc>
        <w:tc>
          <w:tcPr>
            <w:tcW w:w="1349" w:type="dxa"/>
            <w:shd w:val="clear" w:color="auto" w:fill="auto"/>
            <w:vAlign w:val="center"/>
          </w:tcPr>
          <w:p w14:paraId="5C371AD7">
            <w:pPr>
              <w:spacing w:line="216" w:lineRule="exact"/>
              <w:ind w:left="20"/>
              <w:jc w:val="center"/>
              <w:rPr>
                <w:rFonts w:ascii="宋体" w:hAnsi="宋体"/>
                <w:sz w:val="18"/>
                <w:szCs w:val="18"/>
              </w:rPr>
            </w:pPr>
            <w:r>
              <w:rPr>
                <w:rFonts w:hint="eastAsia" w:ascii="宋体" w:hAnsi="宋体"/>
                <w:sz w:val="18"/>
                <w:szCs w:val="18"/>
              </w:rPr>
              <w:t>数字图像处理与图像通信</w:t>
            </w:r>
          </w:p>
        </w:tc>
        <w:tc>
          <w:tcPr>
            <w:tcW w:w="432" w:type="dxa"/>
            <w:shd w:val="clear" w:color="auto" w:fill="auto"/>
            <w:vAlign w:val="center"/>
          </w:tcPr>
          <w:p w14:paraId="5301CF9D">
            <w:pPr>
              <w:spacing w:line="216" w:lineRule="exact"/>
              <w:ind w:left="20"/>
              <w:jc w:val="center"/>
              <w:rPr>
                <w:rFonts w:ascii="宋体" w:hAnsi="宋体" w:eastAsiaTheme="minorEastAsia"/>
                <w:sz w:val="18"/>
                <w:szCs w:val="18"/>
              </w:rPr>
            </w:pPr>
            <w:r>
              <w:rPr>
                <w:rFonts w:hint="eastAsia" w:ascii="宋体" w:hAnsi="宋体" w:eastAsiaTheme="minorEastAsia"/>
                <w:sz w:val="18"/>
                <w:szCs w:val="18"/>
              </w:rPr>
              <w:t>7</w:t>
            </w:r>
          </w:p>
        </w:tc>
        <w:tc>
          <w:tcPr>
            <w:tcW w:w="546" w:type="dxa"/>
            <w:shd w:val="clear" w:color="auto" w:fill="auto"/>
            <w:vAlign w:val="center"/>
          </w:tcPr>
          <w:p w14:paraId="17C3546F">
            <w:pPr>
              <w:spacing w:line="216" w:lineRule="exact"/>
              <w:ind w:left="20"/>
              <w:jc w:val="center"/>
              <w:rPr>
                <w:rFonts w:ascii="宋体" w:hAnsi="宋体"/>
                <w:sz w:val="18"/>
                <w:szCs w:val="18"/>
              </w:rPr>
            </w:pPr>
            <w:r>
              <w:rPr>
                <w:rFonts w:hint="eastAsia" w:ascii="宋体" w:hAnsi="宋体"/>
                <w:sz w:val="18"/>
                <w:szCs w:val="18"/>
              </w:rPr>
              <w:t>2.0</w:t>
            </w:r>
          </w:p>
        </w:tc>
        <w:tc>
          <w:tcPr>
            <w:tcW w:w="749" w:type="dxa"/>
            <w:shd w:val="clear" w:color="auto" w:fill="auto"/>
            <w:vAlign w:val="center"/>
          </w:tcPr>
          <w:p w14:paraId="5013705C">
            <w:pPr>
              <w:spacing w:line="216" w:lineRule="exact"/>
              <w:ind w:left="20"/>
              <w:jc w:val="center"/>
              <w:rPr>
                <w:rFonts w:ascii="宋体" w:hAnsi="宋体" w:eastAsiaTheme="minorEastAsia"/>
                <w:sz w:val="18"/>
                <w:szCs w:val="18"/>
              </w:rPr>
            </w:pPr>
            <w:r>
              <w:rPr>
                <w:rFonts w:hint="eastAsia" w:ascii="宋体" w:hAnsi="宋体"/>
                <w:sz w:val="18"/>
                <w:szCs w:val="18"/>
              </w:rPr>
              <w:t>40</w:t>
            </w:r>
          </w:p>
        </w:tc>
        <w:tc>
          <w:tcPr>
            <w:tcW w:w="518" w:type="dxa"/>
            <w:shd w:val="clear" w:color="auto" w:fill="auto"/>
            <w:vAlign w:val="center"/>
          </w:tcPr>
          <w:p w14:paraId="26EE60B0">
            <w:pPr>
              <w:spacing w:line="216" w:lineRule="exact"/>
              <w:ind w:left="20"/>
              <w:jc w:val="center"/>
              <w:rPr>
                <w:rFonts w:ascii="宋体" w:hAnsi="宋体"/>
                <w:sz w:val="18"/>
                <w:szCs w:val="18"/>
              </w:rPr>
            </w:pPr>
            <w:r>
              <w:rPr>
                <w:rFonts w:hint="eastAsia" w:ascii="宋体" w:hAnsi="宋体"/>
                <w:sz w:val="18"/>
                <w:szCs w:val="18"/>
              </w:rPr>
              <w:t>2.5</w:t>
            </w:r>
          </w:p>
        </w:tc>
        <w:tc>
          <w:tcPr>
            <w:tcW w:w="362" w:type="dxa"/>
            <w:shd w:val="clear" w:color="auto" w:fill="auto"/>
            <w:vAlign w:val="center"/>
          </w:tcPr>
          <w:p w14:paraId="5ED25274">
            <w:pPr>
              <w:spacing w:line="216" w:lineRule="exact"/>
              <w:ind w:left="20"/>
              <w:jc w:val="center"/>
              <w:rPr>
                <w:rFonts w:ascii="宋体" w:hAnsi="宋体"/>
                <w:sz w:val="18"/>
                <w:szCs w:val="18"/>
              </w:rPr>
            </w:pPr>
            <w:r>
              <w:rPr>
                <w:rFonts w:hint="eastAsia" w:ascii="宋体" w:hAnsi="宋体"/>
                <w:sz w:val="18"/>
                <w:szCs w:val="18"/>
              </w:rPr>
              <w:t>1</w:t>
            </w:r>
          </w:p>
        </w:tc>
        <w:tc>
          <w:tcPr>
            <w:tcW w:w="426" w:type="dxa"/>
            <w:shd w:val="clear" w:color="auto" w:fill="auto"/>
            <w:vAlign w:val="center"/>
          </w:tcPr>
          <w:p w14:paraId="04F1E40F">
            <w:pPr>
              <w:spacing w:line="216" w:lineRule="exact"/>
              <w:ind w:left="20"/>
              <w:jc w:val="center"/>
              <w:rPr>
                <w:rFonts w:ascii="宋体" w:hAnsi="宋体"/>
                <w:sz w:val="18"/>
                <w:szCs w:val="18"/>
              </w:rPr>
            </w:pPr>
            <w:r>
              <w:rPr>
                <w:rFonts w:hint="eastAsia" w:ascii="宋体" w:hAnsi="宋体"/>
                <w:sz w:val="18"/>
                <w:szCs w:val="18"/>
              </w:rPr>
              <w:t>1</w:t>
            </w:r>
          </w:p>
        </w:tc>
        <w:tc>
          <w:tcPr>
            <w:tcW w:w="425" w:type="dxa"/>
            <w:shd w:val="clear" w:color="auto" w:fill="auto"/>
            <w:vAlign w:val="center"/>
          </w:tcPr>
          <w:p w14:paraId="577DF5F6">
            <w:pPr>
              <w:spacing w:line="216" w:lineRule="exact"/>
              <w:ind w:left="20"/>
              <w:jc w:val="center"/>
              <w:rPr>
                <w:rFonts w:ascii="宋体" w:hAnsi="宋体"/>
                <w:sz w:val="18"/>
                <w:szCs w:val="18"/>
              </w:rPr>
            </w:pPr>
          </w:p>
        </w:tc>
        <w:tc>
          <w:tcPr>
            <w:tcW w:w="425" w:type="dxa"/>
            <w:shd w:val="clear" w:color="auto" w:fill="auto"/>
            <w:vAlign w:val="center"/>
          </w:tcPr>
          <w:p w14:paraId="548FCD00">
            <w:pPr>
              <w:spacing w:line="216" w:lineRule="exact"/>
              <w:ind w:left="20"/>
              <w:jc w:val="center"/>
              <w:rPr>
                <w:rFonts w:ascii="宋体" w:hAnsi="宋体"/>
                <w:sz w:val="18"/>
                <w:szCs w:val="18"/>
              </w:rPr>
            </w:pPr>
            <w:r>
              <w:rPr>
                <w:rFonts w:hint="eastAsia" w:ascii="宋体" w:hAnsi="宋体"/>
                <w:sz w:val="18"/>
                <w:szCs w:val="18"/>
              </w:rPr>
              <w:t>16</w:t>
            </w:r>
          </w:p>
        </w:tc>
        <w:tc>
          <w:tcPr>
            <w:tcW w:w="425" w:type="dxa"/>
            <w:shd w:val="clear" w:color="auto" w:fill="auto"/>
            <w:vAlign w:val="center"/>
          </w:tcPr>
          <w:p w14:paraId="671DDD99">
            <w:pPr>
              <w:spacing w:line="216" w:lineRule="exact"/>
              <w:ind w:left="20"/>
              <w:jc w:val="center"/>
              <w:rPr>
                <w:rFonts w:ascii="宋体" w:hAnsi="宋体"/>
                <w:sz w:val="18"/>
                <w:szCs w:val="18"/>
              </w:rPr>
            </w:pPr>
            <w:r>
              <w:rPr>
                <w:rFonts w:hint="eastAsia" w:ascii="宋体" w:hAnsi="宋体"/>
                <w:sz w:val="18"/>
                <w:szCs w:val="18"/>
              </w:rPr>
              <w:t>24</w:t>
            </w:r>
          </w:p>
        </w:tc>
        <w:tc>
          <w:tcPr>
            <w:tcW w:w="426" w:type="dxa"/>
            <w:shd w:val="clear" w:color="auto" w:fill="auto"/>
            <w:vAlign w:val="center"/>
          </w:tcPr>
          <w:p w14:paraId="4E732D7A">
            <w:pPr>
              <w:spacing w:line="216" w:lineRule="exact"/>
              <w:ind w:left="20"/>
              <w:jc w:val="center"/>
              <w:rPr>
                <w:rFonts w:ascii="宋体" w:hAnsi="宋体"/>
                <w:sz w:val="18"/>
                <w:szCs w:val="18"/>
              </w:rPr>
            </w:pPr>
          </w:p>
        </w:tc>
        <w:tc>
          <w:tcPr>
            <w:tcW w:w="425" w:type="dxa"/>
            <w:shd w:val="clear" w:color="auto" w:fill="auto"/>
            <w:vAlign w:val="center"/>
          </w:tcPr>
          <w:p w14:paraId="2A477D2C">
            <w:pPr>
              <w:spacing w:line="216" w:lineRule="exact"/>
              <w:ind w:left="20"/>
              <w:jc w:val="center"/>
              <w:rPr>
                <w:rFonts w:ascii="宋体" w:hAnsi="宋体"/>
                <w:sz w:val="18"/>
                <w:szCs w:val="18"/>
              </w:rPr>
            </w:pPr>
          </w:p>
        </w:tc>
        <w:tc>
          <w:tcPr>
            <w:tcW w:w="425" w:type="dxa"/>
            <w:shd w:val="clear" w:color="auto" w:fill="auto"/>
            <w:vAlign w:val="center"/>
          </w:tcPr>
          <w:p w14:paraId="4481AAD5">
            <w:pPr>
              <w:widowControl/>
              <w:jc w:val="center"/>
              <w:rPr>
                <w:rFonts w:ascii="Times New Roman" w:hAnsi="Times New Roman" w:eastAsiaTheme="minorEastAsia"/>
                <w:bCs/>
                <w:sz w:val="24"/>
                <w:szCs w:val="24"/>
              </w:rPr>
            </w:pPr>
          </w:p>
        </w:tc>
        <w:tc>
          <w:tcPr>
            <w:tcW w:w="425" w:type="dxa"/>
            <w:shd w:val="clear" w:color="auto" w:fill="auto"/>
            <w:vAlign w:val="center"/>
          </w:tcPr>
          <w:p w14:paraId="3972C6E0">
            <w:pPr>
              <w:widowControl/>
              <w:jc w:val="center"/>
              <w:rPr>
                <w:rFonts w:ascii="Times New Roman" w:hAnsi="Times New Roman" w:eastAsiaTheme="minorEastAsia"/>
                <w:bCs/>
                <w:sz w:val="24"/>
                <w:szCs w:val="24"/>
              </w:rPr>
            </w:pPr>
          </w:p>
        </w:tc>
        <w:tc>
          <w:tcPr>
            <w:tcW w:w="709" w:type="dxa"/>
            <w:vMerge w:val="continue"/>
            <w:vAlign w:val="center"/>
          </w:tcPr>
          <w:p w14:paraId="43B1BB0F">
            <w:pPr>
              <w:widowControl/>
              <w:jc w:val="center"/>
              <w:rPr>
                <w:rFonts w:ascii="Times New Roman" w:hAnsi="Times New Roman" w:eastAsiaTheme="minorEastAsia"/>
                <w:color w:val="000000"/>
                <w:kern w:val="0"/>
                <w:szCs w:val="21"/>
              </w:rPr>
            </w:pPr>
          </w:p>
        </w:tc>
      </w:tr>
      <w:tr w14:paraId="57C8CD4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9" w:hRule="atLeast"/>
          <w:jc w:val="center"/>
        </w:trPr>
        <w:tc>
          <w:tcPr>
            <w:tcW w:w="779" w:type="dxa"/>
            <w:vMerge w:val="continue"/>
            <w:vAlign w:val="center"/>
          </w:tcPr>
          <w:p w14:paraId="648C3302">
            <w:pPr>
              <w:widowControl/>
              <w:jc w:val="center"/>
              <w:rPr>
                <w:rFonts w:ascii="Times New Roman" w:hAnsi="Times New Roman" w:eastAsiaTheme="minorEastAsia"/>
                <w:color w:val="000000"/>
                <w:kern w:val="0"/>
                <w:szCs w:val="21"/>
              </w:rPr>
            </w:pPr>
          </w:p>
        </w:tc>
        <w:tc>
          <w:tcPr>
            <w:tcW w:w="988" w:type="dxa"/>
            <w:vMerge w:val="restart"/>
            <w:vAlign w:val="center"/>
          </w:tcPr>
          <w:p w14:paraId="6211CF0A">
            <w:pPr>
              <w:widowControl/>
              <w:jc w:val="center"/>
              <w:rPr>
                <w:rFonts w:ascii="Times New Roman" w:hAnsi="Times New Roman" w:eastAsiaTheme="minorEastAsia"/>
                <w:color w:val="000000"/>
                <w:kern w:val="0"/>
                <w:szCs w:val="21"/>
              </w:rPr>
            </w:pPr>
            <w:r>
              <w:rPr>
                <w:rFonts w:ascii="Times New Roman" w:hAnsi="Times New Roman" w:eastAsiaTheme="minorEastAsia"/>
                <w:color w:val="000000"/>
                <w:kern w:val="0"/>
                <w:szCs w:val="21"/>
              </w:rPr>
              <w:t>专业</w:t>
            </w:r>
          </w:p>
          <w:p w14:paraId="40771508">
            <w:pPr>
              <w:widowControl/>
              <w:jc w:val="center"/>
              <w:rPr>
                <w:rFonts w:ascii="Times New Roman" w:hAnsi="Times New Roman" w:eastAsiaTheme="minorEastAsia"/>
                <w:color w:val="000000"/>
                <w:kern w:val="0"/>
                <w:szCs w:val="21"/>
              </w:rPr>
            </w:pPr>
            <w:r>
              <w:rPr>
                <w:rFonts w:ascii="Times New Roman" w:hAnsi="Times New Roman" w:eastAsiaTheme="minorEastAsia"/>
                <w:color w:val="000000"/>
                <w:kern w:val="0"/>
                <w:szCs w:val="21"/>
              </w:rPr>
              <w:t>选修</w:t>
            </w:r>
            <w:r>
              <w:rPr>
                <w:rFonts w:hint="eastAsia" w:ascii="Times New Roman" w:hAnsi="Times New Roman" w:eastAsiaTheme="minorEastAsia"/>
                <w:color w:val="000000"/>
                <w:kern w:val="0"/>
                <w:szCs w:val="21"/>
              </w:rPr>
              <w:t>：</w:t>
            </w:r>
          </w:p>
          <w:p w14:paraId="6716A836">
            <w:pPr>
              <w:widowControl/>
              <w:jc w:val="center"/>
              <w:rPr>
                <w:rFonts w:ascii="Times New Roman" w:hAnsi="Times New Roman" w:eastAsiaTheme="minorEastAsia"/>
                <w:color w:val="000000"/>
                <w:kern w:val="0"/>
                <w:szCs w:val="21"/>
              </w:rPr>
            </w:pPr>
            <w:r>
              <w:rPr>
                <w:rFonts w:hint="eastAsia" w:ascii="Times New Roman" w:hAnsi="Times New Roman" w:eastAsiaTheme="minorEastAsia"/>
                <w:color w:val="000000"/>
                <w:kern w:val="0"/>
                <w:szCs w:val="21"/>
              </w:rPr>
              <w:t>网络通信与应用方向（B方向）</w:t>
            </w:r>
          </w:p>
        </w:tc>
        <w:tc>
          <w:tcPr>
            <w:tcW w:w="1349" w:type="dxa"/>
            <w:shd w:val="clear" w:color="auto" w:fill="auto"/>
            <w:vAlign w:val="center"/>
          </w:tcPr>
          <w:p w14:paraId="47155049">
            <w:pPr>
              <w:widowControl/>
              <w:jc w:val="center"/>
              <w:rPr>
                <w:rFonts w:ascii="宋体" w:hAnsi="宋体"/>
                <w:sz w:val="18"/>
                <w:szCs w:val="18"/>
              </w:rPr>
            </w:pPr>
            <w:r>
              <w:rPr>
                <w:rFonts w:hint="eastAsia" w:ascii="宋体" w:hAnsi="宋体"/>
                <w:sz w:val="18"/>
                <w:szCs w:val="18"/>
              </w:rPr>
              <w:t>数据库系统与大数据应用</w:t>
            </w:r>
          </w:p>
        </w:tc>
        <w:tc>
          <w:tcPr>
            <w:tcW w:w="432" w:type="dxa"/>
            <w:shd w:val="clear" w:color="auto" w:fill="auto"/>
            <w:vAlign w:val="center"/>
          </w:tcPr>
          <w:p w14:paraId="58461FD3">
            <w:pPr>
              <w:spacing w:line="216" w:lineRule="exact"/>
              <w:ind w:left="20"/>
              <w:jc w:val="center"/>
              <w:rPr>
                <w:rFonts w:ascii="宋体" w:hAnsi="宋体" w:eastAsiaTheme="minorEastAsia"/>
                <w:sz w:val="18"/>
                <w:szCs w:val="18"/>
              </w:rPr>
            </w:pPr>
            <w:r>
              <w:rPr>
                <w:rFonts w:hint="eastAsia" w:ascii="宋体" w:hAnsi="宋体"/>
                <w:sz w:val="18"/>
                <w:szCs w:val="18"/>
              </w:rPr>
              <w:t>6</w:t>
            </w:r>
          </w:p>
        </w:tc>
        <w:tc>
          <w:tcPr>
            <w:tcW w:w="546" w:type="dxa"/>
            <w:shd w:val="clear" w:color="auto" w:fill="auto"/>
            <w:vAlign w:val="center"/>
          </w:tcPr>
          <w:p w14:paraId="3D3063F0">
            <w:pPr>
              <w:spacing w:line="216" w:lineRule="exact"/>
              <w:ind w:left="20"/>
              <w:jc w:val="center"/>
              <w:rPr>
                <w:rFonts w:ascii="宋体" w:hAnsi="宋体"/>
                <w:sz w:val="18"/>
                <w:szCs w:val="18"/>
              </w:rPr>
            </w:pPr>
            <w:r>
              <w:rPr>
                <w:rFonts w:hint="eastAsia" w:ascii="宋体" w:hAnsi="宋体"/>
                <w:sz w:val="18"/>
                <w:szCs w:val="18"/>
              </w:rPr>
              <w:t>2.0</w:t>
            </w:r>
          </w:p>
        </w:tc>
        <w:tc>
          <w:tcPr>
            <w:tcW w:w="749" w:type="dxa"/>
            <w:shd w:val="clear" w:color="auto" w:fill="auto"/>
            <w:vAlign w:val="center"/>
          </w:tcPr>
          <w:p w14:paraId="5C20F9B9">
            <w:pPr>
              <w:spacing w:line="216" w:lineRule="exact"/>
              <w:ind w:left="20"/>
              <w:jc w:val="center"/>
              <w:rPr>
                <w:rFonts w:ascii="宋体" w:hAnsi="宋体" w:eastAsiaTheme="minorEastAsia"/>
                <w:sz w:val="18"/>
                <w:szCs w:val="18"/>
              </w:rPr>
            </w:pPr>
            <w:r>
              <w:rPr>
                <w:rFonts w:hint="eastAsia" w:ascii="宋体" w:hAnsi="宋体"/>
                <w:sz w:val="18"/>
                <w:szCs w:val="18"/>
              </w:rPr>
              <w:t>40</w:t>
            </w:r>
          </w:p>
        </w:tc>
        <w:tc>
          <w:tcPr>
            <w:tcW w:w="518" w:type="dxa"/>
            <w:shd w:val="clear" w:color="auto" w:fill="auto"/>
            <w:vAlign w:val="center"/>
          </w:tcPr>
          <w:p w14:paraId="69737FC3">
            <w:pPr>
              <w:spacing w:line="216" w:lineRule="exact"/>
              <w:ind w:left="20"/>
              <w:jc w:val="center"/>
              <w:rPr>
                <w:rFonts w:ascii="宋体" w:hAnsi="宋体"/>
                <w:sz w:val="18"/>
                <w:szCs w:val="18"/>
              </w:rPr>
            </w:pPr>
            <w:r>
              <w:rPr>
                <w:rFonts w:hint="eastAsia" w:ascii="宋体" w:hAnsi="宋体"/>
                <w:sz w:val="18"/>
                <w:szCs w:val="18"/>
              </w:rPr>
              <w:t>2.5</w:t>
            </w:r>
          </w:p>
        </w:tc>
        <w:tc>
          <w:tcPr>
            <w:tcW w:w="362" w:type="dxa"/>
            <w:shd w:val="clear" w:color="auto" w:fill="auto"/>
            <w:vAlign w:val="center"/>
          </w:tcPr>
          <w:p w14:paraId="1E00B1FF">
            <w:pPr>
              <w:spacing w:line="216" w:lineRule="exact"/>
              <w:ind w:left="20"/>
              <w:jc w:val="center"/>
              <w:rPr>
                <w:rFonts w:ascii="宋体" w:hAnsi="宋体"/>
                <w:sz w:val="18"/>
                <w:szCs w:val="18"/>
              </w:rPr>
            </w:pPr>
            <w:r>
              <w:rPr>
                <w:rFonts w:hint="eastAsia" w:ascii="宋体" w:hAnsi="宋体"/>
                <w:sz w:val="18"/>
                <w:szCs w:val="18"/>
              </w:rPr>
              <w:t>1</w:t>
            </w:r>
          </w:p>
        </w:tc>
        <w:tc>
          <w:tcPr>
            <w:tcW w:w="426" w:type="dxa"/>
            <w:shd w:val="clear" w:color="auto" w:fill="auto"/>
            <w:vAlign w:val="center"/>
          </w:tcPr>
          <w:p w14:paraId="77A881BF">
            <w:pPr>
              <w:spacing w:line="216" w:lineRule="exact"/>
              <w:ind w:left="20"/>
              <w:jc w:val="center"/>
              <w:rPr>
                <w:rFonts w:ascii="宋体" w:hAnsi="宋体"/>
                <w:sz w:val="18"/>
                <w:szCs w:val="18"/>
              </w:rPr>
            </w:pPr>
            <w:r>
              <w:rPr>
                <w:rFonts w:hint="eastAsia" w:ascii="宋体" w:hAnsi="宋体"/>
                <w:sz w:val="18"/>
                <w:szCs w:val="18"/>
              </w:rPr>
              <w:t>1</w:t>
            </w:r>
          </w:p>
        </w:tc>
        <w:tc>
          <w:tcPr>
            <w:tcW w:w="425" w:type="dxa"/>
            <w:shd w:val="clear" w:color="auto" w:fill="auto"/>
          </w:tcPr>
          <w:p w14:paraId="0BC821D7">
            <w:pPr>
              <w:spacing w:line="216" w:lineRule="exact"/>
              <w:ind w:left="20"/>
              <w:jc w:val="center"/>
              <w:rPr>
                <w:rFonts w:ascii="宋体" w:hAnsi="宋体"/>
                <w:sz w:val="18"/>
                <w:szCs w:val="18"/>
              </w:rPr>
            </w:pPr>
          </w:p>
        </w:tc>
        <w:tc>
          <w:tcPr>
            <w:tcW w:w="425" w:type="dxa"/>
            <w:shd w:val="clear" w:color="auto" w:fill="auto"/>
            <w:vAlign w:val="center"/>
          </w:tcPr>
          <w:p w14:paraId="1A04A5F0">
            <w:pPr>
              <w:spacing w:line="216" w:lineRule="exact"/>
              <w:ind w:left="20"/>
              <w:jc w:val="center"/>
              <w:rPr>
                <w:rFonts w:ascii="宋体" w:hAnsi="宋体"/>
                <w:sz w:val="18"/>
                <w:szCs w:val="18"/>
              </w:rPr>
            </w:pPr>
            <w:r>
              <w:rPr>
                <w:rFonts w:hint="eastAsia" w:ascii="宋体" w:hAnsi="宋体"/>
                <w:sz w:val="18"/>
                <w:szCs w:val="18"/>
              </w:rPr>
              <w:t>16</w:t>
            </w:r>
          </w:p>
        </w:tc>
        <w:tc>
          <w:tcPr>
            <w:tcW w:w="425" w:type="dxa"/>
            <w:shd w:val="clear" w:color="auto" w:fill="auto"/>
            <w:vAlign w:val="center"/>
          </w:tcPr>
          <w:p w14:paraId="1E5E164A">
            <w:pPr>
              <w:spacing w:line="216" w:lineRule="exact"/>
              <w:ind w:left="20"/>
              <w:jc w:val="center"/>
              <w:rPr>
                <w:rFonts w:ascii="宋体" w:hAnsi="宋体"/>
                <w:sz w:val="18"/>
                <w:szCs w:val="18"/>
              </w:rPr>
            </w:pPr>
            <w:r>
              <w:rPr>
                <w:rFonts w:hint="eastAsia" w:ascii="宋体" w:hAnsi="宋体"/>
                <w:sz w:val="18"/>
                <w:szCs w:val="18"/>
              </w:rPr>
              <w:t>24</w:t>
            </w:r>
          </w:p>
        </w:tc>
        <w:tc>
          <w:tcPr>
            <w:tcW w:w="426" w:type="dxa"/>
            <w:shd w:val="clear" w:color="auto" w:fill="auto"/>
            <w:vAlign w:val="center"/>
          </w:tcPr>
          <w:p w14:paraId="0C695642">
            <w:pPr>
              <w:spacing w:line="216" w:lineRule="exact"/>
              <w:ind w:left="20"/>
              <w:jc w:val="center"/>
              <w:rPr>
                <w:rFonts w:ascii="宋体" w:hAnsi="宋体"/>
                <w:sz w:val="18"/>
                <w:szCs w:val="18"/>
              </w:rPr>
            </w:pPr>
          </w:p>
        </w:tc>
        <w:tc>
          <w:tcPr>
            <w:tcW w:w="425" w:type="dxa"/>
            <w:shd w:val="clear" w:color="auto" w:fill="auto"/>
            <w:vAlign w:val="center"/>
          </w:tcPr>
          <w:p w14:paraId="3CD0F2EE">
            <w:pPr>
              <w:spacing w:line="216" w:lineRule="exact"/>
              <w:ind w:left="20"/>
              <w:jc w:val="center"/>
              <w:rPr>
                <w:rFonts w:ascii="宋体" w:hAnsi="宋体"/>
                <w:sz w:val="18"/>
                <w:szCs w:val="18"/>
              </w:rPr>
            </w:pPr>
          </w:p>
        </w:tc>
        <w:tc>
          <w:tcPr>
            <w:tcW w:w="425" w:type="dxa"/>
            <w:shd w:val="clear" w:color="auto" w:fill="auto"/>
            <w:vAlign w:val="center"/>
          </w:tcPr>
          <w:p w14:paraId="1E455AAA">
            <w:pPr>
              <w:widowControl/>
              <w:jc w:val="center"/>
              <w:rPr>
                <w:rFonts w:ascii="Times New Roman" w:hAnsi="Times New Roman" w:eastAsiaTheme="minorEastAsia"/>
                <w:bCs/>
                <w:sz w:val="24"/>
                <w:szCs w:val="24"/>
              </w:rPr>
            </w:pPr>
          </w:p>
        </w:tc>
        <w:tc>
          <w:tcPr>
            <w:tcW w:w="425" w:type="dxa"/>
            <w:shd w:val="clear" w:color="auto" w:fill="auto"/>
            <w:vAlign w:val="center"/>
          </w:tcPr>
          <w:p w14:paraId="653233F0">
            <w:pPr>
              <w:widowControl/>
              <w:jc w:val="center"/>
              <w:rPr>
                <w:rFonts w:ascii="Times New Roman" w:hAnsi="Times New Roman" w:eastAsiaTheme="minorEastAsia"/>
                <w:bCs/>
                <w:sz w:val="24"/>
                <w:szCs w:val="24"/>
              </w:rPr>
            </w:pPr>
          </w:p>
        </w:tc>
        <w:tc>
          <w:tcPr>
            <w:tcW w:w="709" w:type="dxa"/>
            <w:vMerge w:val="continue"/>
            <w:vAlign w:val="center"/>
          </w:tcPr>
          <w:p w14:paraId="4B1C66AD">
            <w:pPr>
              <w:widowControl/>
              <w:jc w:val="center"/>
              <w:rPr>
                <w:rFonts w:ascii="Times New Roman" w:hAnsi="Times New Roman" w:eastAsiaTheme="minorEastAsia"/>
                <w:color w:val="000000"/>
                <w:kern w:val="0"/>
                <w:szCs w:val="21"/>
              </w:rPr>
            </w:pPr>
          </w:p>
        </w:tc>
      </w:tr>
      <w:tr w14:paraId="1B32C67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9" w:hRule="atLeast"/>
          <w:jc w:val="center"/>
        </w:trPr>
        <w:tc>
          <w:tcPr>
            <w:tcW w:w="779" w:type="dxa"/>
            <w:vMerge w:val="continue"/>
            <w:vAlign w:val="center"/>
          </w:tcPr>
          <w:p w14:paraId="65A9940E">
            <w:pPr>
              <w:widowControl/>
              <w:jc w:val="center"/>
              <w:rPr>
                <w:rFonts w:ascii="Times New Roman" w:hAnsi="Times New Roman" w:eastAsiaTheme="minorEastAsia"/>
                <w:color w:val="000000"/>
                <w:kern w:val="0"/>
                <w:szCs w:val="21"/>
              </w:rPr>
            </w:pPr>
          </w:p>
        </w:tc>
        <w:tc>
          <w:tcPr>
            <w:tcW w:w="988" w:type="dxa"/>
            <w:vMerge w:val="continue"/>
            <w:vAlign w:val="center"/>
          </w:tcPr>
          <w:p w14:paraId="4B0C9016">
            <w:pPr>
              <w:widowControl/>
              <w:jc w:val="center"/>
              <w:rPr>
                <w:rFonts w:ascii="Times New Roman" w:hAnsi="Times New Roman" w:eastAsiaTheme="minorEastAsia"/>
                <w:color w:val="000000"/>
                <w:kern w:val="0"/>
                <w:szCs w:val="21"/>
              </w:rPr>
            </w:pPr>
          </w:p>
        </w:tc>
        <w:tc>
          <w:tcPr>
            <w:tcW w:w="1349" w:type="dxa"/>
            <w:shd w:val="clear" w:color="auto" w:fill="auto"/>
            <w:vAlign w:val="center"/>
          </w:tcPr>
          <w:p w14:paraId="52C8E122">
            <w:pPr>
              <w:widowControl/>
              <w:jc w:val="center"/>
              <w:rPr>
                <w:rFonts w:ascii="宋体" w:hAnsi="宋体"/>
                <w:sz w:val="18"/>
                <w:szCs w:val="18"/>
              </w:rPr>
            </w:pPr>
            <w:r>
              <w:rPr>
                <w:rFonts w:hint="eastAsia" w:ascii="宋体" w:hAnsi="宋体"/>
                <w:sz w:val="18"/>
                <w:szCs w:val="18"/>
              </w:rPr>
              <w:t>网络交换技术</w:t>
            </w:r>
          </w:p>
        </w:tc>
        <w:tc>
          <w:tcPr>
            <w:tcW w:w="432" w:type="dxa"/>
            <w:shd w:val="clear" w:color="auto" w:fill="auto"/>
            <w:vAlign w:val="center"/>
          </w:tcPr>
          <w:p w14:paraId="54CDA944">
            <w:pPr>
              <w:spacing w:line="216" w:lineRule="exact"/>
              <w:ind w:left="20"/>
              <w:jc w:val="center"/>
              <w:rPr>
                <w:rFonts w:ascii="宋体" w:hAnsi="宋体"/>
                <w:sz w:val="18"/>
                <w:szCs w:val="18"/>
              </w:rPr>
            </w:pPr>
            <w:r>
              <w:rPr>
                <w:rFonts w:hint="eastAsia" w:ascii="宋体" w:hAnsi="宋体"/>
                <w:sz w:val="18"/>
                <w:szCs w:val="18"/>
              </w:rPr>
              <w:t>6</w:t>
            </w:r>
          </w:p>
        </w:tc>
        <w:tc>
          <w:tcPr>
            <w:tcW w:w="546" w:type="dxa"/>
            <w:shd w:val="clear" w:color="auto" w:fill="auto"/>
            <w:vAlign w:val="center"/>
          </w:tcPr>
          <w:p w14:paraId="48EC8CBB">
            <w:pPr>
              <w:spacing w:line="216" w:lineRule="exact"/>
              <w:ind w:left="20"/>
              <w:jc w:val="center"/>
              <w:rPr>
                <w:rFonts w:ascii="宋体" w:hAnsi="宋体"/>
                <w:sz w:val="18"/>
                <w:szCs w:val="18"/>
              </w:rPr>
            </w:pPr>
            <w:r>
              <w:rPr>
                <w:rFonts w:hint="eastAsia" w:ascii="宋体" w:hAnsi="宋体"/>
                <w:sz w:val="18"/>
                <w:szCs w:val="18"/>
              </w:rPr>
              <w:t>2.0</w:t>
            </w:r>
          </w:p>
        </w:tc>
        <w:tc>
          <w:tcPr>
            <w:tcW w:w="749" w:type="dxa"/>
            <w:shd w:val="clear" w:color="auto" w:fill="auto"/>
            <w:vAlign w:val="center"/>
          </w:tcPr>
          <w:p w14:paraId="07B6D27E">
            <w:pPr>
              <w:spacing w:line="216" w:lineRule="exact"/>
              <w:ind w:left="20"/>
              <w:jc w:val="center"/>
              <w:rPr>
                <w:rFonts w:ascii="宋体" w:hAnsi="宋体"/>
                <w:sz w:val="18"/>
                <w:szCs w:val="18"/>
              </w:rPr>
            </w:pPr>
            <w:r>
              <w:rPr>
                <w:rFonts w:hint="eastAsia" w:ascii="宋体" w:hAnsi="宋体"/>
                <w:sz w:val="18"/>
                <w:szCs w:val="18"/>
              </w:rPr>
              <w:t>40</w:t>
            </w:r>
          </w:p>
        </w:tc>
        <w:tc>
          <w:tcPr>
            <w:tcW w:w="518" w:type="dxa"/>
            <w:shd w:val="clear" w:color="auto" w:fill="auto"/>
            <w:vAlign w:val="center"/>
          </w:tcPr>
          <w:p w14:paraId="7B33C2F9">
            <w:pPr>
              <w:spacing w:line="216" w:lineRule="exact"/>
              <w:ind w:left="20"/>
              <w:jc w:val="center"/>
              <w:rPr>
                <w:rFonts w:ascii="宋体" w:hAnsi="宋体"/>
                <w:sz w:val="18"/>
                <w:szCs w:val="18"/>
              </w:rPr>
            </w:pPr>
            <w:r>
              <w:rPr>
                <w:rFonts w:hint="eastAsia" w:ascii="宋体" w:hAnsi="宋体"/>
                <w:sz w:val="18"/>
                <w:szCs w:val="18"/>
              </w:rPr>
              <w:t>2.5</w:t>
            </w:r>
          </w:p>
        </w:tc>
        <w:tc>
          <w:tcPr>
            <w:tcW w:w="362" w:type="dxa"/>
            <w:shd w:val="clear" w:color="auto" w:fill="auto"/>
            <w:vAlign w:val="center"/>
          </w:tcPr>
          <w:p w14:paraId="2435BA47">
            <w:pPr>
              <w:spacing w:line="216" w:lineRule="exact"/>
              <w:ind w:left="20"/>
              <w:jc w:val="center"/>
              <w:rPr>
                <w:rFonts w:ascii="宋体" w:hAnsi="宋体"/>
                <w:sz w:val="18"/>
                <w:szCs w:val="18"/>
              </w:rPr>
            </w:pPr>
            <w:r>
              <w:rPr>
                <w:rFonts w:hint="eastAsia" w:ascii="宋体" w:hAnsi="宋体"/>
                <w:sz w:val="18"/>
                <w:szCs w:val="18"/>
              </w:rPr>
              <w:t>1</w:t>
            </w:r>
          </w:p>
        </w:tc>
        <w:tc>
          <w:tcPr>
            <w:tcW w:w="426" w:type="dxa"/>
            <w:shd w:val="clear" w:color="auto" w:fill="auto"/>
            <w:vAlign w:val="center"/>
          </w:tcPr>
          <w:p w14:paraId="3E90C09A">
            <w:pPr>
              <w:spacing w:line="216" w:lineRule="exact"/>
              <w:ind w:left="20"/>
              <w:jc w:val="center"/>
              <w:rPr>
                <w:rFonts w:ascii="宋体" w:hAnsi="宋体"/>
                <w:sz w:val="18"/>
                <w:szCs w:val="18"/>
              </w:rPr>
            </w:pPr>
            <w:r>
              <w:rPr>
                <w:rFonts w:hint="eastAsia" w:ascii="宋体" w:hAnsi="宋体"/>
                <w:sz w:val="18"/>
                <w:szCs w:val="18"/>
              </w:rPr>
              <w:t>1</w:t>
            </w:r>
          </w:p>
        </w:tc>
        <w:tc>
          <w:tcPr>
            <w:tcW w:w="425" w:type="dxa"/>
            <w:shd w:val="clear" w:color="auto" w:fill="auto"/>
            <w:vAlign w:val="center"/>
          </w:tcPr>
          <w:p w14:paraId="437643B2">
            <w:pPr>
              <w:spacing w:line="216" w:lineRule="exact"/>
              <w:ind w:left="20"/>
              <w:jc w:val="center"/>
              <w:rPr>
                <w:rFonts w:ascii="宋体" w:hAnsi="宋体"/>
                <w:sz w:val="18"/>
                <w:szCs w:val="18"/>
              </w:rPr>
            </w:pPr>
          </w:p>
        </w:tc>
        <w:tc>
          <w:tcPr>
            <w:tcW w:w="425" w:type="dxa"/>
            <w:shd w:val="clear" w:color="auto" w:fill="auto"/>
            <w:vAlign w:val="center"/>
          </w:tcPr>
          <w:p w14:paraId="28C3E1B6">
            <w:pPr>
              <w:spacing w:line="216" w:lineRule="exact"/>
              <w:ind w:left="20"/>
              <w:jc w:val="center"/>
              <w:rPr>
                <w:rFonts w:ascii="宋体" w:hAnsi="宋体"/>
                <w:sz w:val="18"/>
                <w:szCs w:val="18"/>
              </w:rPr>
            </w:pPr>
            <w:r>
              <w:rPr>
                <w:rFonts w:hint="eastAsia" w:ascii="宋体" w:hAnsi="宋体"/>
                <w:sz w:val="18"/>
                <w:szCs w:val="18"/>
              </w:rPr>
              <w:t>16</w:t>
            </w:r>
          </w:p>
        </w:tc>
        <w:tc>
          <w:tcPr>
            <w:tcW w:w="425" w:type="dxa"/>
            <w:shd w:val="clear" w:color="auto" w:fill="auto"/>
            <w:vAlign w:val="center"/>
          </w:tcPr>
          <w:p w14:paraId="11682653">
            <w:pPr>
              <w:spacing w:line="216" w:lineRule="exact"/>
              <w:ind w:left="20"/>
              <w:jc w:val="center"/>
              <w:rPr>
                <w:rFonts w:ascii="宋体" w:hAnsi="宋体"/>
                <w:sz w:val="18"/>
                <w:szCs w:val="18"/>
              </w:rPr>
            </w:pPr>
            <w:r>
              <w:rPr>
                <w:rFonts w:hint="eastAsia" w:ascii="宋体" w:hAnsi="宋体"/>
                <w:sz w:val="18"/>
                <w:szCs w:val="18"/>
              </w:rPr>
              <w:t>24</w:t>
            </w:r>
          </w:p>
        </w:tc>
        <w:tc>
          <w:tcPr>
            <w:tcW w:w="426" w:type="dxa"/>
            <w:shd w:val="clear" w:color="auto" w:fill="auto"/>
            <w:vAlign w:val="center"/>
          </w:tcPr>
          <w:p w14:paraId="7A2C586F">
            <w:pPr>
              <w:spacing w:line="216" w:lineRule="exact"/>
              <w:ind w:left="20"/>
              <w:jc w:val="center"/>
              <w:rPr>
                <w:rFonts w:ascii="宋体" w:hAnsi="宋体"/>
                <w:sz w:val="18"/>
                <w:szCs w:val="18"/>
              </w:rPr>
            </w:pPr>
          </w:p>
        </w:tc>
        <w:tc>
          <w:tcPr>
            <w:tcW w:w="425" w:type="dxa"/>
            <w:shd w:val="clear" w:color="auto" w:fill="auto"/>
            <w:vAlign w:val="center"/>
          </w:tcPr>
          <w:p w14:paraId="00C91976">
            <w:pPr>
              <w:spacing w:line="216" w:lineRule="exact"/>
              <w:ind w:left="20"/>
              <w:jc w:val="center"/>
              <w:rPr>
                <w:rFonts w:ascii="宋体" w:hAnsi="宋体"/>
                <w:sz w:val="18"/>
                <w:szCs w:val="18"/>
              </w:rPr>
            </w:pPr>
          </w:p>
        </w:tc>
        <w:tc>
          <w:tcPr>
            <w:tcW w:w="425" w:type="dxa"/>
            <w:shd w:val="clear" w:color="auto" w:fill="auto"/>
            <w:vAlign w:val="center"/>
          </w:tcPr>
          <w:p w14:paraId="4B65F6EB">
            <w:pPr>
              <w:widowControl/>
              <w:jc w:val="center"/>
              <w:rPr>
                <w:rFonts w:ascii="Times New Roman" w:hAnsi="Times New Roman" w:eastAsiaTheme="minorEastAsia"/>
                <w:bCs/>
                <w:sz w:val="24"/>
                <w:szCs w:val="24"/>
              </w:rPr>
            </w:pPr>
          </w:p>
        </w:tc>
        <w:tc>
          <w:tcPr>
            <w:tcW w:w="425" w:type="dxa"/>
            <w:shd w:val="clear" w:color="auto" w:fill="auto"/>
            <w:vAlign w:val="center"/>
          </w:tcPr>
          <w:p w14:paraId="3799ED15">
            <w:pPr>
              <w:widowControl/>
              <w:jc w:val="center"/>
              <w:rPr>
                <w:rFonts w:ascii="Times New Roman" w:hAnsi="Times New Roman" w:eastAsiaTheme="minorEastAsia"/>
                <w:bCs/>
                <w:sz w:val="24"/>
                <w:szCs w:val="24"/>
              </w:rPr>
            </w:pPr>
          </w:p>
        </w:tc>
        <w:tc>
          <w:tcPr>
            <w:tcW w:w="709" w:type="dxa"/>
            <w:vMerge w:val="continue"/>
            <w:vAlign w:val="center"/>
          </w:tcPr>
          <w:p w14:paraId="36AFE617">
            <w:pPr>
              <w:widowControl/>
              <w:jc w:val="center"/>
              <w:rPr>
                <w:rFonts w:ascii="Times New Roman" w:hAnsi="Times New Roman" w:eastAsiaTheme="minorEastAsia"/>
                <w:color w:val="000000"/>
                <w:kern w:val="0"/>
                <w:szCs w:val="21"/>
              </w:rPr>
            </w:pPr>
          </w:p>
        </w:tc>
      </w:tr>
      <w:tr w14:paraId="1C808C9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9" w:hRule="atLeast"/>
          <w:jc w:val="center"/>
        </w:trPr>
        <w:tc>
          <w:tcPr>
            <w:tcW w:w="779" w:type="dxa"/>
            <w:vMerge w:val="continue"/>
            <w:vAlign w:val="center"/>
          </w:tcPr>
          <w:p w14:paraId="54BAFC86">
            <w:pPr>
              <w:widowControl/>
              <w:jc w:val="center"/>
              <w:rPr>
                <w:rFonts w:ascii="Times New Roman" w:hAnsi="Times New Roman" w:eastAsiaTheme="minorEastAsia"/>
                <w:color w:val="000000"/>
                <w:kern w:val="0"/>
                <w:szCs w:val="21"/>
              </w:rPr>
            </w:pPr>
          </w:p>
        </w:tc>
        <w:tc>
          <w:tcPr>
            <w:tcW w:w="988" w:type="dxa"/>
            <w:vMerge w:val="continue"/>
            <w:vAlign w:val="center"/>
          </w:tcPr>
          <w:p w14:paraId="3D33B3DE">
            <w:pPr>
              <w:widowControl/>
              <w:jc w:val="center"/>
              <w:rPr>
                <w:rFonts w:ascii="Times New Roman" w:hAnsi="Times New Roman" w:eastAsiaTheme="minorEastAsia"/>
                <w:color w:val="000000"/>
                <w:kern w:val="0"/>
                <w:szCs w:val="21"/>
              </w:rPr>
            </w:pPr>
          </w:p>
        </w:tc>
        <w:tc>
          <w:tcPr>
            <w:tcW w:w="1349" w:type="dxa"/>
            <w:shd w:val="clear" w:color="auto" w:fill="auto"/>
            <w:vAlign w:val="center"/>
          </w:tcPr>
          <w:p w14:paraId="02D90F6B">
            <w:pPr>
              <w:spacing w:line="216" w:lineRule="exact"/>
              <w:ind w:left="20"/>
              <w:jc w:val="center"/>
              <w:rPr>
                <w:rFonts w:ascii="宋体" w:hAnsi="宋体"/>
                <w:sz w:val="18"/>
                <w:szCs w:val="18"/>
              </w:rPr>
            </w:pPr>
            <w:r>
              <w:rPr>
                <w:rFonts w:hint="eastAsia" w:ascii="宋体" w:hAnsi="宋体"/>
                <w:sz w:val="18"/>
                <w:szCs w:val="18"/>
              </w:rPr>
              <w:t>网络计算技术</w:t>
            </w:r>
          </w:p>
        </w:tc>
        <w:tc>
          <w:tcPr>
            <w:tcW w:w="432" w:type="dxa"/>
            <w:shd w:val="clear" w:color="auto" w:fill="auto"/>
            <w:vAlign w:val="center"/>
          </w:tcPr>
          <w:p w14:paraId="2C716329">
            <w:pPr>
              <w:spacing w:line="216" w:lineRule="exact"/>
              <w:ind w:left="20"/>
              <w:jc w:val="center"/>
              <w:rPr>
                <w:rFonts w:ascii="宋体" w:hAnsi="宋体" w:eastAsiaTheme="minorEastAsia"/>
                <w:sz w:val="18"/>
                <w:szCs w:val="18"/>
              </w:rPr>
            </w:pPr>
            <w:r>
              <w:rPr>
                <w:rFonts w:hint="eastAsia" w:ascii="宋体" w:hAnsi="宋体"/>
                <w:sz w:val="18"/>
                <w:szCs w:val="18"/>
              </w:rPr>
              <w:t>6</w:t>
            </w:r>
          </w:p>
        </w:tc>
        <w:tc>
          <w:tcPr>
            <w:tcW w:w="546" w:type="dxa"/>
            <w:shd w:val="clear" w:color="auto" w:fill="auto"/>
            <w:vAlign w:val="center"/>
          </w:tcPr>
          <w:p w14:paraId="1EBE684D">
            <w:pPr>
              <w:spacing w:line="216" w:lineRule="exact"/>
              <w:ind w:left="20"/>
              <w:jc w:val="center"/>
              <w:rPr>
                <w:rFonts w:ascii="宋体" w:hAnsi="宋体"/>
                <w:sz w:val="18"/>
                <w:szCs w:val="18"/>
              </w:rPr>
            </w:pPr>
            <w:r>
              <w:rPr>
                <w:rFonts w:hint="eastAsia" w:ascii="宋体" w:hAnsi="宋体"/>
                <w:sz w:val="18"/>
                <w:szCs w:val="18"/>
              </w:rPr>
              <w:t>2.0</w:t>
            </w:r>
          </w:p>
        </w:tc>
        <w:tc>
          <w:tcPr>
            <w:tcW w:w="749" w:type="dxa"/>
            <w:shd w:val="clear" w:color="auto" w:fill="auto"/>
            <w:vAlign w:val="center"/>
          </w:tcPr>
          <w:p w14:paraId="10926863">
            <w:pPr>
              <w:spacing w:line="216" w:lineRule="exact"/>
              <w:ind w:left="20"/>
              <w:jc w:val="center"/>
              <w:rPr>
                <w:rFonts w:ascii="宋体" w:hAnsi="宋体"/>
                <w:sz w:val="18"/>
                <w:szCs w:val="18"/>
              </w:rPr>
            </w:pPr>
            <w:r>
              <w:rPr>
                <w:rFonts w:hint="eastAsia" w:ascii="宋体" w:hAnsi="宋体"/>
                <w:sz w:val="18"/>
                <w:szCs w:val="18"/>
              </w:rPr>
              <w:t>40</w:t>
            </w:r>
          </w:p>
        </w:tc>
        <w:tc>
          <w:tcPr>
            <w:tcW w:w="518" w:type="dxa"/>
            <w:shd w:val="clear" w:color="auto" w:fill="auto"/>
            <w:vAlign w:val="center"/>
          </w:tcPr>
          <w:p w14:paraId="0FFE35D6">
            <w:pPr>
              <w:spacing w:line="216" w:lineRule="exact"/>
              <w:ind w:left="20"/>
              <w:jc w:val="center"/>
              <w:rPr>
                <w:rFonts w:ascii="宋体" w:hAnsi="宋体"/>
                <w:sz w:val="18"/>
                <w:szCs w:val="18"/>
              </w:rPr>
            </w:pPr>
            <w:r>
              <w:rPr>
                <w:rFonts w:hint="eastAsia" w:ascii="宋体" w:hAnsi="宋体"/>
                <w:sz w:val="18"/>
                <w:szCs w:val="18"/>
              </w:rPr>
              <w:t>2.5</w:t>
            </w:r>
          </w:p>
        </w:tc>
        <w:tc>
          <w:tcPr>
            <w:tcW w:w="362" w:type="dxa"/>
            <w:shd w:val="clear" w:color="auto" w:fill="auto"/>
            <w:vAlign w:val="center"/>
          </w:tcPr>
          <w:p w14:paraId="2FBAEEBD">
            <w:pPr>
              <w:spacing w:line="216" w:lineRule="exact"/>
              <w:ind w:left="20"/>
              <w:jc w:val="center"/>
              <w:rPr>
                <w:rFonts w:ascii="宋体" w:hAnsi="宋体"/>
                <w:sz w:val="18"/>
                <w:szCs w:val="18"/>
              </w:rPr>
            </w:pPr>
            <w:r>
              <w:rPr>
                <w:rFonts w:hint="eastAsia" w:ascii="宋体" w:hAnsi="宋体"/>
                <w:sz w:val="18"/>
                <w:szCs w:val="18"/>
              </w:rPr>
              <w:t>1</w:t>
            </w:r>
          </w:p>
        </w:tc>
        <w:tc>
          <w:tcPr>
            <w:tcW w:w="426" w:type="dxa"/>
            <w:shd w:val="clear" w:color="auto" w:fill="auto"/>
            <w:vAlign w:val="center"/>
          </w:tcPr>
          <w:p w14:paraId="79F1503F">
            <w:pPr>
              <w:spacing w:line="216" w:lineRule="exact"/>
              <w:ind w:left="20"/>
              <w:jc w:val="center"/>
              <w:rPr>
                <w:rFonts w:ascii="宋体" w:hAnsi="宋体"/>
                <w:sz w:val="18"/>
                <w:szCs w:val="18"/>
              </w:rPr>
            </w:pPr>
            <w:r>
              <w:rPr>
                <w:rFonts w:hint="eastAsia" w:ascii="宋体" w:hAnsi="宋体"/>
                <w:sz w:val="18"/>
                <w:szCs w:val="18"/>
              </w:rPr>
              <w:t>1</w:t>
            </w:r>
          </w:p>
        </w:tc>
        <w:tc>
          <w:tcPr>
            <w:tcW w:w="425" w:type="dxa"/>
            <w:shd w:val="clear" w:color="auto" w:fill="auto"/>
            <w:vAlign w:val="center"/>
          </w:tcPr>
          <w:p w14:paraId="2014F62D">
            <w:pPr>
              <w:spacing w:line="216" w:lineRule="exact"/>
              <w:ind w:left="20"/>
              <w:jc w:val="center"/>
              <w:rPr>
                <w:rFonts w:ascii="宋体" w:hAnsi="宋体"/>
                <w:sz w:val="18"/>
                <w:szCs w:val="18"/>
              </w:rPr>
            </w:pPr>
          </w:p>
        </w:tc>
        <w:tc>
          <w:tcPr>
            <w:tcW w:w="425" w:type="dxa"/>
            <w:shd w:val="clear" w:color="auto" w:fill="auto"/>
            <w:vAlign w:val="center"/>
          </w:tcPr>
          <w:p w14:paraId="35067F59">
            <w:pPr>
              <w:spacing w:line="216" w:lineRule="exact"/>
              <w:ind w:left="20"/>
              <w:jc w:val="center"/>
              <w:rPr>
                <w:rFonts w:ascii="宋体" w:hAnsi="宋体"/>
                <w:sz w:val="18"/>
                <w:szCs w:val="18"/>
              </w:rPr>
            </w:pPr>
            <w:r>
              <w:rPr>
                <w:rFonts w:hint="eastAsia" w:ascii="宋体" w:hAnsi="宋体"/>
                <w:sz w:val="18"/>
                <w:szCs w:val="18"/>
              </w:rPr>
              <w:t>16</w:t>
            </w:r>
          </w:p>
        </w:tc>
        <w:tc>
          <w:tcPr>
            <w:tcW w:w="425" w:type="dxa"/>
            <w:shd w:val="clear" w:color="auto" w:fill="auto"/>
            <w:vAlign w:val="center"/>
          </w:tcPr>
          <w:p w14:paraId="32286B79">
            <w:pPr>
              <w:spacing w:line="216" w:lineRule="exact"/>
              <w:ind w:left="20"/>
              <w:jc w:val="center"/>
              <w:rPr>
                <w:rFonts w:ascii="宋体" w:hAnsi="宋体"/>
                <w:sz w:val="18"/>
                <w:szCs w:val="18"/>
              </w:rPr>
            </w:pPr>
            <w:r>
              <w:rPr>
                <w:rFonts w:hint="eastAsia" w:ascii="宋体" w:hAnsi="宋体"/>
                <w:sz w:val="18"/>
                <w:szCs w:val="18"/>
              </w:rPr>
              <w:t>24</w:t>
            </w:r>
          </w:p>
        </w:tc>
        <w:tc>
          <w:tcPr>
            <w:tcW w:w="426" w:type="dxa"/>
            <w:shd w:val="clear" w:color="auto" w:fill="auto"/>
            <w:vAlign w:val="center"/>
          </w:tcPr>
          <w:p w14:paraId="44BC74FC">
            <w:pPr>
              <w:spacing w:line="216" w:lineRule="exact"/>
              <w:ind w:left="20"/>
              <w:jc w:val="center"/>
              <w:rPr>
                <w:rFonts w:ascii="宋体" w:hAnsi="宋体"/>
                <w:sz w:val="18"/>
                <w:szCs w:val="18"/>
              </w:rPr>
            </w:pPr>
          </w:p>
        </w:tc>
        <w:tc>
          <w:tcPr>
            <w:tcW w:w="425" w:type="dxa"/>
            <w:shd w:val="clear" w:color="auto" w:fill="auto"/>
            <w:vAlign w:val="center"/>
          </w:tcPr>
          <w:p w14:paraId="3E383F22">
            <w:pPr>
              <w:spacing w:line="216" w:lineRule="exact"/>
              <w:ind w:left="20"/>
              <w:jc w:val="center"/>
              <w:rPr>
                <w:rFonts w:ascii="宋体" w:hAnsi="宋体"/>
                <w:sz w:val="18"/>
                <w:szCs w:val="18"/>
              </w:rPr>
            </w:pPr>
          </w:p>
        </w:tc>
        <w:tc>
          <w:tcPr>
            <w:tcW w:w="425" w:type="dxa"/>
            <w:shd w:val="clear" w:color="auto" w:fill="auto"/>
            <w:vAlign w:val="center"/>
          </w:tcPr>
          <w:p w14:paraId="5FDA3C5F">
            <w:pPr>
              <w:widowControl/>
              <w:jc w:val="center"/>
              <w:rPr>
                <w:rFonts w:ascii="Times New Roman" w:hAnsi="Times New Roman" w:eastAsiaTheme="minorEastAsia"/>
                <w:bCs/>
                <w:sz w:val="24"/>
                <w:szCs w:val="24"/>
              </w:rPr>
            </w:pPr>
          </w:p>
        </w:tc>
        <w:tc>
          <w:tcPr>
            <w:tcW w:w="425" w:type="dxa"/>
            <w:shd w:val="clear" w:color="auto" w:fill="auto"/>
            <w:vAlign w:val="center"/>
          </w:tcPr>
          <w:p w14:paraId="016A23FA">
            <w:pPr>
              <w:widowControl/>
              <w:jc w:val="center"/>
              <w:rPr>
                <w:rFonts w:ascii="Times New Roman" w:hAnsi="Times New Roman" w:eastAsiaTheme="minorEastAsia"/>
                <w:bCs/>
                <w:sz w:val="24"/>
                <w:szCs w:val="24"/>
              </w:rPr>
            </w:pPr>
          </w:p>
        </w:tc>
        <w:tc>
          <w:tcPr>
            <w:tcW w:w="709" w:type="dxa"/>
            <w:vMerge w:val="continue"/>
            <w:vAlign w:val="center"/>
          </w:tcPr>
          <w:p w14:paraId="48F555CC">
            <w:pPr>
              <w:widowControl/>
              <w:jc w:val="center"/>
              <w:rPr>
                <w:rFonts w:ascii="Times New Roman" w:hAnsi="Times New Roman" w:eastAsiaTheme="minorEastAsia"/>
                <w:color w:val="000000"/>
                <w:kern w:val="0"/>
                <w:szCs w:val="21"/>
              </w:rPr>
            </w:pPr>
          </w:p>
        </w:tc>
      </w:tr>
      <w:tr w14:paraId="52F793B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9" w:hRule="atLeast"/>
          <w:jc w:val="center"/>
        </w:trPr>
        <w:tc>
          <w:tcPr>
            <w:tcW w:w="779" w:type="dxa"/>
            <w:vMerge w:val="continue"/>
            <w:vAlign w:val="center"/>
          </w:tcPr>
          <w:p w14:paraId="7202E0E8">
            <w:pPr>
              <w:widowControl/>
              <w:jc w:val="center"/>
              <w:rPr>
                <w:rFonts w:ascii="Times New Roman" w:hAnsi="Times New Roman" w:eastAsiaTheme="minorEastAsia"/>
                <w:color w:val="000000"/>
                <w:kern w:val="0"/>
                <w:szCs w:val="21"/>
              </w:rPr>
            </w:pPr>
          </w:p>
        </w:tc>
        <w:tc>
          <w:tcPr>
            <w:tcW w:w="988" w:type="dxa"/>
            <w:vMerge w:val="continue"/>
            <w:vAlign w:val="center"/>
          </w:tcPr>
          <w:p w14:paraId="138079D0">
            <w:pPr>
              <w:widowControl/>
              <w:jc w:val="center"/>
              <w:rPr>
                <w:rFonts w:ascii="Times New Roman" w:hAnsi="Times New Roman" w:eastAsiaTheme="minorEastAsia"/>
                <w:color w:val="000000"/>
                <w:kern w:val="0"/>
                <w:szCs w:val="21"/>
              </w:rPr>
            </w:pPr>
          </w:p>
        </w:tc>
        <w:tc>
          <w:tcPr>
            <w:tcW w:w="1349" w:type="dxa"/>
            <w:shd w:val="clear" w:color="auto" w:fill="auto"/>
            <w:vAlign w:val="center"/>
          </w:tcPr>
          <w:p w14:paraId="7A81BBD5">
            <w:pPr>
              <w:widowControl/>
              <w:jc w:val="center"/>
              <w:rPr>
                <w:rFonts w:ascii="宋体" w:hAnsi="宋体"/>
                <w:sz w:val="18"/>
                <w:szCs w:val="18"/>
              </w:rPr>
            </w:pPr>
            <w:r>
              <w:rPr>
                <w:rFonts w:hint="eastAsia" w:ascii="宋体" w:hAnsi="宋体"/>
                <w:sz w:val="18"/>
                <w:szCs w:val="18"/>
              </w:rPr>
              <w:t>物联网系统及应用实践</w:t>
            </w:r>
          </w:p>
        </w:tc>
        <w:tc>
          <w:tcPr>
            <w:tcW w:w="432" w:type="dxa"/>
            <w:shd w:val="clear" w:color="auto" w:fill="auto"/>
            <w:vAlign w:val="center"/>
          </w:tcPr>
          <w:p w14:paraId="3EC02BEE">
            <w:pPr>
              <w:spacing w:line="216" w:lineRule="exact"/>
              <w:ind w:left="20"/>
              <w:jc w:val="center"/>
              <w:rPr>
                <w:rFonts w:ascii="Times New Roman" w:hAnsi="Times New Roman" w:eastAsiaTheme="minorEastAsia"/>
                <w:color w:val="000000"/>
                <w:kern w:val="0"/>
                <w:szCs w:val="21"/>
              </w:rPr>
            </w:pPr>
            <w:r>
              <w:rPr>
                <w:rFonts w:hint="eastAsia" w:ascii="宋体" w:hAnsi="宋体" w:eastAsiaTheme="minorEastAsia"/>
                <w:sz w:val="18"/>
                <w:szCs w:val="18"/>
              </w:rPr>
              <w:t>7</w:t>
            </w:r>
          </w:p>
        </w:tc>
        <w:tc>
          <w:tcPr>
            <w:tcW w:w="546" w:type="dxa"/>
            <w:shd w:val="clear" w:color="auto" w:fill="auto"/>
            <w:vAlign w:val="center"/>
          </w:tcPr>
          <w:p w14:paraId="64355A2C">
            <w:pPr>
              <w:spacing w:line="216" w:lineRule="exact"/>
              <w:ind w:left="20"/>
              <w:jc w:val="center"/>
              <w:rPr>
                <w:rFonts w:ascii="Times New Roman" w:hAnsi="Times New Roman" w:eastAsiaTheme="minorEastAsia"/>
                <w:kern w:val="0"/>
                <w:szCs w:val="21"/>
              </w:rPr>
            </w:pPr>
            <w:r>
              <w:rPr>
                <w:rFonts w:hint="eastAsia" w:ascii="宋体" w:hAnsi="宋体"/>
                <w:sz w:val="18"/>
                <w:szCs w:val="18"/>
              </w:rPr>
              <w:t>2.0</w:t>
            </w:r>
          </w:p>
        </w:tc>
        <w:tc>
          <w:tcPr>
            <w:tcW w:w="749" w:type="dxa"/>
            <w:shd w:val="clear" w:color="auto" w:fill="auto"/>
            <w:vAlign w:val="center"/>
          </w:tcPr>
          <w:p w14:paraId="24EAE0F6">
            <w:pPr>
              <w:spacing w:line="216" w:lineRule="exact"/>
              <w:ind w:left="20"/>
              <w:jc w:val="center"/>
              <w:rPr>
                <w:rFonts w:ascii="Times New Roman" w:hAnsi="Times New Roman"/>
                <w:color w:val="000000"/>
                <w:kern w:val="0"/>
                <w:szCs w:val="21"/>
              </w:rPr>
            </w:pPr>
            <w:r>
              <w:rPr>
                <w:rFonts w:hint="eastAsia" w:ascii="宋体" w:hAnsi="宋体"/>
                <w:sz w:val="18"/>
                <w:szCs w:val="18"/>
              </w:rPr>
              <w:t>48</w:t>
            </w:r>
          </w:p>
        </w:tc>
        <w:tc>
          <w:tcPr>
            <w:tcW w:w="518" w:type="dxa"/>
            <w:shd w:val="clear" w:color="auto" w:fill="auto"/>
            <w:vAlign w:val="center"/>
          </w:tcPr>
          <w:p w14:paraId="5AF0F3CD">
            <w:pPr>
              <w:spacing w:line="216" w:lineRule="exact"/>
              <w:ind w:left="20"/>
              <w:jc w:val="center"/>
              <w:rPr>
                <w:rFonts w:ascii="宋体" w:hAnsi="宋体"/>
                <w:sz w:val="18"/>
                <w:szCs w:val="18"/>
              </w:rPr>
            </w:pPr>
            <w:r>
              <w:rPr>
                <w:rFonts w:hint="eastAsia" w:ascii="宋体" w:hAnsi="宋体"/>
                <w:sz w:val="18"/>
                <w:szCs w:val="18"/>
              </w:rPr>
              <w:t>4</w:t>
            </w:r>
          </w:p>
        </w:tc>
        <w:tc>
          <w:tcPr>
            <w:tcW w:w="362" w:type="dxa"/>
            <w:shd w:val="clear" w:color="auto" w:fill="auto"/>
            <w:vAlign w:val="center"/>
          </w:tcPr>
          <w:p w14:paraId="7CF2CD02">
            <w:pPr>
              <w:spacing w:line="216" w:lineRule="exact"/>
              <w:ind w:left="20"/>
              <w:jc w:val="center"/>
              <w:rPr>
                <w:rFonts w:ascii="宋体" w:hAnsi="宋体"/>
                <w:sz w:val="18"/>
                <w:szCs w:val="18"/>
              </w:rPr>
            </w:pPr>
            <w:r>
              <w:rPr>
                <w:rFonts w:hint="eastAsia" w:ascii="宋体" w:hAnsi="宋体"/>
                <w:sz w:val="18"/>
                <w:szCs w:val="18"/>
              </w:rPr>
              <w:t>2</w:t>
            </w:r>
          </w:p>
        </w:tc>
        <w:tc>
          <w:tcPr>
            <w:tcW w:w="426" w:type="dxa"/>
            <w:shd w:val="clear" w:color="auto" w:fill="auto"/>
            <w:vAlign w:val="center"/>
          </w:tcPr>
          <w:p w14:paraId="672C0C27">
            <w:pPr>
              <w:spacing w:line="216" w:lineRule="exact"/>
              <w:ind w:left="20"/>
              <w:jc w:val="center"/>
              <w:rPr>
                <w:rFonts w:ascii="宋体" w:hAnsi="宋体"/>
                <w:sz w:val="18"/>
                <w:szCs w:val="18"/>
              </w:rPr>
            </w:pPr>
            <w:r>
              <w:rPr>
                <w:rFonts w:hint="eastAsia" w:ascii="宋体" w:hAnsi="宋体"/>
                <w:sz w:val="18"/>
                <w:szCs w:val="18"/>
              </w:rPr>
              <w:t>2</w:t>
            </w:r>
          </w:p>
        </w:tc>
        <w:tc>
          <w:tcPr>
            <w:tcW w:w="425" w:type="dxa"/>
            <w:shd w:val="clear" w:color="auto" w:fill="auto"/>
            <w:vAlign w:val="center"/>
          </w:tcPr>
          <w:p w14:paraId="06268704">
            <w:pPr>
              <w:spacing w:line="216" w:lineRule="exact"/>
              <w:ind w:left="20"/>
              <w:jc w:val="center"/>
              <w:rPr>
                <w:rFonts w:ascii="宋体" w:hAnsi="宋体"/>
                <w:sz w:val="18"/>
                <w:szCs w:val="18"/>
              </w:rPr>
            </w:pPr>
          </w:p>
        </w:tc>
        <w:tc>
          <w:tcPr>
            <w:tcW w:w="425" w:type="dxa"/>
            <w:shd w:val="clear" w:color="auto" w:fill="auto"/>
            <w:vAlign w:val="center"/>
          </w:tcPr>
          <w:p w14:paraId="5F31BDE6">
            <w:pPr>
              <w:spacing w:line="216" w:lineRule="exact"/>
              <w:ind w:left="20"/>
              <w:jc w:val="center"/>
              <w:rPr>
                <w:rFonts w:ascii="宋体" w:hAnsi="宋体"/>
                <w:sz w:val="18"/>
                <w:szCs w:val="18"/>
              </w:rPr>
            </w:pPr>
          </w:p>
        </w:tc>
        <w:tc>
          <w:tcPr>
            <w:tcW w:w="425" w:type="dxa"/>
            <w:shd w:val="clear" w:color="auto" w:fill="auto"/>
            <w:vAlign w:val="center"/>
          </w:tcPr>
          <w:p w14:paraId="06ACADA0">
            <w:pPr>
              <w:spacing w:line="216" w:lineRule="exact"/>
              <w:ind w:left="20"/>
              <w:jc w:val="center"/>
              <w:rPr>
                <w:rFonts w:ascii="宋体" w:hAnsi="宋体"/>
                <w:sz w:val="18"/>
                <w:szCs w:val="18"/>
              </w:rPr>
            </w:pPr>
          </w:p>
        </w:tc>
        <w:tc>
          <w:tcPr>
            <w:tcW w:w="426" w:type="dxa"/>
            <w:shd w:val="clear" w:color="auto" w:fill="auto"/>
            <w:vAlign w:val="center"/>
          </w:tcPr>
          <w:p w14:paraId="6764AF0C">
            <w:pPr>
              <w:spacing w:line="216" w:lineRule="exact"/>
              <w:ind w:left="20"/>
              <w:jc w:val="center"/>
              <w:rPr>
                <w:rFonts w:ascii="宋体" w:hAnsi="宋体"/>
                <w:sz w:val="18"/>
                <w:szCs w:val="18"/>
              </w:rPr>
            </w:pPr>
            <w:r>
              <w:rPr>
                <w:rFonts w:hint="eastAsia" w:ascii="宋体" w:hAnsi="宋体"/>
                <w:sz w:val="18"/>
                <w:szCs w:val="18"/>
              </w:rPr>
              <w:t>48</w:t>
            </w:r>
          </w:p>
        </w:tc>
        <w:tc>
          <w:tcPr>
            <w:tcW w:w="425" w:type="dxa"/>
            <w:shd w:val="clear" w:color="auto" w:fill="auto"/>
            <w:vAlign w:val="center"/>
          </w:tcPr>
          <w:p w14:paraId="33BBE579">
            <w:pPr>
              <w:spacing w:line="216" w:lineRule="exact"/>
              <w:ind w:left="20"/>
              <w:jc w:val="center"/>
              <w:rPr>
                <w:rFonts w:ascii="宋体" w:hAnsi="宋体"/>
                <w:sz w:val="18"/>
                <w:szCs w:val="18"/>
              </w:rPr>
            </w:pPr>
          </w:p>
        </w:tc>
        <w:tc>
          <w:tcPr>
            <w:tcW w:w="425" w:type="dxa"/>
            <w:shd w:val="clear" w:color="auto" w:fill="auto"/>
            <w:vAlign w:val="center"/>
          </w:tcPr>
          <w:p w14:paraId="6E027546">
            <w:pPr>
              <w:widowControl/>
              <w:jc w:val="center"/>
              <w:rPr>
                <w:rFonts w:ascii="Times New Roman" w:hAnsi="Times New Roman" w:eastAsiaTheme="minorEastAsia"/>
                <w:bCs/>
                <w:sz w:val="24"/>
                <w:szCs w:val="24"/>
              </w:rPr>
            </w:pPr>
          </w:p>
        </w:tc>
        <w:tc>
          <w:tcPr>
            <w:tcW w:w="425" w:type="dxa"/>
            <w:shd w:val="clear" w:color="auto" w:fill="auto"/>
            <w:vAlign w:val="center"/>
          </w:tcPr>
          <w:p w14:paraId="2B9C4E35">
            <w:pPr>
              <w:widowControl/>
              <w:jc w:val="center"/>
              <w:rPr>
                <w:rFonts w:ascii="Times New Roman" w:hAnsi="Times New Roman" w:eastAsiaTheme="minorEastAsia"/>
                <w:bCs/>
                <w:sz w:val="24"/>
                <w:szCs w:val="24"/>
              </w:rPr>
            </w:pPr>
          </w:p>
        </w:tc>
        <w:tc>
          <w:tcPr>
            <w:tcW w:w="709" w:type="dxa"/>
            <w:vMerge w:val="continue"/>
            <w:vAlign w:val="center"/>
          </w:tcPr>
          <w:p w14:paraId="3DE95D28">
            <w:pPr>
              <w:widowControl/>
              <w:jc w:val="center"/>
              <w:rPr>
                <w:rFonts w:ascii="Times New Roman" w:hAnsi="Times New Roman" w:eastAsiaTheme="minorEastAsia"/>
                <w:color w:val="000000"/>
                <w:kern w:val="0"/>
                <w:szCs w:val="21"/>
              </w:rPr>
            </w:pPr>
          </w:p>
        </w:tc>
      </w:tr>
      <w:tr w14:paraId="5D3EB89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9" w:hRule="atLeast"/>
          <w:jc w:val="center"/>
        </w:trPr>
        <w:tc>
          <w:tcPr>
            <w:tcW w:w="779" w:type="dxa"/>
            <w:vMerge w:val="continue"/>
            <w:vAlign w:val="center"/>
          </w:tcPr>
          <w:p w14:paraId="6E7E48FE">
            <w:pPr>
              <w:widowControl/>
              <w:jc w:val="center"/>
              <w:rPr>
                <w:rFonts w:ascii="Times New Roman" w:hAnsi="Times New Roman" w:eastAsiaTheme="minorEastAsia"/>
                <w:color w:val="000000"/>
                <w:kern w:val="0"/>
                <w:szCs w:val="21"/>
              </w:rPr>
            </w:pPr>
          </w:p>
        </w:tc>
        <w:tc>
          <w:tcPr>
            <w:tcW w:w="988" w:type="dxa"/>
            <w:vMerge w:val="continue"/>
            <w:vAlign w:val="center"/>
          </w:tcPr>
          <w:p w14:paraId="5DCFA99E">
            <w:pPr>
              <w:widowControl/>
              <w:jc w:val="center"/>
              <w:rPr>
                <w:rFonts w:ascii="Times New Roman" w:hAnsi="Times New Roman" w:eastAsiaTheme="minorEastAsia"/>
                <w:color w:val="000000"/>
                <w:kern w:val="0"/>
                <w:szCs w:val="21"/>
              </w:rPr>
            </w:pPr>
          </w:p>
        </w:tc>
        <w:tc>
          <w:tcPr>
            <w:tcW w:w="1349" w:type="dxa"/>
            <w:shd w:val="clear" w:color="auto" w:fill="auto"/>
            <w:vAlign w:val="center"/>
          </w:tcPr>
          <w:p w14:paraId="1CC96357">
            <w:pPr>
              <w:widowControl/>
              <w:jc w:val="center"/>
              <w:rPr>
                <w:rFonts w:ascii="宋体" w:hAnsi="宋体"/>
                <w:sz w:val="18"/>
                <w:szCs w:val="18"/>
              </w:rPr>
            </w:pPr>
            <w:r>
              <w:rPr>
                <w:rFonts w:hint="eastAsia" w:ascii="宋体" w:hAnsi="宋体"/>
                <w:sz w:val="18"/>
                <w:szCs w:val="18"/>
              </w:rPr>
              <w:t>空间通信与网络</w:t>
            </w:r>
          </w:p>
        </w:tc>
        <w:tc>
          <w:tcPr>
            <w:tcW w:w="432" w:type="dxa"/>
            <w:shd w:val="clear" w:color="auto" w:fill="auto"/>
            <w:vAlign w:val="center"/>
          </w:tcPr>
          <w:p w14:paraId="40A15C4C">
            <w:pPr>
              <w:spacing w:line="216" w:lineRule="exact"/>
              <w:ind w:left="20"/>
              <w:jc w:val="center"/>
              <w:rPr>
                <w:rFonts w:ascii="Times New Roman" w:hAnsi="Times New Roman" w:eastAsiaTheme="minorEastAsia"/>
                <w:color w:val="000000"/>
                <w:kern w:val="0"/>
                <w:szCs w:val="21"/>
              </w:rPr>
            </w:pPr>
            <w:r>
              <w:rPr>
                <w:rFonts w:hint="eastAsia" w:ascii="宋体" w:hAnsi="宋体" w:eastAsiaTheme="minorEastAsia"/>
                <w:sz w:val="18"/>
                <w:szCs w:val="18"/>
              </w:rPr>
              <w:t>7</w:t>
            </w:r>
          </w:p>
        </w:tc>
        <w:tc>
          <w:tcPr>
            <w:tcW w:w="546" w:type="dxa"/>
            <w:shd w:val="clear" w:color="auto" w:fill="auto"/>
            <w:vAlign w:val="center"/>
          </w:tcPr>
          <w:p w14:paraId="7A6C8F78">
            <w:pPr>
              <w:spacing w:line="216" w:lineRule="exact"/>
              <w:ind w:left="20"/>
              <w:jc w:val="center"/>
              <w:rPr>
                <w:rFonts w:ascii="Times New Roman" w:hAnsi="Times New Roman" w:eastAsiaTheme="minorEastAsia"/>
                <w:kern w:val="0"/>
                <w:szCs w:val="21"/>
              </w:rPr>
            </w:pPr>
            <w:r>
              <w:rPr>
                <w:rFonts w:hint="eastAsia" w:ascii="宋体" w:hAnsi="宋体"/>
                <w:sz w:val="18"/>
                <w:szCs w:val="18"/>
              </w:rPr>
              <w:t>2.0</w:t>
            </w:r>
          </w:p>
        </w:tc>
        <w:tc>
          <w:tcPr>
            <w:tcW w:w="749" w:type="dxa"/>
            <w:shd w:val="clear" w:color="auto" w:fill="auto"/>
            <w:vAlign w:val="center"/>
          </w:tcPr>
          <w:p w14:paraId="3913FC7B">
            <w:pPr>
              <w:spacing w:line="216" w:lineRule="exact"/>
              <w:ind w:left="20"/>
              <w:jc w:val="center"/>
              <w:rPr>
                <w:rFonts w:ascii="Times New Roman" w:hAnsi="Times New Roman"/>
                <w:color w:val="000000"/>
                <w:kern w:val="0"/>
                <w:szCs w:val="21"/>
              </w:rPr>
            </w:pPr>
            <w:r>
              <w:rPr>
                <w:rFonts w:hint="eastAsia" w:ascii="宋体" w:hAnsi="宋体"/>
                <w:sz w:val="18"/>
                <w:szCs w:val="18"/>
              </w:rPr>
              <w:t>40</w:t>
            </w:r>
          </w:p>
        </w:tc>
        <w:tc>
          <w:tcPr>
            <w:tcW w:w="518" w:type="dxa"/>
            <w:shd w:val="clear" w:color="auto" w:fill="auto"/>
            <w:vAlign w:val="center"/>
          </w:tcPr>
          <w:p w14:paraId="7F473FD7">
            <w:pPr>
              <w:spacing w:line="216" w:lineRule="exact"/>
              <w:ind w:left="20"/>
              <w:jc w:val="center"/>
              <w:rPr>
                <w:rFonts w:ascii="宋体" w:hAnsi="宋体"/>
                <w:sz w:val="18"/>
                <w:szCs w:val="18"/>
              </w:rPr>
            </w:pPr>
            <w:r>
              <w:rPr>
                <w:rFonts w:hint="eastAsia" w:ascii="宋体" w:hAnsi="宋体"/>
                <w:sz w:val="18"/>
                <w:szCs w:val="18"/>
              </w:rPr>
              <w:t>2.5</w:t>
            </w:r>
          </w:p>
        </w:tc>
        <w:tc>
          <w:tcPr>
            <w:tcW w:w="362" w:type="dxa"/>
            <w:shd w:val="clear" w:color="auto" w:fill="auto"/>
            <w:vAlign w:val="center"/>
          </w:tcPr>
          <w:p w14:paraId="5A1EE77D">
            <w:pPr>
              <w:spacing w:line="216" w:lineRule="exact"/>
              <w:ind w:left="20"/>
              <w:jc w:val="center"/>
              <w:rPr>
                <w:rFonts w:ascii="宋体" w:hAnsi="宋体"/>
                <w:sz w:val="18"/>
                <w:szCs w:val="18"/>
              </w:rPr>
            </w:pPr>
            <w:r>
              <w:rPr>
                <w:rFonts w:hint="eastAsia" w:ascii="宋体" w:hAnsi="宋体"/>
                <w:sz w:val="18"/>
                <w:szCs w:val="18"/>
              </w:rPr>
              <w:t>1</w:t>
            </w:r>
          </w:p>
        </w:tc>
        <w:tc>
          <w:tcPr>
            <w:tcW w:w="426" w:type="dxa"/>
            <w:shd w:val="clear" w:color="auto" w:fill="auto"/>
            <w:vAlign w:val="center"/>
          </w:tcPr>
          <w:p w14:paraId="263FA37A">
            <w:pPr>
              <w:spacing w:line="216" w:lineRule="exact"/>
              <w:ind w:left="20"/>
              <w:jc w:val="center"/>
              <w:rPr>
                <w:rFonts w:ascii="宋体" w:hAnsi="宋体"/>
                <w:sz w:val="18"/>
                <w:szCs w:val="18"/>
              </w:rPr>
            </w:pPr>
            <w:r>
              <w:rPr>
                <w:rFonts w:hint="eastAsia" w:ascii="宋体" w:hAnsi="宋体"/>
                <w:sz w:val="18"/>
                <w:szCs w:val="18"/>
              </w:rPr>
              <w:t>1</w:t>
            </w:r>
          </w:p>
        </w:tc>
        <w:tc>
          <w:tcPr>
            <w:tcW w:w="425" w:type="dxa"/>
            <w:shd w:val="clear" w:color="auto" w:fill="auto"/>
            <w:vAlign w:val="center"/>
          </w:tcPr>
          <w:p w14:paraId="10351850">
            <w:pPr>
              <w:spacing w:line="216" w:lineRule="exact"/>
              <w:ind w:left="20"/>
              <w:jc w:val="center"/>
              <w:rPr>
                <w:rFonts w:ascii="宋体" w:hAnsi="宋体"/>
                <w:sz w:val="18"/>
                <w:szCs w:val="18"/>
              </w:rPr>
            </w:pPr>
          </w:p>
        </w:tc>
        <w:tc>
          <w:tcPr>
            <w:tcW w:w="425" w:type="dxa"/>
            <w:shd w:val="clear" w:color="auto" w:fill="auto"/>
            <w:vAlign w:val="center"/>
          </w:tcPr>
          <w:p w14:paraId="631DFBEB">
            <w:pPr>
              <w:spacing w:line="216" w:lineRule="exact"/>
              <w:ind w:left="20"/>
              <w:jc w:val="center"/>
              <w:rPr>
                <w:rFonts w:ascii="宋体" w:hAnsi="宋体"/>
                <w:sz w:val="18"/>
                <w:szCs w:val="18"/>
              </w:rPr>
            </w:pPr>
            <w:r>
              <w:rPr>
                <w:rFonts w:hint="eastAsia" w:ascii="宋体" w:hAnsi="宋体"/>
                <w:sz w:val="18"/>
                <w:szCs w:val="18"/>
              </w:rPr>
              <w:t>16</w:t>
            </w:r>
          </w:p>
        </w:tc>
        <w:tc>
          <w:tcPr>
            <w:tcW w:w="425" w:type="dxa"/>
            <w:shd w:val="clear" w:color="auto" w:fill="auto"/>
            <w:vAlign w:val="center"/>
          </w:tcPr>
          <w:p w14:paraId="4C562895">
            <w:pPr>
              <w:spacing w:line="216" w:lineRule="exact"/>
              <w:ind w:left="20"/>
              <w:jc w:val="center"/>
              <w:rPr>
                <w:rFonts w:ascii="宋体" w:hAnsi="宋体"/>
                <w:sz w:val="18"/>
                <w:szCs w:val="18"/>
              </w:rPr>
            </w:pPr>
            <w:r>
              <w:rPr>
                <w:rFonts w:hint="eastAsia" w:ascii="宋体" w:hAnsi="宋体"/>
                <w:sz w:val="18"/>
                <w:szCs w:val="18"/>
              </w:rPr>
              <w:t>24</w:t>
            </w:r>
          </w:p>
        </w:tc>
        <w:tc>
          <w:tcPr>
            <w:tcW w:w="426" w:type="dxa"/>
            <w:shd w:val="clear" w:color="auto" w:fill="auto"/>
            <w:vAlign w:val="center"/>
          </w:tcPr>
          <w:p w14:paraId="03443E22">
            <w:pPr>
              <w:spacing w:line="216" w:lineRule="exact"/>
              <w:ind w:left="20"/>
              <w:jc w:val="center"/>
              <w:rPr>
                <w:rFonts w:ascii="宋体" w:hAnsi="宋体"/>
                <w:sz w:val="18"/>
                <w:szCs w:val="18"/>
              </w:rPr>
            </w:pPr>
          </w:p>
        </w:tc>
        <w:tc>
          <w:tcPr>
            <w:tcW w:w="425" w:type="dxa"/>
            <w:shd w:val="clear" w:color="auto" w:fill="auto"/>
            <w:vAlign w:val="center"/>
          </w:tcPr>
          <w:p w14:paraId="78F0FFF1">
            <w:pPr>
              <w:spacing w:line="216" w:lineRule="exact"/>
              <w:ind w:left="20"/>
              <w:jc w:val="center"/>
              <w:rPr>
                <w:rFonts w:ascii="宋体" w:hAnsi="宋体"/>
                <w:sz w:val="18"/>
                <w:szCs w:val="18"/>
              </w:rPr>
            </w:pPr>
          </w:p>
        </w:tc>
        <w:tc>
          <w:tcPr>
            <w:tcW w:w="425" w:type="dxa"/>
            <w:shd w:val="clear" w:color="auto" w:fill="auto"/>
            <w:vAlign w:val="center"/>
          </w:tcPr>
          <w:p w14:paraId="188BCA8A">
            <w:pPr>
              <w:widowControl/>
              <w:jc w:val="center"/>
              <w:rPr>
                <w:rFonts w:ascii="Times New Roman" w:hAnsi="Times New Roman" w:eastAsiaTheme="minorEastAsia"/>
                <w:bCs/>
                <w:sz w:val="24"/>
                <w:szCs w:val="24"/>
              </w:rPr>
            </w:pPr>
          </w:p>
        </w:tc>
        <w:tc>
          <w:tcPr>
            <w:tcW w:w="425" w:type="dxa"/>
            <w:shd w:val="clear" w:color="auto" w:fill="auto"/>
            <w:vAlign w:val="center"/>
          </w:tcPr>
          <w:p w14:paraId="276098CC">
            <w:pPr>
              <w:widowControl/>
              <w:jc w:val="center"/>
              <w:rPr>
                <w:rFonts w:ascii="Times New Roman" w:hAnsi="Times New Roman" w:eastAsiaTheme="minorEastAsia"/>
                <w:bCs/>
                <w:sz w:val="24"/>
                <w:szCs w:val="24"/>
              </w:rPr>
            </w:pPr>
          </w:p>
        </w:tc>
        <w:tc>
          <w:tcPr>
            <w:tcW w:w="709" w:type="dxa"/>
            <w:vMerge w:val="continue"/>
            <w:vAlign w:val="center"/>
          </w:tcPr>
          <w:p w14:paraId="43BB51D3">
            <w:pPr>
              <w:widowControl/>
              <w:jc w:val="center"/>
              <w:rPr>
                <w:rFonts w:ascii="Times New Roman" w:hAnsi="Times New Roman" w:eastAsiaTheme="minorEastAsia"/>
                <w:color w:val="000000"/>
                <w:kern w:val="0"/>
                <w:szCs w:val="21"/>
              </w:rPr>
            </w:pPr>
          </w:p>
        </w:tc>
      </w:tr>
      <w:tr w14:paraId="705B6C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9" w:hRule="atLeast"/>
          <w:jc w:val="center"/>
        </w:trPr>
        <w:tc>
          <w:tcPr>
            <w:tcW w:w="779" w:type="dxa"/>
            <w:vMerge w:val="continue"/>
            <w:vAlign w:val="center"/>
          </w:tcPr>
          <w:p w14:paraId="0FE27A09">
            <w:pPr>
              <w:widowControl/>
              <w:jc w:val="center"/>
              <w:rPr>
                <w:rFonts w:ascii="Times New Roman" w:hAnsi="Times New Roman" w:eastAsiaTheme="minorEastAsia"/>
                <w:color w:val="000000"/>
                <w:kern w:val="0"/>
                <w:szCs w:val="21"/>
              </w:rPr>
            </w:pPr>
          </w:p>
        </w:tc>
        <w:tc>
          <w:tcPr>
            <w:tcW w:w="988" w:type="dxa"/>
            <w:vMerge w:val="continue"/>
            <w:vAlign w:val="center"/>
          </w:tcPr>
          <w:p w14:paraId="7B7C26D0">
            <w:pPr>
              <w:widowControl/>
              <w:jc w:val="center"/>
              <w:rPr>
                <w:rFonts w:ascii="Times New Roman" w:hAnsi="Times New Roman" w:eastAsiaTheme="minorEastAsia"/>
                <w:color w:val="000000"/>
                <w:kern w:val="0"/>
                <w:szCs w:val="21"/>
              </w:rPr>
            </w:pPr>
          </w:p>
        </w:tc>
        <w:tc>
          <w:tcPr>
            <w:tcW w:w="1349" w:type="dxa"/>
            <w:shd w:val="clear" w:color="auto" w:fill="auto"/>
            <w:vAlign w:val="center"/>
          </w:tcPr>
          <w:p w14:paraId="4A34BE56">
            <w:pPr>
              <w:widowControl/>
              <w:jc w:val="center"/>
              <w:rPr>
                <w:rFonts w:ascii="宋体" w:hAnsi="宋体"/>
                <w:sz w:val="18"/>
                <w:szCs w:val="18"/>
              </w:rPr>
            </w:pPr>
            <w:r>
              <w:rPr>
                <w:rFonts w:hint="eastAsia" w:ascii="宋体" w:hAnsi="宋体"/>
                <w:sz w:val="18"/>
                <w:szCs w:val="18"/>
              </w:rPr>
              <w:t>通信网安全技术</w:t>
            </w:r>
          </w:p>
        </w:tc>
        <w:tc>
          <w:tcPr>
            <w:tcW w:w="432" w:type="dxa"/>
            <w:shd w:val="clear" w:color="auto" w:fill="auto"/>
            <w:vAlign w:val="center"/>
          </w:tcPr>
          <w:p w14:paraId="35E64102">
            <w:pPr>
              <w:spacing w:line="216" w:lineRule="exact"/>
              <w:ind w:left="20"/>
              <w:jc w:val="center"/>
              <w:rPr>
                <w:rFonts w:ascii="Times New Roman" w:hAnsi="Times New Roman" w:eastAsiaTheme="minorEastAsia"/>
                <w:color w:val="000000"/>
                <w:kern w:val="0"/>
                <w:szCs w:val="21"/>
              </w:rPr>
            </w:pPr>
            <w:r>
              <w:rPr>
                <w:rFonts w:hint="eastAsia" w:ascii="宋体" w:hAnsi="宋体"/>
                <w:sz w:val="18"/>
                <w:szCs w:val="18"/>
              </w:rPr>
              <w:t>7</w:t>
            </w:r>
          </w:p>
        </w:tc>
        <w:tc>
          <w:tcPr>
            <w:tcW w:w="546" w:type="dxa"/>
            <w:shd w:val="clear" w:color="auto" w:fill="auto"/>
            <w:vAlign w:val="center"/>
          </w:tcPr>
          <w:p w14:paraId="20C10FB8">
            <w:pPr>
              <w:spacing w:line="216" w:lineRule="exact"/>
              <w:ind w:left="20"/>
              <w:jc w:val="center"/>
              <w:rPr>
                <w:rFonts w:ascii="Times New Roman" w:hAnsi="Times New Roman" w:eastAsiaTheme="minorEastAsia"/>
                <w:kern w:val="0"/>
                <w:szCs w:val="21"/>
              </w:rPr>
            </w:pPr>
            <w:r>
              <w:rPr>
                <w:rFonts w:hint="eastAsia" w:ascii="宋体" w:hAnsi="宋体"/>
                <w:sz w:val="18"/>
                <w:szCs w:val="18"/>
              </w:rPr>
              <w:t>2.0</w:t>
            </w:r>
          </w:p>
        </w:tc>
        <w:tc>
          <w:tcPr>
            <w:tcW w:w="749" w:type="dxa"/>
            <w:shd w:val="clear" w:color="auto" w:fill="auto"/>
            <w:vAlign w:val="center"/>
          </w:tcPr>
          <w:p w14:paraId="6651CA79">
            <w:pPr>
              <w:spacing w:line="216" w:lineRule="exact"/>
              <w:ind w:left="20"/>
              <w:jc w:val="center"/>
              <w:rPr>
                <w:rFonts w:ascii="Times New Roman" w:hAnsi="Times New Roman"/>
                <w:color w:val="000000"/>
                <w:kern w:val="0"/>
                <w:szCs w:val="21"/>
              </w:rPr>
            </w:pPr>
            <w:r>
              <w:rPr>
                <w:rFonts w:hint="eastAsia" w:ascii="宋体" w:hAnsi="宋体"/>
                <w:sz w:val="18"/>
                <w:szCs w:val="18"/>
              </w:rPr>
              <w:t>40</w:t>
            </w:r>
          </w:p>
        </w:tc>
        <w:tc>
          <w:tcPr>
            <w:tcW w:w="518" w:type="dxa"/>
            <w:shd w:val="clear" w:color="auto" w:fill="auto"/>
            <w:vAlign w:val="center"/>
          </w:tcPr>
          <w:p w14:paraId="6A680E16">
            <w:pPr>
              <w:spacing w:line="216" w:lineRule="exact"/>
              <w:ind w:left="20"/>
              <w:jc w:val="center"/>
              <w:rPr>
                <w:rFonts w:ascii="宋体" w:hAnsi="宋体"/>
                <w:sz w:val="18"/>
                <w:szCs w:val="18"/>
              </w:rPr>
            </w:pPr>
            <w:r>
              <w:rPr>
                <w:rFonts w:hint="eastAsia" w:ascii="宋体" w:hAnsi="宋体"/>
                <w:sz w:val="18"/>
                <w:szCs w:val="18"/>
              </w:rPr>
              <w:t>2.5</w:t>
            </w:r>
          </w:p>
        </w:tc>
        <w:tc>
          <w:tcPr>
            <w:tcW w:w="362" w:type="dxa"/>
            <w:shd w:val="clear" w:color="auto" w:fill="auto"/>
            <w:vAlign w:val="center"/>
          </w:tcPr>
          <w:p w14:paraId="0E54C0E2">
            <w:pPr>
              <w:spacing w:line="216" w:lineRule="exact"/>
              <w:ind w:left="20"/>
              <w:jc w:val="center"/>
              <w:rPr>
                <w:rFonts w:ascii="宋体" w:hAnsi="宋体"/>
                <w:sz w:val="18"/>
                <w:szCs w:val="18"/>
              </w:rPr>
            </w:pPr>
            <w:r>
              <w:rPr>
                <w:rFonts w:hint="eastAsia" w:ascii="宋体" w:hAnsi="宋体"/>
                <w:sz w:val="18"/>
                <w:szCs w:val="18"/>
              </w:rPr>
              <w:t>1</w:t>
            </w:r>
          </w:p>
        </w:tc>
        <w:tc>
          <w:tcPr>
            <w:tcW w:w="426" w:type="dxa"/>
            <w:shd w:val="clear" w:color="auto" w:fill="auto"/>
            <w:vAlign w:val="center"/>
          </w:tcPr>
          <w:p w14:paraId="0C66ADB4">
            <w:pPr>
              <w:spacing w:line="216" w:lineRule="exact"/>
              <w:ind w:left="20"/>
              <w:jc w:val="center"/>
              <w:rPr>
                <w:rFonts w:ascii="宋体" w:hAnsi="宋体"/>
                <w:sz w:val="18"/>
                <w:szCs w:val="18"/>
              </w:rPr>
            </w:pPr>
            <w:r>
              <w:rPr>
                <w:rFonts w:hint="eastAsia" w:ascii="宋体" w:hAnsi="宋体"/>
                <w:sz w:val="18"/>
                <w:szCs w:val="18"/>
              </w:rPr>
              <w:t>1</w:t>
            </w:r>
          </w:p>
        </w:tc>
        <w:tc>
          <w:tcPr>
            <w:tcW w:w="425" w:type="dxa"/>
            <w:shd w:val="clear" w:color="auto" w:fill="auto"/>
            <w:vAlign w:val="center"/>
          </w:tcPr>
          <w:p w14:paraId="51FCE6B5">
            <w:pPr>
              <w:spacing w:line="216" w:lineRule="exact"/>
              <w:ind w:left="20"/>
              <w:jc w:val="center"/>
              <w:rPr>
                <w:rFonts w:ascii="宋体" w:hAnsi="宋体"/>
                <w:sz w:val="18"/>
                <w:szCs w:val="18"/>
              </w:rPr>
            </w:pPr>
          </w:p>
        </w:tc>
        <w:tc>
          <w:tcPr>
            <w:tcW w:w="425" w:type="dxa"/>
            <w:shd w:val="clear" w:color="auto" w:fill="auto"/>
            <w:vAlign w:val="center"/>
          </w:tcPr>
          <w:p w14:paraId="1CC432F2">
            <w:pPr>
              <w:spacing w:line="216" w:lineRule="exact"/>
              <w:ind w:left="20"/>
              <w:jc w:val="center"/>
              <w:rPr>
                <w:rFonts w:ascii="宋体" w:hAnsi="宋体"/>
                <w:sz w:val="18"/>
                <w:szCs w:val="18"/>
              </w:rPr>
            </w:pPr>
            <w:r>
              <w:rPr>
                <w:rFonts w:hint="eastAsia" w:ascii="宋体" w:hAnsi="宋体"/>
                <w:sz w:val="18"/>
                <w:szCs w:val="18"/>
              </w:rPr>
              <w:t>16</w:t>
            </w:r>
          </w:p>
        </w:tc>
        <w:tc>
          <w:tcPr>
            <w:tcW w:w="425" w:type="dxa"/>
            <w:shd w:val="clear" w:color="auto" w:fill="auto"/>
            <w:vAlign w:val="center"/>
          </w:tcPr>
          <w:p w14:paraId="5A609DBC">
            <w:pPr>
              <w:spacing w:line="216" w:lineRule="exact"/>
              <w:ind w:left="20"/>
              <w:jc w:val="center"/>
              <w:rPr>
                <w:rFonts w:ascii="宋体" w:hAnsi="宋体"/>
                <w:sz w:val="18"/>
                <w:szCs w:val="18"/>
              </w:rPr>
            </w:pPr>
            <w:r>
              <w:rPr>
                <w:rFonts w:hint="eastAsia" w:ascii="宋体" w:hAnsi="宋体"/>
                <w:sz w:val="18"/>
                <w:szCs w:val="18"/>
              </w:rPr>
              <w:t>24</w:t>
            </w:r>
          </w:p>
        </w:tc>
        <w:tc>
          <w:tcPr>
            <w:tcW w:w="426" w:type="dxa"/>
            <w:shd w:val="clear" w:color="auto" w:fill="auto"/>
            <w:vAlign w:val="center"/>
          </w:tcPr>
          <w:p w14:paraId="4299EF9C">
            <w:pPr>
              <w:spacing w:line="216" w:lineRule="exact"/>
              <w:ind w:left="20"/>
              <w:jc w:val="center"/>
              <w:rPr>
                <w:rFonts w:ascii="宋体" w:hAnsi="宋体"/>
                <w:sz w:val="18"/>
                <w:szCs w:val="18"/>
              </w:rPr>
            </w:pPr>
          </w:p>
        </w:tc>
        <w:tc>
          <w:tcPr>
            <w:tcW w:w="425" w:type="dxa"/>
            <w:shd w:val="clear" w:color="auto" w:fill="auto"/>
            <w:vAlign w:val="center"/>
          </w:tcPr>
          <w:p w14:paraId="01538FE6">
            <w:pPr>
              <w:spacing w:line="216" w:lineRule="exact"/>
              <w:ind w:left="20"/>
              <w:jc w:val="center"/>
              <w:rPr>
                <w:rFonts w:ascii="宋体" w:hAnsi="宋体"/>
                <w:sz w:val="18"/>
                <w:szCs w:val="18"/>
              </w:rPr>
            </w:pPr>
          </w:p>
        </w:tc>
        <w:tc>
          <w:tcPr>
            <w:tcW w:w="425" w:type="dxa"/>
            <w:shd w:val="clear" w:color="auto" w:fill="auto"/>
            <w:vAlign w:val="center"/>
          </w:tcPr>
          <w:p w14:paraId="0EABBAA4">
            <w:pPr>
              <w:widowControl/>
              <w:jc w:val="center"/>
              <w:rPr>
                <w:rFonts w:ascii="Times New Roman" w:hAnsi="Times New Roman" w:eastAsiaTheme="minorEastAsia"/>
                <w:bCs/>
                <w:sz w:val="24"/>
                <w:szCs w:val="24"/>
              </w:rPr>
            </w:pPr>
          </w:p>
        </w:tc>
        <w:tc>
          <w:tcPr>
            <w:tcW w:w="425" w:type="dxa"/>
            <w:shd w:val="clear" w:color="auto" w:fill="auto"/>
            <w:vAlign w:val="center"/>
          </w:tcPr>
          <w:p w14:paraId="22EDEDC8">
            <w:pPr>
              <w:widowControl/>
              <w:jc w:val="center"/>
              <w:rPr>
                <w:rFonts w:ascii="Times New Roman" w:hAnsi="Times New Roman" w:eastAsiaTheme="minorEastAsia"/>
                <w:bCs/>
                <w:sz w:val="24"/>
                <w:szCs w:val="24"/>
              </w:rPr>
            </w:pPr>
          </w:p>
        </w:tc>
        <w:tc>
          <w:tcPr>
            <w:tcW w:w="709" w:type="dxa"/>
            <w:vMerge w:val="continue"/>
            <w:vAlign w:val="center"/>
          </w:tcPr>
          <w:p w14:paraId="40E71809">
            <w:pPr>
              <w:widowControl/>
              <w:jc w:val="center"/>
              <w:rPr>
                <w:rFonts w:ascii="Times New Roman" w:hAnsi="Times New Roman" w:eastAsiaTheme="minorEastAsia"/>
                <w:color w:val="000000"/>
                <w:kern w:val="0"/>
                <w:szCs w:val="21"/>
              </w:rPr>
            </w:pPr>
          </w:p>
        </w:tc>
      </w:tr>
      <w:tr w14:paraId="3E4219E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9" w:hRule="atLeast"/>
          <w:jc w:val="center"/>
        </w:trPr>
        <w:tc>
          <w:tcPr>
            <w:tcW w:w="779" w:type="dxa"/>
            <w:vMerge w:val="continue"/>
            <w:vAlign w:val="center"/>
          </w:tcPr>
          <w:p w14:paraId="4D9762BF">
            <w:pPr>
              <w:widowControl/>
              <w:jc w:val="center"/>
              <w:rPr>
                <w:rFonts w:ascii="Times New Roman" w:hAnsi="Times New Roman" w:eastAsiaTheme="minorEastAsia"/>
                <w:color w:val="000000"/>
                <w:kern w:val="0"/>
                <w:szCs w:val="21"/>
              </w:rPr>
            </w:pPr>
          </w:p>
        </w:tc>
        <w:tc>
          <w:tcPr>
            <w:tcW w:w="988" w:type="dxa"/>
            <w:vMerge w:val="restart"/>
            <w:vAlign w:val="center"/>
          </w:tcPr>
          <w:p w14:paraId="1E49E907">
            <w:pPr>
              <w:widowControl/>
              <w:jc w:val="center"/>
              <w:rPr>
                <w:rFonts w:ascii="Times New Roman" w:hAnsi="Times New Roman" w:eastAsiaTheme="minorEastAsia"/>
                <w:color w:val="000000"/>
                <w:kern w:val="0"/>
                <w:szCs w:val="21"/>
              </w:rPr>
            </w:pPr>
            <w:r>
              <w:rPr>
                <w:rFonts w:hint="eastAsia" w:ascii="Times New Roman" w:hAnsi="Times New Roman" w:eastAsiaTheme="minorEastAsia"/>
                <w:color w:val="000000"/>
                <w:kern w:val="0"/>
                <w:szCs w:val="21"/>
              </w:rPr>
              <w:t>综合实践</w:t>
            </w:r>
          </w:p>
        </w:tc>
        <w:tc>
          <w:tcPr>
            <w:tcW w:w="1349" w:type="dxa"/>
            <w:vAlign w:val="center"/>
          </w:tcPr>
          <w:p w14:paraId="4F019FB5">
            <w:pPr>
              <w:widowControl/>
              <w:jc w:val="center"/>
              <w:rPr>
                <w:rFonts w:ascii="宋体" w:hAnsi="宋体"/>
                <w:sz w:val="18"/>
                <w:szCs w:val="18"/>
              </w:rPr>
            </w:pPr>
            <w:r>
              <w:rPr>
                <w:rFonts w:hint="eastAsia" w:ascii="宋体" w:hAnsi="宋体"/>
                <w:sz w:val="18"/>
                <w:szCs w:val="18"/>
              </w:rPr>
              <w:t>SJ3-工程认识实习</w:t>
            </w:r>
          </w:p>
        </w:tc>
        <w:tc>
          <w:tcPr>
            <w:tcW w:w="432" w:type="dxa"/>
            <w:vAlign w:val="center"/>
          </w:tcPr>
          <w:p w14:paraId="677E785C">
            <w:pPr>
              <w:spacing w:line="216" w:lineRule="exact"/>
              <w:ind w:left="20"/>
              <w:jc w:val="center"/>
              <w:rPr>
                <w:rFonts w:ascii="Times New Roman" w:hAnsi="Times New Roman" w:eastAsiaTheme="minorEastAsia"/>
                <w:color w:val="000000"/>
                <w:kern w:val="0"/>
                <w:szCs w:val="21"/>
              </w:rPr>
            </w:pPr>
            <w:r>
              <w:rPr>
                <w:rFonts w:hint="eastAsia" w:ascii="宋体" w:hAnsi="宋体" w:eastAsiaTheme="minorEastAsia"/>
                <w:sz w:val="18"/>
                <w:szCs w:val="18"/>
              </w:rPr>
              <w:t>3</w:t>
            </w:r>
          </w:p>
        </w:tc>
        <w:tc>
          <w:tcPr>
            <w:tcW w:w="546" w:type="dxa"/>
            <w:vAlign w:val="center"/>
          </w:tcPr>
          <w:p w14:paraId="2FC1E9C0">
            <w:pPr>
              <w:spacing w:line="216" w:lineRule="exact"/>
              <w:ind w:left="20"/>
              <w:jc w:val="center"/>
              <w:rPr>
                <w:rFonts w:ascii="宋体" w:hAnsi="宋体" w:eastAsiaTheme="minorEastAsia"/>
                <w:sz w:val="18"/>
                <w:szCs w:val="18"/>
              </w:rPr>
            </w:pPr>
            <w:r>
              <w:rPr>
                <w:rFonts w:hint="eastAsia" w:ascii="宋体" w:hAnsi="宋体" w:eastAsiaTheme="minorEastAsia"/>
                <w:sz w:val="18"/>
                <w:szCs w:val="18"/>
              </w:rPr>
              <w:t>2.0</w:t>
            </w:r>
          </w:p>
        </w:tc>
        <w:tc>
          <w:tcPr>
            <w:tcW w:w="749" w:type="dxa"/>
            <w:vAlign w:val="center"/>
          </w:tcPr>
          <w:p w14:paraId="160BD6B3">
            <w:pPr>
              <w:spacing w:line="216" w:lineRule="exact"/>
              <w:ind w:left="20"/>
              <w:jc w:val="center"/>
              <w:rPr>
                <w:rFonts w:ascii="Times New Roman" w:hAnsi="Times New Roman" w:eastAsiaTheme="minorEastAsia"/>
                <w:color w:val="000000"/>
                <w:kern w:val="0"/>
                <w:szCs w:val="21"/>
              </w:rPr>
            </w:pPr>
            <w:r>
              <w:rPr>
                <w:rFonts w:hint="eastAsia" w:ascii="宋体" w:hAnsi="宋体"/>
                <w:sz w:val="18"/>
                <w:szCs w:val="18"/>
              </w:rPr>
              <w:t>80</w:t>
            </w:r>
          </w:p>
        </w:tc>
        <w:tc>
          <w:tcPr>
            <w:tcW w:w="518" w:type="dxa"/>
            <w:vAlign w:val="center"/>
          </w:tcPr>
          <w:p w14:paraId="3CAD961F">
            <w:pPr>
              <w:spacing w:line="216" w:lineRule="exact"/>
              <w:ind w:left="20"/>
              <w:jc w:val="center"/>
              <w:rPr>
                <w:rFonts w:ascii="宋体" w:hAnsi="宋体"/>
                <w:sz w:val="18"/>
                <w:szCs w:val="18"/>
              </w:rPr>
            </w:pPr>
            <w:r>
              <w:rPr>
                <w:rFonts w:hint="eastAsia" w:ascii="宋体" w:hAnsi="宋体"/>
                <w:sz w:val="18"/>
                <w:szCs w:val="18"/>
              </w:rPr>
              <w:t>40</w:t>
            </w:r>
          </w:p>
        </w:tc>
        <w:tc>
          <w:tcPr>
            <w:tcW w:w="362" w:type="dxa"/>
            <w:vAlign w:val="center"/>
          </w:tcPr>
          <w:p w14:paraId="1C3779FB">
            <w:pPr>
              <w:spacing w:line="216" w:lineRule="exact"/>
              <w:ind w:left="20"/>
              <w:jc w:val="center"/>
              <w:rPr>
                <w:rFonts w:ascii="宋体" w:hAnsi="宋体"/>
                <w:sz w:val="18"/>
                <w:szCs w:val="18"/>
              </w:rPr>
            </w:pPr>
          </w:p>
        </w:tc>
        <w:tc>
          <w:tcPr>
            <w:tcW w:w="426" w:type="dxa"/>
            <w:vAlign w:val="center"/>
          </w:tcPr>
          <w:p w14:paraId="645605B1">
            <w:pPr>
              <w:spacing w:line="216" w:lineRule="exact"/>
              <w:ind w:left="20"/>
              <w:jc w:val="center"/>
              <w:rPr>
                <w:rFonts w:ascii="宋体" w:hAnsi="宋体"/>
                <w:sz w:val="18"/>
                <w:szCs w:val="18"/>
              </w:rPr>
            </w:pPr>
          </w:p>
        </w:tc>
        <w:tc>
          <w:tcPr>
            <w:tcW w:w="425" w:type="dxa"/>
            <w:vAlign w:val="center"/>
          </w:tcPr>
          <w:p w14:paraId="36DAB80C">
            <w:pPr>
              <w:spacing w:line="216" w:lineRule="exact"/>
              <w:ind w:left="20"/>
              <w:jc w:val="center"/>
              <w:rPr>
                <w:rFonts w:ascii="宋体" w:hAnsi="宋体"/>
                <w:sz w:val="18"/>
                <w:szCs w:val="18"/>
              </w:rPr>
            </w:pPr>
            <w:r>
              <w:rPr>
                <w:rFonts w:hint="eastAsia" w:ascii="宋体" w:hAnsi="宋体"/>
                <w:sz w:val="18"/>
                <w:szCs w:val="18"/>
              </w:rPr>
              <w:t>2</w:t>
            </w:r>
          </w:p>
        </w:tc>
        <w:tc>
          <w:tcPr>
            <w:tcW w:w="425" w:type="dxa"/>
            <w:vAlign w:val="center"/>
          </w:tcPr>
          <w:p w14:paraId="421C371A">
            <w:pPr>
              <w:spacing w:line="216" w:lineRule="exact"/>
              <w:ind w:left="20"/>
              <w:jc w:val="center"/>
              <w:rPr>
                <w:rFonts w:ascii="宋体" w:hAnsi="宋体"/>
                <w:sz w:val="18"/>
                <w:szCs w:val="18"/>
              </w:rPr>
            </w:pPr>
          </w:p>
        </w:tc>
        <w:tc>
          <w:tcPr>
            <w:tcW w:w="425" w:type="dxa"/>
            <w:vAlign w:val="center"/>
          </w:tcPr>
          <w:p w14:paraId="63C88AA7">
            <w:pPr>
              <w:spacing w:line="216" w:lineRule="exact"/>
              <w:ind w:left="20"/>
              <w:jc w:val="center"/>
              <w:rPr>
                <w:rFonts w:ascii="宋体" w:hAnsi="宋体"/>
                <w:sz w:val="18"/>
                <w:szCs w:val="18"/>
              </w:rPr>
            </w:pPr>
            <w:r>
              <w:rPr>
                <w:rFonts w:hint="eastAsia" w:ascii="宋体" w:hAnsi="宋体"/>
                <w:sz w:val="18"/>
                <w:szCs w:val="18"/>
              </w:rPr>
              <w:t>80</w:t>
            </w:r>
          </w:p>
        </w:tc>
        <w:tc>
          <w:tcPr>
            <w:tcW w:w="426" w:type="dxa"/>
            <w:vAlign w:val="center"/>
          </w:tcPr>
          <w:p w14:paraId="7A7F785D">
            <w:pPr>
              <w:spacing w:line="216" w:lineRule="exact"/>
              <w:ind w:left="20"/>
              <w:jc w:val="center"/>
              <w:rPr>
                <w:rFonts w:ascii="宋体" w:hAnsi="宋体"/>
                <w:sz w:val="18"/>
                <w:szCs w:val="18"/>
              </w:rPr>
            </w:pPr>
          </w:p>
        </w:tc>
        <w:tc>
          <w:tcPr>
            <w:tcW w:w="425" w:type="dxa"/>
            <w:vAlign w:val="center"/>
          </w:tcPr>
          <w:p w14:paraId="5DFFEE69">
            <w:pPr>
              <w:spacing w:line="216" w:lineRule="exact"/>
              <w:ind w:left="20"/>
              <w:jc w:val="center"/>
              <w:rPr>
                <w:rFonts w:ascii="宋体" w:hAnsi="宋体"/>
                <w:sz w:val="18"/>
                <w:szCs w:val="18"/>
              </w:rPr>
            </w:pPr>
          </w:p>
        </w:tc>
        <w:tc>
          <w:tcPr>
            <w:tcW w:w="425" w:type="dxa"/>
            <w:vAlign w:val="center"/>
          </w:tcPr>
          <w:p w14:paraId="098A8F4A">
            <w:pPr>
              <w:widowControl/>
              <w:jc w:val="center"/>
              <w:rPr>
                <w:rFonts w:ascii="Times New Roman" w:hAnsi="Times New Roman" w:eastAsiaTheme="minorEastAsia"/>
                <w:bCs/>
                <w:sz w:val="24"/>
                <w:szCs w:val="24"/>
              </w:rPr>
            </w:pPr>
          </w:p>
        </w:tc>
        <w:tc>
          <w:tcPr>
            <w:tcW w:w="425" w:type="dxa"/>
            <w:vAlign w:val="center"/>
          </w:tcPr>
          <w:p w14:paraId="2A8B45C8">
            <w:pPr>
              <w:widowControl/>
              <w:jc w:val="center"/>
              <w:rPr>
                <w:rFonts w:ascii="Times New Roman" w:hAnsi="Times New Roman" w:eastAsiaTheme="minorEastAsia"/>
                <w:bCs/>
                <w:sz w:val="24"/>
                <w:szCs w:val="24"/>
              </w:rPr>
            </w:pPr>
          </w:p>
        </w:tc>
        <w:tc>
          <w:tcPr>
            <w:tcW w:w="709" w:type="dxa"/>
            <w:vMerge w:val="restart"/>
            <w:vAlign w:val="center"/>
          </w:tcPr>
          <w:p w14:paraId="0B9267EF">
            <w:pPr>
              <w:widowControl/>
              <w:jc w:val="center"/>
              <w:rPr>
                <w:rFonts w:ascii="Times New Roman" w:hAnsi="Times New Roman" w:eastAsiaTheme="minorEastAsia"/>
                <w:color w:val="000000"/>
                <w:kern w:val="0"/>
                <w:szCs w:val="21"/>
              </w:rPr>
            </w:pPr>
            <w:r>
              <w:rPr>
                <w:rFonts w:ascii="Times New Roman" w:hAnsi="Times New Roman" w:eastAsiaTheme="minorEastAsia"/>
                <w:color w:val="000000"/>
                <w:kern w:val="0"/>
                <w:szCs w:val="21"/>
              </w:rPr>
              <w:t>本模块总学分数：</w:t>
            </w:r>
            <w:r>
              <w:rPr>
                <w:rFonts w:hint="eastAsia" w:ascii="Times New Roman" w:hAnsi="Times New Roman" w:eastAsiaTheme="minorEastAsia"/>
                <w:color w:val="000000"/>
                <w:kern w:val="0"/>
                <w:szCs w:val="21"/>
              </w:rPr>
              <w:t>18</w:t>
            </w:r>
          </w:p>
        </w:tc>
      </w:tr>
      <w:tr w14:paraId="1619E49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9" w:hRule="atLeast"/>
          <w:jc w:val="center"/>
        </w:trPr>
        <w:tc>
          <w:tcPr>
            <w:tcW w:w="779" w:type="dxa"/>
            <w:vMerge w:val="continue"/>
            <w:vAlign w:val="center"/>
          </w:tcPr>
          <w:p w14:paraId="1DAC3FBD">
            <w:pPr>
              <w:widowControl/>
              <w:jc w:val="center"/>
              <w:rPr>
                <w:rFonts w:ascii="Times New Roman" w:hAnsi="Times New Roman" w:eastAsiaTheme="minorEastAsia"/>
                <w:color w:val="000000"/>
                <w:kern w:val="0"/>
                <w:szCs w:val="21"/>
              </w:rPr>
            </w:pPr>
          </w:p>
        </w:tc>
        <w:tc>
          <w:tcPr>
            <w:tcW w:w="988" w:type="dxa"/>
            <w:vMerge w:val="continue"/>
            <w:vAlign w:val="center"/>
          </w:tcPr>
          <w:p w14:paraId="3CB0EE0C">
            <w:pPr>
              <w:widowControl/>
              <w:jc w:val="center"/>
              <w:rPr>
                <w:rFonts w:ascii="Times New Roman" w:hAnsi="Times New Roman" w:eastAsiaTheme="minorEastAsia"/>
                <w:color w:val="000000"/>
                <w:kern w:val="0"/>
                <w:szCs w:val="21"/>
              </w:rPr>
            </w:pPr>
          </w:p>
        </w:tc>
        <w:tc>
          <w:tcPr>
            <w:tcW w:w="1349" w:type="dxa"/>
            <w:vAlign w:val="center"/>
          </w:tcPr>
          <w:p w14:paraId="17163864">
            <w:pPr>
              <w:widowControl/>
              <w:jc w:val="center"/>
              <w:rPr>
                <w:rFonts w:ascii="宋体" w:hAnsi="宋体"/>
                <w:sz w:val="18"/>
                <w:szCs w:val="18"/>
              </w:rPr>
            </w:pPr>
            <w:r>
              <w:rPr>
                <w:rFonts w:hint="eastAsia" w:ascii="宋体" w:hAnsi="宋体"/>
                <w:sz w:val="18"/>
                <w:szCs w:val="18"/>
              </w:rPr>
              <w:t>SJ4-电子工艺实习</w:t>
            </w:r>
          </w:p>
        </w:tc>
        <w:tc>
          <w:tcPr>
            <w:tcW w:w="432" w:type="dxa"/>
            <w:vAlign w:val="center"/>
          </w:tcPr>
          <w:p w14:paraId="02EBABFB">
            <w:pPr>
              <w:spacing w:line="216" w:lineRule="exact"/>
              <w:ind w:left="20"/>
              <w:jc w:val="center"/>
              <w:rPr>
                <w:rFonts w:ascii="宋体" w:hAnsi="宋体"/>
                <w:sz w:val="18"/>
                <w:szCs w:val="18"/>
              </w:rPr>
            </w:pPr>
            <w:r>
              <w:rPr>
                <w:rFonts w:hint="eastAsia" w:ascii="宋体" w:hAnsi="宋体"/>
                <w:sz w:val="18"/>
                <w:szCs w:val="18"/>
              </w:rPr>
              <w:t>4</w:t>
            </w:r>
          </w:p>
        </w:tc>
        <w:tc>
          <w:tcPr>
            <w:tcW w:w="546" w:type="dxa"/>
            <w:vAlign w:val="center"/>
          </w:tcPr>
          <w:p w14:paraId="5774D0D7">
            <w:pPr>
              <w:spacing w:line="216" w:lineRule="exact"/>
              <w:ind w:left="20"/>
              <w:jc w:val="center"/>
              <w:rPr>
                <w:rFonts w:ascii="宋体" w:hAnsi="宋体" w:eastAsiaTheme="minorEastAsia"/>
                <w:sz w:val="18"/>
                <w:szCs w:val="18"/>
              </w:rPr>
            </w:pPr>
            <w:r>
              <w:rPr>
                <w:rFonts w:hint="eastAsia" w:ascii="宋体" w:hAnsi="宋体" w:eastAsiaTheme="minorEastAsia"/>
                <w:sz w:val="18"/>
                <w:szCs w:val="18"/>
              </w:rPr>
              <w:t>2.0</w:t>
            </w:r>
          </w:p>
        </w:tc>
        <w:tc>
          <w:tcPr>
            <w:tcW w:w="749" w:type="dxa"/>
            <w:shd w:val="clear" w:color="auto" w:fill="auto"/>
            <w:vAlign w:val="center"/>
          </w:tcPr>
          <w:p w14:paraId="57A52E38">
            <w:pPr>
              <w:spacing w:line="216" w:lineRule="exact"/>
              <w:ind w:left="20"/>
              <w:jc w:val="center"/>
              <w:rPr>
                <w:rFonts w:ascii="Times New Roman" w:hAnsi="Times New Roman" w:eastAsiaTheme="minorEastAsia"/>
                <w:color w:val="000000"/>
                <w:kern w:val="0"/>
                <w:szCs w:val="21"/>
              </w:rPr>
            </w:pPr>
            <w:r>
              <w:rPr>
                <w:rFonts w:hint="eastAsia" w:ascii="宋体" w:hAnsi="宋体"/>
                <w:sz w:val="18"/>
                <w:szCs w:val="18"/>
              </w:rPr>
              <w:t>80</w:t>
            </w:r>
          </w:p>
        </w:tc>
        <w:tc>
          <w:tcPr>
            <w:tcW w:w="518" w:type="dxa"/>
            <w:shd w:val="clear" w:color="auto" w:fill="auto"/>
            <w:vAlign w:val="center"/>
          </w:tcPr>
          <w:p w14:paraId="5B5C5EDC">
            <w:pPr>
              <w:spacing w:line="216" w:lineRule="exact"/>
              <w:ind w:left="20"/>
              <w:jc w:val="center"/>
              <w:rPr>
                <w:rFonts w:ascii="宋体" w:hAnsi="宋体"/>
                <w:sz w:val="18"/>
                <w:szCs w:val="18"/>
              </w:rPr>
            </w:pPr>
            <w:r>
              <w:rPr>
                <w:rFonts w:hint="eastAsia" w:ascii="宋体" w:hAnsi="宋体"/>
                <w:sz w:val="18"/>
                <w:szCs w:val="18"/>
              </w:rPr>
              <w:t>40</w:t>
            </w:r>
          </w:p>
        </w:tc>
        <w:tc>
          <w:tcPr>
            <w:tcW w:w="362" w:type="dxa"/>
            <w:shd w:val="clear" w:color="auto" w:fill="auto"/>
            <w:vAlign w:val="center"/>
          </w:tcPr>
          <w:p w14:paraId="3D11BB3F">
            <w:pPr>
              <w:spacing w:line="216" w:lineRule="exact"/>
              <w:ind w:left="20"/>
              <w:jc w:val="center"/>
              <w:rPr>
                <w:rFonts w:ascii="宋体" w:hAnsi="宋体"/>
                <w:sz w:val="18"/>
                <w:szCs w:val="18"/>
              </w:rPr>
            </w:pPr>
          </w:p>
        </w:tc>
        <w:tc>
          <w:tcPr>
            <w:tcW w:w="426" w:type="dxa"/>
            <w:shd w:val="clear" w:color="auto" w:fill="auto"/>
            <w:vAlign w:val="center"/>
          </w:tcPr>
          <w:p w14:paraId="2A8E10BD">
            <w:pPr>
              <w:spacing w:line="216" w:lineRule="exact"/>
              <w:ind w:left="20"/>
              <w:jc w:val="center"/>
              <w:rPr>
                <w:rFonts w:ascii="宋体" w:hAnsi="宋体"/>
                <w:sz w:val="18"/>
                <w:szCs w:val="18"/>
              </w:rPr>
            </w:pPr>
          </w:p>
        </w:tc>
        <w:tc>
          <w:tcPr>
            <w:tcW w:w="425" w:type="dxa"/>
            <w:shd w:val="clear" w:color="auto" w:fill="auto"/>
            <w:vAlign w:val="center"/>
          </w:tcPr>
          <w:p w14:paraId="2550D9FF">
            <w:pPr>
              <w:spacing w:line="216" w:lineRule="exact"/>
              <w:ind w:left="20"/>
              <w:jc w:val="center"/>
              <w:rPr>
                <w:rFonts w:ascii="宋体" w:hAnsi="宋体"/>
                <w:sz w:val="18"/>
                <w:szCs w:val="18"/>
              </w:rPr>
            </w:pPr>
            <w:r>
              <w:rPr>
                <w:rFonts w:hint="eastAsia" w:ascii="宋体" w:hAnsi="宋体"/>
                <w:sz w:val="18"/>
                <w:szCs w:val="18"/>
              </w:rPr>
              <w:t>2</w:t>
            </w:r>
          </w:p>
        </w:tc>
        <w:tc>
          <w:tcPr>
            <w:tcW w:w="425" w:type="dxa"/>
            <w:shd w:val="clear" w:color="auto" w:fill="auto"/>
            <w:vAlign w:val="center"/>
          </w:tcPr>
          <w:p w14:paraId="287206C1">
            <w:pPr>
              <w:spacing w:line="216" w:lineRule="exact"/>
              <w:ind w:left="20"/>
              <w:jc w:val="center"/>
              <w:rPr>
                <w:rFonts w:ascii="宋体" w:hAnsi="宋体"/>
                <w:sz w:val="18"/>
                <w:szCs w:val="18"/>
              </w:rPr>
            </w:pPr>
          </w:p>
        </w:tc>
        <w:tc>
          <w:tcPr>
            <w:tcW w:w="425" w:type="dxa"/>
            <w:shd w:val="clear" w:color="auto" w:fill="auto"/>
            <w:vAlign w:val="center"/>
          </w:tcPr>
          <w:p w14:paraId="1B1C5376">
            <w:pPr>
              <w:spacing w:line="216" w:lineRule="exact"/>
              <w:ind w:left="20"/>
              <w:jc w:val="center"/>
              <w:rPr>
                <w:rFonts w:ascii="宋体" w:hAnsi="宋体"/>
                <w:sz w:val="18"/>
                <w:szCs w:val="18"/>
              </w:rPr>
            </w:pPr>
            <w:r>
              <w:rPr>
                <w:rFonts w:hint="eastAsia" w:ascii="宋体" w:hAnsi="宋体"/>
                <w:sz w:val="18"/>
                <w:szCs w:val="18"/>
              </w:rPr>
              <w:t>80</w:t>
            </w:r>
          </w:p>
        </w:tc>
        <w:tc>
          <w:tcPr>
            <w:tcW w:w="426" w:type="dxa"/>
            <w:shd w:val="clear" w:color="auto" w:fill="auto"/>
            <w:vAlign w:val="center"/>
          </w:tcPr>
          <w:p w14:paraId="10967B8F">
            <w:pPr>
              <w:spacing w:line="216" w:lineRule="exact"/>
              <w:ind w:left="20"/>
              <w:jc w:val="center"/>
              <w:rPr>
                <w:rFonts w:ascii="宋体" w:hAnsi="宋体"/>
                <w:sz w:val="18"/>
                <w:szCs w:val="18"/>
              </w:rPr>
            </w:pPr>
          </w:p>
        </w:tc>
        <w:tc>
          <w:tcPr>
            <w:tcW w:w="425" w:type="dxa"/>
            <w:shd w:val="clear" w:color="auto" w:fill="auto"/>
            <w:vAlign w:val="center"/>
          </w:tcPr>
          <w:p w14:paraId="08FF6781">
            <w:pPr>
              <w:spacing w:line="216" w:lineRule="exact"/>
              <w:ind w:left="20"/>
              <w:jc w:val="center"/>
              <w:rPr>
                <w:rFonts w:ascii="宋体" w:hAnsi="宋体"/>
                <w:sz w:val="18"/>
                <w:szCs w:val="18"/>
              </w:rPr>
            </w:pPr>
          </w:p>
        </w:tc>
        <w:tc>
          <w:tcPr>
            <w:tcW w:w="425" w:type="dxa"/>
            <w:shd w:val="clear" w:color="auto" w:fill="auto"/>
            <w:vAlign w:val="center"/>
          </w:tcPr>
          <w:p w14:paraId="6C7AC742">
            <w:pPr>
              <w:widowControl/>
              <w:jc w:val="center"/>
              <w:rPr>
                <w:rFonts w:ascii="Times New Roman" w:hAnsi="Times New Roman" w:eastAsiaTheme="minorEastAsia"/>
                <w:bCs/>
                <w:sz w:val="24"/>
                <w:szCs w:val="24"/>
              </w:rPr>
            </w:pPr>
          </w:p>
        </w:tc>
        <w:tc>
          <w:tcPr>
            <w:tcW w:w="425" w:type="dxa"/>
            <w:shd w:val="clear" w:color="auto" w:fill="auto"/>
            <w:vAlign w:val="center"/>
          </w:tcPr>
          <w:p w14:paraId="60BFF49B">
            <w:pPr>
              <w:widowControl/>
              <w:jc w:val="center"/>
              <w:rPr>
                <w:rFonts w:ascii="Times New Roman" w:hAnsi="Times New Roman" w:eastAsiaTheme="minorEastAsia"/>
                <w:bCs/>
                <w:sz w:val="24"/>
                <w:szCs w:val="24"/>
              </w:rPr>
            </w:pPr>
          </w:p>
        </w:tc>
        <w:tc>
          <w:tcPr>
            <w:tcW w:w="709" w:type="dxa"/>
            <w:vMerge w:val="continue"/>
            <w:vAlign w:val="center"/>
          </w:tcPr>
          <w:p w14:paraId="3E0F4C00">
            <w:pPr>
              <w:widowControl/>
              <w:jc w:val="center"/>
              <w:rPr>
                <w:rFonts w:ascii="Times New Roman" w:hAnsi="Times New Roman" w:eastAsiaTheme="minorEastAsia"/>
                <w:color w:val="000000"/>
                <w:kern w:val="0"/>
                <w:szCs w:val="21"/>
              </w:rPr>
            </w:pPr>
          </w:p>
        </w:tc>
      </w:tr>
      <w:tr w14:paraId="088E14D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9" w:hRule="atLeast"/>
          <w:jc w:val="center"/>
        </w:trPr>
        <w:tc>
          <w:tcPr>
            <w:tcW w:w="779" w:type="dxa"/>
            <w:vMerge w:val="continue"/>
            <w:vAlign w:val="center"/>
          </w:tcPr>
          <w:p w14:paraId="3BD351AB">
            <w:pPr>
              <w:widowControl/>
              <w:jc w:val="center"/>
              <w:rPr>
                <w:rFonts w:ascii="Times New Roman" w:hAnsi="Times New Roman" w:eastAsiaTheme="minorEastAsia"/>
                <w:color w:val="000000"/>
                <w:kern w:val="0"/>
                <w:szCs w:val="21"/>
              </w:rPr>
            </w:pPr>
          </w:p>
        </w:tc>
        <w:tc>
          <w:tcPr>
            <w:tcW w:w="988" w:type="dxa"/>
            <w:vMerge w:val="continue"/>
            <w:vAlign w:val="center"/>
          </w:tcPr>
          <w:p w14:paraId="55E06436">
            <w:pPr>
              <w:widowControl/>
              <w:jc w:val="center"/>
              <w:rPr>
                <w:rFonts w:ascii="Times New Roman" w:hAnsi="Times New Roman" w:eastAsiaTheme="minorEastAsia"/>
                <w:color w:val="000000"/>
                <w:kern w:val="0"/>
                <w:szCs w:val="21"/>
              </w:rPr>
            </w:pPr>
          </w:p>
        </w:tc>
        <w:tc>
          <w:tcPr>
            <w:tcW w:w="1349" w:type="dxa"/>
            <w:vAlign w:val="center"/>
          </w:tcPr>
          <w:p w14:paraId="24CD9522">
            <w:pPr>
              <w:widowControl/>
              <w:jc w:val="center"/>
              <w:rPr>
                <w:rFonts w:ascii="宋体" w:hAnsi="宋体"/>
                <w:sz w:val="18"/>
                <w:szCs w:val="18"/>
              </w:rPr>
            </w:pPr>
            <w:r>
              <w:rPr>
                <w:rFonts w:hint="eastAsia" w:ascii="宋体" w:hAnsi="宋体"/>
                <w:sz w:val="18"/>
                <w:szCs w:val="18"/>
              </w:rPr>
              <w:t>SJ5-信号处理综合实践</w:t>
            </w:r>
          </w:p>
        </w:tc>
        <w:tc>
          <w:tcPr>
            <w:tcW w:w="432" w:type="dxa"/>
            <w:vAlign w:val="center"/>
          </w:tcPr>
          <w:p w14:paraId="4977FF07">
            <w:pPr>
              <w:spacing w:line="216" w:lineRule="exact"/>
              <w:ind w:left="20"/>
              <w:jc w:val="center"/>
              <w:rPr>
                <w:rFonts w:ascii="宋体" w:hAnsi="宋体"/>
                <w:sz w:val="18"/>
                <w:szCs w:val="18"/>
              </w:rPr>
            </w:pPr>
            <w:r>
              <w:rPr>
                <w:rFonts w:hint="eastAsia" w:ascii="宋体" w:hAnsi="宋体"/>
                <w:sz w:val="18"/>
                <w:szCs w:val="18"/>
              </w:rPr>
              <w:t>5</w:t>
            </w:r>
          </w:p>
        </w:tc>
        <w:tc>
          <w:tcPr>
            <w:tcW w:w="546" w:type="dxa"/>
            <w:vAlign w:val="center"/>
          </w:tcPr>
          <w:p w14:paraId="6768F3A0">
            <w:pPr>
              <w:spacing w:line="216" w:lineRule="exact"/>
              <w:ind w:left="20"/>
              <w:jc w:val="center"/>
              <w:rPr>
                <w:rFonts w:ascii="宋体" w:hAnsi="宋体" w:eastAsiaTheme="minorEastAsia"/>
                <w:sz w:val="18"/>
                <w:szCs w:val="18"/>
              </w:rPr>
            </w:pPr>
            <w:r>
              <w:rPr>
                <w:rFonts w:hint="eastAsia" w:ascii="宋体" w:hAnsi="宋体" w:eastAsiaTheme="minorEastAsia"/>
                <w:sz w:val="18"/>
                <w:szCs w:val="18"/>
              </w:rPr>
              <w:t>2.0</w:t>
            </w:r>
          </w:p>
        </w:tc>
        <w:tc>
          <w:tcPr>
            <w:tcW w:w="749" w:type="dxa"/>
            <w:shd w:val="clear" w:color="auto" w:fill="auto"/>
            <w:vAlign w:val="center"/>
          </w:tcPr>
          <w:p w14:paraId="0396F31A">
            <w:pPr>
              <w:spacing w:line="216" w:lineRule="exact"/>
              <w:ind w:left="20"/>
              <w:jc w:val="center"/>
              <w:rPr>
                <w:rFonts w:ascii="Times New Roman" w:hAnsi="Times New Roman" w:eastAsiaTheme="minorEastAsia"/>
                <w:color w:val="000000"/>
                <w:kern w:val="0"/>
                <w:szCs w:val="21"/>
              </w:rPr>
            </w:pPr>
            <w:r>
              <w:rPr>
                <w:rFonts w:hint="eastAsia" w:ascii="宋体" w:hAnsi="宋体"/>
                <w:sz w:val="18"/>
                <w:szCs w:val="18"/>
              </w:rPr>
              <w:t>80</w:t>
            </w:r>
          </w:p>
        </w:tc>
        <w:tc>
          <w:tcPr>
            <w:tcW w:w="518" w:type="dxa"/>
            <w:shd w:val="clear" w:color="auto" w:fill="auto"/>
            <w:vAlign w:val="center"/>
          </w:tcPr>
          <w:p w14:paraId="1871932D">
            <w:pPr>
              <w:spacing w:line="216" w:lineRule="exact"/>
              <w:ind w:left="20"/>
              <w:jc w:val="center"/>
              <w:rPr>
                <w:rFonts w:ascii="宋体" w:hAnsi="宋体"/>
                <w:sz w:val="18"/>
                <w:szCs w:val="18"/>
              </w:rPr>
            </w:pPr>
            <w:r>
              <w:rPr>
                <w:rFonts w:hint="eastAsia" w:ascii="宋体" w:hAnsi="宋体"/>
                <w:sz w:val="18"/>
                <w:szCs w:val="18"/>
              </w:rPr>
              <w:t>40</w:t>
            </w:r>
          </w:p>
        </w:tc>
        <w:tc>
          <w:tcPr>
            <w:tcW w:w="362" w:type="dxa"/>
            <w:shd w:val="clear" w:color="auto" w:fill="auto"/>
            <w:vAlign w:val="center"/>
          </w:tcPr>
          <w:p w14:paraId="25043B0C">
            <w:pPr>
              <w:spacing w:line="216" w:lineRule="exact"/>
              <w:ind w:left="20"/>
              <w:jc w:val="center"/>
              <w:rPr>
                <w:rFonts w:ascii="宋体" w:hAnsi="宋体"/>
                <w:sz w:val="18"/>
                <w:szCs w:val="18"/>
              </w:rPr>
            </w:pPr>
          </w:p>
        </w:tc>
        <w:tc>
          <w:tcPr>
            <w:tcW w:w="426" w:type="dxa"/>
            <w:shd w:val="clear" w:color="auto" w:fill="auto"/>
            <w:vAlign w:val="center"/>
          </w:tcPr>
          <w:p w14:paraId="1815F4FF">
            <w:pPr>
              <w:spacing w:line="216" w:lineRule="exact"/>
              <w:ind w:left="20"/>
              <w:jc w:val="center"/>
              <w:rPr>
                <w:rFonts w:ascii="宋体" w:hAnsi="宋体"/>
                <w:sz w:val="18"/>
                <w:szCs w:val="18"/>
              </w:rPr>
            </w:pPr>
          </w:p>
        </w:tc>
        <w:tc>
          <w:tcPr>
            <w:tcW w:w="425" w:type="dxa"/>
            <w:shd w:val="clear" w:color="auto" w:fill="auto"/>
            <w:vAlign w:val="center"/>
          </w:tcPr>
          <w:p w14:paraId="416FC7AD">
            <w:pPr>
              <w:spacing w:line="216" w:lineRule="exact"/>
              <w:ind w:left="20"/>
              <w:jc w:val="center"/>
              <w:rPr>
                <w:rFonts w:ascii="宋体" w:hAnsi="宋体"/>
                <w:sz w:val="18"/>
                <w:szCs w:val="18"/>
              </w:rPr>
            </w:pPr>
            <w:r>
              <w:rPr>
                <w:rFonts w:hint="eastAsia" w:ascii="宋体" w:hAnsi="宋体"/>
                <w:sz w:val="18"/>
                <w:szCs w:val="18"/>
              </w:rPr>
              <w:t>2</w:t>
            </w:r>
          </w:p>
        </w:tc>
        <w:tc>
          <w:tcPr>
            <w:tcW w:w="425" w:type="dxa"/>
            <w:shd w:val="clear" w:color="auto" w:fill="auto"/>
            <w:vAlign w:val="center"/>
          </w:tcPr>
          <w:p w14:paraId="1D514594">
            <w:pPr>
              <w:spacing w:line="216" w:lineRule="exact"/>
              <w:ind w:left="20"/>
              <w:jc w:val="center"/>
              <w:rPr>
                <w:rFonts w:ascii="宋体" w:hAnsi="宋体"/>
                <w:sz w:val="18"/>
                <w:szCs w:val="18"/>
              </w:rPr>
            </w:pPr>
          </w:p>
        </w:tc>
        <w:tc>
          <w:tcPr>
            <w:tcW w:w="425" w:type="dxa"/>
            <w:shd w:val="clear" w:color="auto" w:fill="auto"/>
            <w:vAlign w:val="center"/>
          </w:tcPr>
          <w:p w14:paraId="6389295B">
            <w:pPr>
              <w:spacing w:line="216" w:lineRule="exact"/>
              <w:ind w:left="20"/>
              <w:jc w:val="center"/>
              <w:rPr>
                <w:rFonts w:ascii="宋体" w:hAnsi="宋体"/>
                <w:sz w:val="18"/>
                <w:szCs w:val="18"/>
              </w:rPr>
            </w:pPr>
            <w:r>
              <w:rPr>
                <w:rFonts w:hint="eastAsia" w:ascii="宋体" w:hAnsi="宋体"/>
                <w:sz w:val="18"/>
                <w:szCs w:val="18"/>
              </w:rPr>
              <w:t>80</w:t>
            </w:r>
          </w:p>
        </w:tc>
        <w:tc>
          <w:tcPr>
            <w:tcW w:w="426" w:type="dxa"/>
            <w:shd w:val="clear" w:color="auto" w:fill="auto"/>
            <w:vAlign w:val="center"/>
          </w:tcPr>
          <w:p w14:paraId="7216C3F8">
            <w:pPr>
              <w:spacing w:line="216" w:lineRule="exact"/>
              <w:ind w:left="20"/>
              <w:jc w:val="center"/>
              <w:rPr>
                <w:rFonts w:ascii="宋体" w:hAnsi="宋体"/>
                <w:sz w:val="18"/>
                <w:szCs w:val="18"/>
              </w:rPr>
            </w:pPr>
          </w:p>
        </w:tc>
        <w:tc>
          <w:tcPr>
            <w:tcW w:w="425" w:type="dxa"/>
            <w:shd w:val="clear" w:color="auto" w:fill="auto"/>
            <w:vAlign w:val="center"/>
          </w:tcPr>
          <w:p w14:paraId="0DDB5AB9">
            <w:pPr>
              <w:spacing w:line="216" w:lineRule="exact"/>
              <w:ind w:left="20"/>
              <w:jc w:val="center"/>
              <w:rPr>
                <w:rFonts w:ascii="宋体" w:hAnsi="宋体"/>
                <w:sz w:val="18"/>
                <w:szCs w:val="18"/>
              </w:rPr>
            </w:pPr>
          </w:p>
        </w:tc>
        <w:tc>
          <w:tcPr>
            <w:tcW w:w="425" w:type="dxa"/>
            <w:shd w:val="clear" w:color="auto" w:fill="auto"/>
            <w:vAlign w:val="center"/>
          </w:tcPr>
          <w:p w14:paraId="700B04C0">
            <w:pPr>
              <w:widowControl/>
              <w:jc w:val="center"/>
              <w:rPr>
                <w:rFonts w:ascii="Times New Roman" w:hAnsi="Times New Roman" w:eastAsiaTheme="minorEastAsia"/>
                <w:bCs/>
                <w:sz w:val="24"/>
                <w:szCs w:val="24"/>
              </w:rPr>
            </w:pPr>
          </w:p>
        </w:tc>
        <w:tc>
          <w:tcPr>
            <w:tcW w:w="425" w:type="dxa"/>
            <w:shd w:val="clear" w:color="auto" w:fill="auto"/>
            <w:vAlign w:val="center"/>
          </w:tcPr>
          <w:p w14:paraId="363BE9F4">
            <w:pPr>
              <w:widowControl/>
              <w:jc w:val="center"/>
              <w:rPr>
                <w:rFonts w:ascii="Times New Roman" w:hAnsi="Times New Roman" w:eastAsiaTheme="minorEastAsia"/>
                <w:bCs/>
                <w:sz w:val="24"/>
                <w:szCs w:val="24"/>
              </w:rPr>
            </w:pPr>
          </w:p>
        </w:tc>
        <w:tc>
          <w:tcPr>
            <w:tcW w:w="709" w:type="dxa"/>
            <w:vMerge w:val="continue"/>
            <w:vAlign w:val="center"/>
          </w:tcPr>
          <w:p w14:paraId="41C465CF">
            <w:pPr>
              <w:widowControl/>
              <w:jc w:val="center"/>
              <w:rPr>
                <w:rFonts w:ascii="Times New Roman" w:hAnsi="Times New Roman" w:eastAsiaTheme="minorEastAsia"/>
                <w:color w:val="000000"/>
                <w:kern w:val="0"/>
                <w:szCs w:val="21"/>
              </w:rPr>
            </w:pPr>
          </w:p>
        </w:tc>
      </w:tr>
      <w:tr w14:paraId="0890D12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9" w:hRule="atLeast"/>
          <w:jc w:val="center"/>
        </w:trPr>
        <w:tc>
          <w:tcPr>
            <w:tcW w:w="779" w:type="dxa"/>
            <w:vMerge w:val="continue"/>
            <w:vAlign w:val="center"/>
          </w:tcPr>
          <w:p w14:paraId="0278E782">
            <w:pPr>
              <w:widowControl/>
              <w:jc w:val="center"/>
              <w:rPr>
                <w:rFonts w:ascii="Times New Roman" w:hAnsi="Times New Roman" w:eastAsiaTheme="minorEastAsia"/>
                <w:color w:val="000000"/>
                <w:kern w:val="0"/>
                <w:szCs w:val="21"/>
              </w:rPr>
            </w:pPr>
          </w:p>
        </w:tc>
        <w:tc>
          <w:tcPr>
            <w:tcW w:w="988" w:type="dxa"/>
            <w:vMerge w:val="continue"/>
            <w:vAlign w:val="center"/>
          </w:tcPr>
          <w:p w14:paraId="43C680F6">
            <w:pPr>
              <w:widowControl/>
              <w:jc w:val="center"/>
              <w:rPr>
                <w:rFonts w:ascii="Times New Roman" w:hAnsi="Times New Roman" w:eastAsiaTheme="minorEastAsia"/>
                <w:color w:val="000000"/>
                <w:kern w:val="0"/>
                <w:szCs w:val="21"/>
              </w:rPr>
            </w:pPr>
          </w:p>
        </w:tc>
        <w:tc>
          <w:tcPr>
            <w:tcW w:w="1349" w:type="dxa"/>
            <w:vAlign w:val="center"/>
          </w:tcPr>
          <w:p w14:paraId="47007194">
            <w:pPr>
              <w:widowControl/>
              <w:jc w:val="center"/>
              <w:rPr>
                <w:rFonts w:ascii="宋体" w:hAnsi="宋体"/>
                <w:sz w:val="18"/>
                <w:szCs w:val="18"/>
              </w:rPr>
            </w:pPr>
            <w:r>
              <w:rPr>
                <w:rFonts w:hint="eastAsia" w:ascii="宋体" w:hAnsi="宋体"/>
                <w:sz w:val="18"/>
                <w:szCs w:val="18"/>
              </w:rPr>
              <w:t>SJ6-科研训练</w:t>
            </w:r>
          </w:p>
        </w:tc>
        <w:tc>
          <w:tcPr>
            <w:tcW w:w="432" w:type="dxa"/>
            <w:shd w:val="clear" w:color="auto" w:fill="auto"/>
            <w:vAlign w:val="center"/>
          </w:tcPr>
          <w:p w14:paraId="30BFA4CE">
            <w:pPr>
              <w:spacing w:line="216" w:lineRule="exact"/>
              <w:ind w:left="20"/>
              <w:jc w:val="center"/>
              <w:rPr>
                <w:rFonts w:ascii="宋体" w:hAnsi="宋体"/>
                <w:sz w:val="18"/>
                <w:szCs w:val="18"/>
              </w:rPr>
            </w:pPr>
            <w:r>
              <w:rPr>
                <w:rFonts w:hint="eastAsia" w:ascii="宋体" w:hAnsi="宋体"/>
                <w:sz w:val="18"/>
                <w:szCs w:val="18"/>
              </w:rPr>
              <w:t>6</w:t>
            </w:r>
          </w:p>
        </w:tc>
        <w:tc>
          <w:tcPr>
            <w:tcW w:w="546" w:type="dxa"/>
            <w:shd w:val="clear" w:color="auto" w:fill="auto"/>
            <w:vAlign w:val="center"/>
          </w:tcPr>
          <w:p w14:paraId="261349D3">
            <w:pPr>
              <w:spacing w:line="216" w:lineRule="exact"/>
              <w:ind w:left="20"/>
              <w:jc w:val="center"/>
              <w:rPr>
                <w:rFonts w:ascii="宋体" w:hAnsi="宋体" w:eastAsiaTheme="minorEastAsia"/>
                <w:sz w:val="18"/>
                <w:szCs w:val="18"/>
              </w:rPr>
            </w:pPr>
            <w:r>
              <w:rPr>
                <w:rFonts w:hint="eastAsia" w:ascii="宋体" w:hAnsi="宋体" w:eastAsiaTheme="minorEastAsia"/>
                <w:sz w:val="18"/>
                <w:szCs w:val="18"/>
              </w:rPr>
              <w:t>2.0</w:t>
            </w:r>
          </w:p>
        </w:tc>
        <w:tc>
          <w:tcPr>
            <w:tcW w:w="749" w:type="dxa"/>
            <w:shd w:val="clear" w:color="auto" w:fill="auto"/>
            <w:vAlign w:val="center"/>
          </w:tcPr>
          <w:p w14:paraId="080920D8">
            <w:pPr>
              <w:spacing w:line="216" w:lineRule="exact"/>
              <w:ind w:left="20"/>
              <w:jc w:val="center"/>
              <w:rPr>
                <w:rFonts w:ascii="Times New Roman" w:hAnsi="Times New Roman" w:eastAsiaTheme="minorEastAsia"/>
                <w:color w:val="000000"/>
                <w:kern w:val="0"/>
                <w:szCs w:val="21"/>
              </w:rPr>
            </w:pPr>
            <w:r>
              <w:rPr>
                <w:rFonts w:hint="eastAsia" w:ascii="宋体" w:hAnsi="宋体"/>
                <w:sz w:val="18"/>
                <w:szCs w:val="18"/>
              </w:rPr>
              <w:t>80</w:t>
            </w:r>
          </w:p>
        </w:tc>
        <w:tc>
          <w:tcPr>
            <w:tcW w:w="518" w:type="dxa"/>
            <w:shd w:val="clear" w:color="auto" w:fill="auto"/>
            <w:vAlign w:val="center"/>
          </w:tcPr>
          <w:p w14:paraId="6FE338A0">
            <w:pPr>
              <w:spacing w:line="216" w:lineRule="exact"/>
              <w:ind w:left="20"/>
              <w:jc w:val="center"/>
              <w:rPr>
                <w:rFonts w:ascii="宋体" w:hAnsi="宋体"/>
                <w:sz w:val="18"/>
                <w:szCs w:val="18"/>
              </w:rPr>
            </w:pPr>
            <w:r>
              <w:rPr>
                <w:rFonts w:hint="eastAsia" w:ascii="宋体" w:hAnsi="宋体"/>
                <w:sz w:val="18"/>
                <w:szCs w:val="18"/>
              </w:rPr>
              <w:t>40</w:t>
            </w:r>
          </w:p>
        </w:tc>
        <w:tc>
          <w:tcPr>
            <w:tcW w:w="362" w:type="dxa"/>
            <w:shd w:val="clear" w:color="auto" w:fill="auto"/>
            <w:vAlign w:val="center"/>
          </w:tcPr>
          <w:p w14:paraId="18B8819F">
            <w:pPr>
              <w:spacing w:line="216" w:lineRule="exact"/>
              <w:ind w:left="20"/>
              <w:jc w:val="center"/>
              <w:rPr>
                <w:rFonts w:ascii="宋体" w:hAnsi="宋体"/>
                <w:sz w:val="18"/>
                <w:szCs w:val="18"/>
              </w:rPr>
            </w:pPr>
          </w:p>
        </w:tc>
        <w:tc>
          <w:tcPr>
            <w:tcW w:w="426" w:type="dxa"/>
            <w:shd w:val="clear" w:color="auto" w:fill="auto"/>
            <w:vAlign w:val="center"/>
          </w:tcPr>
          <w:p w14:paraId="5C9CA1C5">
            <w:pPr>
              <w:spacing w:line="216" w:lineRule="exact"/>
              <w:ind w:left="20"/>
              <w:jc w:val="center"/>
              <w:rPr>
                <w:rFonts w:ascii="宋体" w:hAnsi="宋体"/>
                <w:sz w:val="18"/>
                <w:szCs w:val="18"/>
              </w:rPr>
            </w:pPr>
          </w:p>
        </w:tc>
        <w:tc>
          <w:tcPr>
            <w:tcW w:w="425" w:type="dxa"/>
            <w:shd w:val="clear" w:color="auto" w:fill="auto"/>
            <w:vAlign w:val="center"/>
          </w:tcPr>
          <w:p w14:paraId="0AFB9927">
            <w:pPr>
              <w:spacing w:line="216" w:lineRule="exact"/>
              <w:ind w:left="20"/>
              <w:jc w:val="center"/>
              <w:rPr>
                <w:rFonts w:ascii="宋体" w:hAnsi="宋体"/>
                <w:sz w:val="18"/>
                <w:szCs w:val="18"/>
              </w:rPr>
            </w:pPr>
            <w:r>
              <w:rPr>
                <w:rFonts w:hint="eastAsia" w:ascii="宋体" w:hAnsi="宋体"/>
                <w:sz w:val="18"/>
                <w:szCs w:val="18"/>
              </w:rPr>
              <w:t>2</w:t>
            </w:r>
          </w:p>
        </w:tc>
        <w:tc>
          <w:tcPr>
            <w:tcW w:w="425" w:type="dxa"/>
            <w:shd w:val="clear" w:color="auto" w:fill="auto"/>
            <w:vAlign w:val="center"/>
          </w:tcPr>
          <w:p w14:paraId="0122D8B8">
            <w:pPr>
              <w:spacing w:line="216" w:lineRule="exact"/>
              <w:ind w:left="20"/>
              <w:jc w:val="center"/>
              <w:rPr>
                <w:rFonts w:ascii="宋体" w:hAnsi="宋体"/>
                <w:sz w:val="18"/>
                <w:szCs w:val="18"/>
              </w:rPr>
            </w:pPr>
          </w:p>
        </w:tc>
        <w:tc>
          <w:tcPr>
            <w:tcW w:w="425" w:type="dxa"/>
            <w:shd w:val="clear" w:color="auto" w:fill="auto"/>
            <w:vAlign w:val="center"/>
          </w:tcPr>
          <w:p w14:paraId="45F59A5E">
            <w:pPr>
              <w:spacing w:line="216" w:lineRule="exact"/>
              <w:ind w:left="20"/>
              <w:jc w:val="center"/>
              <w:rPr>
                <w:rFonts w:ascii="宋体" w:hAnsi="宋体"/>
                <w:sz w:val="18"/>
                <w:szCs w:val="18"/>
              </w:rPr>
            </w:pPr>
            <w:r>
              <w:rPr>
                <w:rFonts w:hint="eastAsia" w:ascii="宋体" w:hAnsi="宋体"/>
                <w:sz w:val="18"/>
                <w:szCs w:val="18"/>
              </w:rPr>
              <w:t>80</w:t>
            </w:r>
          </w:p>
        </w:tc>
        <w:tc>
          <w:tcPr>
            <w:tcW w:w="426" w:type="dxa"/>
            <w:shd w:val="clear" w:color="auto" w:fill="auto"/>
            <w:vAlign w:val="center"/>
          </w:tcPr>
          <w:p w14:paraId="03F7FE98">
            <w:pPr>
              <w:spacing w:line="216" w:lineRule="exact"/>
              <w:ind w:left="20"/>
              <w:jc w:val="center"/>
              <w:rPr>
                <w:rFonts w:ascii="宋体" w:hAnsi="宋体"/>
                <w:sz w:val="18"/>
                <w:szCs w:val="18"/>
              </w:rPr>
            </w:pPr>
          </w:p>
        </w:tc>
        <w:tc>
          <w:tcPr>
            <w:tcW w:w="425" w:type="dxa"/>
            <w:shd w:val="clear" w:color="auto" w:fill="auto"/>
            <w:vAlign w:val="center"/>
          </w:tcPr>
          <w:p w14:paraId="65734539">
            <w:pPr>
              <w:spacing w:line="216" w:lineRule="exact"/>
              <w:ind w:left="20"/>
              <w:jc w:val="center"/>
              <w:rPr>
                <w:rFonts w:ascii="宋体" w:hAnsi="宋体"/>
                <w:sz w:val="18"/>
                <w:szCs w:val="18"/>
              </w:rPr>
            </w:pPr>
          </w:p>
        </w:tc>
        <w:tc>
          <w:tcPr>
            <w:tcW w:w="425" w:type="dxa"/>
            <w:shd w:val="clear" w:color="auto" w:fill="auto"/>
            <w:vAlign w:val="center"/>
          </w:tcPr>
          <w:p w14:paraId="6A3CCD1D">
            <w:pPr>
              <w:widowControl/>
              <w:jc w:val="center"/>
              <w:rPr>
                <w:rFonts w:ascii="Times New Roman" w:hAnsi="Times New Roman" w:eastAsiaTheme="minorEastAsia"/>
                <w:bCs/>
                <w:sz w:val="24"/>
                <w:szCs w:val="24"/>
              </w:rPr>
            </w:pPr>
          </w:p>
        </w:tc>
        <w:tc>
          <w:tcPr>
            <w:tcW w:w="425" w:type="dxa"/>
            <w:shd w:val="clear" w:color="auto" w:fill="auto"/>
            <w:vAlign w:val="center"/>
          </w:tcPr>
          <w:p w14:paraId="67B93ABF">
            <w:pPr>
              <w:widowControl/>
              <w:jc w:val="center"/>
              <w:rPr>
                <w:rFonts w:ascii="Times New Roman" w:hAnsi="Times New Roman" w:eastAsiaTheme="minorEastAsia"/>
                <w:bCs/>
                <w:sz w:val="24"/>
                <w:szCs w:val="24"/>
              </w:rPr>
            </w:pPr>
          </w:p>
        </w:tc>
        <w:tc>
          <w:tcPr>
            <w:tcW w:w="709" w:type="dxa"/>
            <w:vMerge w:val="continue"/>
            <w:vAlign w:val="center"/>
          </w:tcPr>
          <w:p w14:paraId="6A6A8A65">
            <w:pPr>
              <w:widowControl/>
              <w:jc w:val="center"/>
              <w:rPr>
                <w:rFonts w:ascii="Times New Roman" w:hAnsi="Times New Roman" w:eastAsiaTheme="minorEastAsia"/>
                <w:color w:val="000000"/>
                <w:kern w:val="0"/>
                <w:szCs w:val="21"/>
              </w:rPr>
            </w:pPr>
          </w:p>
        </w:tc>
      </w:tr>
      <w:tr w14:paraId="7C01446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9" w:hRule="atLeast"/>
          <w:jc w:val="center"/>
        </w:trPr>
        <w:tc>
          <w:tcPr>
            <w:tcW w:w="779" w:type="dxa"/>
            <w:vMerge w:val="continue"/>
            <w:vAlign w:val="center"/>
          </w:tcPr>
          <w:p w14:paraId="04EBF3CD">
            <w:pPr>
              <w:widowControl/>
              <w:jc w:val="center"/>
              <w:rPr>
                <w:rFonts w:ascii="Times New Roman" w:hAnsi="Times New Roman" w:eastAsiaTheme="minorEastAsia"/>
                <w:color w:val="000000"/>
                <w:kern w:val="0"/>
                <w:szCs w:val="21"/>
              </w:rPr>
            </w:pPr>
          </w:p>
        </w:tc>
        <w:tc>
          <w:tcPr>
            <w:tcW w:w="988" w:type="dxa"/>
            <w:vMerge w:val="continue"/>
            <w:vAlign w:val="center"/>
          </w:tcPr>
          <w:p w14:paraId="25ADEED7">
            <w:pPr>
              <w:widowControl/>
              <w:jc w:val="center"/>
              <w:rPr>
                <w:rFonts w:ascii="Times New Roman" w:hAnsi="Times New Roman" w:eastAsiaTheme="minorEastAsia"/>
                <w:color w:val="000000"/>
                <w:kern w:val="0"/>
                <w:szCs w:val="21"/>
              </w:rPr>
            </w:pPr>
          </w:p>
        </w:tc>
        <w:tc>
          <w:tcPr>
            <w:tcW w:w="1349" w:type="dxa"/>
            <w:vAlign w:val="center"/>
          </w:tcPr>
          <w:p w14:paraId="0FE9F660">
            <w:pPr>
              <w:widowControl/>
              <w:jc w:val="center"/>
              <w:rPr>
                <w:rFonts w:ascii="宋体" w:hAnsi="宋体"/>
                <w:sz w:val="18"/>
                <w:szCs w:val="18"/>
              </w:rPr>
            </w:pPr>
            <w:r>
              <w:rPr>
                <w:rFonts w:hint="eastAsia" w:ascii="宋体" w:hAnsi="宋体"/>
                <w:sz w:val="18"/>
                <w:szCs w:val="18"/>
              </w:rPr>
              <w:t>SJ7-通信系统综合实践</w:t>
            </w:r>
          </w:p>
        </w:tc>
        <w:tc>
          <w:tcPr>
            <w:tcW w:w="432" w:type="dxa"/>
            <w:vAlign w:val="center"/>
          </w:tcPr>
          <w:p w14:paraId="6B45D43E">
            <w:pPr>
              <w:spacing w:line="216" w:lineRule="exact"/>
              <w:ind w:left="20"/>
              <w:jc w:val="center"/>
              <w:rPr>
                <w:rFonts w:ascii="宋体" w:hAnsi="宋体"/>
                <w:sz w:val="18"/>
                <w:szCs w:val="18"/>
              </w:rPr>
            </w:pPr>
            <w:r>
              <w:rPr>
                <w:rFonts w:hint="eastAsia" w:ascii="宋体" w:hAnsi="宋体"/>
                <w:sz w:val="18"/>
                <w:szCs w:val="18"/>
              </w:rPr>
              <w:t>7</w:t>
            </w:r>
          </w:p>
        </w:tc>
        <w:tc>
          <w:tcPr>
            <w:tcW w:w="546" w:type="dxa"/>
            <w:vAlign w:val="center"/>
          </w:tcPr>
          <w:p w14:paraId="6CAE5B29">
            <w:pPr>
              <w:spacing w:line="216" w:lineRule="exact"/>
              <w:ind w:left="20"/>
              <w:jc w:val="center"/>
              <w:rPr>
                <w:rFonts w:ascii="宋体" w:hAnsi="宋体" w:eastAsiaTheme="minorEastAsia"/>
                <w:sz w:val="18"/>
                <w:szCs w:val="18"/>
              </w:rPr>
            </w:pPr>
            <w:r>
              <w:rPr>
                <w:rFonts w:hint="eastAsia" w:ascii="宋体" w:hAnsi="宋体" w:eastAsiaTheme="minorEastAsia"/>
                <w:sz w:val="18"/>
                <w:szCs w:val="18"/>
              </w:rPr>
              <w:t>2.0</w:t>
            </w:r>
          </w:p>
        </w:tc>
        <w:tc>
          <w:tcPr>
            <w:tcW w:w="749" w:type="dxa"/>
            <w:shd w:val="clear" w:color="auto" w:fill="auto"/>
            <w:vAlign w:val="center"/>
          </w:tcPr>
          <w:p w14:paraId="4459C2C0">
            <w:pPr>
              <w:spacing w:line="216" w:lineRule="exact"/>
              <w:ind w:left="20"/>
              <w:jc w:val="center"/>
              <w:rPr>
                <w:rFonts w:ascii="Times New Roman" w:hAnsi="Times New Roman" w:eastAsiaTheme="minorEastAsia"/>
                <w:color w:val="000000"/>
                <w:kern w:val="0"/>
                <w:szCs w:val="21"/>
              </w:rPr>
            </w:pPr>
            <w:r>
              <w:rPr>
                <w:rFonts w:hint="eastAsia" w:ascii="宋体" w:hAnsi="宋体"/>
                <w:sz w:val="18"/>
                <w:szCs w:val="18"/>
              </w:rPr>
              <w:t>80</w:t>
            </w:r>
          </w:p>
        </w:tc>
        <w:tc>
          <w:tcPr>
            <w:tcW w:w="518" w:type="dxa"/>
            <w:shd w:val="clear" w:color="auto" w:fill="auto"/>
            <w:vAlign w:val="center"/>
          </w:tcPr>
          <w:p w14:paraId="2FE3E3FC">
            <w:pPr>
              <w:spacing w:line="216" w:lineRule="exact"/>
              <w:ind w:left="20"/>
              <w:jc w:val="center"/>
              <w:rPr>
                <w:rFonts w:ascii="宋体" w:hAnsi="宋体"/>
                <w:sz w:val="18"/>
                <w:szCs w:val="18"/>
              </w:rPr>
            </w:pPr>
            <w:r>
              <w:rPr>
                <w:rFonts w:hint="eastAsia" w:ascii="宋体" w:hAnsi="宋体"/>
                <w:sz w:val="18"/>
                <w:szCs w:val="18"/>
              </w:rPr>
              <w:t>40</w:t>
            </w:r>
          </w:p>
        </w:tc>
        <w:tc>
          <w:tcPr>
            <w:tcW w:w="362" w:type="dxa"/>
            <w:shd w:val="clear" w:color="auto" w:fill="auto"/>
            <w:vAlign w:val="center"/>
          </w:tcPr>
          <w:p w14:paraId="66BAF9BC">
            <w:pPr>
              <w:spacing w:line="216" w:lineRule="exact"/>
              <w:ind w:left="20"/>
              <w:jc w:val="center"/>
              <w:rPr>
                <w:rFonts w:ascii="宋体" w:hAnsi="宋体"/>
                <w:sz w:val="18"/>
                <w:szCs w:val="18"/>
              </w:rPr>
            </w:pPr>
          </w:p>
        </w:tc>
        <w:tc>
          <w:tcPr>
            <w:tcW w:w="426" w:type="dxa"/>
            <w:shd w:val="clear" w:color="auto" w:fill="auto"/>
            <w:vAlign w:val="center"/>
          </w:tcPr>
          <w:p w14:paraId="540BE48C">
            <w:pPr>
              <w:spacing w:line="216" w:lineRule="exact"/>
              <w:ind w:left="20"/>
              <w:jc w:val="center"/>
              <w:rPr>
                <w:rFonts w:ascii="宋体" w:hAnsi="宋体"/>
                <w:sz w:val="18"/>
                <w:szCs w:val="18"/>
              </w:rPr>
            </w:pPr>
          </w:p>
        </w:tc>
        <w:tc>
          <w:tcPr>
            <w:tcW w:w="425" w:type="dxa"/>
            <w:shd w:val="clear" w:color="auto" w:fill="auto"/>
            <w:vAlign w:val="center"/>
          </w:tcPr>
          <w:p w14:paraId="634781B4">
            <w:pPr>
              <w:spacing w:line="216" w:lineRule="exact"/>
              <w:ind w:left="20"/>
              <w:jc w:val="center"/>
              <w:rPr>
                <w:rFonts w:ascii="宋体" w:hAnsi="宋体"/>
                <w:sz w:val="18"/>
                <w:szCs w:val="18"/>
              </w:rPr>
            </w:pPr>
            <w:r>
              <w:rPr>
                <w:rFonts w:hint="eastAsia" w:ascii="宋体" w:hAnsi="宋体"/>
                <w:sz w:val="18"/>
                <w:szCs w:val="18"/>
              </w:rPr>
              <w:t>2</w:t>
            </w:r>
          </w:p>
        </w:tc>
        <w:tc>
          <w:tcPr>
            <w:tcW w:w="425" w:type="dxa"/>
            <w:shd w:val="clear" w:color="auto" w:fill="auto"/>
            <w:vAlign w:val="center"/>
          </w:tcPr>
          <w:p w14:paraId="42E4DDB1">
            <w:pPr>
              <w:spacing w:line="216" w:lineRule="exact"/>
              <w:ind w:left="20"/>
              <w:jc w:val="center"/>
              <w:rPr>
                <w:rFonts w:ascii="宋体" w:hAnsi="宋体"/>
                <w:sz w:val="18"/>
                <w:szCs w:val="18"/>
              </w:rPr>
            </w:pPr>
          </w:p>
        </w:tc>
        <w:tc>
          <w:tcPr>
            <w:tcW w:w="425" w:type="dxa"/>
            <w:shd w:val="clear" w:color="auto" w:fill="auto"/>
            <w:vAlign w:val="center"/>
          </w:tcPr>
          <w:p w14:paraId="0E1F244A">
            <w:pPr>
              <w:spacing w:line="216" w:lineRule="exact"/>
              <w:ind w:left="20"/>
              <w:jc w:val="center"/>
              <w:rPr>
                <w:rFonts w:ascii="宋体" w:hAnsi="宋体"/>
                <w:sz w:val="18"/>
                <w:szCs w:val="18"/>
              </w:rPr>
            </w:pPr>
            <w:r>
              <w:rPr>
                <w:rFonts w:hint="eastAsia" w:ascii="宋体" w:hAnsi="宋体"/>
                <w:sz w:val="18"/>
                <w:szCs w:val="18"/>
              </w:rPr>
              <w:t>80</w:t>
            </w:r>
          </w:p>
        </w:tc>
        <w:tc>
          <w:tcPr>
            <w:tcW w:w="426" w:type="dxa"/>
            <w:shd w:val="clear" w:color="auto" w:fill="auto"/>
            <w:vAlign w:val="center"/>
          </w:tcPr>
          <w:p w14:paraId="104E25CA">
            <w:pPr>
              <w:spacing w:line="216" w:lineRule="exact"/>
              <w:ind w:left="20"/>
              <w:jc w:val="center"/>
              <w:rPr>
                <w:rFonts w:ascii="宋体" w:hAnsi="宋体"/>
                <w:sz w:val="18"/>
                <w:szCs w:val="18"/>
              </w:rPr>
            </w:pPr>
          </w:p>
        </w:tc>
        <w:tc>
          <w:tcPr>
            <w:tcW w:w="425" w:type="dxa"/>
            <w:shd w:val="clear" w:color="auto" w:fill="auto"/>
            <w:vAlign w:val="center"/>
          </w:tcPr>
          <w:p w14:paraId="2C528DFB">
            <w:pPr>
              <w:spacing w:line="216" w:lineRule="exact"/>
              <w:ind w:left="20"/>
              <w:jc w:val="center"/>
              <w:rPr>
                <w:rFonts w:ascii="宋体" w:hAnsi="宋体"/>
                <w:sz w:val="18"/>
                <w:szCs w:val="18"/>
              </w:rPr>
            </w:pPr>
          </w:p>
        </w:tc>
        <w:tc>
          <w:tcPr>
            <w:tcW w:w="425" w:type="dxa"/>
            <w:shd w:val="clear" w:color="auto" w:fill="auto"/>
            <w:vAlign w:val="center"/>
          </w:tcPr>
          <w:p w14:paraId="50CC230D">
            <w:pPr>
              <w:widowControl/>
              <w:jc w:val="center"/>
              <w:rPr>
                <w:rFonts w:ascii="Times New Roman" w:hAnsi="Times New Roman" w:eastAsiaTheme="minorEastAsia"/>
                <w:bCs/>
                <w:sz w:val="24"/>
                <w:szCs w:val="24"/>
              </w:rPr>
            </w:pPr>
          </w:p>
        </w:tc>
        <w:tc>
          <w:tcPr>
            <w:tcW w:w="425" w:type="dxa"/>
            <w:shd w:val="clear" w:color="auto" w:fill="auto"/>
            <w:vAlign w:val="center"/>
          </w:tcPr>
          <w:p w14:paraId="262048ED">
            <w:pPr>
              <w:widowControl/>
              <w:jc w:val="center"/>
              <w:rPr>
                <w:rFonts w:ascii="Times New Roman" w:hAnsi="Times New Roman" w:eastAsiaTheme="minorEastAsia"/>
                <w:bCs/>
                <w:sz w:val="24"/>
                <w:szCs w:val="24"/>
              </w:rPr>
            </w:pPr>
          </w:p>
        </w:tc>
        <w:tc>
          <w:tcPr>
            <w:tcW w:w="709" w:type="dxa"/>
            <w:vMerge w:val="continue"/>
            <w:vAlign w:val="center"/>
          </w:tcPr>
          <w:p w14:paraId="465B1284">
            <w:pPr>
              <w:widowControl/>
              <w:jc w:val="center"/>
              <w:rPr>
                <w:rFonts w:ascii="Times New Roman" w:hAnsi="Times New Roman" w:eastAsiaTheme="minorEastAsia"/>
                <w:color w:val="000000"/>
                <w:kern w:val="0"/>
                <w:szCs w:val="21"/>
              </w:rPr>
            </w:pPr>
          </w:p>
        </w:tc>
      </w:tr>
      <w:tr w14:paraId="7CBEDDE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9" w:hRule="atLeast"/>
          <w:jc w:val="center"/>
        </w:trPr>
        <w:tc>
          <w:tcPr>
            <w:tcW w:w="779" w:type="dxa"/>
            <w:vMerge w:val="continue"/>
            <w:vAlign w:val="center"/>
          </w:tcPr>
          <w:p w14:paraId="0D094AB7">
            <w:pPr>
              <w:widowControl/>
              <w:jc w:val="center"/>
              <w:rPr>
                <w:rFonts w:ascii="Times New Roman" w:hAnsi="Times New Roman" w:eastAsiaTheme="minorEastAsia"/>
                <w:color w:val="000000"/>
                <w:kern w:val="0"/>
                <w:szCs w:val="21"/>
              </w:rPr>
            </w:pPr>
          </w:p>
        </w:tc>
        <w:tc>
          <w:tcPr>
            <w:tcW w:w="988" w:type="dxa"/>
            <w:vMerge w:val="continue"/>
            <w:vAlign w:val="center"/>
          </w:tcPr>
          <w:p w14:paraId="1571F80D">
            <w:pPr>
              <w:widowControl/>
              <w:jc w:val="center"/>
              <w:rPr>
                <w:rFonts w:ascii="Times New Roman" w:hAnsi="Times New Roman" w:eastAsiaTheme="minorEastAsia"/>
                <w:color w:val="000000"/>
                <w:kern w:val="0"/>
                <w:szCs w:val="21"/>
              </w:rPr>
            </w:pPr>
          </w:p>
        </w:tc>
        <w:tc>
          <w:tcPr>
            <w:tcW w:w="1349" w:type="dxa"/>
            <w:vAlign w:val="center"/>
          </w:tcPr>
          <w:p w14:paraId="69AD12A8">
            <w:pPr>
              <w:widowControl/>
              <w:jc w:val="center"/>
              <w:rPr>
                <w:rFonts w:ascii="宋体" w:hAnsi="宋体"/>
                <w:sz w:val="18"/>
                <w:szCs w:val="18"/>
              </w:rPr>
            </w:pPr>
            <w:r>
              <w:rPr>
                <w:rFonts w:hint="eastAsia" w:ascii="宋体" w:hAnsi="宋体"/>
                <w:sz w:val="18"/>
                <w:szCs w:val="18"/>
              </w:rPr>
              <w:t>SJ8-专业实习</w:t>
            </w:r>
          </w:p>
        </w:tc>
        <w:tc>
          <w:tcPr>
            <w:tcW w:w="432" w:type="dxa"/>
            <w:vAlign w:val="center"/>
          </w:tcPr>
          <w:p w14:paraId="109EFD83">
            <w:pPr>
              <w:spacing w:line="216" w:lineRule="exact"/>
              <w:ind w:left="20"/>
              <w:jc w:val="center"/>
              <w:rPr>
                <w:rFonts w:ascii="宋体" w:hAnsi="宋体"/>
                <w:sz w:val="18"/>
                <w:szCs w:val="18"/>
              </w:rPr>
            </w:pPr>
            <w:r>
              <w:rPr>
                <w:rFonts w:hint="eastAsia" w:ascii="宋体" w:hAnsi="宋体"/>
                <w:sz w:val="18"/>
                <w:szCs w:val="18"/>
              </w:rPr>
              <w:t>8</w:t>
            </w:r>
          </w:p>
        </w:tc>
        <w:tc>
          <w:tcPr>
            <w:tcW w:w="546" w:type="dxa"/>
            <w:vAlign w:val="center"/>
          </w:tcPr>
          <w:p w14:paraId="4EE9B696">
            <w:pPr>
              <w:spacing w:line="216" w:lineRule="exact"/>
              <w:ind w:left="20"/>
              <w:jc w:val="center"/>
              <w:rPr>
                <w:rFonts w:ascii="宋体" w:hAnsi="宋体" w:eastAsiaTheme="minorEastAsia"/>
                <w:sz w:val="18"/>
                <w:szCs w:val="18"/>
              </w:rPr>
            </w:pPr>
            <w:r>
              <w:rPr>
                <w:rFonts w:hint="eastAsia" w:ascii="宋体" w:hAnsi="宋体" w:eastAsiaTheme="minorEastAsia"/>
                <w:sz w:val="18"/>
                <w:szCs w:val="18"/>
              </w:rPr>
              <w:t>2.0</w:t>
            </w:r>
          </w:p>
        </w:tc>
        <w:tc>
          <w:tcPr>
            <w:tcW w:w="749" w:type="dxa"/>
            <w:shd w:val="clear" w:color="auto" w:fill="auto"/>
            <w:vAlign w:val="center"/>
          </w:tcPr>
          <w:p w14:paraId="0BD434D9">
            <w:pPr>
              <w:spacing w:line="216" w:lineRule="exact"/>
              <w:ind w:left="20"/>
              <w:jc w:val="center"/>
              <w:rPr>
                <w:rFonts w:ascii="Times New Roman" w:hAnsi="Times New Roman" w:eastAsiaTheme="minorEastAsia"/>
                <w:color w:val="000000"/>
                <w:kern w:val="0"/>
                <w:szCs w:val="21"/>
              </w:rPr>
            </w:pPr>
            <w:r>
              <w:rPr>
                <w:rFonts w:hint="eastAsia" w:ascii="宋体" w:hAnsi="宋体"/>
                <w:sz w:val="18"/>
                <w:szCs w:val="18"/>
              </w:rPr>
              <w:t>80</w:t>
            </w:r>
          </w:p>
        </w:tc>
        <w:tc>
          <w:tcPr>
            <w:tcW w:w="518" w:type="dxa"/>
            <w:shd w:val="clear" w:color="auto" w:fill="auto"/>
            <w:vAlign w:val="center"/>
          </w:tcPr>
          <w:p w14:paraId="75500FD7">
            <w:pPr>
              <w:spacing w:line="216" w:lineRule="exact"/>
              <w:ind w:left="20"/>
              <w:jc w:val="center"/>
              <w:rPr>
                <w:rFonts w:ascii="宋体" w:hAnsi="宋体"/>
                <w:sz w:val="18"/>
                <w:szCs w:val="18"/>
              </w:rPr>
            </w:pPr>
            <w:r>
              <w:rPr>
                <w:rFonts w:hint="eastAsia" w:ascii="宋体" w:hAnsi="宋体"/>
                <w:sz w:val="18"/>
                <w:szCs w:val="18"/>
              </w:rPr>
              <w:t>40</w:t>
            </w:r>
          </w:p>
        </w:tc>
        <w:tc>
          <w:tcPr>
            <w:tcW w:w="362" w:type="dxa"/>
            <w:shd w:val="clear" w:color="auto" w:fill="auto"/>
            <w:vAlign w:val="center"/>
          </w:tcPr>
          <w:p w14:paraId="3CA12738">
            <w:pPr>
              <w:spacing w:line="216" w:lineRule="exact"/>
              <w:ind w:left="20"/>
              <w:jc w:val="center"/>
              <w:rPr>
                <w:rFonts w:ascii="宋体" w:hAnsi="宋体"/>
                <w:sz w:val="18"/>
                <w:szCs w:val="18"/>
              </w:rPr>
            </w:pPr>
          </w:p>
        </w:tc>
        <w:tc>
          <w:tcPr>
            <w:tcW w:w="426" w:type="dxa"/>
            <w:shd w:val="clear" w:color="auto" w:fill="auto"/>
            <w:vAlign w:val="center"/>
          </w:tcPr>
          <w:p w14:paraId="330762AB">
            <w:pPr>
              <w:spacing w:line="216" w:lineRule="exact"/>
              <w:ind w:left="20"/>
              <w:jc w:val="center"/>
              <w:rPr>
                <w:rFonts w:ascii="宋体" w:hAnsi="宋体"/>
                <w:sz w:val="18"/>
                <w:szCs w:val="18"/>
              </w:rPr>
            </w:pPr>
          </w:p>
        </w:tc>
        <w:tc>
          <w:tcPr>
            <w:tcW w:w="425" w:type="dxa"/>
            <w:shd w:val="clear" w:color="auto" w:fill="auto"/>
            <w:vAlign w:val="center"/>
          </w:tcPr>
          <w:p w14:paraId="23579211">
            <w:pPr>
              <w:spacing w:line="216" w:lineRule="exact"/>
              <w:ind w:left="20"/>
              <w:jc w:val="center"/>
              <w:rPr>
                <w:rFonts w:ascii="宋体" w:hAnsi="宋体"/>
                <w:sz w:val="18"/>
                <w:szCs w:val="18"/>
              </w:rPr>
            </w:pPr>
            <w:r>
              <w:rPr>
                <w:rFonts w:hint="eastAsia" w:ascii="宋体" w:hAnsi="宋体"/>
                <w:sz w:val="18"/>
                <w:szCs w:val="18"/>
              </w:rPr>
              <w:t>2</w:t>
            </w:r>
          </w:p>
        </w:tc>
        <w:tc>
          <w:tcPr>
            <w:tcW w:w="425" w:type="dxa"/>
            <w:shd w:val="clear" w:color="auto" w:fill="auto"/>
            <w:vAlign w:val="center"/>
          </w:tcPr>
          <w:p w14:paraId="5575A6D3">
            <w:pPr>
              <w:spacing w:line="216" w:lineRule="exact"/>
              <w:ind w:left="20"/>
              <w:jc w:val="center"/>
              <w:rPr>
                <w:rFonts w:ascii="宋体" w:hAnsi="宋体"/>
                <w:sz w:val="18"/>
                <w:szCs w:val="18"/>
              </w:rPr>
            </w:pPr>
          </w:p>
        </w:tc>
        <w:tc>
          <w:tcPr>
            <w:tcW w:w="425" w:type="dxa"/>
            <w:shd w:val="clear" w:color="auto" w:fill="auto"/>
            <w:vAlign w:val="center"/>
          </w:tcPr>
          <w:p w14:paraId="4D7A5456">
            <w:pPr>
              <w:spacing w:line="216" w:lineRule="exact"/>
              <w:ind w:left="20"/>
              <w:jc w:val="center"/>
              <w:rPr>
                <w:rFonts w:ascii="宋体" w:hAnsi="宋体"/>
                <w:sz w:val="18"/>
                <w:szCs w:val="18"/>
              </w:rPr>
            </w:pPr>
            <w:r>
              <w:rPr>
                <w:rFonts w:hint="eastAsia" w:ascii="宋体" w:hAnsi="宋体"/>
                <w:sz w:val="18"/>
                <w:szCs w:val="18"/>
              </w:rPr>
              <w:t>80</w:t>
            </w:r>
          </w:p>
        </w:tc>
        <w:tc>
          <w:tcPr>
            <w:tcW w:w="426" w:type="dxa"/>
            <w:shd w:val="clear" w:color="auto" w:fill="auto"/>
            <w:vAlign w:val="center"/>
          </w:tcPr>
          <w:p w14:paraId="55E76512">
            <w:pPr>
              <w:spacing w:line="216" w:lineRule="exact"/>
              <w:ind w:left="20"/>
              <w:jc w:val="center"/>
              <w:rPr>
                <w:rFonts w:ascii="宋体" w:hAnsi="宋体"/>
                <w:sz w:val="18"/>
                <w:szCs w:val="18"/>
              </w:rPr>
            </w:pPr>
          </w:p>
        </w:tc>
        <w:tc>
          <w:tcPr>
            <w:tcW w:w="425" w:type="dxa"/>
            <w:shd w:val="clear" w:color="auto" w:fill="auto"/>
            <w:vAlign w:val="center"/>
          </w:tcPr>
          <w:p w14:paraId="0BEADD31">
            <w:pPr>
              <w:spacing w:line="216" w:lineRule="exact"/>
              <w:ind w:left="20"/>
              <w:jc w:val="center"/>
              <w:rPr>
                <w:rFonts w:ascii="宋体" w:hAnsi="宋体"/>
                <w:sz w:val="18"/>
                <w:szCs w:val="18"/>
              </w:rPr>
            </w:pPr>
          </w:p>
        </w:tc>
        <w:tc>
          <w:tcPr>
            <w:tcW w:w="425" w:type="dxa"/>
            <w:shd w:val="clear" w:color="auto" w:fill="auto"/>
            <w:vAlign w:val="center"/>
          </w:tcPr>
          <w:p w14:paraId="71BFCD0B">
            <w:pPr>
              <w:widowControl/>
              <w:jc w:val="center"/>
              <w:rPr>
                <w:rFonts w:ascii="Times New Roman" w:hAnsi="Times New Roman" w:eastAsiaTheme="minorEastAsia"/>
                <w:bCs/>
                <w:sz w:val="24"/>
                <w:szCs w:val="24"/>
              </w:rPr>
            </w:pPr>
          </w:p>
        </w:tc>
        <w:tc>
          <w:tcPr>
            <w:tcW w:w="425" w:type="dxa"/>
            <w:shd w:val="clear" w:color="auto" w:fill="auto"/>
            <w:vAlign w:val="center"/>
          </w:tcPr>
          <w:p w14:paraId="2E42FB9C">
            <w:pPr>
              <w:widowControl/>
              <w:jc w:val="center"/>
              <w:rPr>
                <w:rFonts w:ascii="Times New Roman" w:hAnsi="Times New Roman" w:eastAsiaTheme="minorEastAsia"/>
                <w:bCs/>
                <w:sz w:val="24"/>
                <w:szCs w:val="24"/>
              </w:rPr>
            </w:pPr>
          </w:p>
        </w:tc>
        <w:tc>
          <w:tcPr>
            <w:tcW w:w="709" w:type="dxa"/>
            <w:vMerge w:val="continue"/>
            <w:vAlign w:val="center"/>
          </w:tcPr>
          <w:p w14:paraId="498E3CDA">
            <w:pPr>
              <w:widowControl/>
              <w:jc w:val="center"/>
              <w:rPr>
                <w:rFonts w:ascii="Times New Roman" w:hAnsi="Times New Roman" w:eastAsiaTheme="minorEastAsia"/>
                <w:color w:val="000000"/>
                <w:kern w:val="0"/>
                <w:szCs w:val="21"/>
              </w:rPr>
            </w:pPr>
          </w:p>
        </w:tc>
      </w:tr>
      <w:tr w14:paraId="70EFBE6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9" w:hRule="atLeast"/>
          <w:jc w:val="center"/>
        </w:trPr>
        <w:tc>
          <w:tcPr>
            <w:tcW w:w="779" w:type="dxa"/>
            <w:vMerge w:val="continue"/>
            <w:vAlign w:val="center"/>
          </w:tcPr>
          <w:p w14:paraId="44E1D2C3">
            <w:pPr>
              <w:widowControl/>
              <w:jc w:val="center"/>
              <w:rPr>
                <w:rFonts w:ascii="Times New Roman" w:hAnsi="Times New Roman" w:eastAsiaTheme="minorEastAsia"/>
                <w:color w:val="000000"/>
                <w:kern w:val="0"/>
                <w:szCs w:val="21"/>
              </w:rPr>
            </w:pPr>
          </w:p>
        </w:tc>
        <w:tc>
          <w:tcPr>
            <w:tcW w:w="988" w:type="dxa"/>
            <w:vMerge w:val="continue"/>
            <w:vAlign w:val="center"/>
          </w:tcPr>
          <w:p w14:paraId="08ADF77E">
            <w:pPr>
              <w:widowControl/>
              <w:jc w:val="center"/>
              <w:rPr>
                <w:rFonts w:ascii="Times New Roman" w:hAnsi="Times New Roman" w:eastAsiaTheme="minorEastAsia"/>
                <w:color w:val="000000"/>
                <w:kern w:val="0"/>
                <w:szCs w:val="21"/>
              </w:rPr>
            </w:pPr>
          </w:p>
        </w:tc>
        <w:tc>
          <w:tcPr>
            <w:tcW w:w="1349" w:type="dxa"/>
            <w:vAlign w:val="center"/>
          </w:tcPr>
          <w:p w14:paraId="34AE8F16">
            <w:pPr>
              <w:widowControl/>
              <w:jc w:val="center"/>
              <w:rPr>
                <w:rFonts w:ascii="宋体" w:hAnsi="宋体"/>
                <w:sz w:val="18"/>
                <w:szCs w:val="18"/>
              </w:rPr>
            </w:pPr>
            <w:r>
              <w:rPr>
                <w:rFonts w:hint="eastAsia" w:ascii="宋体" w:hAnsi="宋体"/>
                <w:sz w:val="18"/>
                <w:szCs w:val="18"/>
              </w:rPr>
              <w:t>毕业设计</w:t>
            </w:r>
          </w:p>
        </w:tc>
        <w:tc>
          <w:tcPr>
            <w:tcW w:w="432" w:type="dxa"/>
            <w:vAlign w:val="center"/>
          </w:tcPr>
          <w:p w14:paraId="0B822221">
            <w:pPr>
              <w:spacing w:line="216" w:lineRule="exact"/>
              <w:ind w:left="20"/>
              <w:jc w:val="center"/>
              <w:rPr>
                <w:rFonts w:ascii="宋体" w:hAnsi="宋体"/>
                <w:sz w:val="18"/>
                <w:szCs w:val="18"/>
              </w:rPr>
            </w:pPr>
            <w:r>
              <w:rPr>
                <w:rFonts w:hint="eastAsia" w:ascii="宋体" w:hAnsi="宋体"/>
                <w:sz w:val="18"/>
                <w:szCs w:val="18"/>
              </w:rPr>
              <w:t>8</w:t>
            </w:r>
          </w:p>
        </w:tc>
        <w:tc>
          <w:tcPr>
            <w:tcW w:w="546" w:type="dxa"/>
            <w:vAlign w:val="center"/>
          </w:tcPr>
          <w:p w14:paraId="3B9EAA7F">
            <w:pPr>
              <w:spacing w:line="216" w:lineRule="exact"/>
              <w:ind w:left="20"/>
              <w:jc w:val="center"/>
              <w:rPr>
                <w:rFonts w:ascii="宋体" w:hAnsi="宋体" w:eastAsiaTheme="minorEastAsia"/>
                <w:sz w:val="18"/>
                <w:szCs w:val="18"/>
              </w:rPr>
            </w:pPr>
            <w:r>
              <w:rPr>
                <w:rFonts w:hint="eastAsia" w:ascii="宋体" w:hAnsi="宋体" w:eastAsiaTheme="minorEastAsia"/>
                <w:sz w:val="18"/>
                <w:szCs w:val="18"/>
              </w:rPr>
              <w:t>6.0</w:t>
            </w:r>
          </w:p>
        </w:tc>
        <w:tc>
          <w:tcPr>
            <w:tcW w:w="749" w:type="dxa"/>
            <w:vAlign w:val="center"/>
          </w:tcPr>
          <w:p w14:paraId="6E581117">
            <w:pPr>
              <w:spacing w:line="216" w:lineRule="exact"/>
              <w:ind w:left="20"/>
              <w:jc w:val="center"/>
              <w:rPr>
                <w:rFonts w:ascii="宋体" w:hAnsi="宋体" w:eastAsiaTheme="minorEastAsia"/>
                <w:sz w:val="18"/>
                <w:szCs w:val="18"/>
              </w:rPr>
            </w:pPr>
          </w:p>
        </w:tc>
        <w:tc>
          <w:tcPr>
            <w:tcW w:w="518" w:type="dxa"/>
            <w:vAlign w:val="center"/>
          </w:tcPr>
          <w:p w14:paraId="742BD36A">
            <w:pPr>
              <w:spacing w:line="216" w:lineRule="exact"/>
              <w:ind w:left="20"/>
              <w:jc w:val="center"/>
              <w:rPr>
                <w:rFonts w:ascii="宋体" w:hAnsi="宋体" w:eastAsiaTheme="minorEastAsia"/>
                <w:sz w:val="18"/>
                <w:szCs w:val="18"/>
              </w:rPr>
            </w:pPr>
          </w:p>
        </w:tc>
        <w:tc>
          <w:tcPr>
            <w:tcW w:w="362" w:type="dxa"/>
            <w:vAlign w:val="center"/>
          </w:tcPr>
          <w:p w14:paraId="61C68531">
            <w:pPr>
              <w:spacing w:line="216" w:lineRule="exact"/>
              <w:ind w:left="20"/>
              <w:jc w:val="center"/>
              <w:rPr>
                <w:rFonts w:ascii="宋体" w:hAnsi="宋体" w:eastAsiaTheme="minorEastAsia"/>
                <w:sz w:val="18"/>
                <w:szCs w:val="18"/>
              </w:rPr>
            </w:pPr>
          </w:p>
        </w:tc>
        <w:tc>
          <w:tcPr>
            <w:tcW w:w="426" w:type="dxa"/>
            <w:vAlign w:val="center"/>
          </w:tcPr>
          <w:p w14:paraId="6F8D0FF8">
            <w:pPr>
              <w:spacing w:line="216" w:lineRule="exact"/>
              <w:ind w:left="20"/>
              <w:jc w:val="center"/>
              <w:rPr>
                <w:rFonts w:ascii="宋体" w:hAnsi="宋体" w:eastAsiaTheme="minorEastAsia"/>
                <w:sz w:val="18"/>
                <w:szCs w:val="18"/>
              </w:rPr>
            </w:pPr>
          </w:p>
        </w:tc>
        <w:tc>
          <w:tcPr>
            <w:tcW w:w="425" w:type="dxa"/>
            <w:vAlign w:val="center"/>
          </w:tcPr>
          <w:p w14:paraId="4133965E">
            <w:pPr>
              <w:spacing w:line="216" w:lineRule="exact"/>
              <w:ind w:left="20"/>
              <w:jc w:val="center"/>
              <w:rPr>
                <w:rFonts w:ascii="宋体" w:hAnsi="宋体" w:eastAsiaTheme="minorEastAsia"/>
                <w:sz w:val="18"/>
                <w:szCs w:val="18"/>
              </w:rPr>
            </w:pPr>
            <w:r>
              <w:rPr>
                <w:rFonts w:hint="eastAsia" w:ascii="宋体" w:hAnsi="宋体" w:eastAsiaTheme="minorEastAsia"/>
                <w:sz w:val="18"/>
                <w:szCs w:val="18"/>
              </w:rPr>
              <w:t>6</w:t>
            </w:r>
          </w:p>
        </w:tc>
        <w:tc>
          <w:tcPr>
            <w:tcW w:w="425" w:type="dxa"/>
            <w:vAlign w:val="center"/>
          </w:tcPr>
          <w:p w14:paraId="3A5DCC10">
            <w:pPr>
              <w:spacing w:line="216" w:lineRule="exact"/>
              <w:ind w:left="20"/>
              <w:jc w:val="center"/>
              <w:rPr>
                <w:rFonts w:ascii="宋体" w:hAnsi="宋体" w:eastAsiaTheme="minorEastAsia"/>
                <w:sz w:val="18"/>
                <w:szCs w:val="18"/>
              </w:rPr>
            </w:pPr>
          </w:p>
        </w:tc>
        <w:tc>
          <w:tcPr>
            <w:tcW w:w="425" w:type="dxa"/>
            <w:vAlign w:val="center"/>
          </w:tcPr>
          <w:p w14:paraId="4C35E779">
            <w:pPr>
              <w:spacing w:line="216" w:lineRule="exact"/>
              <w:ind w:left="20"/>
              <w:jc w:val="center"/>
              <w:rPr>
                <w:rFonts w:ascii="宋体" w:hAnsi="宋体"/>
                <w:sz w:val="18"/>
                <w:szCs w:val="18"/>
              </w:rPr>
            </w:pPr>
          </w:p>
        </w:tc>
        <w:tc>
          <w:tcPr>
            <w:tcW w:w="426" w:type="dxa"/>
            <w:vAlign w:val="center"/>
          </w:tcPr>
          <w:p w14:paraId="09B1991D">
            <w:pPr>
              <w:spacing w:line="216" w:lineRule="exact"/>
              <w:ind w:left="20"/>
              <w:jc w:val="center"/>
              <w:rPr>
                <w:rFonts w:ascii="宋体" w:hAnsi="宋体"/>
                <w:sz w:val="18"/>
                <w:szCs w:val="18"/>
              </w:rPr>
            </w:pPr>
          </w:p>
        </w:tc>
        <w:tc>
          <w:tcPr>
            <w:tcW w:w="425" w:type="dxa"/>
            <w:vAlign w:val="center"/>
          </w:tcPr>
          <w:p w14:paraId="2F05C065">
            <w:pPr>
              <w:spacing w:line="216" w:lineRule="exact"/>
              <w:ind w:left="20"/>
              <w:jc w:val="center"/>
              <w:rPr>
                <w:rFonts w:ascii="宋体" w:hAnsi="宋体"/>
                <w:sz w:val="18"/>
                <w:szCs w:val="18"/>
              </w:rPr>
            </w:pPr>
          </w:p>
        </w:tc>
        <w:tc>
          <w:tcPr>
            <w:tcW w:w="425" w:type="dxa"/>
            <w:vAlign w:val="center"/>
          </w:tcPr>
          <w:p w14:paraId="487C21E3">
            <w:pPr>
              <w:widowControl/>
              <w:jc w:val="center"/>
              <w:rPr>
                <w:rFonts w:ascii="Times New Roman" w:hAnsi="Times New Roman" w:eastAsiaTheme="minorEastAsia"/>
                <w:bCs/>
                <w:sz w:val="24"/>
                <w:szCs w:val="24"/>
              </w:rPr>
            </w:pPr>
            <w:r>
              <w:rPr>
                <w:rFonts w:ascii="Times New Roman" w:hAnsi="Times New Roman" w:eastAsiaTheme="minorEastAsia"/>
                <w:bCs/>
                <w:sz w:val="24"/>
                <w:szCs w:val="24"/>
              </w:rPr>
              <w:t>√</w:t>
            </w:r>
          </w:p>
        </w:tc>
        <w:tc>
          <w:tcPr>
            <w:tcW w:w="425" w:type="dxa"/>
            <w:vAlign w:val="center"/>
          </w:tcPr>
          <w:p w14:paraId="53001ECF">
            <w:pPr>
              <w:widowControl/>
              <w:jc w:val="center"/>
              <w:rPr>
                <w:rFonts w:ascii="Times New Roman" w:hAnsi="Times New Roman" w:eastAsiaTheme="minorEastAsia"/>
                <w:bCs/>
                <w:sz w:val="24"/>
                <w:szCs w:val="24"/>
              </w:rPr>
            </w:pPr>
            <w:r>
              <w:rPr>
                <w:rFonts w:ascii="Times New Roman" w:hAnsi="Times New Roman" w:eastAsiaTheme="minorEastAsia"/>
                <w:bCs/>
                <w:sz w:val="24"/>
                <w:szCs w:val="24"/>
              </w:rPr>
              <w:t>√</w:t>
            </w:r>
          </w:p>
        </w:tc>
        <w:tc>
          <w:tcPr>
            <w:tcW w:w="709" w:type="dxa"/>
            <w:vMerge w:val="continue"/>
            <w:vAlign w:val="center"/>
          </w:tcPr>
          <w:p w14:paraId="0EFA30AE">
            <w:pPr>
              <w:widowControl/>
              <w:jc w:val="center"/>
              <w:rPr>
                <w:rFonts w:ascii="Times New Roman" w:hAnsi="Times New Roman" w:eastAsiaTheme="minorEastAsia"/>
                <w:color w:val="000000"/>
                <w:kern w:val="0"/>
                <w:szCs w:val="21"/>
              </w:rPr>
            </w:pPr>
          </w:p>
        </w:tc>
      </w:tr>
      <w:tr w14:paraId="521D08E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9" w:hRule="atLeast"/>
          <w:jc w:val="center"/>
        </w:trPr>
        <w:tc>
          <w:tcPr>
            <w:tcW w:w="1767" w:type="dxa"/>
            <w:gridSpan w:val="2"/>
            <w:vMerge w:val="restart"/>
            <w:vAlign w:val="center"/>
          </w:tcPr>
          <w:p w14:paraId="66356EDB">
            <w:pPr>
              <w:jc w:val="center"/>
              <w:rPr>
                <w:rFonts w:ascii="Times New Roman" w:hAnsi="Times New Roman" w:eastAsiaTheme="minorEastAsia"/>
                <w:color w:val="000000"/>
                <w:kern w:val="0"/>
                <w:szCs w:val="21"/>
              </w:rPr>
            </w:pPr>
            <w:r>
              <w:rPr>
                <w:rFonts w:ascii="Times New Roman" w:hAnsi="Times New Roman" w:eastAsiaTheme="minorEastAsia"/>
                <w:color w:val="000000"/>
                <w:kern w:val="0"/>
                <w:szCs w:val="21"/>
              </w:rPr>
              <w:t>拓展教育</w:t>
            </w:r>
          </w:p>
        </w:tc>
        <w:tc>
          <w:tcPr>
            <w:tcW w:w="1349" w:type="dxa"/>
            <w:vAlign w:val="center"/>
          </w:tcPr>
          <w:p w14:paraId="3795F1E2">
            <w:pPr>
              <w:widowControl/>
              <w:jc w:val="center"/>
              <w:rPr>
                <w:rFonts w:ascii="Times New Roman" w:hAnsi="Times New Roman" w:eastAsiaTheme="minorEastAsia"/>
                <w:color w:val="000000"/>
                <w:kern w:val="0"/>
                <w:szCs w:val="21"/>
              </w:rPr>
            </w:pPr>
            <w:r>
              <w:rPr>
                <w:rFonts w:hint="eastAsia" w:ascii="宋体" w:hAnsi="宋体"/>
                <w:sz w:val="18"/>
                <w:szCs w:val="18"/>
              </w:rPr>
              <w:t>工程伦理</w:t>
            </w:r>
          </w:p>
        </w:tc>
        <w:tc>
          <w:tcPr>
            <w:tcW w:w="432" w:type="dxa"/>
            <w:vAlign w:val="center"/>
          </w:tcPr>
          <w:p w14:paraId="22D4AA66">
            <w:pPr>
              <w:spacing w:line="216" w:lineRule="exact"/>
              <w:ind w:left="20"/>
              <w:jc w:val="center"/>
              <w:rPr>
                <w:rFonts w:ascii="宋体" w:hAnsi="宋体"/>
                <w:sz w:val="18"/>
                <w:szCs w:val="18"/>
              </w:rPr>
            </w:pPr>
            <w:r>
              <w:rPr>
                <w:rFonts w:hint="eastAsia" w:ascii="宋体" w:hAnsi="宋体"/>
                <w:sz w:val="18"/>
                <w:szCs w:val="18"/>
              </w:rPr>
              <w:t>5</w:t>
            </w:r>
          </w:p>
        </w:tc>
        <w:tc>
          <w:tcPr>
            <w:tcW w:w="546" w:type="dxa"/>
            <w:vAlign w:val="center"/>
          </w:tcPr>
          <w:p w14:paraId="339BF37C">
            <w:pPr>
              <w:widowControl/>
              <w:jc w:val="center"/>
              <w:rPr>
                <w:rFonts w:ascii="宋体" w:hAnsi="宋体" w:eastAsiaTheme="minorEastAsia"/>
                <w:sz w:val="18"/>
                <w:szCs w:val="18"/>
              </w:rPr>
            </w:pPr>
            <w:r>
              <w:rPr>
                <w:rFonts w:hint="eastAsia" w:ascii="宋体" w:hAnsi="宋体"/>
                <w:sz w:val="18"/>
                <w:szCs w:val="18"/>
              </w:rPr>
              <w:t>1.0</w:t>
            </w:r>
          </w:p>
        </w:tc>
        <w:tc>
          <w:tcPr>
            <w:tcW w:w="749" w:type="dxa"/>
            <w:vAlign w:val="center"/>
          </w:tcPr>
          <w:p w14:paraId="3D62628F">
            <w:pPr>
              <w:widowControl/>
              <w:jc w:val="center"/>
              <w:rPr>
                <w:rFonts w:ascii="宋体" w:hAnsi="宋体" w:eastAsiaTheme="minorEastAsia"/>
                <w:sz w:val="18"/>
                <w:szCs w:val="18"/>
              </w:rPr>
            </w:pPr>
            <w:r>
              <w:rPr>
                <w:rFonts w:hint="eastAsia" w:ascii="宋体" w:hAnsi="宋体"/>
                <w:sz w:val="18"/>
                <w:szCs w:val="18"/>
              </w:rPr>
              <w:t>16</w:t>
            </w:r>
          </w:p>
        </w:tc>
        <w:tc>
          <w:tcPr>
            <w:tcW w:w="518" w:type="dxa"/>
            <w:vAlign w:val="center"/>
          </w:tcPr>
          <w:p w14:paraId="2B24E230">
            <w:pPr>
              <w:spacing w:line="216" w:lineRule="exact"/>
              <w:ind w:left="20"/>
              <w:jc w:val="center"/>
              <w:rPr>
                <w:rFonts w:ascii="宋体" w:hAnsi="宋体" w:eastAsiaTheme="minorEastAsia"/>
                <w:sz w:val="18"/>
                <w:szCs w:val="18"/>
              </w:rPr>
            </w:pPr>
            <w:r>
              <w:rPr>
                <w:rFonts w:hint="eastAsia" w:ascii="宋体" w:hAnsi="宋体"/>
                <w:sz w:val="18"/>
                <w:szCs w:val="18"/>
              </w:rPr>
              <w:t>1</w:t>
            </w:r>
          </w:p>
        </w:tc>
        <w:tc>
          <w:tcPr>
            <w:tcW w:w="362" w:type="dxa"/>
            <w:vAlign w:val="center"/>
          </w:tcPr>
          <w:p w14:paraId="090B5F94">
            <w:pPr>
              <w:spacing w:line="216" w:lineRule="exact"/>
              <w:ind w:left="20"/>
              <w:jc w:val="center"/>
              <w:rPr>
                <w:rFonts w:ascii="宋体" w:hAnsi="宋体" w:eastAsiaTheme="minorEastAsia"/>
                <w:sz w:val="18"/>
                <w:szCs w:val="18"/>
              </w:rPr>
            </w:pPr>
            <w:r>
              <w:rPr>
                <w:rFonts w:hint="eastAsia" w:ascii="宋体" w:hAnsi="宋体"/>
                <w:sz w:val="18"/>
                <w:szCs w:val="18"/>
              </w:rPr>
              <w:t>1</w:t>
            </w:r>
          </w:p>
        </w:tc>
        <w:tc>
          <w:tcPr>
            <w:tcW w:w="426" w:type="dxa"/>
            <w:vAlign w:val="center"/>
          </w:tcPr>
          <w:p w14:paraId="60F9BECF">
            <w:pPr>
              <w:spacing w:line="216" w:lineRule="exact"/>
              <w:ind w:left="20"/>
              <w:jc w:val="center"/>
              <w:rPr>
                <w:rFonts w:ascii="宋体" w:hAnsi="宋体" w:eastAsiaTheme="minorEastAsia"/>
                <w:sz w:val="18"/>
                <w:szCs w:val="18"/>
              </w:rPr>
            </w:pPr>
          </w:p>
        </w:tc>
        <w:tc>
          <w:tcPr>
            <w:tcW w:w="425" w:type="dxa"/>
          </w:tcPr>
          <w:p w14:paraId="7B30E9A5">
            <w:pPr>
              <w:spacing w:line="216" w:lineRule="exact"/>
              <w:ind w:left="20"/>
              <w:jc w:val="center"/>
              <w:rPr>
                <w:rFonts w:ascii="宋体" w:hAnsi="宋体" w:eastAsiaTheme="minorEastAsia"/>
                <w:sz w:val="18"/>
                <w:szCs w:val="18"/>
              </w:rPr>
            </w:pPr>
          </w:p>
        </w:tc>
        <w:tc>
          <w:tcPr>
            <w:tcW w:w="425" w:type="dxa"/>
            <w:vAlign w:val="center"/>
          </w:tcPr>
          <w:p w14:paraId="6F8AEFAD">
            <w:pPr>
              <w:spacing w:line="216" w:lineRule="exact"/>
              <w:ind w:left="20"/>
              <w:jc w:val="center"/>
              <w:rPr>
                <w:rFonts w:ascii="宋体" w:hAnsi="宋体" w:eastAsiaTheme="minorEastAsia"/>
                <w:sz w:val="18"/>
                <w:szCs w:val="18"/>
              </w:rPr>
            </w:pPr>
            <w:r>
              <w:rPr>
                <w:rFonts w:hint="eastAsia" w:ascii="宋体" w:hAnsi="宋体"/>
                <w:sz w:val="18"/>
                <w:szCs w:val="18"/>
              </w:rPr>
              <w:t>16</w:t>
            </w:r>
          </w:p>
        </w:tc>
        <w:tc>
          <w:tcPr>
            <w:tcW w:w="425" w:type="dxa"/>
            <w:vAlign w:val="center"/>
          </w:tcPr>
          <w:p w14:paraId="50DB2E43">
            <w:pPr>
              <w:spacing w:line="216" w:lineRule="exact"/>
              <w:ind w:left="20"/>
              <w:jc w:val="center"/>
              <w:rPr>
                <w:rFonts w:ascii="宋体" w:hAnsi="宋体"/>
                <w:sz w:val="18"/>
                <w:szCs w:val="18"/>
              </w:rPr>
            </w:pPr>
          </w:p>
        </w:tc>
        <w:tc>
          <w:tcPr>
            <w:tcW w:w="426" w:type="dxa"/>
            <w:vAlign w:val="center"/>
          </w:tcPr>
          <w:p w14:paraId="1FC171DD">
            <w:pPr>
              <w:spacing w:line="216" w:lineRule="exact"/>
              <w:ind w:left="20"/>
              <w:jc w:val="center"/>
              <w:rPr>
                <w:rFonts w:ascii="宋体" w:hAnsi="宋体"/>
                <w:sz w:val="18"/>
                <w:szCs w:val="18"/>
              </w:rPr>
            </w:pPr>
          </w:p>
        </w:tc>
        <w:tc>
          <w:tcPr>
            <w:tcW w:w="425" w:type="dxa"/>
            <w:vAlign w:val="center"/>
          </w:tcPr>
          <w:p w14:paraId="04680378">
            <w:pPr>
              <w:spacing w:line="216" w:lineRule="exact"/>
              <w:ind w:left="20"/>
              <w:jc w:val="center"/>
              <w:rPr>
                <w:rFonts w:ascii="宋体" w:hAnsi="宋体"/>
                <w:sz w:val="18"/>
                <w:szCs w:val="18"/>
              </w:rPr>
            </w:pPr>
          </w:p>
        </w:tc>
        <w:tc>
          <w:tcPr>
            <w:tcW w:w="425" w:type="dxa"/>
            <w:vAlign w:val="center"/>
          </w:tcPr>
          <w:p w14:paraId="24F89440">
            <w:pPr>
              <w:widowControl/>
              <w:jc w:val="center"/>
              <w:rPr>
                <w:rFonts w:ascii="Times New Roman" w:hAnsi="Times New Roman" w:eastAsiaTheme="minorEastAsia"/>
                <w:bCs/>
                <w:sz w:val="24"/>
                <w:szCs w:val="24"/>
              </w:rPr>
            </w:pPr>
          </w:p>
        </w:tc>
        <w:tc>
          <w:tcPr>
            <w:tcW w:w="425" w:type="dxa"/>
            <w:vAlign w:val="center"/>
          </w:tcPr>
          <w:p w14:paraId="423C1915">
            <w:pPr>
              <w:widowControl/>
              <w:jc w:val="center"/>
              <w:rPr>
                <w:rFonts w:ascii="Times New Roman" w:hAnsi="Times New Roman" w:eastAsiaTheme="minorEastAsia"/>
                <w:bCs/>
                <w:sz w:val="24"/>
                <w:szCs w:val="24"/>
              </w:rPr>
            </w:pPr>
          </w:p>
        </w:tc>
        <w:tc>
          <w:tcPr>
            <w:tcW w:w="709" w:type="dxa"/>
            <w:vMerge w:val="restart"/>
            <w:vAlign w:val="center"/>
          </w:tcPr>
          <w:p w14:paraId="020FA2B4">
            <w:pPr>
              <w:widowControl/>
              <w:jc w:val="center"/>
              <w:rPr>
                <w:rFonts w:ascii="Times New Roman" w:hAnsi="Times New Roman" w:eastAsiaTheme="minorEastAsia"/>
                <w:color w:val="000000"/>
                <w:kern w:val="0"/>
                <w:szCs w:val="21"/>
              </w:rPr>
            </w:pPr>
            <w:r>
              <w:rPr>
                <w:rFonts w:ascii="Times New Roman" w:hAnsi="Times New Roman" w:eastAsiaTheme="minorEastAsia"/>
                <w:color w:val="000000"/>
                <w:kern w:val="0"/>
                <w:szCs w:val="21"/>
              </w:rPr>
              <w:t>本模块总学分数：</w:t>
            </w:r>
            <w:r>
              <w:rPr>
                <w:rFonts w:hint="eastAsia" w:ascii="Times New Roman" w:hAnsi="Times New Roman" w:eastAsiaTheme="minorEastAsia"/>
                <w:color w:val="000000"/>
                <w:kern w:val="0"/>
                <w:szCs w:val="21"/>
              </w:rPr>
              <w:t>6</w:t>
            </w:r>
          </w:p>
        </w:tc>
      </w:tr>
      <w:tr w14:paraId="16E711E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9" w:hRule="atLeast"/>
          <w:jc w:val="center"/>
        </w:trPr>
        <w:tc>
          <w:tcPr>
            <w:tcW w:w="1767" w:type="dxa"/>
            <w:gridSpan w:val="2"/>
            <w:vMerge w:val="continue"/>
            <w:vAlign w:val="center"/>
          </w:tcPr>
          <w:p w14:paraId="0C155216">
            <w:pPr>
              <w:jc w:val="center"/>
              <w:rPr>
                <w:rFonts w:ascii="Times New Roman" w:hAnsi="Times New Roman" w:eastAsiaTheme="minorEastAsia"/>
                <w:color w:val="000000"/>
                <w:kern w:val="0"/>
                <w:szCs w:val="21"/>
              </w:rPr>
            </w:pPr>
          </w:p>
        </w:tc>
        <w:tc>
          <w:tcPr>
            <w:tcW w:w="1349" w:type="dxa"/>
            <w:vAlign w:val="center"/>
          </w:tcPr>
          <w:p w14:paraId="54F16433">
            <w:pPr>
              <w:spacing w:line="216" w:lineRule="exact"/>
              <w:ind w:left="20"/>
              <w:jc w:val="center"/>
              <w:rPr>
                <w:rFonts w:ascii="Times New Roman" w:hAnsi="Times New Roman" w:eastAsiaTheme="minorEastAsia"/>
                <w:color w:val="000000"/>
                <w:kern w:val="0"/>
                <w:szCs w:val="21"/>
              </w:rPr>
            </w:pPr>
            <w:r>
              <w:rPr>
                <w:rFonts w:hint="eastAsia" w:ascii="宋体" w:hAnsi="宋体"/>
                <w:sz w:val="18"/>
                <w:szCs w:val="18"/>
              </w:rPr>
              <w:t>工程项目管理</w:t>
            </w:r>
          </w:p>
        </w:tc>
        <w:tc>
          <w:tcPr>
            <w:tcW w:w="432" w:type="dxa"/>
            <w:vAlign w:val="center"/>
          </w:tcPr>
          <w:p w14:paraId="0C31825A">
            <w:pPr>
              <w:spacing w:line="216" w:lineRule="exact"/>
              <w:ind w:left="20"/>
              <w:jc w:val="center"/>
              <w:rPr>
                <w:rFonts w:ascii="宋体" w:hAnsi="宋体"/>
                <w:sz w:val="18"/>
                <w:szCs w:val="18"/>
              </w:rPr>
            </w:pPr>
            <w:r>
              <w:rPr>
                <w:rFonts w:hint="eastAsia" w:ascii="宋体" w:hAnsi="宋体"/>
                <w:sz w:val="18"/>
                <w:szCs w:val="18"/>
              </w:rPr>
              <w:t>5</w:t>
            </w:r>
          </w:p>
        </w:tc>
        <w:tc>
          <w:tcPr>
            <w:tcW w:w="546" w:type="dxa"/>
            <w:vAlign w:val="center"/>
          </w:tcPr>
          <w:p w14:paraId="5750CA9B">
            <w:pPr>
              <w:spacing w:line="216" w:lineRule="exact"/>
              <w:ind w:left="20"/>
              <w:jc w:val="center"/>
              <w:rPr>
                <w:rFonts w:ascii="宋体" w:hAnsi="宋体" w:eastAsiaTheme="minorEastAsia"/>
                <w:sz w:val="18"/>
                <w:szCs w:val="18"/>
              </w:rPr>
            </w:pPr>
            <w:r>
              <w:rPr>
                <w:rFonts w:hint="eastAsia" w:ascii="宋体" w:hAnsi="宋体"/>
                <w:sz w:val="18"/>
                <w:szCs w:val="18"/>
              </w:rPr>
              <w:t>2.0</w:t>
            </w:r>
          </w:p>
        </w:tc>
        <w:tc>
          <w:tcPr>
            <w:tcW w:w="749" w:type="dxa"/>
            <w:vAlign w:val="center"/>
          </w:tcPr>
          <w:p w14:paraId="4B84D022">
            <w:pPr>
              <w:widowControl/>
              <w:jc w:val="center"/>
              <w:rPr>
                <w:rFonts w:ascii="宋体" w:hAnsi="宋体" w:eastAsiaTheme="minorEastAsia"/>
                <w:sz w:val="18"/>
                <w:szCs w:val="18"/>
              </w:rPr>
            </w:pPr>
            <w:r>
              <w:rPr>
                <w:rFonts w:hint="eastAsia" w:ascii="宋体" w:hAnsi="宋体"/>
                <w:sz w:val="18"/>
                <w:szCs w:val="18"/>
              </w:rPr>
              <w:t>40</w:t>
            </w:r>
          </w:p>
        </w:tc>
        <w:tc>
          <w:tcPr>
            <w:tcW w:w="518" w:type="dxa"/>
            <w:vAlign w:val="center"/>
          </w:tcPr>
          <w:p w14:paraId="5CE3E2D1">
            <w:pPr>
              <w:spacing w:line="216" w:lineRule="exact"/>
              <w:ind w:left="20"/>
              <w:jc w:val="center"/>
              <w:rPr>
                <w:rFonts w:ascii="宋体" w:hAnsi="宋体" w:eastAsiaTheme="minorEastAsia"/>
                <w:sz w:val="18"/>
                <w:szCs w:val="18"/>
              </w:rPr>
            </w:pPr>
            <w:r>
              <w:rPr>
                <w:rFonts w:hint="eastAsia" w:ascii="宋体" w:hAnsi="宋体"/>
                <w:sz w:val="18"/>
                <w:szCs w:val="18"/>
              </w:rPr>
              <w:t>2.5</w:t>
            </w:r>
          </w:p>
        </w:tc>
        <w:tc>
          <w:tcPr>
            <w:tcW w:w="362" w:type="dxa"/>
            <w:vAlign w:val="center"/>
          </w:tcPr>
          <w:p w14:paraId="67529BAD">
            <w:pPr>
              <w:spacing w:line="216" w:lineRule="exact"/>
              <w:ind w:left="20"/>
              <w:jc w:val="center"/>
              <w:rPr>
                <w:rFonts w:ascii="宋体" w:hAnsi="宋体" w:eastAsiaTheme="minorEastAsia"/>
                <w:sz w:val="18"/>
                <w:szCs w:val="18"/>
              </w:rPr>
            </w:pPr>
            <w:r>
              <w:rPr>
                <w:rFonts w:hint="eastAsia" w:ascii="宋体" w:hAnsi="宋体"/>
                <w:sz w:val="18"/>
                <w:szCs w:val="18"/>
              </w:rPr>
              <w:t>1</w:t>
            </w:r>
          </w:p>
        </w:tc>
        <w:tc>
          <w:tcPr>
            <w:tcW w:w="426" w:type="dxa"/>
            <w:vAlign w:val="center"/>
          </w:tcPr>
          <w:p w14:paraId="41B648BC">
            <w:pPr>
              <w:spacing w:line="216" w:lineRule="exact"/>
              <w:ind w:left="20"/>
              <w:jc w:val="center"/>
              <w:rPr>
                <w:rFonts w:ascii="宋体" w:hAnsi="宋体" w:eastAsiaTheme="minorEastAsia"/>
                <w:sz w:val="18"/>
                <w:szCs w:val="18"/>
              </w:rPr>
            </w:pPr>
            <w:r>
              <w:rPr>
                <w:rFonts w:hint="eastAsia" w:ascii="宋体" w:hAnsi="宋体"/>
                <w:sz w:val="18"/>
                <w:szCs w:val="18"/>
              </w:rPr>
              <w:t>1</w:t>
            </w:r>
          </w:p>
        </w:tc>
        <w:tc>
          <w:tcPr>
            <w:tcW w:w="425" w:type="dxa"/>
            <w:vAlign w:val="center"/>
          </w:tcPr>
          <w:p w14:paraId="2DF3FB2C">
            <w:pPr>
              <w:spacing w:line="216" w:lineRule="exact"/>
              <w:ind w:left="20"/>
              <w:jc w:val="center"/>
              <w:rPr>
                <w:rFonts w:ascii="宋体" w:hAnsi="宋体" w:eastAsiaTheme="minorEastAsia"/>
                <w:sz w:val="18"/>
                <w:szCs w:val="18"/>
              </w:rPr>
            </w:pPr>
          </w:p>
        </w:tc>
        <w:tc>
          <w:tcPr>
            <w:tcW w:w="425" w:type="dxa"/>
            <w:vAlign w:val="center"/>
          </w:tcPr>
          <w:p w14:paraId="596D12F2">
            <w:pPr>
              <w:spacing w:line="216" w:lineRule="exact"/>
              <w:ind w:left="20"/>
              <w:jc w:val="center"/>
              <w:rPr>
                <w:rFonts w:ascii="宋体" w:hAnsi="宋体" w:eastAsiaTheme="minorEastAsia"/>
                <w:sz w:val="18"/>
                <w:szCs w:val="18"/>
              </w:rPr>
            </w:pPr>
            <w:r>
              <w:rPr>
                <w:rFonts w:hint="eastAsia" w:ascii="宋体" w:hAnsi="宋体"/>
                <w:sz w:val="18"/>
                <w:szCs w:val="18"/>
              </w:rPr>
              <w:t>16</w:t>
            </w:r>
          </w:p>
        </w:tc>
        <w:tc>
          <w:tcPr>
            <w:tcW w:w="425" w:type="dxa"/>
            <w:vAlign w:val="center"/>
          </w:tcPr>
          <w:p w14:paraId="52DAFC5F">
            <w:pPr>
              <w:spacing w:line="216" w:lineRule="exact"/>
              <w:ind w:left="20"/>
              <w:jc w:val="center"/>
              <w:rPr>
                <w:rFonts w:ascii="宋体" w:hAnsi="宋体"/>
                <w:sz w:val="18"/>
                <w:szCs w:val="18"/>
              </w:rPr>
            </w:pPr>
            <w:r>
              <w:rPr>
                <w:rFonts w:hint="eastAsia" w:ascii="宋体" w:hAnsi="宋体"/>
                <w:sz w:val="18"/>
                <w:szCs w:val="18"/>
              </w:rPr>
              <w:t>24</w:t>
            </w:r>
          </w:p>
        </w:tc>
        <w:tc>
          <w:tcPr>
            <w:tcW w:w="426" w:type="dxa"/>
            <w:vAlign w:val="center"/>
          </w:tcPr>
          <w:p w14:paraId="196C76F3">
            <w:pPr>
              <w:spacing w:line="216" w:lineRule="exact"/>
              <w:ind w:left="20"/>
              <w:jc w:val="center"/>
              <w:rPr>
                <w:rFonts w:ascii="宋体" w:hAnsi="宋体"/>
                <w:sz w:val="18"/>
                <w:szCs w:val="18"/>
              </w:rPr>
            </w:pPr>
          </w:p>
        </w:tc>
        <w:tc>
          <w:tcPr>
            <w:tcW w:w="425" w:type="dxa"/>
            <w:vAlign w:val="center"/>
          </w:tcPr>
          <w:p w14:paraId="2F96BB8A">
            <w:pPr>
              <w:spacing w:line="216" w:lineRule="exact"/>
              <w:ind w:left="20"/>
              <w:jc w:val="center"/>
              <w:rPr>
                <w:rFonts w:ascii="宋体" w:hAnsi="宋体"/>
                <w:sz w:val="18"/>
                <w:szCs w:val="18"/>
              </w:rPr>
            </w:pPr>
          </w:p>
        </w:tc>
        <w:tc>
          <w:tcPr>
            <w:tcW w:w="425" w:type="dxa"/>
            <w:vAlign w:val="center"/>
          </w:tcPr>
          <w:p w14:paraId="61996ABA">
            <w:pPr>
              <w:widowControl/>
              <w:jc w:val="center"/>
              <w:rPr>
                <w:rFonts w:ascii="Times New Roman" w:hAnsi="Times New Roman" w:eastAsiaTheme="minorEastAsia"/>
                <w:bCs/>
                <w:sz w:val="24"/>
                <w:szCs w:val="24"/>
              </w:rPr>
            </w:pPr>
          </w:p>
        </w:tc>
        <w:tc>
          <w:tcPr>
            <w:tcW w:w="425" w:type="dxa"/>
            <w:vAlign w:val="center"/>
          </w:tcPr>
          <w:p w14:paraId="43CA8A62">
            <w:pPr>
              <w:widowControl/>
              <w:jc w:val="center"/>
              <w:rPr>
                <w:rFonts w:ascii="Times New Roman" w:hAnsi="Times New Roman" w:eastAsiaTheme="minorEastAsia"/>
                <w:bCs/>
                <w:sz w:val="24"/>
                <w:szCs w:val="24"/>
              </w:rPr>
            </w:pPr>
            <w:r>
              <w:rPr>
                <w:rFonts w:ascii="Times New Roman" w:hAnsi="Times New Roman" w:eastAsiaTheme="minorEastAsia"/>
                <w:bCs/>
                <w:sz w:val="24"/>
                <w:szCs w:val="24"/>
              </w:rPr>
              <w:t>√</w:t>
            </w:r>
          </w:p>
        </w:tc>
        <w:tc>
          <w:tcPr>
            <w:tcW w:w="709" w:type="dxa"/>
            <w:vMerge w:val="continue"/>
            <w:vAlign w:val="center"/>
          </w:tcPr>
          <w:p w14:paraId="1EEA4497">
            <w:pPr>
              <w:widowControl/>
              <w:jc w:val="center"/>
              <w:rPr>
                <w:rFonts w:ascii="Times New Roman" w:hAnsi="Times New Roman" w:eastAsiaTheme="minorEastAsia"/>
                <w:color w:val="000000"/>
                <w:kern w:val="0"/>
                <w:szCs w:val="21"/>
              </w:rPr>
            </w:pPr>
          </w:p>
        </w:tc>
      </w:tr>
      <w:tr w14:paraId="2005131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9" w:hRule="atLeast"/>
          <w:jc w:val="center"/>
        </w:trPr>
        <w:tc>
          <w:tcPr>
            <w:tcW w:w="1767" w:type="dxa"/>
            <w:gridSpan w:val="2"/>
            <w:vMerge w:val="continue"/>
            <w:vAlign w:val="center"/>
          </w:tcPr>
          <w:p w14:paraId="4CBB251E">
            <w:pPr>
              <w:jc w:val="center"/>
              <w:rPr>
                <w:rFonts w:ascii="Times New Roman" w:hAnsi="Times New Roman" w:eastAsiaTheme="minorEastAsia"/>
                <w:color w:val="000000"/>
                <w:kern w:val="0"/>
                <w:szCs w:val="21"/>
              </w:rPr>
            </w:pPr>
          </w:p>
        </w:tc>
        <w:tc>
          <w:tcPr>
            <w:tcW w:w="1349" w:type="dxa"/>
            <w:vAlign w:val="center"/>
          </w:tcPr>
          <w:p w14:paraId="322B3232">
            <w:pPr>
              <w:widowControl/>
              <w:jc w:val="center"/>
              <w:rPr>
                <w:rFonts w:ascii="宋体" w:hAnsi="宋体"/>
                <w:sz w:val="18"/>
                <w:szCs w:val="18"/>
              </w:rPr>
            </w:pPr>
            <w:r>
              <w:rPr>
                <w:rFonts w:hint="eastAsia" w:ascii="宋体" w:hAnsi="宋体"/>
                <w:sz w:val="18"/>
                <w:szCs w:val="18"/>
              </w:rPr>
              <w:t>随机过程</w:t>
            </w:r>
          </w:p>
        </w:tc>
        <w:tc>
          <w:tcPr>
            <w:tcW w:w="432" w:type="dxa"/>
            <w:vAlign w:val="center"/>
          </w:tcPr>
          <w:p w14:paraId="6DC26AFC">
            <w:pPr>
              <w:spacing w:line="216" w:lineRule="exact"/>
              <w:ind w:left="20"/>
              <w:jc w:val="center"/>
              <w:rPr>
                <w:rFonts w:ascii="宋体" w:hAnsi="宋体"/>
                <w:sz w:val="18"/>
                <w:szCs w:val="18"/>
              </w:rPr>
            </w:pPr>
            <w:r>
              <w:rPr>
                <w:rFonts w:hint="eastAsia" w:ascii="宋体" w:hAnsi="宋体"/>
                <w:sz w:val="18"/>
                <w:szCs w:val="18"/>
              </w:rPr>
              <w:t>4</w:t>
            </w:r>
          </w:p>
        </w:tc>
        <w:tc>
          <w:tcPr>
            <w:tcW w:w="546" w:type="dxa"/>
            <w:vAlign w:val="center"/>
          </w:tcPr>
          <w:p w14:paraId="5A279617">
            <w:pPr>
              <w:spacing w:line="216" w:lineRule="exact"/>
              <w:ind w:left="20"/>
              <w:jc w:val="center"/>
              <w:rPr>
                <w:rFonts w:ascii="宋体" w:hAnsi="宋体" w:eastAsiaTheme="minorEastAsia"/>
                <w:sz w:val="18"/>
                <w:szCs w:val="18"/>
              </w:rPr>
            </w:pPr>
            <w:r>
              <w:rPr>
                <w:rFonts w:hint="eastAsia" w:ascii="宋体" w:hAnsi="宋体"/>
                <w:sz w:val="18"/>
                <w:szCs w:val="18"/>
              </w:rPr>
              <w:t>3.0</w:t>
            </w:r>
          </w:p>
        </w:tc>
        <w:tc>
          <w:tcPr>
            <w:tcW w:w="749" w:type="dxa"/>
            <w:vAlign w:val="center"/>
          </w:tcPr>
          <w:p w14:paraId="0888A446">
            <w:pPr>
              <w:spacing w:line="216" w:lineRule="exact"/>
              <w:ind w:left="20"/>
              <w:jc w:val="center"/>
              <w:rPr>
                <w:rFonts w:ascii="宋体" w:hAnsi="宋体" w:eastAsiaTheme="minorEastAsia"/>
                <w:sz w:val="18"/>
                <w:szCs w:val="18"/>
              </w:rPr>
            </w:pPr>
            <w:r>
              <w:rPr>
                <w:rFonts w:hint="eastAsia" w:ascii="宋体" w:hAnsi="宋体" w:eastAsiaTheme="minorEastAsia"/>
                <w:sz w:val="18"/>
                <w:szCs w:val="18"/>
              </w:rPr>
              <w:t>48</w:t>
            </w:r>
          </w:p>
        </w:tc>
        <w:tc>
          <w:tcPr>
            <w:tcW w:w="518" w:type="dxa"/>
            <w:vAlign w:val="center"/>
          </w:tcPr>
          <w:p w14:paraId="70EDE497">
            <w:pPr>
              <w:spacing w:line="216" w:lineRule="exact"/>
              <w:ind w:left="20"/>
              <w:jc w:val="center"/>
              <w:rPr>
                <w:rFonts w:ascii="宋体" w:hAnsi="宋体" w:eastAsiaTheme="minorEastAsia"/>
                <w:sz w:val="18"/>
                <w:szCs w:val="18"/>
              </w:rPr>
            </w:pPr>
            <w:r>
              <w:rPr>
                <w:rFonts w:hint="eastAsia" w:ascii="宋体" w:hAnsi="宋体"/>
                <w:sz w:val="18"/>
                <w:szCs w:val="18"/>
              </w:rPr>
              <w:t>3</w:t>
            </w:r>
          </w:p>
        </w:tc>
        <w:tc>
          <w:tcPr>
            <w:tcW w:w="362" w:type="dxa"/>
            <w:vAlign w:val="center"/>
          </w:tcPr>
          <w:p w14:paraId="73DC4D74">
            <w:pPr>
              <w:spacing w:line="216" w:lineRule="exact"/>
              <w:ind w:left="20"/>
              <w:jc w:val="center"/>
              <w:rPr>
                <w:rFonts w:ascii="宋体" w:hAnsi="宋体" w:eastAsiaTheme="minorEastAsia"/>
                <w:sz w:val="18"/>
                <w:szCs w:val="18"/>
              </w:rPr>
            </w:pPr>
            <w:r>
              <w:rPr>
                <w:rFonts w:hint="eastAsia" w:ascii="宋体" w:hAnsi="宋体"/>
                <w:sz w:val="18"/>
                <w:szCs w:val="18"/>
              </w:rPr>
              <w:t>3</w:t>
            </w:r>
          </w:p>
        </w:tc>
        <w:tc>
          <w:tcPr>
            <w:tcW w:w="426" w:type="dxa"/>
            <w:vAlign w:val="center"/>
          </w:tcPr>
          <w:p w14:paraId="4419D167">
            <w:pPr>
              <w:spacing w:line="216" w:lineRule="exact"/>
              <w:ind w:left="20"/>
              <w:jc w:val="center"/>
              <w:rPr>
                <w:rFonts w:ascii="宋体" w:hAnsi="宋体" w:eastAsiaTheme="minorEastAsia"/>
                <w:sz w:val="18"/>
                <w:szCs w:val="18"/>
              </w:rPr>
            </w:pPr>
          </w:p>
        </w:tc>
        <w:tc>
          <w:tcPr>
            <w:tcW w:w="425" w:type="dxa"/>
          </w:tcPr>
          <w:p w14:paraId="5F92B918">
            <w:pPr>
              <w:spacing w:line="216" w:lineRule="exact"/>
              <w:ind w:left="20"/>
              <w:jc w:val="center"/>
              <w:rPr>
                <w:rFonts w:ascii="宋体" w:hAnsi="宋体" w:eastAsiaTheme="minorEastAsia"/>
                <w:sz w:val="18"/>
                <w:szCs w:val="18"/>
              </w:rPr>
            </w:pPr>
          </w:p>
        </w:tc>
        <w:tc>
          <w:tcPr>
            <w:tcW w:w="425" w:type="dxa"/>
            <w:vAlign w:val="center"/>
          </w:tcPr>
          <w:p w14:paraId="4A3F9C04">
            <w:pPr>
              <w:spacing w:line="216" w:lineRule="exact"/>
              <w:ind w:left="20"/>
              <w:jc w:val="center"/>
              <w:rPr>
                <w:rFonts w:ascii="宋体" w:hAnsi="宋体" w:eastAsiaTheme="minorEastAsia"/>
                <w:sz w:val="18"/>
                <w:szCs w:val="18"/>
              </w:rPr>
            </w:pPr>
            <w:r>
              <w:rPr>
                <w:rFonts w:hint="eastAsia" w:ascii="宋体" w:hAnsi="宋体"/>
                <w:sz w:val="18"/>
                <w:szCs w:val="18"/>
              </w:rPr>
              <w:t>48</w:t>
            </w:r>
          </w:p>
        </w:tc>
        <w:tc>
          <w:tcPr>
            <w:tcW w:w="425" w:type="dxa"/>
            <w:vAlign w:val="center"/>
          </w:tcPr>
          <w:p w14:paraId="2B4744FF">
            <w:pPr>
              <w:spacing w:line="216" w:lineRule="exact"/>
              <w:ind w:left="20"/>
              <w:jc w:val="center"/>
              <w:rPr>
                <w:rFonts w:ascii="宋体" w:hAnsi="宋体"/>
                <w:sz w:val="18"/>
                <w:szCs w:val="18"/>
              </w:rPr>
            </w:pPr>
          </w:p>
        </w:tc>
        <w:tc>
          <w:tcPr>
            <w:tcW w:w="426" w:type="dxa"/>
            <w:vAlign w:val="center"/>
          </w:tcPr>
          <w:p w14:paraId="34084118">
            <w:pPr>
              <w:spacing w:line="216" w:lineRule="exact"/>
              <w:ind w:left="20"/>
              <w:jc w:val="center"/>
              <w:rPr>
                <w:rFonts w:ascii="宋体" w:hAnsi="宋体"/>
                <w:sz w:val="18"/>
                <w:szCs w:val="18"/>
              </w:rPr>
            </w:pPr>
          </w:p>
        </w:tc>
        <w:tc>
          <w:tcPr>
            <w:tcW w:w="425" w:type="dxa"/>
            <w:vAlign w:val="center"/>
          </w:tcPr>
          <w:p w14:paraId="5572F471">
            <w:pPr>
              <w:spacing w:line="216" w:lineRule="exact"/>
              <w:ind w:left="20"/>
              <w:jc w:val="center"/>
              <w:rPr>
                <w:rFonts w:ascii="宋体" w:hAnsi="宋体"/>
                <w:sz w:val="18"/>
                <w:szCs w:val="18"/>
              </w:rPr>
            </w:pPr>
          </w:p>
        </w:tc>
        <w:tc>
          <w:tcPr>
            <w:tcW w:w="425" w:type="dxa"/>
            <w:vAlign w:val="center"/>
          </w:tcPr>
          <w:p w14:paraId="6D1E4609">
            <w:pPr>
              <w:widowControl/>
              <w:jc w:val="center"/>
              <w:rPr>
                <w:rFonts w:ascii="Times New Roman" w:hAnsi="Times New Roman" w:eastAsiaTheme="minorEastAsia"/>
                <w:bCs/>
                <w:sz w:val="24"/>
                <w:szCs w:val="24"/>
              </w:rPr>
            </w:pPr>
          </w:p>
        </w:tc>
        <w:tc>
          <w:tcPr>
            <w:tcW w:w="425" w:type="dxa"/>
            <w:vAlign w:val="center"/>
          </w:tcPr>
          <w:p w14:paraId="60AAF3DC">
            <w:pPr>
              <w:widowControl/>
              <w:jc w:val="center"/>
              <w:rPr>
                <w:rFonts w:ascii="Times New Roman" w:hAnsi="Times New Roman" w:eastAsiaTheme="minorEastAsia"/>
                <w:bCs/>
                <w:sz w:val="24"/>
                <w:szCs w:val="24"/>
              </w:rPr>
            </w:pPr>
          </w:p>
        </w:tc>
        <w:tc>
          <w:tcPr>
            <w:tcW w:w="709" w:type="dxa"/>
            <w:vMerge w:val="continue"/>
            <w:vAlign w:val="center"/>
          </w:tcPr>
          <w:p w14:paraId="04379D9C">
            <w:pPr>
              <w:widowControl/>
              <w:jc w:val="center"/>
              <w:rPr>
                <w:rFonts w:ascii="Times New Roman" w:hAnsi="Times New Roman" w:eastAsiaTheme="minorEastAsia"/>
                <w:color w:val="000000"/>
                <w:kern w:val="0"/>
                <w:szCs w:val="21"/>
              </w:rPr>
            </w:pPr>
          </w:p>
        </w:tc>
      </w:tr>
    </w:tbl>
    <w:p w14:paraId="28A37782">
      <w:pPr>
        <w:spacing w:line="400" w:lineRule="exact"/>
        <w:ind w:firstLine="482" w:firstLineChars="200"/>
        <w:jc w:val="center"/>
        <w:rPr>
          <w:rFonts w:ascii="Times New Roman" w:hAnsi="Times New Roman" w:eastAsiaTheme="minorEastAsia"/>
          <w:b/>
          <w:color w:val="000000"/>
          <w:sz w:val="24"/>
          <w:szCs w:val="24"/>
        </w:rPr>
      </w:pPr>
    </w:p>
    <w:p w14:paraId="266390C4">
      <w:pPr>
        <w:spacing w:line="400" w:lineRule="exact"/>
        <w:ind w:firstLine="480" w:firstLineChars="200"/>
        <w:rPr>
          <w:rFonts w:ascii="Times New Roman" w:hAnsi="Times New Roman" w:eastAsiaTheme="minorEastAsia"/>
          <w:bCs/>
          <w:color w:val="000000"/>
          <w:sz w:val="24"/>
          <w:szCs w:val="24"/>
        </w:rPr>
      </w:pPr>
      <w:r>
        <w:rPr>
          <w:rFonts w:hint="eastAsia" w:ascii="Times New Roman" w:hAnsi="Times New Roman" w:eastAsiaTheme="minorEastAsia"/>
          <w:bCs/>
          <w:color w:val="000000"/>
          <w:sz w:val="24"/>
          <w:szCs w:val="24"/>
        </w:rPr>
        <w:t>说明：XSJ表示第X学期实践周。</w:t>
      </w:r>
    </w:p>
    <w:p w14:paraId="279C2B6D">
      <w:pPr>
        <w:spacing w:line="400" w:lineRule="exact"/>
        <w:ind w:firstLine="480" w:firstLineChars="200"/>
        <w:rPr>
          <w:rFonts w:ascii="Times New Roman" w:hAnsi="Times New Roman" w:eastAsiaTheme="minorEastAsia"/>
          <w:bCs/>
          <w:color w:val="000000"/>
          <w:sz w:val="24"/>
          <w:szCs w:val="24"/>
        </w:rPr>
      </w:pPr>
      <w:r>
        <w:rPr>
          <w:rFonts w:hint="eastAsia" w:ascii="Times New Roman" w:hAnsi="Times New Roman" w:eastAsiaTheme="minorEastAsia"/>
          <w:bCs/>
          <w:color w:val="000000"/>
          <w:sz w:val="24"/>
          <w:szCs w:val="24"/>
        </w:rPr>
        <w:t>3SJ（第3学期实践周），2学分，80学时，内容：工程认识实习、名师课程、学科竞赛和大创项目指导。</w:t>
      </w:r>
    </w:p>
    <w:p w14:paraId="24418630">
      <w:pPr>
        <w:spacing w:line="400" w:lineRule="exact"/>
        <w:ind w:firstLine="480" w:firstLineChars="200"/>
        <w:rPr>
          <w:rFonts w:ascii="Times New Roman" w:hAnsi="Times New Roman" w:eastAsiaTheme="minorEastAsia"/>
          <w:bCs/>
          <w:color w:val="000000"/>
          <w:sz w:val="24"/>
          <w:szCs w:val="24"/>
        </w:rPr>
      </w:pPr>
      <w:r>
        <w:rPr>
          <w:rFonts w:hint="eastAsia" w:ascii="Times New Roman" w:hAnsi="Times New Roman" w:eastAsiaTheme="minorEastAsia"/>
          <w:bCs/>
          <w:color w:val="000000"/>
          <w:sz w:val="24"/>
          <w:szCs w:val="24"/>
        </w:rPr>
        <w:t>4SJ（第4学期实践周），2学分，80学时，内容：电子工艺实习、学科竞赛训练。</w:t>
      </w:r>
    </w:p>
    <w:p w14:paraId="195024C6">
      <w:pPr>
        <w:spacing w:line="400" w:lineRule="exact"/>
        <w:ind w:firstLine="480" w:firstLineChars="200"/>
        <w:rPr>
          <w:rFonts w:ascii="Times New Roman" w:hAnsi="Times New Roman" w:eastAsiaTheme="minorEastAsia"/>
          <w:bCs/>
          <w:color w:val="000000"/>
          <w:sz w:val="24"/>
          <w:szCs w:val="24"/>
        </w:rPr>
      </w:pPr>
      <w:r>
        <w:rPr>
          <w:rFonts w:hint="eastAsia" w:ascii="Times New Roman" w:hAnsi="Times New Roman" w:eastAsiaTheme="minorEastAsia"/>
          <w:bCs/>
          <w:color w:val="000000"/>
          <w:sz w:val="24"/>
          <w:szCs w:val="24"/>
        </w:rPr>
        <w:t>5SJ（第5学期实践周），2学分，80学时，内容：信号处理综合实践、名师（国际）课程。</w:t>
      </w:r>
    </w:p>
    <w:p w14:paraId="2965849D">
      <w:pPr>
        <w:spacing w:line="400" w:lineRule="exact"/>
        <w:ind w:firstLine="480" w:firstLineChars="200"/>
        <w:rPr>
          <w:rFonts w:ascii="Times New Roman" w:hAnsi="Times New Roman" w:eastAsiaTheme="minorEastAsia"/>
          <w:bCs/>
          <w:color w:val="000000"/>
          <w:sz w:val="24"/>
          <w:szCs w:val="24"/>
        </w:rPr>
      </w:pPr>
      <w:r>
        <w:rPr>
          <w:rFonts w:hint="eastAsia" w:ascii="Times New Roman" w:hAnsi="Times New Roman" w:eastAsiaTheme="minorEastAsia"/>
          <w:bCs/>
          <w:color w:val="000000"/>
          <w:sz w:val="24"/>
          <w:szCs w:val="24"/>
        </w:rPr>
        <w:t>6SJ（第6学期实践周），2学分，80学时，内容：创新能力提升与就业指导、科研训练。</w:t>
      </w:r>
    </w:p>
    <w:p w14:paraId="454C7EDD">
      <w:pPr>
        <w:spacing w:line="400" w:lineRule="exact"/>
        <w:ind w:firstLine="480" w:firstLineChars="200"/>
        <w:rPr>
          <w:rFonts w:ascii="Times New Roman" w:hAnsi="Times New Roman" w:eastAsiaTheme="minorEastAsia"/>
          <w:bCs/>
          <w:color w:val="000000"/>
          <w:sz w:val="24"/>
          <w:szCs w:val="24"/>
        </w:rPr>
      </w:pPr>
      <w:r>
        <w:rPr>
          <w:rFonts w:hint="eastAsia" w:ascii="Times New Roman" w:hAnsi="Times New Roman" w:eastAsiaTheme="minorEastAsia"/>
          <w:bCs/>
          <w:color w:val="000000"/>
          <w:sz w:val="24"/>
          <w:szCs w:val="24"/>
        </w:rPr>
        <w:t>7SJ（第7学期实践周），2学分，80学时，内容：通信系统综合实践、专业能力认证培训。</w:t>
      </w:r>
    </w:p>
    <w:p w14:paraId="28B0305D">
      <w:pPr>
        <w:spacing w:line="400" w:lineRule="exact"/>
        <w:ind w:firstLine="480" w:firstLineChars="200"/>
        <w:rPr>
          <w:rFonts w:ascii="Times New Roman" w:hAnsi="Times New Roman" w:eastAsiaTheme="minorEastAsia"/>
          <w:bCs/>
          <w:color w:val="000000"/>
          <w:sz w:val="24"/>
          <w:szCs w:val="24"/>
        </w:rPr>
      </w:pPr>
      <w:r>
        <w:rPr>
          <w:rFonts w:hint="eastAsia" w:ascii="Times New Roman" w:hAnsi="Times New Roman" w:eastAsiaTheme="minorEastAsia"/>
          <w:bCs/>
          <w:color w:val="000000"/>
          <w:sz w:val="24"/>
          <w:szCs w:val="24"/>
        </w:rPr>
        <w:t>8SJ（第8学期实践周），2学分，80学时，内容：专业实习（新一代产教创新基地）、行业专家课程。</w:t>
      </w:r>
    </w:p>
    <w:p w14:paraId="773C3B70">
      <w:pPr>
        <w:spacing w:line="400" w:lineRule="exact"/>
        <w:ind w:firstLine="480" w:firstLineChars="200"/>
        <w:rPr>
          <w:rFonts w:ascii="Times New Roman" w:hAnsi="Times New Roman" w:eastAsiaTheme="minorEastAsia"/>
          <w:bCs/>
          <w:color w:val="000000"/>
          <w:sz w:val="24"/>
          <w:szCs w:val="24"/>
        </w:rPr>
      </w:pPr>
    </w:p>
    <w:p w14:paraId="0E0999CC">
      <w:pPr>
        <w:spacing w:line="400" w:lineRule="exact"/>
        <w:ind w:firstLine="480" w:firstLineChars="200"/>
        <w:rPr>
          <w:rFonts w:ascii="Times New Roman" w:hAnsi="Times New Roman" w:eastAsiaTheme="minorEastAsia"/>
          <w:bCs/>
          <w:color w:val="000000"/>
          <w:sz w:val="24"/>
          <w:szCs w:val="24"/>
        </w:rPr>
      </w:pPr>
    </w:p>
    <w:p w14:paraId="64FA3CC2">
      <w:pPr>
        <w:spacing w:line="400" w:lineRule="exact"/>
        <w:ind w:firstLine="480" w:firstLineChars="200"/>
        <w:rPr>
          <w:rFonts w:ascii="Times New Roman" w:hAnsi="Times New Roman" w:eastAsiaTheme="minorEastAsia"/>
          <w:bCs/>
          <w:color w:val="000000"/>
          <w:sz w:val="24"/>
          <w:szCs w:val="24"/>
        </w:rPr>
      </w:pPr>
    </w:p>
    <w:p w14:paraId="4F7873DF">
      <w:pPr>
        <w:spacing w:line="400" w:lineRule="exact"/>
        <w:ind w:firstLine="480" w:firstLineChars="200"/>
        <w:rPr>
          <w:rFonts w:ascii="Times New Roman" w:hAnsi="Times New Roman" w:eastAsiaTheme="minorEastAsia"/>
          <w:bCs/>
          <w:color w:val="000000"/>
          <w:sz w:val="24"/>
          <w:szCs w:val="24"/>
        </w:rPr>
      </w:pPr>
    </w:p>
    <w:p w14:paraId="5F33AEEB">
      <w:pPr>
        <w:spacing w:line="400" w:lineRule="exact"/>
        <w:ind w:firstLine="480" w:firstLineChars="200"/>
        <w:rPr>
          <w:rFonts w:ascii="Times New Roman" w:hAnsi="Times New Roman" w:eastAsiaTheme="minorEastAsia"/>
          <w:bCs/>
          <w:color w:val="000000"/>
          <w:sz w:val="24"/>
          <w:szCs w:val="24"/>
        </w:rPr>
      </w:pPr>
    </w:p>
    <w:p w14:paraId="0EBD05BA">
      <w:pPr>
        <w:spacing w:line="400" w:lineRule="exact"/>
        <w:ind w:firstLine="480" w:firstLineChars="200"/>
        <w:rPr>
          <w:rFonts w:ascii="Times New Roman" w:hAnsi="Times New Roman" w:eastAsiaTheme="minorEastAsia"/>
          <w:bCs/>
          <w:color w:val="000000"/>
          <w:sz w:val="24"/>
          <w:szCs w:val="24"/>
        </w:rPr>
      </w:pPr>
    </w:p>
    <w:p w14:paraId="197FB78F">
      <w:pPr>
        <w:spacing w:line="400" w:lineRule="exact"/>
        <w:ind w:firstLine="482" w:firstLineChars="200"/>
        <w:jc w:val="center"/>
        <w:rPr>
          <w:rFonts w:ascii="Times New Roman" w:hAnsi="Times New Roman" w:eastAsiaTheme="minorEastAsia"/>
          <w:b/>
          <w:color w:val="000000"/>
          <w:sz w:val="24"/>
          <w:szCs w:val="24"/>
        </w:rPr>
      </w:pPr>
      <w:r>
        <w:rPr>
          <w:rFonts w:ascii="Times New Roman" w:hAnsi="Times New Roman" w:eastAsiaTheme="minorEastAsia"/>
          <w:b/>
          <w:color w:val="000000"/>
          <w:sz w:val="24"/>
          <w:szCs w:val="24"/>
        </w:rPr>
        <w:t>表</w:t>
      </w:r>
      <w:r>
        <w:rPr>
          <w:rFonts w:hint="eastAsia" w:ascii="Times New Roman" w:hAnsi="Times New Roman" w:eastAsiaTheme="minorEastAsia"/>
          <w:b/>
          <w:color w:val="000000"/>
          <w:sz w:val="24"/>
          <w:szCs w:val="24"/>
        </w:rPr>
        <w:t>4</w:t>
      </w:r>
      <w:r>
        <w:rPr>
          <w:rFonts w:ascii="Times New Roman" w:hAnsi="Times New Roman" w:eastAsiaTheme="minorEastAsia"/>
          <w:b/>
          <w:color w:val="000000"/>
          <w:sz w:val="24"/>
          <w:szCs w:val="24"/>
        </w:rPr>
        <w:t xml:space="preserve">  </w:t>
      </w:r>
      <w:r>
        <w:rPr>
          <w:rFonts w:hint="eastAsia" w:ascii="Times New Roman" w:hAnsi="Times New Roman" w:eastAsiaTheme="minorEastAsia"/>
          <w:b/>
          <w:color w:val="000000"/>
          <w:sz w:val="24"/>
          <w:szCs w:val="24"/>
        </w:rPr>
        <w:t>通信工程</w:t>
      </w:r>
      <w:r>
        <w:rPr>
          <w:rFonts w:ascii="Times New Roman" w:hAnsi="Times New Roman" w:eastAsiaTheme="minorEastAsia"/>
          <w:b/>
          <w:color w:val="000000"/>
          <w:sz w:val="24"/>
          <w:szCs w:val="24"/>
        </w:rPr>
        <w:t>专业</w:t>
      </w:r>
      <w:r>
        <w:rPr>
          <w:rFonts w:hint="eastAsia" w:ascii="Times New Roman" w:hAnsi="Times New Roman" w:eastAsiaTheme="minorEastAsia"/>
          <w:b/>
          <w:color w:val="000000"/>
          <w:sz w:val="24"/>
          <w:szCs w:val="24"/>
        </w:rPr>
        <w:t>实践教学课程体系</w:t>
      </w:r>
    </w:p>
    <w:tbl>
      <w:tblPr>
        <w:tblStyle w:val="11"/>
        <w:tblW w:w="914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47"/>
        <w:gridCol w:w="1438"/>
        <w:gridCol w:w="584"/>
        <w:gridCol w:w="546"/>
        <w:gridCol w:w="744"/>
        <w:gridCol w:w="790"/>
        <w:gridCol w:w="715"/>
        <w:gridCol w:w="715"/>
        <w:gridCol w:w="715"/>
        <w:gridCol w:w="715"/>
        <w:gridCol w:w="715"/>
        <w:gridCol w:w="717"/>
      </w:tblGrid>
      <w:tr w14:paraId="0021E1B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1" w:hRule="atLeast"/>
          <w:jc w:val="center"/>
        </w:trPr>
        <w:tc>
          <w:tcPr>
            <w:tcW w:w="747" w:type="dxa"/>
            <w:vMerge w:val="restart"/>
            <w:vAlign w:val="center"/>
          </w:tcPr>
          <w:p w14:paraId="7BA7E019">
            <w:pPr>
              <w:widowControl/>
              <w:jc w:val="center"/>
              <w:rPr>
                <w:rFonts w:ascii="Times New Roman" w:hAnsi="Times New Roman" w:eastAsiaTheme="minorEastAsia"/>
                <w:b/>
                <w:bCs/>
                <w:color w:val="000000"/>
                <w:kern w:val="0"/>
                <w:szCs w:val="21"/>
              </w:rPr>
            </w:pPr>
            <w:r>
              <w:rPr>
                <w:rFonts w:ascii="Times New Roman" w:hAnsi="Times New Roman" w:eastAsiaTheme="minorEastAsia"/>
                <w:b/>
                <w:bCs/>
                <w:color w:val="000000"/>
                <w:kern w:val="0"/>
                <w:szCs w:val="21"/>
              </w:rPr>
              <w:t>课程</w:t>
            </w:r>
          </w:p>
          <w:p w14:paraId="4157B64D">
            <w:pPr>
              <w:widowControl/>
              <w:jc w:val="center"/>
              <w:rPr>
                <w:rFonts w:ascii="Times New Roman" w:hAnsi="Times New Roman" w:eastAsiaTheme="minorEastAsia"/>
                <w:b/>
                <w:bCs/>
                <w:color w:val="000000"/>
                <w:kern w:val="0"/>
                <w:szCs w:val="21"/>
              </w:rPr>
            </w:pPr>
            <w:r>
              <w:rPr>
                <w:rFonts w:ascii="Times New Roman" w:hAnsi="Times New Roman" w:eastAsiaTheme="minorEastAsia"/>
                <w:b/>
                <w:bCs/>
                <w:color w:val="000000"/>
                <w:kern w:val="0"/>
                <w:szCs w:val="21"/>
              </w:rPr>
              <w:t>模块</w:t>
            </w:r>
          </w:p>
        </w:tc>
        <w:tc>
          <w:tcPr>
            <w:tcW w:w="1438" w:type="dxa"/>
            <w:vMerge w:val="restart"/>
            <w:vAlign w:val="center"/>
          </w:tcPr>
          <w:p w14:paraId="687A6D4D">
            <w:pPr>
              <w:widowControl/>
              <w:jc w:val="center"/>
              <w:rPr>
                <w:rFonts w:ascii="Times New Roman" w:hAnsi="Times New Roman" w:eastAsiaTheme="minorEastAsia"/>
                <w:b/>
                <w:bCs/>
                <w:color w:val="000000"/>
                <w:kern w:val="0"/>
                <w:szCs w:val="21"/>
              </w:rPr>
            </w:pPr>
            <w:r>
              <w:rPr>
                <w:rFonts w:ascii="Times New Roman" w:hAnsi="Times New Roman" w:eastAsiaTheme="minorEastAsia"/>
                <w:b/>
                <w:bCs/>
                <w:color w:val="000000"/>
                <w:kern w:val="0"/>
                <w:szCs w:val="21"/>
              </w:rPr>
              <w:t>课程</w:t>
            </w:r>
          </w:p>
          <w:p w14:paraId="4A763349">
            <w:pPr>
              <w:widowControl/>
              <w:jc w:val="center"/>
              <w:rPr>
                <w:rFonts w:ascii="Times New Roman" w:hAnsi="Times New Roman" w:eastAsiaTheme="minorEastAsia"/>
                <w:b/>
                <w:bCs/>
                <w:color w:val="000000"/>
                <w:kern w:val="0"/>
                <w:szCs w:val="21"/>
              </w:rPr>
            </w:pPr>
            <w:r>
              <w:rPr>
                <w:rFonts w:ascii="Times New Roman" w:hAnsi="Times New Roman" w:eastAsiaTheme="minorEastAsia"/>
                <w:b/>
                <w:bCs/>
                <w:color w:val="000000"/>
                <w:kern w:val="0"/>
                <w:szCs w:val="21"/>
              </w:rPr>
              <w:t>名称</w:t>
            </w:r>
          </w:p>
        </w:tc>
        <w:tc>
          <w:tcPr>
            <w:tcW w:w="584" w:type="dxa"/>
            <w:vMerge w:val="restart"/>
            <w:vAlign w:val="center"/>
          </w:tcPr>
          <w:p w14:paraId="21F26D62">
            <w:pPr>
              <w:widowControl/>
              <w:jc w:val="center"/>
              <w:rPr>
                <w:rFonts w:ascii="Times New Roman" w:hAnsi="Times New Roman" w:eastAsiaTheme="minorEastAsia"/>
                <w:b/>
                <w:bCs/>
                <w:color w:val="000000"/>
                <w:kern w:val="0"/>
                <w:szCs w:val="21"/>
              </w:rPr>
            </w:pPr>
            <w:r>
              <w:rPr>
                <w:rFonts w:ascii="Times New Roman" w:hAnsi="Times New Roman" w:eastAsiaTheme="minorEastAsia"/>
                <w:b/>
                <w:bCs/>
                <w:color w:val="000000"/>
                <w:kern w:val="0"/>
                <w:szCs w:val="21"/>
              </w:rPr>
              <w:t>学期</w:t>
            </w:r>
          </w:p>
        </w:tc>
        <w:tc>
          <w:tcPr>
            <w:tcW w:w="546" w:type="dxa"/>
            <w:vMerge w:val="restart"/>
            <w:vAlign w:val="center"/>
          </w:tcPr>
          <w:p w14:paraId="059BFD38">
            <w:pPr>
              <w:widowControl/>
              <w:jc w:val="center"/>
              <w:rPr>
                <w:rFonts w:ascii="Times New Roman" w:hAnsi="Times New Roman" w:eastAsiaTheme="minorEastAsia"/>
                <w:b/>
                <w:bCs/>
                <w:kern w:val="0"/>
                <w:szCs w:val="21"/>
              </w:rPr>
            </w:pPr>
            <w:r>
              <w:rPr>
                <w:rFonts w:ascii="Times New Roman" w:hAnsi="Times New Roman" w:eastAsiaTheme="minorEastAsia"/>
                <w:b/>
                <w:bCs/>
                <w:kern w:val="0"/>
                <w:szCs w:val="21"/>
              </w:rPr>
              <w:t>学分</w:t>
            </w:r>
          </w:p>
        </w:tc>
        <w:tc>
          <w:tcPr>
            <w:tcW w:w="744" w:type="dxa"/>
            <w:vMerge w:val="restart"/>
            <w:vAlign w:val="center"/>
          </w:tcPr>
          <w:p w14:paraId="4A7E9453">
            <w:pPr>
              <w:jc w:val="center"/>
              <w:rPr>
                <w:rFonts w:ascii="Times New Roman" w:hAnsi="Times New Roman" w:eastAsiaTheme="minorEastAsia"/>
                <w:b/>
                <w:bCs/>
                <w:szCs w:val="21"/>
              </w:rPr>
            </w:pPr>
            <w:r>
              <w:rPr>
                <w:rFonts w:ascii="Times New Roman" w:hAnsi="Times New Roman" w:eastAsiaTheme="minorEastAsia"/>
                <w:b/>
                <w:bCs/>
                <w:szCs w:val="21"/>
              </w:rPr>
              <w:t>总</w:t>
            </w:r>
          </w:p>
          <w:p w14:paraId="29BE4795">
            <w:pPr>
              <w:jc w:val="center"/>
              <w:rPr>
                <w:rFonts w:ascii="Times New Roman" w:hAnsi="Times New Roman" w:eastAsiaTheme="minorEastAsia"/>
                <w:b/>
                <w:bCs/>
                <w:szCs w:val="21"/>
              </w:rPr>
            </w:pPr>
            <w:r>
              <w:rPr>
                <w:rFonts w:ascii="Times New Roman" w:hAnsi="Times New Roman" w:eastAsiaTheme="minorEastAsia"/>
                <w:b/>
                <w:bCs/>
                <w:szCs w:val="21"/>
              </w:rPr>
              <w:t>学时</w:t>
            </w:r>
          </w:p>
        </w:tc>
        <w:tc>
          <w:tcPr>
            <w:tcW w:w="790" w:type="dxa"/>
            <w:vMerge w:val="restart"/>
            <w:vAlign w:val="center"/>
          </w:tcPr>
          <w:p w14:paraId="03393254">
            <w:pPr>
              <w:widowControl/>
              <w:jc w:val="center"/>
              <w:rPr>
                <w:rFonts w:ascii="Times New Roman" w:hAnsi="Times New Roman" w:eastAsiaTheme="minorEastAsia"/>
                <w:b/>
                <w:bCs/>
                <w:color w:val="000000"/>
                <w:kern w:val="0"/>
                <w:szCs w:val="21"/>
              </w:rPr>
            </w:pPr>
            <w:r>
              <w:rPr>
                <w:rFonts w:ascii="Times New Roman" w:hAnsi="Times New Roman" w:eastAsiaTheme="minorEastAsia"/>
                <w:b/>
                <w:bCs/>
                <w:color w:val="000000"/>
                <w:kern w:val="0"/>
                <w:szCs w:val="21"/>
              </w:rPr>
              <w:t>周</w:t>
            </w:r>
          </w:p>
          <w:p w14:paraId="57B091A8">
            <w:pPr>
              <w:widowControl/>
              <w:jc w:val="center"/>
              <w:rPr>
                <w:rFonts w:ascii="Times New Roman" w:hAnsi="Times New Roman" w:eastAsiaTheme="minorEastAsia"/>
                <w:b/>
                <w:bCs/>
                <w:color w:val="000000"/>
                <w:kern w:val="0"/>
                <w:szCs w:val="21"/>
              </w:rPr>
            </w:pPr>
            <w:r>
              <w:rPr>
                <w:rFonts w:ascii="Times New Roman" w:hAnsi="Times New Roman" w:eastAsiaTheme="minorEastAsia"/>
                <w:b/>
                <w:bCs/>
                <w:color w:val="000000"/>
                <w:kern w:val="0"/>
                <w:szCs w:val="21"/>
              </w:rPr>
              <w:t>学时</w:t>
            </w:r>
          </w:p>
        </w:tc>
        <w:tc>
          <w:tcPr>
            <w:tcW w:w="2145" w:type="dxa"/>
            <w:gridSpan w:val="3"/>
            <w:vAlign w:val="center"/>
          </w:tcPr>
          <w:p w14:paraId="0A93F2E2">
            <w:pPr>
              <w:widowControl/>
              <w:jc w:val="center"/>
              <w:rPr>
                <w:rFonts w:ascii="Times New Roman" w:hAnsi="Times New Roman" w:eastAsiaTheme="minorEastAsia"/>
                <w:b/>
                <w:bCs/>
                <w:color w:val="000000"/>
                <w:kern w:val="0"/>
                <w:szCs w:val="21"/>
              </w:rPr>
            </w:pPr>
            <w:r>
              <w:rPr>
                <w:rFonts w:ascii="Times New Roman" w:hAnsi="Times New Roman" w:eastAsiaTheme="minorEastAsia"/>
                <w:b/>
                <w:bCs/>
                <w:color w:val="000000"/>
                <w:kern w:val="0"/>
                <w:szCs w:val="21"/>
              </w:rPr>
              <w:t>学分类型</w:t>
            </w:r>
          </w:p>
          <w:p w14:paraId="6CF9C36B">
            <w:pPr>
              <w:widowControl/>
              <w:jc w:val="center"/>
              <w:rPr>
                <w:rFonts w:ascii="Times New Roman" w:hAnsi="Times New Roman" w:eastAsiaTheme="minorEastAsia"/>
                <w:b/>
                <w:bCs/>
                <w:color w:val="000000"/>
                <w:kern w:val="0"/>
                <w:szCs w:val="21"/>
              </w:rPr>
            </w:pPr>
            <w:r>
              <w:rPr>
                <w:rFonts w:ascii="Times New Roman" w:hAnsi="Times New Roman" w:eastAsiaTheme="minorEastAsia"/>
                <w:b/>
                <w:bCs/>
                <w:color w:val="000000"/>
                <w:kern w:val="0"/>
                <w:szCs w:val="21"/>
              </w:rPr>
              <w:t>分配</w:t>
            </w:r>
          </w:p>
        </w:tc>
        <w:tc>
          <w:tcPr>
            <w:tcW w:w="2147" w:type="dxa"/>
            <w:gridSpan w:val="3"/>
            <w:vAlign w:val="center"/>
          </w:tcPr>
          <w:p w14:paraId="5D66AC89">
            <w:pPr>
              <w:widowControl/>
              <w:jc w:val="center"/>
              <w:rPr>
                <w:rFonts w:ascii="Times New Roman" w:hAnsi="Times New Roman" w:eastAsiaTheme="minorEastAsia"/>
                <w:b/>
                <w:bCs/>
                <w:color w:val="000000"/>
                <w:kern w:val="0"/>
                <w:szCs w:val="21"/>
              </w:rPr>
            </w:pPr>
            <w:r>
              <w:rPr>
                <w:rFonts w:ascii="Times New Roman" w:hAnsi="Times New Roman" w:eastAsiaTheme="minorEastAsia"/>
                <w:b/>
                <w:bCs/>
                <w:color w:val="000000"/>
                <w:kern w:val="0"/>
                <w:szCs w:val="21"/>
              </w:rPr>
              <w:t>学时类型</w:t>
            </w:r>
          </w:p>
          <w:p w14:paraId="64AF9B65">
            <w:pPr>
              <w:widowControl/>
              <w:jc w:val="center"/>
              <w:rPr>
                <w:rFonts w:ascii="Times New Roman" w:hAnsi="Times New Roman" w:eastAsiaTheme="minorEastAsia"/>
                <w:b/>
                <w:bCs/>
                <w:color w:val="000000"/>
                <w:kern w:val="0"/>
                <w:szCs w:val="21"/>
              </w:rPr>
            </w:pPr>
            <w:r>
              <w:rPr>
                <w:rFonts w:ascii="Times New Roman" w:hAnsi="Times New Roman" w:eastAsiaTheme="minorEastAsia"/>
                <w:b/>
                <w:bCs/>
                <w:color w:val="000000"/>
                <w:kern w:val="0"/>
                <w:szCs w:val="21"/>
              </w:rPr>
              <w:t>分配</w:t>
            </w:r>
          </w:p>
        </w:tc>
      </w:tr>
      <w:tr w14:paraId="455B022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0" w:hRule="atLeast"/>
          <w:jc w:val="center"/>
        </w:trPr>
        <w:tc>
          <w:tcPr>
            <w:tcW w:w="747" w:type="dxa"/>
            <w:vMerge w:val="continue"/>
            <w:vAlign w:val="center"/>
          </w:tcPr>
          <w:p w14:paraId="6CC41BCD">
            <w:pPr>
              <w:widowControl/>
              <w:jc w:val="center"/>
              <w:rPr>
                <w:rFonts w:ascii="Times New Roman" w:hAnsi="Times New Roman" w:eastAsiaTheme="minorEastAsia"/>
                <w:b/>
                <w:bCs/>
                <w:color w:val="000000"/>
                <w:kern w:val="0"/>
                <w:szCs w:val="21"/>
              </w:rPr>
            </w:pPr>
          </w:p>
        </w:tc>
        <w:tc>
          <w:tcPr>
            <w:tcW w:w="1438" w:type="dxa"/>
            <w:vMerge w:val="continue"/>
            <w:vAlign w:val="center"/>
          </w:tcPr>
          <w:p w14:paraId="73AF6BA7">
            <w:pPr>
              <w:widowControl/>
              <w:jc w:val="center"/>
              <w:rPr>
                <w:rFonts w:ascii="Times New Roman" w:hAnsi="Times New Roman" w:eastAsiaTheme="minorEastAsia"/>
                <w:b/>
                <w:bCs/>
                <w:color w:val="000000"/>
                <w:kern w:val="0"/>
                <w:szCs w:val="21"/>
              </w:rPr>
            </w:pPr>
          </w:p>
        </w:tc>
        <w:tc>
          <w:tcPr>
            <w:tcW w:w="584" w:type="dxa"/>
            <w:vMerge w:val="continue"/>
            <w:vAlign w:val="center"/>
          </w:tcPr>
          <w:p w14:paraId="7B0EF772">
            <w:pPr>
              <w:widowControl/>
              <w:jc w:val="center"/>
              <w:rPr>
                <w:rFonts w:ascii="Times New Roman" w:hAnsi="Times New Roman" w:eastAsiaTheme="minorEastAsia"/>
                <w:b/>
                <w:bCs/>
                <w:color w:val="000000"/>
                <w:kern w:val="0"/>
                <w:szCs w:val="21"/>
              </w:rPr>
            </w:pPr>
          </w:p>
        </w:tc>
        <w:tc>
          <w:tcPr>
            <w:tcW w:w="546" w:type="dxa"/>
            <w:vMerge w:val="continue"/>
            <w:vAlign w:val="center"/>
          </w:tcPr>
          <w:p w14:paraId="08F1195F">
            <w:pPr>
              <w:widowControl/>
              <w:jc w:val="center"/>
              <w:rPr>
                <w:rFonts w:ascii="Times New Roman" w:hAnsi="Times New Roman" w:eastAsiaTheme="minorEastAsia"/>
                <w:b/>
                <w:bCs/>
                <w:kern w:val="0"/>
                <w:szCs w:val="21"/>
              </w:rPr>
            </w:pPr>
          </w:p>
        </w:tc>
        <w:tc>
          <w:tcPr>
            <w:tcW w:w="744" w:type="dxa"/>
            <w:vMerge w:val="continue"/>
          </w:tcPr>
          <w:p w14:paraId="1798F6AD">
            <w:pPr>
              <w:snapToGrid w:val="0"/>
              <w:jc w:val="center"/>
              <w:rPr>
                <w:rFonts w:ascii="Times New Roman" w:hAnsi="Times New Roman" w:eastAsiaTheme="minorEastAsia"/>
                <w:b/>
                <w:bCs/>
                <w:color w:val="000000"/>
                <w:kern w:val="0"/>
                <w:szCs w:val="21"/>
              </w:rPr>
            </w:pPr>
          </w:p>
        </w:tc>
        <w:tc>
          <w:tcPr>
            <w:tcW w:w="790" w:type="dxa"/>
            <w:vMerge w:val="continue"/>
          </w:tcPr>
          <w:p w14:paraId="7ECBF9E6">
            <w:pPr>
              <w:snapToGrid w:val="0"/>
              <w:jc w:val="center"/>
              <w:rPr>
                <w:rFonts w:ascii="Times New Roman" w:hAnsi="Times New Roman" w:eastAsiaTheme="minorEastAsia"/>
                <w:b/>
                <w:bCs/>
                <w:color w:val="000000"/>
                <w:kern w:val="0"/>
                <w:szCs w:val="21"/>
              </w:rPr>
            </w:pPr>
          </w:p>
        </w:tc>
        <w:tc>
          <w:tcPr>
            <w:tcW w:w="715" w:type="dxa"/>
            <w:vAlign w:val="center"/>
          </w:tcPr>
          <w:p w14:paraId="6FB5420F">
            <w:pPr>
              <w:snapToGrid w:val="0"/>
              <w:jc w:val="center"/>
              <w:rPr>
                <w:rFonts w:ascii="Times New Roman" w:hAnsi="Times New Roman" w:eastAsiaTheme="minorEastAsia"/>
                <w:b/>
                <w:bCs/>
                <w:color w:val="000000"/>
                <w:kern w:val="0"/>
                <w:szCs w:val="21"/>
              </w:rPr>
            </w:pPr>
            <w:r>
              <w:rPr>
                <w:rFonts w:ascii="Times New Roman" w:hAnsi="Times New Roman" w:eastAsiaTheme="minorEastAsia"/>
                <w:b/>
                <w:bCs/>
                <w:color w:val="000000"/>
                <w:kern w:val="0"/>
                <w:szCs w:val="21"/>
              </w:rPr>
              <w:t>实验</w:t>
            </w:r>
          </w:p>
        </w:tc>
        <w:tc>
          <w:tcPr>
            <w:tcW w:w="715" w:type="dxa"/>
            <w:vAlign w:val="center"/>
          </w:tcPr>
          <w:p w14:paraId="350E01E0">
            <w:pPr>
              <w:widowControl/>
              <w:jc w:val="center"/>
              <w:rPr>
                <w:rFonts w:ascii="Times New Roman" w:hAnsi="Times New Roman" w:eastAsiaTheme="minorEastAsia"/>
                <w:b/>
                <w:bCs/>
                <w:color w:val="000000"/>
                <w:kern w:val="0"/>
                <w:szCs w:val="21"/>
              </w:rPr>
            </w:pPr>
            <w:r>
              <w:rPr>
                <w:rFonts w:ascii="Times New Roman" w:hAnsi="Times New Roman" w:eastAsiaTheme="minorEastAsia"/>
                <w:b/>
                <w:bCs/>
                <w:color w:val="000000"/>
                <w:kern w:val="0"/>
                <w:szCs w:val="21"/>
              </w:rPr>
              <w:t>实训</w:t>
            </w:r>
          </w:p>
        </w:tc>
        <w:tc>
          <w:tcPr>
            <w:tcW w:w="715" w:type="dxa"/>
            <w:vAlign w:val="center"/>
          </w:tcPr>
          <w:p w14:paraId="04BB8BED">
            <w:pPr>
              <w:widowControl/>
              <w:jc w:val="center"/>
              <w:rPr>
                <w:rFonts w:ascii="Times New Roman" w:hAnsi="Times New Roman" w:eastAsiaTheme="minorEastAsia"/>
                <w:b/>
                <w:bCs/>
                <w:color w:val="000000"/>
                <w:kern w:val="0"/>
                <w:szCs w:val="21"/>
              </w:rPr>
            </w:pPr>
            <w:r>
              <w:rPr>
                <w:rFonts w:ascii="Times New Roman" w:hAnsi="Times New Roman" w:eastAsiaTheme="minorEastAsia"/>
                <w:b/>
                <w:bCs/>
                <w:color w:val="000000"/>
                <w:kern w:val="0"/>
                <w:szCs w:val="21"/>
              </w:rPr>
              <w:t>实</w:t>
            </w:r>
            <w:r>
              <w:rPr>
                <w:rFonts w:hint="eastAsia" w:ascii="Times New Roman" w:hAnsi="Times New Roman" w:eastAsiaTheme="minorEastAsia"/>
                <w:b/>
                <w:bCs/>
                <w:color w:val="000000"/>
                <w:kern w:val="0"/>
                <w:szCs w:val="21"/>
              </w:rPr>
              <w:t>习</w:t>
            </w:r>
          </w:p>
        </w:tc>
        <w:tc>
          <w:tcPr>
            <w:tcW w:w="715" w:type="dxa"/>
            <w:vAlign w:val="center"/>
          </w:tcPr>
          <w:p w14:paraId="1728A879">
            <w:pPr>
              <w:snapToGrid w:val="0"/>
              <w:jc w:val="center"/>
              <w:rPr>
                <w:rFonts w:ascii="Times New Roman" w:hAnsi="Times New Roman" w:eastAsiaTheme="minorEastAsia"/>
                <w:b/>
                <w:bCs/>
                <w:color w:val="000000"/>
                <w:kern w:val="0"/>
                <w:szCs w:val="21"/>
              </w:rPr>
            </w:pPr>
            <w:r>
              <w:rPr>
                <w:rFonts w:ascii="Times New Roman" w:hAnsi="Times New Roman" w:eastAsiaTheme="minorEastAsia"/>
                <w:b/>
                <w:bCs/>
                <w:color w:val="000000"/>
                <w:kern w:val="0"/>
                <w:szCs w:val="21"/>
              </w:rPr>
              <w:t>实验</w:t>
            </w:r>
          </w:p>
        </w:tc>
        <w:tc>
          <w:tcPr>
            <w:tcW w:w="715" w:type="dxa"/>
            <w:vAlign w:val="center"/>
          </w:tcPr>
          <w:p w14:paraId="1E237F95">
            <w:pPr>
              <w:widowControl/>
              <w:jc w:val="center"/>
              <w:rPr>
                <w:rFonts w:ascii="Times New Roman" w:hAnsi="Times New Roman" w:eastAsiaTheme="minorEastAsia"/>
                <w:b/>
                <w:bCs/>
                <w:color w:val="000000"/>
                <w:kern w:val="0"/>
                <w:szCs w:val="21"/>
              </w:rPr>
            </w:pPr>
            <w:r>
              <w:rPr>
                <w:rFonts w:ascii="Times New Roman" w:hAnsi="Times New Roman" w:eastAsiaTheme="minorEastAsia"/>
                <w:b/>
                <w:bCs/>
                <w:color w:val="000000"/>
                <w:kern w:val="0"/>
                <w:szCs w:val="21"/>
              </w:rPr>
              <w:t>实训</w:t>
            </w:r>
          </w:p>
        </w:tc>
        <w:tc>
          <w:tcPr>
            <w:tcW w:w="717" w:type="dxa"/>
            <w:vAlign w:val="center"/>
          </w:tcPr>
          <w:p w14:paraId="1833AA3B">
            <w:pPr>
              <w:widowControl/>
              <w:jc w:val="center"/>
              <w:rPr>
                <w:rFonts w:ascii="Times New Roman" w:hAnsi="Times New Roman" w:eastAsiaTheme="minorEastAsia"/>
                <w:b/>
                <w:bCs/>
                <w:color w:val="000000"/>
                <w:kern w:val="0"/>
                <w:szCs w:val="21"/>
              </w:rPr>
            </w:pPr>
            <w:r>
              <w:rPr>
                <w:rFonts w:ascii="Times New Roman" w:hAnsi="Times New Roman" w:eastAsiaTheme="minorEastAsia"/>
                <w:b/>
                <w:bCs/>
                <w:color w:val="000000"/>
                <w:kern w:val="0"/>
                <w:szCs w:val="21"/>
              </w:rPr>
              <w:t>实</w:t>
            </w:r>
            <w:r>
              <w:rPr>
                <w:rFonts w:hint="eastAsia" w:ascii="Times New Roman" w:hAnsi="Times New Roman" w:eastAsiaTheme="minorEastAsia"/>
                <w:b/>
                <w:bCs/>
                <w:color w:val="000000"/>
                <w:kern w:val="0"/>
                <w:szCs w:val="21"/>
              </w:rPr>
              <w:t>习</w:t>
            </w:r>
          </w:p>
        </w:tc>
      </w:tr>
      <w:tr w14:paraId="07F1D90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0" w:hRule="atLeast"/>
          <w:jc w:val="center"/>
        </w:trPr>
        <w:tc>
          <w:tcPr>
            <w:tcW w:w="747" w:type="dxa"/>
            <w:vMerge w:val="restart"/>
            <w:vAlign w:val="center"/>
          </w:tcPr>
          <w:p w14:paraId="3F463F8D">
            <w:pPr>
              <w:jc w:val="center"/>
              <w:rPr>
                <w:rFonts w:ascii="Times New Roman" w:hAnsi="Times New Roman" w:eastAsiaTheme="minorEastAsia"/>
                <w:b/>
                <w:bCs/>
                <w:color w:val="000000"/>
                <w:kern w:val="0"/>
                <w:szCs w:val="21"/>
              </w:rPr>
            </w:pPr>
            <w:r>
              <w:rPr>
                <w:rFonts w:hint="eastAsia" w:ascii="Times New Roman" w:hAnsi="Times New Roman" w:eastAsiaTheme="minorEastAsia"/>
                <w:color w:val="000000"/>
                <w:kern w:val="0"/>
                <w:szCs w:val="21"/>
              </w:rPr>
              <w:t>通识教育</w:t>
            </w:r>
          </w:p>
        </w:tc>
        <w:tc>
          <w:tcPr>
            <w:tcW w:w="1438" w:type="dxa"/>
            <w:vAlign w:val="center"/>
          </w:tcPr>
          <w:p w14:paraId="53DE4269">
            <w:pPr>
              <w:widowControl/>
              <w:jc w:val="center"/>
              <w:rPr>
                <w:rFonts w:ascii="Times New Roman" w:hAnsi="Times New Roman" w:eastAsiaTheme="minorEastAsia"/>
                <w:b/>
                <w:bCs/>
                <w:color w:val="000000"/>
                <w:kern w:val="0"/>
                <w:szCs w:val="21"/>
              </w:rPr>
            </w:pPr>
            <w:r>
              <w:rPr>
                <w:rFonts w:hint="eastAsia" w:ascii="宋体" w:hAnsi="宋体"/>
                <w:sz w:val="18"/>
                <w:szCs w:val="18"/>
              </w:rPr>
              <w:t>思政实践</w:t>
            </w:r>
          </w:p>
        </w:tc>
        <w:tc>
          <w:tcPr>
            <w:tcW w:w="584" w:type="dxa"/>
            <w:vAlign w:val="center"/>
          </w:tcPr>
          <w:p w14:paraId="6CC89A2F">
            <w:pPr>
              <w:spacing w:line="216" w:lineRule="exact"/>
              <w:ind w:left="20"/>
              <w:jc w:val="center"/>
              <w:rPr>
                <w:rFonts w:ascii="宋体" w:hAnsi="宋体"/>
                <w:sz w:val="18"/>
                <w:szCs w:val="18"/>
              </w:rPr>
            </w:pPr>
            <w:r>
              <w:rPr>
                <w:rFonts w:hint="eastAsia" w:ascii="宋体" w:hAnsi="宋体"/>
                <w:sz w:val="18"/>
                <w:szCs w:val="18"/>
              </w:rPr>
              <w:t>2</w:t>
            </w:r>
          </w:p>
        </w:tc>
        <w:tc>
          <w:tcPr>
            <w:tcW w:w="546" w:type="dxa"/>
            <w:vAlign w:val="center"/>
          </w:tcPr>
          <w:p w14:paraId="6A9AE865">
            <w:pPr>
              <w:spacing w:line="216" w:lineRule="exact"/>
              <w:ind w:left="20"/>
              <w:jc w:val="center"/>
              <w:rPr>
                <w:rFonts w:ascii="宋体" w:hAnsi="宋体"/>
                <w:sz w:val="18"/>
                <w:szCs w:val="18"/>
              </w:rPr>
            </w:pPr>
            <w:r>
              <w:rPr>
                <w:rFonts w:hint="eastAsia" w:ascii="宋体" w:hAnsi="宋体"/>
                <w:sz w:val="18"/>
                <w:szCs w:val="18"/>
              </w:rPr>
              <w:t>2</w:t>
            </w:r>
          </w:p>
        </w:tc>
        <w:tc>
          <w:tcPr>
            <w:tcW w:w="744" w:type="dxa"/>
            <w:vAlign w:val="center"/>
          </w:tcPr>
          <w:p w14:paraId="5079D898">
            <w:pPr>
              <w:spacing w:line="216" w:lineRule="exact"/>
              <w:ind w:left="20"/>
              <w:jc w:val="center"/>
              <w:rPr>
                <w:rFonts w:ascii="宋体" w:hAnsi="宋体"/>
                <w:sz w:val="18"/>
                <w:szCs w:val="18"/>
              </w:rPr>
            </w:pPr>
            <w:r>
              <w:rPr>
                <w:rFonts w:hint="eastAsia" w:ascii="宋体" w:hAnsi="宋体"/>
                <w:sz w:val="18"/>
                <w:szCs w:val="18"/>
              </w:rPr>
              <w:t>48</w:t>
            </w:r>
          </w:p>
        </w:tc>
        <w:tc>
          <w:tcPr>
            <w:tcW w:w="790" w:type="dxa"/>
            <w:vAlign w:val="center"/>
          </w:tcPr>
          <w:p w14:paraId="531189CE">
            <w:pPr>
              <w:spacing w:line="216" w:lineRule="exact"/>
              <w:ind w:left="20"/>
              <w:jc w:val="center"/>
              <w:rPr>
                <w:rFonts w:ascii="宋体" w:hAnsi="宋体"/>
                <w:sz w:val="18"/>
                <w:szCs w:val="18"/>
              </w:rPr>
            </w:pPr>
            <w:r>
              <w:rPr>
                <w:rFonts w:hint="eastAsia" w:ascii="宋体" w:hAnsi="宋体"/>
                <w:sz w:val="18"/>
                <w:szCs w:val="18"/>
              </w:rPr>
              <w:t>3</w:t>
            </w:r>
          </w:p>
        </w:tc>
        <w:tc>
          <w:tcPr>
            <w:tcW w:w="715" w:type="dxa"/>
            <w:vAlign w:val="center"/>
          </w:tcPr>
          <w:p w14:paraId="0EBDD7BC">
            <w:pPr>
              <w:spacing w:line="216" w:lineRule="exact"/>
              <w:ind w:left="20"/>
              <w:jc w:val="center"/>
              <w:rPr>
                <w:rFonts w:ascii="宋体" w:hAnsi="宋体"/>
                <w:sz w:val="18"/>
                <w:szCs w:val="18"/>
              </w:rPr>
            </w:pPr>
          </w:p>
        </w:tc>
        <w:tc>
          <w:tcPr>
            <w:tcW w:w="715" w:type="dxa"/>
            <w:vAlign w:val="center"/>
          </w:tcPr>
          <w:p w14:paraId="43415591">
            <w:pPr>
              <w:spacing w:line="216" w:lineRule="exact"/>
              <w:ind w:left="20"/>
              <w:jc w:val="center"/>
              <w:rPr>
                <w:rFonts w:ascii="宋体" w:hAnsi="宋体"/>
                <w:sz w:val="18"/>
                <w:szCs w:val="18"/>
              </w:rPr>
            </w:pPr>
            <w:r>
              <w:rPr>
                <w:rFonts w:hint="eastAsia" w:ascii="宋体" w:hAnsi="宋体"/>
                <w:sz w:val="18"/>
                <w:szCs w:val="18"/>
              </w:rPr>
              <w:t>2</w:t>
            </w:r>
          </w:p>
        </w:tc>
        <w:tc>
          <w:tcPr>
            <w:tcW w:w="715" w:type="dxa"/>
            <w:vAlign w:val="center"/>
          </w:tcPr>
          <w:p w14:paraId="4FC96B9D">
            <w:pPr>
              <w:spacing w:line="216" w:lineRule="exact"/>
              <w:ind w:left="20"/>
              <w:jc w:val="center"/>
              <w:rPr>
                <w:rFonts w:ascii="宋体" w:hAnsi="宋体"/>
                <w:sz w:val="18"/>
                <w:szCs w:val="18"/>
              </w:rPr>
            </w:pPr>
          </w:p>
        </w:tc>
        <w:tc>
          <w:tcPr>
            <w:tcW w:w="715" w:type="dxa"/>
            <w:vAlign w:val="center"/>
          </w:tcPr>
          <w:p w14:paraId="7E6BD30E">
            <w:pPr>
              <w:spacing w:line="216" w:lineRule="exact"/>
              <w:ind w:left="20"/>
              <w:jc w:val="center"/>
              <w:rPr>
                <w:rFonts w:ascii="宋体" w:hAnsi="宋体"/>
                <w:sz w:val="18"/>
                <w:szCs w:val="18"/>
              </w:rPr>
            </w:pPr>
          </w:p>
        </w:tc>
        <w:tc>
          <w:tcPr>
            <w:tcW w:w="715" w:type="dxa"/>
            <w:vAlign w:val="center"/>
          </w:tcPr>
          <w:p w14:paraId="37949E7B">
            <w:pPr>
              <w:spacing w:line="216" w:lineRule="exact"/>
              <w:ind w:left="20"/>
              <w:jc w:val="center"/>
              <w:rPr>
                <w:rFonts w:ascii="宋体" w:hAnsi="宋体"/>
                <w:sz w:val="18"/>
                <w:szCs w:val="18"/>
              </w:rPr>
            </w:pPr>
            <w:r>
              <w:rPr>
                <w:rFonts w:hint="eastAsia" w:ascii="宋体" w:hAnsi="宋体"/>
                <w:sz w:val="18"/>
                <w:szCs w:val="18"/>
              </w:rPr>
              <w:t>48</w:t>
            </w:r>
          </w:p>
        </w:tc>
        <w:tc>
          <w:tcPr>
            <w:tcW w:w="717" w:type="dxa"/>
            <w:vAlign w:val="center"/>
          </w:tcPr>
          <w:p w14:paraId="4955B4D1">
            <w:pPr>
              <w:spacing w:line="216" w:lineRule="exact"/>
              <w:ind w:left="20"/>
              <w:jc w:val="center"/>
              <w:rPr>
                <w:rFonts w:ascii="宋体" w:hAnsi="宋体"/>
                <w:sz w:val="18"/>
                <w:szCs w:val="18"/>
              </w:rPr>
            </w:pPr>
          </w:p>
        </w:tc>
      </w:tr>
      <w:tr w14:paraId="7EF57F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0" w:hRule="atLeast"/>
          <w:jc w:val="center"/>
        </w:trPr>
        <w:tc>
          <w:tcPr>
            <w:tcW w:w="747" w:type="dxa"/>
            <w:vMerge w:val="continue"/>
            <w:vAlign w:val="center"/>
          </w:tcPr>
          <w:p w14:paraId="6970FB17">
            <w:pPr>
              <w:jc w:val="center"/>
              <w:rPr>
                <w:rFonts w:ascii="Times New Roman" w:hAnsi="Times New Roman" w:eastAsiaTheme="minorEastAsia"/>
                <w:color w:val="000000"/>
                <w:kern w:val="0"/>
                <w:szCs w:val="21"/>
              </w:rPr>
            </w:pPr>
          </w:p>
        </w:tc>
        <w:tc>
          <w:tcPr>
            <w:tcW w:w="1438" w:type="dxa"/>
            <w:vAlign w:val="center"/>
          </w:tcPr>
          <w:p w14:paraId="0FE06144">
            <w:pPr>
              <w:widowControl/>
              <w:jc w:val="center"/>
              <w:rPr>
                <w:rFonts w:ascii="宋体" w:hAnsi="宋体"/>
                <w:sz w:val="18"/>
                <w:szCs w:val="18"/>
              </w:rPr>
            </w:pPr>
            <w:r>
              <w:rPr>
                <w:rFonts w:hint="eastAsia" w:ascii="宋体" w:hAnsi="宋体"/>
                <w:sz w:val="18"/>
                <w:szCs w:val="18"/>
              </w:rPr>
              <w:t>体育</w:t>
            </w:r>
          </w:p>
        </w:tc>
        <w:tc>
          <w:tcPr>
            <w:tcW w:w="584" w:type="dxa"/>
            <w:vAlign w:val="center"/>
          </w:tcPr>
          <w:p w14:paraId="71E088F3">
            <w:pPr>
              <w:spacing w:line="216" w:lineRule="exact"/>
              <w:ind w:left="20"/>
              <w:jc w:val="center"/>
              <w:rPr>
                <w:rFonts w:ascii="宋体" w:hAnsi="宋体"/>
                <w:sz w:val="18"/>
                <w:szCs w:val="18"/>
              </w:rPr>
            </w:pPr>
            <w:r>
              <w:rPr>
                <w:rFonts w:hint="eastAsia" w:ascii="宋体" w:hAnsi="宋体"/>
                <w:sz w:val="18"/>
                <w:szCs w:val="18"/>
              </w:rPr>
              <w:t>1-4</w:t>
            </w:r>
          </w:p>
        </w:tc>
        <w:tc>
          <w:tcPr>
            <w:tcW w:w="546" w:type="dxa"/>
            <w:vAlign w:val="center"/>
          </w:tcPr>
          <w:p w14:paraId="37049E1D">
            <w:pPr>
              <w:spacing w:line="216" w:lineRule="exact"/>
              <w:ind w:left="20"/>
              <w:jc w:val="center"/>
              <w:rPr>
                <w:rFonts w:ascii="宋体" w:hAnsi="宋体"/>
                <w:sz w:val="18"/>
                <w:szCs w:val="18"/>
              </w:rPr>
            </w:pPr>
            <w:r>
              <w:rPr>
                <w:rFonts w:hint="eastAsia" w:ascii="宋体" w:hAnsi="宋体"/>
                <w:sz w:val="18"/>
                <w:szCs w:val="18"/>
              </w:rPr>
              <w:t>4</w:t>
            </w:r>
          </w:p>
        </w:tc>
        <w:tc>
          <w:tcPr>
            <w:tcW w:w="744" w:type="dxa"/>
            <w:vAlign w:val="center"/>
          </w:tcPr>
          <w:p w14:paraId="01439BAD">
            <w:pPr>
              <w:spacing w:line="216" w:lineRule="exact"/>
              <w:ind w:left="20"/>
              <w:jc w:val="center"/>
              <w:rPr>
                <w:rFonts w:ascii="宋体" w:hAnsi="宋体"/>
                <w:sz w:val="18"/>
                <w:szCs w:val="18"/>
              </w:rPr>
            </w:pPr>
            <w:r>
              <w:rPr>
                <w:rFonts w:hint="eastAsia" w:ascii="宋体" w:hAnsi="宋体"/>
                <w:sz w:val="18"/>
                <w:szCs w:val="18"/>
              </w:rPr>
              <w:t>128</w:t>
            </w:r>
          </w:p>
        </w:tc>
        <w:tc>
          <w:tcPr>
            <w:tcW w:w="790" w:type="dxa"/>
            <w:vAlign w:val="center"/>
          </w:tcPr>
          <w:p w14:paraId="7F489A3B">
            <w:pPr>
              <w:spacing w:line="216" w:lineRule="exact"/>
              <w:ind w:left="20"/>
              <w:jc w:val="center"/>
              <w:rPr>
                <w:rFonts w:ascii="宋体" w:hAnsi="宋体"/>
                <w:sz w:val="18"/>
                <w:szCs w:val="18"/>
              </w:rPr>
            </w:pPr>
            <w:r>
              <w:rPr>
                <w:rFonts w:hint="eastAsia" w:ascii="宋体" w:hAnsi="宋体"/>
                <w:sz w:val="18"/>
                <w:szCs w:val="18"/>
              </w:rPr>
              <w:t>2</w:t>
            </w:r>
          </w:p>
        </w:tc>
        <w:tc>
          <w:tcPr>
            <w:tcW w:w="715" w:type="dxa"/>
            <w:vAlign w:val="center"/>
          </w:tcPr>
          <w:p w14:paraId="19A1DB84">
            <w:pPr>
              <w:spacing w:line="216" w:lineRule="exact"/>
              <w:ind w:left="20"/>
              <w:jc w:val="center"/>
              <w:rPr>
                <w:rFonts w:ascii="宋体" w:hAnsi="宋体"/>
                <w:sz w:val="18"/>
                <w:szCs w:val="18"/>
              </w:rPr>
            </w:pPr>
          </w:p>
        </w:tc>
        <w:tc>
          <w:tcPr>
            <w:tcW w:w="715" w:type="dxa"/>
            <w:vAlign w:val="center"/>
          </w:tcPr>
          <w:p w14:paraId="57B74241">
            <w:pPr>
              <w:spacing w:line="216" w:lineRule="exact"/>
              <w:ind w:left="20"/>
              <w:jc w:val="center"/>
              <w:rPr>
                <w:rFonts w:ascii="宋体" w:hAnsi="宋体"/>
                <w:sz w:val="18"/>
                <w:szCs w:val="18"/>
              </w:rPr>
            </w:pPr>
            <w:r>
              <w:rPr>
                <w:rFonts w:hint="eastAsia" w:ascii="宋体" w:hAnsi="宋体"/>
                <w:sz w:val="18"/>
                <w:szCs w:val="18"/>
              </w:rPr>
              <w:t>4</w:t>
            </w:r>
          </w:p>
        </w:tc>
        <w:tc>
          <w:tcPr>
            <w:tcW w:w="715" w:type="dxa"/>
            <w:vAlign w:val="center"/>
          </w:tcPr>
          <w:p w14:paraId="17BA6C38">
            <w:pPr>
              <w:spacing w:line="216" w:lineRule="exact"/>
              <w:ind w:left="20"/>
              <w:jc w:val="center"/>
              <w:rPr>
                <w:rFonts w:ascii="宋体" w:hAnsi="宋体"/>
                <w:sz w:val="18"/>
                <w:szCs w:val="18"/>
              </w:rPr>
            </w:pPr>
          </w:p>
        </w:tc>
        <w:tc>
          <w:tcPr>
            <w:tcW w:w="715" w:type="dxa"/>
            <w:vAlign w:val="center"/>
          </w:tcPr>
          <w:p w14:paraId="6C7BDAF2">
            <w:pPr>
              <w:spacing w:line="216" w:lineRule="exact"/>
              <w:ind w:left="20"/>
              <w:jc w:val="center"/>
              <w:rPr>
                <w:rFonts w:ascii="宋体" w:hAnsi="宋体"/>
                <w:sz w:val="18"/>
                <w:szCs w:val="18"/>
              </w:rPr>
            </w:pPr>
          </w:p>
        </w:tc>
        <w:tc>
          <w:tcPr>
            <w:tcW w:w="715" w:type="dxa"/>
            <w:vAlign w:val="center"/>
          </w:tcPr>
          <w:p w14:paraId="683C7E50">
            <w:pPr>
              <w:spacing w:line="216" w:lineRule="exact"/>
              <w:ind w:left="20"/>
              <w:jc w:val="center"/>
              <w:rPr>
                <w:rFonts w:ascii="宋体" w:hAnsi="宋体"/>
                <w:sz w:val="18"/>
                <w:szCs w:val="18"/>
              </w:rPr>
            </w:pPr>
            <w:r>
              <w:rPr>
                <w:rFonts w:hint="eastAsia" w:ascii="宋体" w:hAnsi="宋体"/>
                <w:sz w:val="18"/>
                <w:szCs w:val="18"/>
              </w:rPr>
              <w:t>128</w:t>
            </w:r>
          </w:p>
        </w:tc>
        <w:tc>
          <w:tcPr>
            <w:tcW w:w="717" w:type="dxa"/>
            <w:vAlign w:val="center"/>
          </w:tcPr>
          <w:p w14:paraId="6B517AE4">
            <w:pPr>
              <w:spacing w:line="216" w:lineRule="exact"/>
              <w:ind w:left="20"/>
              <w:jc w:val="center"/>
              <w:rPr>
                <w:rFonts w:ascii="宋体" w:hAnsi="宋体"/>
                <w:sz w:val="18"/>
                <w:szCs w:val="18"/>
              </w:rPr>
            </w:pPr>
          </w:p>
        </w:tc>
      </w:tr>
      <w:tr w14:paraId="17E7EE5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0" w:hRule="atLeast"/>
          <w:jc w:val="center"/>
        </w:trPr>
        <w:tc>
          <w:tcPr>
            <w:tcW w:w="747" w:type="dxa"/>
            <w:vMerge w:val="continue"/>
            <w:vAlign w:val="center"/>
          </w:tcPr>
          <w:p w14:paraId="66446C2D">
            <w:pPr>
              <w:jc w:val="center"/>
              <w:rPr>
                <w:rFonts w:ascii="Times New Roman" w:hAnsi="Times New Roman" w:eastAsiaTheme="minorEastAsia"/>
                <w:color w:val="000000"/>
                <w:kern w:val="0"/>
                <w:szCs w:val="21"/>
              </w:rPr>
            </w:pPr>
          </w:p>
        </w:tc>
        <w:tc>
          <w:tcPr>
            <w:tcW w:w="1438" w:type="dxa"/>
            <w:vAlign w:val="center"/>
          </w:tcPr>
          <w:p w14:paraId="02BDCFBB">
            <w:pPr>
              <w:widowControl/>
              <w:jc w:val="center"/>
              <w:rPr>
                <w:rFonts w:ascii="宋体" w:hAnsi="宋体"/>
                <w:sz w:val="18"/>
                <w:szCs w:val="18"/>
              </w:rPr>
            </w:pPr>
            <w:r>
              <w:rPr>
                <w:rFonts w:ascii="宋体" w:hAnsi="宋体"/>
                <w:sz w:val="18"/>
                <w:szCs w:val="18"/>
              </w:rPr>
              <w:t>大学生创新创业教育</w:t>
            </w:r>
          </w:p>
        </w:tc>
        <w:tc>
          <w:tcPr>
            <w:tcW w:w="584" w:type="dxa"/>
            <w:vAlign w:val="center"/>
          </w:tcPr>
          <w:p w14:paraId="67F610A1">
            <w:pPr>
              <w:spacing w:line="216" w:lineRule="exact"/>
              <w:ind w:left="20"/>
              <w:jc w:val="center"/>
              <w:rPr>
                <w:rFonts w:ascii="宋体" w:hAnsi="宋体"/>
                <w:sz w:val="18"/>
                <w:szCs w:val="18"/>
              </w:rPr>
            </w:pPr>
            <w:r>
              <w:rPr>
                <w:rFonts w:hint="eastAsia" w:ascii="宋体" w:hAnsi="宋体"/>
                <w:sz w:val="18"/>
                <w:szCs w:val="18"/>
              </w:rPr>
              <w:t>3</w:t>
            </w:r>
          </w:p>
        </w:tc>
        <w:tc>
          <w:tcPr>
            <w:tcW w:w="546" w:type="dxa"/>
            <w:vAlign w:val="center"/>
          </w:tcPr>
          <w:p w14:paraId="7D9B5ECD">
            <w:pPr>
              <w:spacing w:line="216" w:lineRule="exact"/>
              <w:ind w:left="20"/>
              <w:jc w:val="center"/>
              <w:rPr>
                <w:rFonts w:ascii="宋体" w:hAnsi="宋体"/>
                <w:sz w:val="18"/>
                <w:szCs w:val="18"/>
              </w:rPr>
            </w:pPr>
            <w:r>
              <w:rPr>
                <w:rFonts w:hint="eastAsia" w:ascii="宋体" w:hAnsi="宋体"/>
                <w:sz w:val="18"/>
                <w:szCs w:val="18"/>
              </w:rPr>
              <w:t>2</w:t>
            </w:r>
          </w:p>
        </w:tc>
        <w:tc>
          <w:tcPr>
            <w:tcW w:w="744" w:type="dxa"/>
            <w:vAlign w:val="center"/>
          </w:tcPr>
          <w:p w14:paraId="4F37DAED">
            <w:pPr>
              <w:spacing w:line="216" w:lineRule="exact"/>
              <w:ind w:left="20"/>
              <w:jc w:val="center"/>
              <w:rPr>
                <w:rFonts w:ascii="宋体" w:hAnsi="宋体"/>
                <w:sz w:val="18"/>
                <w:szCs w:val="18"/>
              </w:rPr>
            </w:pPr>
            <w:r>
              <w:rPr>
                <w:rFonts w:hint="eastAsia" w:ascii="宋体" w:hAnsi="宋体"/>
                <w:sz w:val="18"/>
                <w:szCs w:val="18"/>
              </w:rPr>
              <w:t>32</w:t>
            </w:r>
          </w:p>
        </w:tc>
        <w:tc>
          <w:tcPr>
            <w:tcW w:w="790" w:type="dxa"/>
            <w:vAlign w:val="center"/>
          </w:tcPr>
          <w:p w14:paraId="234D9C66">
            <w:pPr>
              <w:spacing w:line="216" w:lineRule="exact"/>
              <w:ind w:left="20"/>
              <w:jc w:val="center"/>
              <w:rPr>
                <w:rFonts w:ascii="宋体" w:hAnsi="宋体"/>
                <w:sz w:val="18"/>
                <w:szCs w:val="18"/>
              </w:rPr>
            </w:pPr>
            <w:r>
              <w:rPr>
                <w:rFonts w:hint="eastAsia" w:ascii="宋体" w:hAnsi="宋体"/>
                <w:sz w:val="18"/>
                <w:szCs w:val="18"/>
              </w:rPr>
              <w:t>2</w:t>
            </w:r>
          </w:p>
        </w:tc>
        <w:tc>
          <w:tcPr>
            <w:tcW w:w="715" w:type="dxa"/>
            <w:vAlign w:val="center"/>
          </w:tcPr>
          <w:p w14:paraId="7539DE74">
            <w:pPr>
              <w:spacing w:line="216" w:lineRule="exact"/>
              <w:ind w:left="20"/>
              <w:jc w:val="center"/>
              <w:rPr>
                <w:rFonts w:ascii="宋体" w:hAnsi="宋体"/>
                <w:sz w:val="18"/>
                <w:szCs w:val="18"/>
              </w:rPr>
            </w:pPr>
          </w:p>
        </w:tc>
        <w:tc>
          <w:tcPr>
            <w:tcW w:w="715" w:type="dxa"/>
            <w:vAlign w:val="center"/>
          </w:tcPr>
          <w:p w14:paraId="4078FBA0">
            <w:pPr>
              <w:spacing w:line="216" w:lineRule="exact"/>
              <w:ind w:left="20"/>
              <w:jc w:val="center"/>
              <w:rPr>
                <w:rFonts w:ascii="宋体" w:hAnsi="宋体"/>
                <w:sz w:val="18"/>
                <w:szCs w:val="18"/>
              </w:rPr>
            </w:pPr>
            <w:r>
              <w:rPr>
                <w:rFonts w:hint="eastAsia" w:ascii="宋体" w:hAnsi="宋体"/>
                <w:sz w:val="18"/>
                <w:szCs w:val="18"/>
              </w:rPr>
              <w:t>1</w:t>
            </w:r>
          </w:p>
        </w:tc>
        <w:tc>
          <w:tcPr>
            <w:tcW w:w="715" w:type="dxa"/>
            <w:vAlign w:val="center"/>
          </w:tcPr>
          <w:p w14:paraId="5C3CFCC9">
            <w:pPr>
              <w:spacing w:line="216" w:lineRule="exact"/>
              <w:ind w:left="20"/>
              <w:jc w:val="center"/>
              <w:rPr>
                <w:rFonts w:ascii="宋体" w:hAnsi="宋体"/>
                <w:sz w:val="18"/>
                <w:szCs w:val="18"/>
              </w:rPr>
            </w:pPr>
          </w:p>
        </w:tc>
        <w:tc>
          <w:tcPr>
            <w:tcW w:w="715" w:type="dxa"/>
            <w:vAlign w:val="center"/>
          </w:tcPr>
          <w:p w14:paraId="224D40B9">
            <w:pPr>
              <w:spacing w:line="216" w:lineRule="exact"/>
              <w:ind w:left="20"/>
              <w:jc w:val="center"/>
              <w:rPr>
                <w:rFonts w:ascii="宋体" w:hAnsi="宋体"/>
                <w:sz w:val="18"/>
                <w:szCs w:val="18"/>
              </w:rPr>
            </w:pPr>
          </w:p>
        </w:tc>
        <w:tc>
          <w:tcPr>
            <w:tcW w:w="715" w:type="dxa"/>
            <w:vAlign w:val="center"/>
          </w:tcPr>
          <w:p w14:paraId="16C564BF">
            <w:pPr>
              <w:spacing w:line="216" w:lineRule="exact"/>
              <w:ind w:left="20"/>
              <w:jc w:val="center"/>
              <w:rPr>
                <w:rFonts w:ascii="宋体" w:hAnsi="宋体"/>
                <w:sz w:val="18"/>
                <w:szCs w:val="18"/>
              </w:rPr>
            </w:pPr>
            <w:r>
              <w:rPr>
                <w:rFonts w:hint="eastAsia" w:ascii="宋体" w:hAnsi="宋体"/>
                <w:sz w:val="18"/>
                <w:szCs w:val="18"/>
              </w:rPr>
              <w:t>16</w:t>
            </w:r>
          </w:p>
        </w:tc>
        <w:tc>
          <w:tcPr>
            <w:tcW w:w="717" w:type="dxa"/>
            <w:vAlign w:val="center"/>
          </w:tcPr>
          <w:p w14:paraId="276C7F1D">
            <w:pPr>
              <w:spacing w:line="216" w:lineRule="exact"/>
              <w:ind w:left="20"/>
              <w:jc w:val="center"/>
              <w:rPr>
                <w:rFonts w:ascii="宋体" w:hAnsi="宋体"/>
                <w:sz w:val="18"/>
                <w:szCs w:val="18"/>
              </w:rPr>
            </w:pPr>
          </w:p>
        </w:tc>
      </w:tr>
      <w:tr w14:paraId="49973C4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0" w:hRule="atLeast"/>
          <w:jc w:val="center"/>
        </w:trPr>
        <w:tc>
          <w:tcPr>
            <w:tcW w:w="747" w:type="dxa"/>
            <w:vMerge w:val="continue"/>
            <w:vAlign w:val="center"/>
          </w:tcPr>
          <w:p w14:paraId="4DA863E0">
            <w:pPr>
              <w:jc w:val="center"/>
              <w:rPr>
                <w:rFonts w:ascii="Times New Roman" w:hAnsi="Times New Roman" w:eastAsiaTheme="minorEastAsia"/>
                <w:color w:val="000000"/>
                <w:kern w:val="0"/>
                <w:szCs w:val="21"/>
              </w:rPr>
            </w:pPr>
          </w:p>
        </w:tc>
        <w:tc>
          <w:tcPr>
            <w:tcW w:w="1438" w:type="dxa"/>
            <w:vAlign w:val="center"/>
          </w:tcPr>
          <w:p w14:paraId="5AB62DFE">
            <w:pPr>
              <w:widowControl/>
              <w:jc w:val="center"/>
              <w:rPr>
                <w:rFonts w:ascii="宋体" w:hAnsi="宋体"/>
                <w:sz w:val="18"/>
                <w:szCs w:val="18"/>
              </w:rPr>
            </w:pPr>
            <w:r>
              <w:rPr>
                <w:rFonts w:ascii="宋体" w:hAnsi="宋体"/>
                <w:sz w:val="18"/>
                <w:szCs w:val="18"/>
              </w:rPr>
              <w:t>军事技能训练</w:t>
            </w:r>
          </w:p>
        </w:tc>
        <w:tc>
          <w:tcPr>
            <w:tcW w:w="584" w:type="dxa"/>
            <w:vAlign w:val="center"/>
          </w:tcPr>
          <w:p w14:paraId="2312D28A">
            <w:pPr>
              <w:spacing w:line="216" w:lineRule="exact"/>
              <w:ind w:left="20"/>
              <w:jc w:val="center"/>
              <w:rPr>
                <w:rFonts w:ascii="宋体" w:hAnsi="宋体"/>
                <w:sz w:val="18"/>
                <w:szCs w:val="18"/>
              </w:rPr>
            </w:pPr>
            <w:r>
              <w:rPr>
                <w:rFonts w:hint="eastAsia" w:ascii="宋体" w:hAnsi="宋体"/>
                <w:sz w:val="18"/>
                <w:szCs w:val="18"/>
              </w:rPr>
              <w:t>1</w:t>
            </w:r>
          </w:p>
        </w:tc>
        <w:tc>
          <w:tcPr>
            <w:tcW w:w="546" w:type="dxa"/>
            <w:vAlign w:val="center"/>
          </w:tcPr>
          <w:p w14:paraId="7EF24292">
            <w:pPr>
              <w:spacing w:line="216" w:lineRule="exact"/>
              <w:ind w:left="20"/>
              <w:jc w:val="center"/>
              <w:rPr>
                <w:rFonts w:ascii="宋体" w:hAnsi="宋体"/>
                <w:sz w:val="18"/>
                <w:szCs w:val="18"/>
              </w:rPr>
            </w:pPr>
            <w:r>
              <w:rPr>
                <w:rFonts w:hint="eastAsia" w:ascii="宋体" w:hAnsi="宋体"/>
                <w:sz w:val="18"/>
                <w:szCs w:val="18"/>
              </w:rPr>
              <w:t>2</w:t>
            </w:r>
          </w:p>
        </w:tc>
        <w:tc>
          <w:tcPr>
            <w:tcW w:w="744" w:type="dxa"/>
            <w:vAlign w:val="center"/>
          </w:tcPr>
          <w:p w14:paraId="35E73718">
            <w:pPr>
              <w:spacing w:line="216" w:lineRule="exact"/>
              <w:ind w:left="20"/>
              <w:jc w:val="center"/>
              <w:rPr>
                <w:rFonts w:ascii="宋体" w:hAnsi="宋体"/>
                <w:sz w:val="18"/>
                <w:szCs w:val="18"/>
              </w:rPr>
            </w:pPr>
            <w:r>
              <w:rPr>
                <w:rFonts w:hint="eastAsia" w:ascii="宋体" w:hAnsi="宋体"/>
                <w:sz w:val="18"/>
                <w:szCs w:val="18"/>
              </w:rPr>
              <w:t>144</w:t>
            </w:r>
          </w:p>
        </w:tc>
        <w:tc>
          <w:tcPr>
            <w:tcW w:w="790" w:type="dxa"/>
            <w:vAlign w:val="center"/>
          </w:tcPr>
          <w:p w14:paraId="2414DB6A">
            <w:pPr>
              <w:spacing w:line="216" w:lineRule="exact"/>
              <w:ind w:left="20"/>
              <w:jc w:val="center"/>
              <w:rPr>
                <w:rFonts w:ascii="宋体" w:hAnsi="宋体"/>
                <w:sz w:val="18"/>
                <w:szCs w:val="18"/>
              </w:rPr>
            </w:pPr>
            <w:r>
              <w:rPr>
                <w:rFonts w:hint="eastAsia" w:ascii="宋体" w:hAnsi="宋体"/>
                <w:sz w:val="18"/>
                <w:szCs w:val="18"/>
              </w:rPr>
              <w:t>9</w:t>
            </w:r>
          </w:p>
        </w:tc>
        <w:tc>
          <w:tcPr>
            <w:tcW w:w="715" w:type="dxa"/>
            <w:vAlign w:val="center"/>
          </w:tcPr>
          <w:p w14:paraId="792A02DC">
            <w:pPr>
              <w:spacing w:line="216" w:lineRule="exact"/>
              <w:ind w:left="20"/>
              <w:jc w:val="center"/>
              <w:rPr>
                <w:rFonts w:ascii="宋体" w:hAnsi="宋体"/>
                <w:sz w:val="18"/>
                <w:szCs w:val="18"/>
              </w:rPr>
            </w:pPr>
          </w:p>
        </w:tc>
        <w:tc>
          <w:tcPr>
            <w:tcW w:w="715" w:type="dxa"/>
            <w:vAlign w:val="center"/>
          </w:tcPr>
          <w:p w14:paraId="4A7B14F0">
            <w:pPr>
              <w:spacing w:line="216" w:lineRule="exact"/>
              <w:ind w:left="20"/>
              <w:jc w:val="center"/>
              <w:rPr>
                <w:rFonts w:ascii="宋体" w:hAnsi="宋体"/>
                <w:sz w:val="18"/>
                <w:szCs w:val="18"/>
              </w:rPr>
            </w:pPr>
            <w:r>
              <w:rPr>
                <w:rFonts w:hint="eastAsia" w:ascii="宋体" w:hAnsi="宋体"/>
                <w:sz w:val="18"/>
                <w:szCs w:val="18"/>
              </w:rPr>
              <w:t>2</w:t>
            </w:r>
          </w:p>
        </w:tc>
        <w:tc>
          <w:tcPr>
            <w:tcW w:w="715" w:type="dxa"/>
            <w:vAlign w:val="center"/>
          </w:tcPr>
          <w:p w14:paraId="4A29C0D4">
            <w:pPr>
              <w:spacing w:line="216" w:lineRule="exact"/>
              <w:ind w:left="20"/>
              <w:jc w:val="center"/>
              <w:rPr>
                <w:rFonts w:ascii="宋体" w:hAnsi="宋体"/>
                <w:sz w:val="18"/>
                <w:szCs w:val="18"/>
              </w:rPr>
            </w:pPr>
          </w:p>
        </w:tc>
        <w:tc>
          <w:tcPr>
            <w:tcW w:w="715" w:type="dxa"/>
            <w:vAlign w:val="center"/>
          </w:tcPr>
          <w:p w14:paraId="0C8D7646">
            <w:pPr>
              <w:spacing w:line="216" w:lineRule="exact"/>
              <w:ind w:left="20"/>
              <w:jc w:val="center"/>
              <w:rPr>
                <w:rFonts w:ascii="宋体" w:hAnsi="宋体"/>
                <w:sz w:val="18"/>
                <w:szCs w:val="18"/>
              </w:rPr>
            </w:pPr>
          </w:p>
        </w:tc>
        <w:tc>
          <w:tcPr>
            <w:tcW w:w="715" w:type="dxa"/>
            <w:vAlign w:val="center"/>
          </w:tcPr>
          <w:p w14:paraId="4DAE199A">
            <w:pPr>
              <w:spacing w:line="216" w:lineRule="exact"/>
              <w:ind w:left="20"/>
              <w:jc w:val="center"/>
              <w:rPr>
                <w:rFonts w:ascii="宋体" w:hAnsi="宋体"/>
                <w:sz w:val="18"/>
                <w:szCs w:val="18"/>
              </w:rPr>
            </w:pPr>
            <w:r>
              <w:rPr>
                <w:rFonts w:hint="eastAsia" w:ascii="宋体" w:hAnsi="宋体"/>
                <w:sz w:val="18"/>
                <w:szCs w:val="18"/>
              </w:rPr>
              <w:t>144</w:t>
            </w:r>
          </w:p>
        </w:tc>
        <w:tc>
          <w:tcPr>
            <w:tcW w:w="717" w:type="dxa"/>
            <w:vAlign w:val="center"/>
          </w:tcPr>
          <w:p w14:paraId="6A45C991">
            <w:pPr>
              <w:spacing w:line="216" w:lineRule="exact"/>
              <w:ind w:left="20"/>
              <w:jc w:val="center"/>
              <w:rPr>
                <w:rFonts w:ascii="宋体" w:hAnsi="宋体"/>
                <w:sz w:val="18"/>
                <w:szCs w:val="18"/>
              </w:rPr>
            </w:pPr>
          </w:p>
        </w:tc>
      </w:tr>
      <w:tr w14:paraId="5CF4663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8" w:hRule="atLeast"/>
          <w:jc w:val="center"/>
        </w:trPr>
        <w:tc>
          <w:tcPr>
            <w:tcW w:w="747" w:type="dxa"/>
            <w:vMerge w:val="restart"/>
            <w:vAlign w:val="center"/>
          </w:tcPr>
          <w:p w14:paraId="776E06E9">
            <w:pPr>
              <w:jc w:val="center"/>
              <w:rPr>
                <w:rFonts w:ascii="Times New Roman" w:hAnsi="Times New Roman" w:eastAsiaTheme="minorEastAsia"/>
                <w:color w:val="000000"/>
                <w:kern w:val="0"/>
                <w:szCs w:val="21"/>
              </w:rPr>
            </w:pPr>
            <w:r>
              <w:rPr>
                <w:rFonts w:ascii="Times New Roman" w:hAnsi="Times New Roman" w:eastAsiaTheme="minorEastAsia"/>
                <w:color w:val="000000"/>
                <w:kern w:val="0"/>
                <w:szCs w:val="21"/>
              </w:rPr>
              <w:t>学科基础</w:t>
            </w:r>
          </w:p>
          <w:p w14:paraId="607491B1">
            <w:pPr>
              <w:jc w:val="center"/>
              <w:rPr>
                <w:rFonts w:ascii="Times New Roman" w:hAnsi="Times New Roman" w:eastAsiaTheme="minorEastAsia"/>
                <w:color w:val="000000"/>
                <w:kern w:val="0"/>
                <w:szCs w:val="21"/>
              </w:rPr>
            </w:pPr>
            <w:r>
              <w:rPr>
                <w:rFonts w:ascii="Times New Roman" w:hAnsi="Times New Roman" w:eastAsiaTheme="minorEastAsia"/>
                <w:color w:val="000000"/>
                <w:kern w:val="0"/>
                <w:szCs w:val="21"/>
              </w:rPr>
              <w:t>必修课程</w:t>
            </w:r>
          </w:p>
        </w:tc>
        <w:tc>
          <w:tcPr>
            <w:tcW w:w="1438" w:type="dxa"/>
            <w:vAlign w:val="center"/>
          </w:tcPr>
          <w:p w14:paraId="5E04171B">
            <w:pPr>
              <w:widowControl/>
              <w:jc w:val="center"/>
              <w:rPr>
                <w:rFonts w:ascii="Times New Roman" w:hAnsi="Times New Roman" w:eastAsiaTheme="minorEastAsia"/>
                <w:color w:val="000000"/>
                <w:kern w:val="0"/>
                <w:szCs w:val="21"/>
              </w:rPr>
            </w:pPr>
            <w:r>
              <w:rPr>
                <w:rFonts w:hint="eastAsia" w:ascii="宋体" w:hAnsi="宋体"/>
                <w:sz w:val="18"/>
                <w:szCs w:val="18"/>
              </w:rPr>
              <w:t>大学物理实验B(1)</w:t>
            </w:r>
          </w:p>
        </w:tc>
        <w:tc>
          <w:tcPr>
            <w:tcW w:w="584" w:type="dxa"/>
            <w:vAlign w:val="center"/>
          </w:tcPr>
          <w:p w14:paraId="6480BD21">
            <w:pPr>
              <w:spacing w:line="216" w:lineRule="exact"/>
              <w:ind w:left="20"/>
              <w:jc w:val="center"/>
              <w:rPr>
                <w:rFonts w:ascii="Times New Roman" w:hAnsi="Times New Roman" w:eastAsiaTheme="minorEastAsia"/>
                <w:color w:val="000000"/>
                <w:kern w:val="0"/>
                <w:szCs w:val="21"/>
              </w:rPr>
            </w:pPr>
            <w:r>
              <w:rPr>
                <w:rFonts w:hint="eastAsia" w:ascii="宋体" w:hAnsi="宋体"/>
                <w:sz w:val="18"/>
                <w:szCs w:val="18"/>
              </w:rPr>
              <w:t>2</w:t>
            </w:r>
          </w:p>
        </w:tc>
        <w:tc>
          <w:tcPr>
            <w:tcW w:w="546" w:type="dxa"/>
            <w:vAlign w:val="center"/>
          </w:tcPr>
          <w:p w14:paraId="06FB9553">
            <w:pPr>
              <w:spacing w:line="216" w:lineRule="exact"/>
              <w:ind w:left="20"/>
              <w:jc w:val="center"/>
              <w:rPr>
                <w:rFonts w:ascii="Times New Roman" w:hAnsi="Times New Roman" w:eastAsiaTheme="minorEastAsia"/>
                <w:kern w:val="0"/>
                <w:szCs w:val="21"/>
              </w:rPr>
            </w:pPr>
            <w:r>
              <w:rPr>
                <w:rFonts w:hint="eastAsia" w:ascii="宋体" w:hAnsi="宋体"/>
                <w:sz w:val="18"/>
                <w:szCs w:val="18"/>
              </w:rPr>
              <w:t>1.0</w:t>
            </w:r>
          </w:p>
        </w:tc>
        <w:tc>
          <w:tcPr>
            <w:tcW w:w="744" w:type="dxa"/>
            <w:vAlign w:val="center"/>
          </w:tcPr>
          <w:p w14:paraId="548F1D2F">
            <w:pPr>
              <w:spacing w:line="216" w:lineRule="exact"/>
              <w:ind w:left="20"/>
              <w:jc w:val="center"/>
              <w:rPr>
                <w:rFonts w:ascii="Times New Roman" w:hAnsi="Times New Roman" w:eastAsiaTheme="minorEastAsia"/>
                <w:color w:val="000000"/>
                <w:kern w:val="0"/>
                <w:szCs w:val="21"/>
              </w:rPr>
            </w:pPr>
            <w:r>
              <w:rPr>
                <w:rFonts w:hint="eastAsia" w:ascii="宋体" w:hAnsi="宋体"/>
                <w:sz w:val="18"/>
                <w:szCs w:val="18"/>
              </w:rPr>
              <w:t>24</w:t>
            </w:r>
          </w:p>
        </w:tc>
        <w:tc>
          <w:tcPr>
            <w:tcW w:w="790" w:type="dxa"/>
            <w:vAlign w:val="center"/>
          </w:tcPr>
          <w:p w14:paraId="2039072A">
            <w:pPr>
              <w:spacing w:line="216" w:lineRule="exact"/>
              <w:ind w:left="20"/>
              <w:jc w:val="center"/>
              <w:rPr>
                <w:rFonts w:ascii="Times New Roman" w:hAnsi="Times New Roman" w:eastAsiaTheme="minorEastAsia"/>
                <w:color w:val="000000"/>
                <w:kern w:val="0"/>
                <w:szCs w:val="21"/>
              </w:rPr>
            </w:pPr>
            <w:r>
              <w:rPr>
                <w:rFonts w:hint="eastAsia" w:ascii="宋体" w:hAnsi="宋体"/>
                <w:sz w:val="18"/>
                <w:szCs w:val="18"/>
              </w:rPr>
              <w:t>2</w:t>
            </w:r>
          </w:p>
        </w:tc>
        <w:tc>
          <w:tcPr>
            <w:tcW w:w="715" w:type="dxa"/>
            <w:shd w:val="clear" w:color="auto" w:fill="auto"/>
            <w:vAlign w:val="center"/>
          </w:tcPr>
          <w:p w14:paraId="2E6DB54B">
            <w:pPr>
              <w:spacing w:line="216" w:lineRule="exact"/>
              <w:ind w:left="20"/>
              <w:jc w:val="center"/>
              <w:rPr>
                <w:rFonts w:ascii="宋体" w:hAnsi="宋体"/>
                <w:sz w:val="18"/>
                <w:szCs w:val="18"/>
              </w:rPr>
            </w:pPr>
            <w:r>
              <w:rPr>
                <w:rFonts w:hint="eastAsia" w:ascii="宋体" w:hAnsi="宋体"/>
                <w:sz w:val="18"/>
                <w:szCs w:val="18"/>
              </w:rPr>
              <w:t>1</w:t>
            </w:r>
          </w:p>
        </w:tc>
        <w:tc>
          <w:tcPr>
            <w:tcW w:w="715" w:type="dxa"/>
            <w:shd w:val="clear" w:color="auto" w:fill="auto"/>
            <w:vAlign w:val="center"/>
          </w:tcPr>
          <w:p w14:paraId="7FE5B4EF">
            <w:pPr>
              <w:spacing w:line="216" w:lineRule="exact"/>
              <w:ind w:left="20"/>
              <w:jc w:val="center"/>
              <w:rPr>
                <w:rFonts w:ascii="宋体" w:hAnsi="宋体"/>
                <w:sz w:val="18"/>
                <w:szCs w:val="18"/>
              </w:rPr>
            </w:pPr>
          </w:p>
        </w:tc>
        <w:tc>
          <w:tcPr>
            <w:tcW w:w="715" w:type="dxa"/>
            <w:shd w:val="clear" w:color="auto" w:fill="auto"/>
            <w:vAlign w:val="center"/>
          </w:tcPr>
          <w:p w14:paraId="4C37CF6F">
            <w:pPr>
              <w:spacing w:line="216" w:lineRule="exact"/>
              <w:ind w:left="20"/>
              <w:jc w:val="center"/>
              <w:rPr>
                <w:rFonts w:ascii="宋体" w:hAnsi="宋体"/>
                <w:sz w:val="18"/>
                <w:szCs w:val="18"/>
              </w:rPr>
            </w:pPr>
          </w:p>
        </w:tc>
        <w:tc>
          <w:tcPr>
            <w:tcW w:w="715" w:type="dxa"/>
            <w:shd w:val="clear" w:color="auto" w:fill="auto"/>
            <w:vAlign w:val="center"/>
          </w:tcPr>
          <w:p w14:paraId="04B66B7F">
            <w:pPr>
              <w:spacing w:line="216" w:lineRule="exact"/>
              <w:ind w:left="20"/>
              <w:jc w:val="center"/>
              <w:rPr>
                <w:rFonts w:ascii="宋体" w:hAnsi="宋体"/>
                <w:sz w:val="18"/>
                <w:szCs w:val="18"/>
              </w:rPr>
            </w:pPr>
            <w:r>
              <w:rPr>
                <w:rFonts w:hint="eastAsia" w:ascii="宋体" w:hAnsi="宋体"/>
                <w:sz w:val="18"/>
                <w:szCs w:val="18"/>
              </w:rPr>
              <w:t>24</w:t>
            </w:r>
          </w:p>
        </w:tc>
        <w:tc>
          <w:tcPr>
            <w:tcW w:w="715" w:type="dxa"/>
            <w:shd w:val="clear" w:color="auto" w:fill="auto"/>
            <w:vAlign w:val="center"/>
          </w:tcPr>
          <w:p w14:paraId="273D766A">
            <w:pPr>
              <w:spacing w:line="216" w:lineRule="exact"/>
              <w:ind w:left="20"/>
              <w:jc w:val="center"/>
              <w:rPr>
                <w:rFonts w:ascii="宋体" w:hAnsi="宋体"/>
                <w:sz w:val="18"/>
                <w:szCs w:val="18"/>
              </w:rPr>
            </w:pPr>
          </w:p>
        </w:tc>
        <w:tc>
          <w:tcPr>
            <w:tcW w:w="717" w:type="dxa"/>
            <w:shd w:val="clear" w:color="auto" w:fill="auto"/>
            <w:vAlign w:val="center"/>
          </w:tcPr>
          <w:p w14:paraId="02849FFF">
            <w:pPr>
              <w:spacing w:line="216" w:lineRule="exact"/>
              <w:ind w:left="20"/>
              <w:jc w:val="center"/>
              <w:rPr>
                <w:rFonts w:ascii="宋体" w:hAnsi="宋体"/>
                <w:sz w:val="18"/>
                <w:szCs w:val="18"/>
              </w:rPr>
            </w:pPr>
          </w:p>
        </w:tc>
      </w:tr>
      <w:tr w14:paraId="71FCE3C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8" w:hRule="atLeast"/>
          <w:jc w:val="center"/>
        </w:trPr>
        <w:tc>
          <w:tcPr>
            <w:tcW w:w="747" w:type="dxa"/>
            <w:vMerge w:val="continue"/>
            <w:vAlign w:val="center"/>
          </w:tcPr>
          <w:p w14:paraId="6CBF3EE7">
            <w:pPr>
              <w:jc w:val="center"/>
              <w:rPr>
                <w:rFonts w:ascii="Times New Roman" w:hAnsi="Times New Roman" w:eastAsiaTheme="minorEastAsia"/>
                <w:color w:val="000000"/>
                <w:kern w:val="0"/>
                <w:szCs w:val="21"/>
              </w:rPr>
            </w:pPr>
          </w:p>
        </w:tc>
        <w:tc>
          <w:tcPr>
            <w:tcW w:w="1438" w:type="dxa"/>
            <w:vAlign w:val="center"/>
          </w:tcPr>
          <w:p w14:paraId="4816921F">
            <w:pPr>
              <w:widowControl/>
              <w:jc w:val="center"/>
              <w:rPr>
                <w:rFonts w:ascii="宋体" w:hAnsi="宋体"/>
                <w:sz w:val="18"/>
                <w:szCs w:val="18"/>
              </w:rPr>
            </w:pPr>
            <w:r>
              <w:rPr>
                <w:rFonts w:hint="eastAsia" w:ascii="宋体" w:hAnsi="宋体"/>
                <w:sz w:val="18"/>
                <w:szCs w:val="18"/>
              </w:rPr>
              <w:t>高级语言程序设计实验</w:t>
            </w:r>
          </w:p>
        </w:tc>
        <w:tc>
          <w:tcPr>
            <w:tcW w:w="584" w:type="dxa"/>
            <w:vAlign w:val="center"/>
          </w:tcPr>
          <w:p w14:paraId="1D5CCFB5">
            <w:pPr>
              <w:spacing w:line="216" w:lineRule="exact"/>
              <w:ind w:left="20"/>
              <w:jc w:val="center"/>
              <w:rPr>
                <w:rFonts w:ascii="宋体" w:hAnsi="宋体"/>
                <w:sz w:val="18"/>
                <w:szCs w:val="18"/>
              </w:rPr>
            </w:pPr>
            <w:r>
              <w:rPr>
                <w:rFonts w:hint="eastAsia" w:ascii="宋体" w:hAnsi="宋体"/>
                <w:sz w:val="18"/>
                <w:szCs w:val="18"/>
              </w:rPr>
              <w:t>1</w:t>
            </w:r>
          </w:p>
        </w:tc>
        <w:tc>
          <w:tcPr>
            <w:tcW w:w="546" w:type="dxa"/>
            <w:vAlign w:val="center"/>
          </w:tcPr>
          <w:p w14:paraId="58D83428">
            <w:pPr>
              <w:spacing w:line="216" w:lineRule="exact"/>
              <w:ind w:left="20"/>
              <w:jc w:val="center"/>
              <w:rPr>
                <w:rFonts w:ascii="宋体" w:hAnsi="宋体"/>
                <w:sz w:val="18"/>
                <w:szCs w:val="18"/>
              </w:rPr>
            </w:pPr>
            <w:r>
              <w:rPr>
                <w:rFonts w:hint="eastAsia" w:ascii="宋体" w:hAnsi="宋体"/>
                <w:sz w:val="18"/>
                <w:szCs w:val="18"/>
              </w:rPr>
              <w:t>1.0</w:t>
            </w:r>
          </w:p>
        </w:tc>
        <w:tc>
          <w:tcPr>
            <w:tcW w:w="744" w:type="dxa"/>
            <w:vAlign w:val="center"/>
          </w:tcPr>
          <w:p w14:paraId="20AFC0AA">
            <w:pPr>
              <w:spacing w:line="216" w:lineRule="exact"/>
              <w:ind w:left="20"/>
              <w:jc w:val="center"/>
              <w:rPr>
                <w:rFonts w:ascii="宋体" w:hAnsi="宋体"/>
                <w:sz w:val="18"/>
                <w:szCs w:val="18"/>
              </w:rPr>
            </w:pPr>
            <w:r>
              <w:rPr>
                <w:rFonts w:hint="eastAsia" w:ascii="宋体" w:hAnsi="宋体"/>
                <w:sz w:val="18"/>
                <w:szCs w:val="18"/>
              </w:rPr>
              <w:t>24</w:t>
            </w:r>
          </w:p>
        </w:tc>
        <w:tc>
          <w:tcPr>
            <w:tcW w:w="790" w:type="dxa"/>
            <w:vAlign w:val="center"/>
          </w:tcPr>
          <w:p w14:paraId="0FD3DA4D">
            <w:pPr>
              <w:spacing w:line="216" w:lineRule="exact"/>
              <w:ind w:left="20"/>
              <w:jc w:val="center"/>
              <w:rPr>
                <w:rFonts w:ascii="宋体" w:hAnsi="宋体"/>
                <w:sz w:val="18"/>
                <w:szCs w:val="18"/>
              </w:rPr>
            </w:pPr>
            <w:r>
              <w:rPr>
                <w:rFonts w:hint="eastAsia" w:ascii="宋体" w:hAnsi="宋体"/>
                <w:sz w:val="18"/>
                <w:szCs w:val="18"/>
              </w:rPr>
              <w:t>2</w:t>
            </w:r>
          </w:p>
        </w:tc>
        <w:tc>
          <w:tcPr>
            <w:tcW w:w="715" w:type="dxa"/>
            <w:shd w:val="clear" w:color="auto" w:fill="auto"/>
            <w:vAlign w:val="center"/>
          </w:tcPr>
          <w:p w14:paraId="7AB4E250">
            <w:pPr>
              <w:spacing w:line="216" w:lineRule="exact"/>
              <w:ind w:left="20"/>
              <w:jc w:val="center"/>
              <w:rPr>
                <w:rFonts w:ascii="宋体" w:hAnsi="宋体"/>
                <w:sz w:val="18"/>
                <w:szCs w:val="18"/>
              </w:rPr>
            </w:pPr>
            <w:r>
              <w:rPr>
                <w:rFonts w:hint="eastAsia" w:ascii="宋体" w:hAnsi="宋体"/>
                <w:sz w:val="18"/>
                <w:szCs w:val="18"/>
              </w:rPr>
              <w:t>1</w:t>
            </w:r>
          </w:p>
        </w:tc>
        <w:tc>
          <w:tcPr>
            <w:tcW w:w="715" w:type="dxa"/>
            <w:shd w:val="clear" w:color="auto" w:fill="auto"/>
            <w:vAlign w:val="center"/>
          </w:tcPr>
          <w:p w14:paraId="59E9D894">
            <w:pPr>
              <w:spacing w:line="216" w:lineRule="exact"/>
              <w:ind w:left="20"/>
              <w:jc w:val="center"/>
              <w:rPr>
                <w:rFonts w:ascii="宋体" w:hAnsi="宋体"/>
                <w:sz w:val="18"/>
                <w:szCs w:val="18"/>
              </w:rPr>
            </w:pPr>
          </w:p>
        </w:tc>
        <w:tc>
          <w:tcPr>
            <w:tcW w:w="715" w:type="dxa"/>
            <w:shd w:val="clear" w:color="auto" w:fill="auto"/>
            <w:vAlign w:val="center"/>
          </w:tcPr>
          <w:p w14:paraId="2FA4A7C9">
            <w:pPr>
              <w:spacing w:line="216" w:lineRule="exact"/>
              <w:ind w:left="20"/>
              <w:jc w:val="center"/>
              <w:rPr>
                <w:rFonts w:ascii="宋体" w:hAnsi="宋体"/>
                <w:sz w:val="18"/>
                <w:szCs w:val="18"/>
              </w:rPr>
            </w:pPr>
          </w:p>
        </w:tc>
        <w:tc>
          <w:tcPr>
            <w:tcW w:w="715" w:type="dxa"/>
            <w:shd w:val="clear" w:color="auto" w:fill="auto"/>
            <w:vAlign w:val="center"/>
          </w:tcPr>
          <w:p w14:paraId="389185BF">
            <w:pPr>
              <w:spacing w:line="216" w:lineRule="exact"/>
              <w:ind w:left="20"/>
              <w:jc w:val="center"/>
              <w:rPr>
                <w:rFonts w:ascii="宋体" w:hAnsi="宋体"/>
                <w:sz w:val="18"/>
                <w:szCs w:val="18"/>
              </w:rPr>
            </w:pPr>
            <w:r>
              <w:rPr>
                <w:rFonts w:hint="eastAsia" w:ascii="宋体" w:hAnsi="宋体"/>
                <w:sz w:val="18"/>
                <w:szCs w:val="18"/>
              </w:rPr>
              <w:t>24</w:t>
            </w:r>
          </w:p>
        </w:tc>
        <w:tc>
          <w:tcPr>
            <w:tcW w:w="715" w:type="dxa"/>
            <w:shd w:val="clear" w:color="auto" w:fill="auto"/>
            <w:vAlign w:val="center"/>
          </w:tcPr>
          <w:p w14:paraId="31BDAFB2">
            <w:pPr>
              <w:spacing w:line="216" w:lineRule="exact"/>
              <w:ind w:left="20"/>
              <w:jc w:val="center"/>
              <w:rPr>
                <w:rFonts w:ascii="宋体" w:hAnsi="宋体"/>
                <w:sz w:val="18"/>
                <w:szCs w:val="18"/>
              </w:rPr>
            </w:pPr>
          </w:p>
        </w:tc>
        <w:tc>
          <w:tcPr>
            <w:tcW w:w="717" w:type="dxa"/>
            <w:shd w:val="clear" w:color="auto" w:fill="auto"/>
            <w:vAlign w:val="center"/>
          </w:tcPr>
          <w:p w14:paraId="0147D547">
            <w:pPr>
              <w:spacing w:line="216" w:lineRule="exact"/>
              <w:ind w:left="20"/>
              <w:jc w:val="center"/>
              <w:rPr>
                <w:rFonts w:ascii="宋体" w:hAnsi="宋体"/>
                <w:sz w:val="18"/>
                <w:szCs w:val="18"/>
              </w:rPr>
            </w:pPr>
          </w:p>
        </w:tc>
      </w:tr>
      <w:tr w14:paraId="4D2535D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8" w:hRule="atLeast"/>
          <w:jc w:val="center"/>
        </w:trPr>
        <w:tc>
          <w:tcPr>
            <w:tcW w:w="747" w:type="dxa"/>
            <w:vMerge w:val="continue"/>
            <w:vAlign w:val="center"/>
          </w:tcPr>
          <w:p w14:paraId="4DD2F3B6">
            <w:pPr>
              <w:jc w:val="center"/>
              <w:rPr>
                <w:rFonts w:ascii="Times New Roman" w:hAnsi="Times New Roman" w:eastAsiaTheme="minorEastAsia"/>
                <w:color w:val="000000"/>
                <w:kern w:val="0"/>
                <w:szCs w:val="21"/>
              </w:rPr>
            </w:pPr>
          </w:p>
        </w:tc>
        <w:tc>
          <w:tcPr>
            <w:tcW w:w="1438" w:type="dxa"/>
            <w:vAlign w:val="center"/>
          </w:tcPr>
          <w:p w14:paraId="57ACD573">
            <w:pPr>
              <w:widowControl/>
              <w:jc w:val="center"/>
              <w:rPr>
                <w:rFonts w:ascii="宋体" w:hAnsi="宋体"/>
                <w:sz w:val="18"/>
                <w:szCs w:val="18"/>
              </w:rPr>
            </w:pPr>
            <w:r>
              <w:rPr>
                <w:rFonts w:hint="eastAsia" w:ascii="宋体" w:hAnsi="宋体"/>
                <w:sz w:val="18"/>
                <w:szCs w:val="18"/>
              </w:rPr>
              <w:t>电子电路基础实验</w:t>
            </w:r>
          </w:p>
        </w:tc>
        <w:tc>
          <w:tcPr>
            <w:tcW w:w="584" w:type="dxa"/>
            <w:vAlign w:val="center"/>
          </w:tcPr>
          <w:p w14:paraId="78698489">
            <w:pPr>
              <w:spacing w:line="216" w:lineRule="exact"/>
              <w:ind w:left="20"/>
              <w:jc w:val="center"/>
              <w:rPr>
                <w:rFonts w:ascii="宋体" w:hAnsi="宋体"/>
                <w:sz w:val="18"/>
                <w:szCs w:val="18"/>
              </w:rPr>
            </w:pPr>
            <w:r>
              <w:rPr>
                <w:rFonts w:hint="eastAsia" w:ascii="宋体" w:hAnsi="宋体"/>
                <w:sz w:val="18"/>
                <w:szCs w:val="18"/>
              </w:rPr>
              <w:t>2</w:t>
            </w:r>
          </w:p>
        </w:tc>
        <w:tc>
          <w:tcPr>
            <w:tcW w:w="546" w:type="dxa"/>
            <w:vAlign w:val="center"/>
          </w:tcPr>
          <w:p w14:paraId="4EF581AA">
            <w:pPr>
              <w:spacing w:line="216" w:lineRule="exact"/>
              <w:ind w:left="20"/>
              <w:jc w:val="center"/>
              <w:rPr>
                <w:rFonts w:ascii="宋体" w:hAnsi="宋体"/>
                <w:sz w:val="18"/>
                <w:szCs w:val="18"/>
              </w:rPr>
            </w:pPr>
            <w:r>
              <w:rPr>
                <w:rFonts w:hint="eastAsia" w:ascii="宋体" w:hAnsi="宋体"/>
                <w:sz w:val="18"/>
                <w:szCs w:val="18"/>
              </w:rPr>
              <w:t>1.0</w:t>
            </w:r>
          </w:p>
        </w:tc>
        <w:tc>
          <w:tcPr>
            <w:tcW w:w="744" w:type="dxa"/>
            <w:vAlign w:val="center"/>
          </w:tcPr>
          <w:p w14:paraId="67E7A115">
            <w:pPr>
              <w:spacing w:line="216" w:lineRule="exact"/>
              <w:ind w:left="20"/>
              <w:jc w:val="center"/>
              <w:rPr>
                <w:rFonts w:ascii="宋体" w:hAnsi="宋体"/>
                <w:sz w:val="18"/>
                <w:szCs w:val="18"/>
              </w:rPr>
            </w:pPr>
            <w:r>
              <w:rPr>
                <w:rFonts w:hint="eastAsia" w:ascii="宋体" w:hAnsi="宋体"/>
                <w:sz w:val="18"/>
                <w:szCs w:val="18"/>
              </w:rPr>
              <w:t>24</w:t>
            </w:r>
          </w:p>
        </w:tc>
        <w:tc>
          <w:tcPr>
            <w:tcW w:w="790" w:type="dxa"/>
            <w:vAlign w:val="center"/>
          </w:tcPr>
          <w:p w14:paraId="749823E8">
            <w:pPr>
              <w:spacing w:line="216" w:lineRule="exact"/>
              <w:ind w:left="20"/>
              <w:jc w:val="center"/>
              <w:rPr>
                <w:rFonts w:ascii="宋体" w:hAnsi="宋体"/>
                <w:sz w:val="18"/>
                <w:szCs w:val="18"/>
              </w:rPr>
            </w:pPr>
            <w:r>
              <w:rPr>
                <w:rFonts w:hint="eastAsia" w:ascii="宋体" w:hAnsi="宋体"/>
                <w:sz w:val="18"/>
                <w:szCs w:val="18"/>
              </w:rPr>
              <w:t>2</w:t>
            </w:r>
          </w:p>
        </w:tc>
        <w:tc>
          <w:tcPr>
            <w:tcW w:w="715" w:type="dxa"/>
            <w:shd w:val="clear" w:color="auto" w:fill="auto"/>
            <w:vAlign w:val="center"/>
          </w:tcPr>
          <w:p w14:paraId="4D0A7F2A">
            <w:pPr>
              <w:spacing w:line="216" w:lineRule="exact"/>
              <w:ind w:left="20"/>
              <w:jc w:val="center"/>
              <w:rPr>
                <w:rFonts w:ascii="宋体" w:hAnsi="宋体"/>
                <w:sz w:val="18"/>
                <w:szCs w:val="18"/>
              </w:rPr>
            </w:pPr>
            <w:r>
              <w:rPr>
                <w:rFonts w:hint="eastAsia" w:ascii="宋体" w:hAnsi="宋体"/>
                <w:sz w:val="18"/>
                <w:szCs w:val="18"/>
              </w:rPr>
              <w:t>1</w:t>
            </w:r>
          </w:p>
        </w:tc>
        <w:tc>
          <w:tcPr>
            <w:tcW w:w="715" w:type="dxa"/>
            <w:shd w:val="clear" w:color="auto" w:fill="auto"/>
            <w:vAlign w:val="center"/>
          </w:tcPr>
          <w:p w14:paraId="29F104A7">
            <w:pPr>
              <w:spacing w:line="216" w:lineRule="exact"/>
              <w:ind w:left="20"/>
              <w:jc w:val="center"/>
              <w:rPr>
                <w:rFonts w:ascii="宋体" w:hAnsi="宋体"/>
                <w:sz w:val="18"/>
                <w:szCs w:val="18"/>
              </w:rPr>
            </w:pPr>
          </w:p>
        </w:tc>
        <w:tc>
          <w:tcPr>
            <w:tcW w:w="715" w:type="dxa"/>
            <w:shd w:val="clear" w:color="auto" w:fill="auto"/>
            <w:vAlign w:val="center"/>
          </w:tcPr>
          <w:p w14:paraId="5B8F25AA">
            <w:pPr>
              <w:spacing w:line="216" w:lineRule="exact"/>
              <w:ind w:left="20"/>
              <w:jc w:val="center"/>
              <w:rPr>
                <w:rFonts w:ascii="宋体" w:hAnsi="宋体"/>
                <w:sz w:val="18"/>
                <w:szCs w:val="18"/>
              </w:rPr>
            </w:pPr>
          </w:p>
        </w:tc>
        <w:tc>
          <w:tcPr>
            <w:tcW w:w="715" w:type="dxa"/>
            <w:shd w:val="clear" w:color="auto" w:fill="auto"/>
            <w:vAlign w:val="center"/>
          </w:tcPr>
          <w:p w14:paraId="57579A4A">
            <w:pPr>
              <w:spacing w:line="216" w:lineRule="exact"/>
              <w:ind w:left="20"/>
              <w:jc w:val="center"/>
              <w:rPr>
                <w:rFonts w:ascii="宋体" w:hAnsi="宋体"/>
                <w:sz w:val="18"/>
                <w:szCs w:val="18"/>
              </w:rPr>
            </w:pPr>
            <w:r>
              <w:rPr>
                <w:rFonts w:hint="eastAsia" w:ascii="宋体" w:hAnsi="宋体"/>
                <w:sz w:val="18"/>
                <w:szCs w:val="18"/>
              </w:rPr>
              <w:t>24</w:t>
            </w:r>
          </w:p>
        </w:tc>
        <w:tc>
          <w:tcPr>
            <w:tcW w:w="715" w:type="dxa"/>
            <w:shd w:val="clear" w:color="auto" w:fill="auto"/>
            <w:vAlign w:val="center"/>
          </w:tcPr>
          <w:p w14:paraId="30D01851">
            <w:pPr>
              <w:spacing w:line="216" w:lineRule="exact"/>
              <w:ind w:left="20"/>
              <w:jc w:val="center"/>
              <w:rPr>
                <w:rFonts w:ascii="宋体" w:hAnsi="宋体"/>
                <w:sz w:val="18"/>
                <w:szCs w:val="18"/>
              </w:rPr>
            </w:pPr>
          </w:p>
        </w:tc>
        <w:tc>
          <w:tcPr>
            <w:tcW w:w="717" w:type="dxa"/>
            <w:shd w:val="clear" w:color="auto" w:fill="auto"/>
            <w:vAlign w:val="center"/>
          </w:tcPr>
          <w:p w14:paraId="2A339AC1">
            <w:pPr>
              <w:spacing w:line="216" w:lineRule="exact"/>
              <w:ind w:left="20"/>
              <w:jc w:val="center"/>
              <w:rPr>
                <w:rFonts w:ascii="宋体" w:hAnsi="宋体"/>
                <w:sz w:val="18"/>
                <w:szCs w:val="18"/>
              </w:rPr>
            </w:pPr>
          </w:p>
        </w:tc>
      </w:tr>
      <w:tr w14:paraId="16F69A4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8" w:hRule="atLeast"/>
          <w:jc w:val="center"/>
        </w:trPr>
        <w:tc>
          <w:tcPr>
            <w:tcW w:w="747" w:type="dxa"/>
            <w:vAlign w:val="center"/>
          </w:tcPr>
          <w:p w14:paraId="0BF288A9">
            <w:pPr>
              <w:jc w:val="center"/>
              <w:rPr>
                <w:rFonts w:ascii="Times New Roman" w:hAnsi="Times New Roman" w:eastAsiaTheme="minorEastAsia"/>
                <w:color w:val="000000"/>
                <w:kern w:val="0"/>
                <w:szCs w:val="21"/>
              </w:rPr>
            </w:pPr>
            <w:r>
              <w:rPr>
                <w:rFonts w:ascii="Times New Roman" w:hAnsi="Times New Roman" w:eastAsiaTheme="minorEastAsia"/>
                <w:color w:val="000000"/>
                <w:kern w:val="0"/>
                <w:szCs w:val="21"/>
              </w:rPr>
              <w:t>学科基础</w:t>
            </w:r>
          </w:p>
          <w:p w14:paraId="354A4537">
            <w:pPr>
              <w:jc w:val="center"/>
              <w:rPr>
                <w:rFonts w:ascii="Times New Roman" w:hAnsi="Times New Roman" w:eastAsiaTheme="minorEastAsia"/>
                <w:color w:val="000000"/>
                <w:kern w:val="0"/>
                <w:szCs w:val="21"/>
              </w:rPr>
            </w:pPr>
            <w:r>
              <w:rPr>
                <w:rFonts w:ascii="Times New Roman" w:hAnsi="Times New Roman" w:eastAsiaTheme="minorEastAsia"/>
                <w:color w:val="000000"/>
                <w:kern w:val="0"/>
                <w:szCs w:val="21"/>
              </w:rPr>
              <w:t>选修课程</w:t>
            </w:r>
          </w:p>
        </w:tc>
        <w:tc>
          <w:tcPr>
            <w:tcW w:w="1438" w:type="dxa"/>
            <w:vAlign w:val="center"/>
          </w:tcPr>
          <w:p w14:paraId="69814CE5">
            <w:pPr>
              <w:widowControl/>
              <w:jc w:val="center"/>
              <w:rPr>
                <w:rFonts w:ascii="Times New Roman" w:hAnsi="Times New Roman" w:eastAsiaTheme="minorEastAsia"/>
                <w:color w:val="000000"/>
                <w:kern w:val="0"/>
                <w:szCs w:val="21"/>
              </w:rPr>
            </w:pPr>
            <w:r>
              <w:rPr>
                <w:rFonts w:hint="eastAsia" w:ascii="宋体" w:hAnsi="宋体"/>
                <w:sz w:val="18"/>
                <w:szCs w:val="18"/>
              </w:rPr>
              <w:t>数据结构与算法设计</w:t>
            </w:r>
          </w:p>
        </w:tc>
        <w:tc>
          <w:tcPr>
            <w:tcW w:w="584" w:type="dxa"/>
            <w:vAlign w:val="center"/>
          </w:tcPr>
          <w:p w14:paraId="254F02A6">
            <w:pPr>
              <w:spacing w:line="216" w:lineRule="exact"/>
              <w:ind w:left="20"/>
              <w:jc w:val="center"/>
              <w:rPr>
                <w:rFonts w:ascii="Times New Roman" w:hAnsi="Times New Roman" w:eastAsiaTheme="minorEastAsia"/>
                <w:color w:val="000000"/>
                <w:kern w:val="0"/>
                <w:szCs w:val="21"/>
              </w:rPr>
            </w:pPr>
            <w:r>
              <w:rPr>
                <w:rFonts w:hint="eastAsia" w:ascii="宋体" w:hAnsi="宋体"/>
                <w:sz w:val="18"/>
                <w:szCs w:val="18"/>
              </w:rPr>
              <w:t>2</w:t>
            </w:r>
          </w:p>
        </w:tc>
        <w:tc>
          <w:tcPr>
            <w:tcW w:w="546" w:type="dxa"/>
            <w:vAlign w:val="center"/>
          </w:tcPr>
          <w:p w14:paraId="4B6190AE">
            <w:pPr>
              <w:spacing w:line="216" w:lineRule="exact"/>
              <w:ind w:left="20"/>
              <w:jc w:val="center"/>
              <w:rPr>
                <w:rFonts w:ascii="Times New Roman" w:hAnsi="Times New Roman" w:eastAsiaTheme="minorEastAsia"/>
                <w:kern w:val="0"/>
                <w:szCs w:val="21"/>
              </w:rPr>
            </w:pPr>
            <w:r>
              <w:rPr>
                <w:rFonts w:hint="eastAsia" w:ascii="宋体" w:hAnsi="宋体"/>
                <w:sz w:val="18"/>
                <w:szCs w:val="18"/>
              </w:rPr>
              <w:t>1.0</w:t>
            </w:r>
          </w:p>
        </w:tc>
        <w:tc>
          <w:tcPr>
            <w:tcW w:w="744" w:type="dxa"/>
            <w:vAlign w:val="center"/>
          </w:tcPr>
          <w:p w14:paraId="573025F7">
            <w:pPr>
              <w:spacing w:line="216" w:lineRule="exact"/>
              <w:ind w:left="20"/>
              <w:jc w:val="center"/>
              <w:rPr>
                <w:rFonts w:ascii="Times New Roman" w:hAnsi="Times New Roman" w:eastAsiaTheme="minorEastAsia"/>
                <w:color w:val="000000"/>
                <w:kern w:val="0"/>
                <w:szCs w:val="21"/>
              </w:rPr>
            </w:pPr>
            <w:r>
              <w:rPr>
                <w:rFonts w:hint="eastAsia" w:ascii="宋体" w:hAnsi="宋体" w:eastAsiaTheme="minorEastAsia"/>
                <w:sz w:val="18"/>
                <w:szCs w:val="18"/>
              </w:rPr>
              <w:t>24</w:t>
            </w:r>
          </w:p>
        </w:tc>
        <w:tc>
          <w:tcPr>
            <w:tcW w:w="790" w:type="dxa"/>
            <w:vAlign w:val="center"/>
          </w:tcPr>
          <w:p w14:paraId="469DB7E3">
            <w:pPr>
              <w:spacing w:line="216" w:lineRule="exact"/>
              <w:ind w:left="20"/>
              <w:jc w:val="center"/>
              <w:rPr>
                <w:rFonts w:ascii="Times New Roman" w:hAnsi="Times New Roman" w:eastAsiaTheme="minorEastAsia"/>
                <w:color w:val="000000"/>
                <w:kern w:val="0"/>
                <w:szCs w:val="21"/>
              </w:rPr>
            </w:pPr>
            <w:r>
              <w:rPr>
                <w:rFonts w:hint="eastAsia" w:ascii="宋体" w:hAnsi="宋体"/>
                <w:sz w:val="18"/>
                <w:szCs w:val="18"/>
              </w:rPr>
              <w:t>2</w:t>
            </w:r>
          </w:p>
        </w:tc>
        <w:tc>
          <w:tcPr>
            <w:tcW w:w="715" w:type="dxa"/>
            <w:shd w:val="clear" w:color="auto" w:fill="auto"/>
            <w:vAlign w:val="center"/>
          </w:tcPr>
          <w:p w14:paraId="7A77C041">
            <w:pPr>
              <w:spacing w:line="216" w:lineRule="exact"/>
              <w:ind w:left="20"/>
              <w:jc w:val="center"/>
              <w:rPr>
                <w:rFonts w:ascii="宋体" w:hAnsi="宋体"/>
                <w:sz w:val="18"/>
                <w:szCs w:val="18"/>
              </w:rPr>
            </w:pPr>
            <w:r>
              <w:rPr>
                <w:rFonts w:hint="eastAsia" w:ascii="宋体" w:hAnsi="宋体"/>
                <w:sz w:val="18"/>
                <w:szCs w:val="18"/>
              </w:rPr>
              <w:t>1</w:t>
            </w:r>
          </w:p>
        </w:tc>
        <w:tc>
          <w:tcPr>
            <w:tcW w:w="715" w:type="dxa"/>
            <w:shd w:val="clear" w:color="auto" w:fill="auto"/>
            <w:vAlign w:val="center"/>
          </w:tcPr>
          <w:p w14:paraId="7B6E8495">
            <w:pPr>
              <w:spacing w:line="216" w:lineRule="exact"/>
              <w:ind w:left="20"/>
              <w:jc w:val="center"/>
              <w:rPr>
                <w:rFonts w:ascii="宋体" w:hAnsi="宋体"/>
                <w:sz w:val="18"/>
                <w:szCs w:val="18"/>
              </w:rPr>
            </w:pPr>
          </w:p>
        </w:tc>
        <w:tc>
          <w:tcPr>
            <w:tcW w:w="715" w:type="dxa"/>
            <w:shd w:val="clear" w:color="auto" w:fill="auto"/>
            <w:vAlign w:val="center"/>
          </w:tcPr>
          <w:p w14:paraId="54B258EC">
            <w:pPr>
              <w:spacing w:line="216" w:lineRule="exact"/>
              <w:ind w:left="20"/>
              <w:jc w:val="center"/>
              <w:rPr>
                <w:rFonts w:ascii="宋体" w:hAnsi="宋体"/>
                <w:sz w:val="18"/>
                <w:szCs w:val="18"/>
              </w:rPr>
            </w:pPr>
          </w:p>
        </w:tc>
        <w:tc>
          <w:tcPr>
            <w:tcW w:w="715" w:type="dxa"/>
            <w:shd w:val="clear" w:color="auto" w:fill="auto"/>
            <w:vAlign w:val="center"/>
          </w:tcPr>
          <w:p w14:paraId="7BC6F371">
            <w:pPr>
              <w:spacing w:line="216" w:lineRule="exact"/>
              <w:ind w:left="20"/>
              <w:jc w:val="center"/>
              <w:rPr>
                <w:rFonts w:ascii="宋体" w:hAnsi="宋体"/>
                <w:sz w:val="18"/>
                <w:szCs w:val="18"/>
              </w:rPr>
            </w:pPr>
            <w:r>
              <w:rPr>
                <w:rFonts w:hint="eastAsia" w:ascii="宋体" w:hAnsi="宋体"/>
                <w:sz w:val="18"/>
                <w:szCs w:val="18"/>
              </w:rPr>
              <w:t>24</w:t>
            </w:r>
          </w:p>
        </w:tc>
        <w:tc>
          <w:tcPr>
            <w:tcW w:w="715" w:type="dxa"/>
            <w:shd w:val="clear" w:color="auto" w:fill="auto"/>
            <w:vAlign w:val="center"/>
          </w:tcPr>
          <w:p w14:paraId="39218883">
            <w:pPr>
              <w:spacing w:line="216" w:lineRule="exact"/>
              <w:ind w:left="20"/>
              <w:jc w:val="center"/>
              <w:rPr>
                <w:rFonts w:ascii="宋体" w:hAnsi="宋体"/>
                <w:sz w:val="18"/>
                <w:szCs w:val="18"/>
              </w:rPr>
            </w:pPr>
          </w:p>
        </w:tc>
        <w:tc>
          <w:tcPr>
            <w:tcW w:w="717" w:type="dxa"/>
            <w:shd w:val="clear" w:color="auto" w:fill="auto"/>
            <w:vAlign w:val="center"/>
          </w:tcPr>
          <w:p w14:paraId="0E6650AB">
            <w:pPr>
              <w:spacing w:line="216" w:lineRule="exact"/>
              <w:ind w:left="20"/>
              <w:jc w:val="center"/>
              <w:rPr>
                <w:rFonts w:ascii="宋体" w:hAnsi="宋体"/>
                <w:sz w:val="18"/>
                <w:szCs w:val="18"/>
              </w:rPr>
            </w:pPr>
          </w:p>
        </w:tc>
      </w:tr>
      <w:tr w14:paraId="01098D3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8" w:hRule="atLeast"/>
          <w:jc w:val="center"/>
        </w:trPr>
        <w:tc>
          <w:tcPr>
            <w:tcW w:w="747" w:type="dxa"/>
            <w:vMerge w:val="restart"/>
            <w:vAlign w:val="center"/>
          </w:tcPr>
          <w:p w14:paraId="2C0B29C6">
            <w:pPr>
              <w:jc w:val="center"/>
              <w:rPr>
                <w:rFonts w:ascii="Times New Roman" w:hAnsi="Times New Roman" w:eastAsiaTheme="minorEastAsia"/>
                <w:color w:val="000000"/>
                <w:kern w:val="0"/>
                <w:szCs w:val="21"/>
              </w:rPr>
            </w:pPr>
            <w:r>
              <w:rPr>
                <w:rFonts w:hint="eastAsia" w:ascii="Times New Roman" w:hAnsi="Times New Roman" w:eastAsiaTheme="minorEastAsia"/>
                <w:color w:val="000000"/>
                <w:kern w:val="0"/>
                <w:szCs w:val="21"/>
              </w:rPr>
              <w:t>专业核心课程</w:t>
            </w:r>
          </w:p>
        </w:tc>
        <w:tc>
          <w:tcPr>
            <w:tcW w:w="1438" w:type="dxa"/>
            <w:vAlign w:val="center"/>
          </w:tcPr>
          <w:p w14:paraId="17D6EEA0">
            <w:pPr>
              <w:widowControl/>
              <w:jc w:val="center"/>
              <w:rPr>
                <w:rFonts w:ascii="Times New Roman" w:hAnsi="Times New Roman" w:eastAsiaTheme="minorEastAsia"/>
                <w:color w:val="000000"/>
                <w:kern w:val="0"/>
                <w:szCs w:val="21"/>
              </w:rPr>
            </w:pPr>
            <w:r>
              <w:rPr>
                <w:rFonts w:hint="eastAsia" w:ascii="宋体" w:hAnsi="宋体"/>
                <w:sz w:val="18"/>
                <w:szCs w:val="18"/>
              </w:rPr>
              <w:t>数字电路实验</w:t>
            </w:r>
          </w:p>
        </w:tc>
        <w:tc>
          <w:tcPr>
            <w:tcW w:w="584" w:type="dxa"/>
            <w:vAlign w:val="center"/>
          </w:tcPr>
          <w:p w14:paraId="54B502D2">
            <w:pPr>
              <w:spacing w:line="216" w:lineRule="exact"/>
              <w:ind w:left="20"/>
              <w:jc w:val="center"/>
              <w:rPr>
                <w:rFonts w:ascii="Times New Roman" w:hAnsi="Times New Roman" w:eastAsiaTheme="minorEastAsia"/>
                <w:color w:val="000000"/>
                <w:kern w:val="0"/>
                <w:szCs w:val="21"/>
              </w:rPr>
            </w:pPr>
            <w:r>
              <w:rPr>
                <w:rFonts w:hint="eastAsia" w:ascii="宋体" w:hAnsi="宋体"/>
                <w:sz w:val="18"/>
                <w:szCs w:val="18"/>
              </w:rPr>
              <w:t>3</w:t>
            </w:r>
          </w:p>
        </w:tc>
        <w:tc>
          <w:tcPr>
            <w:tcW w:w="546" w:type="dxa"/>
            <w:vAlign w:val="center"/>
          </w:tcPr>
          <w:p w14:paraId="3C0D2117">
            <w:pPr>
              <w:spacing w:line="216" w:lineRule="exact"/>
              <w:ind w:left="20"/>
              <w:jc w:val="center"/>
              <w:rPr>
                <w:rFonts w:ascii="Times New Roman" w:hAnsi="Times New Roman" w:eastAsiaTheme="minorEastAsia"/>
                <w:kern w:val="0"/>
                <w:szCs w:val="21"/>
              </w:rPr>
            </w:pPr>
            <w:r>
              <w:rPr>
                <w:rFonts w:hint="eastAsia" w:ascii="宋体" w:hAnsi="宋体"/>
                <w:sz w:val="18"/>
                <w:szCs w:val="18"/>
              </w:rPr>
              <w:t>1.0</w:t>
            </w:r>
          </w:p>
        </w:tc>
        <w:tc>
          <w:tcPr>
            <w:tcW w:w="744" w:type="dxa"/>
            <w:vAlign w:val="center"/>
          </w:tcPr>
          <w:p w14:paraId="504C4A37">
            <w:pPr>
              <w:spacing w:line="216" w:lineRule="exact"/>
              <w:ind w:left="20"/>
              <w:jc w:val="center"/>
              <w:rPr>
                <w:rFonts w:ascii="Times New Roman" w:hAnsi="Times New Roman" w:eastAsiaTheme="minorEastAsia"/>
                <w:color w:val="000000"/>
                <w:kern w:val="0"/>
                <w:szCs w:val="21"/>
              </w:rPr>
            </w:pPr>
            <w:r>
              <w:rPr>
                <w:rFonts w:hint="eastAsia" w:ascii="宋体" w:hAnsi="宋体"/>
                <w:sz w:val="18"/>
                <w:szCs w:val="18"/>
              </w:rPr>
              <w:t>24</w:t>
            </w:r>
          </w:p>
        </w:tc>
        <w:tc>
          <w:tcPr>
            <w:tcW w:w="790" w:type="dxa"/>
            <w:vAlign w:val="center"/>
          </w:tcPr>
          <w:p w14:paraId="18EEBD8F">
            <w:pPr>
              <w:spacing w:line="216" w:lineRule="exact"/>
              <w:ind w:left="20"/>
              <w:jc w:val="center"/>
              <w:rPr>
                <w:rFonts w:ascii="Times New Roman" w:hAnsi="Times New Roman" w:eastAsiaTheme="minorEastAsia"/>
                <w:color w:val="000000"/>
                <w:kern w:val="0"/>
                <w:szCs w:val="21"/>
              </w:rPr>
            </w:pPr>
            <w:r>
              <w:rPr>
                <w:rFonts w:hint="eastAsia" w:ascii="宋体" w:hAnsi="宋体"/>
                <w:sz w:val="18"/>
                <w:szCs w:val="18"/>
              </w:rPr>
              <w:t>2</w:t>
            </w:r>
          </w:p>
        </w:tc>
        <w:tc>
          <w:tcPr>
            <w:tcW w:w="715" w:type="dxa"/>
            <w:shd w:val="clear" w:color="auto" w:fill="auto"/>
            <w:vAlign w:val="center"/>
          </w:tcPr>
          <w:p w14:paraId="37E61AED">
            <w:pPr>
              <w:spacing w:line="216" w:lineRule="exact"/>
              <w:ind w:left="20"/>
              <w:jc w:val="center"/>
              <w:rPr>
                <w:rFonts w:ascii="宋体" w:hAnsi="宋体"/>
                <w:sz w:val="18"/>
                <w:szCs w:val="18"/>
              </w:rPr>
            </w:pPr>
            <w:r>
              <w:rPr>
                <w:rFonts w:hint="eastAsia" w:ascii="宋体" w:hAnsi="宋体"/>
                <w:sz w:val="18"/>
                <w:szCs w:val="18"/>
              </w:rPr>
              <w:t>1</w:t>
            </w:r>
          </w:p>
        </w:tc>
        <w:tc>
          <w:tcPr>
            <w:tcW w:w="715" w:type="dxa"/>
            <w:shd w:val="clear" w:color="auto" w:fill="auto"/>
            <w:vAlign w:val="center"/>
          </w:tcPr>
          <w:p w14:paraId="34D17D60">
            <w:pPr>
              <w:spacing w:line="216" w:lineRule="exact"/>
              <w:ind w:left="20"/>
              <w:jc w:val="center"/>
              <w:rPr>
                <w:rFonts w:ascii="宋体" w:hAnsi="宋体"/>
                <w:sz w:val="18"/>
                <w:szCs w:val="18"/>
              </w:rPr>
            </w:pPr>
          </w:p>
        </w:tc>
        <w:tc>
          <w:tcPr>
            <w:tcW w:w="715" w:type="dxa"/>
            <w:shd w:val="clear" w:color="auto" w:fill="auto"/>
            <w:vAlign w:val="center"/>
          </w:tcPr>
          <w:p w14:paraId="5EC440F5">
            <w:pPr>
              <w:spacing w:line="216" w:lineRule="exact"/>
              <w:ind w:left="20"/>
              <w:jc w:val="center"/>
              <w:rPr>
                <w:rFonts w:ascii="宋体" w:hAnsi="宋体"/>
                <w:sz w:val="18"/>
                <w:szCs w:val="18"/>
              </w:rPr>
            </w:pPr>
          </w:p>
        </w:tc>
        <w:tc>
          <w:tcPr>
            <w:tcW w:w="715" w:type="dxa"/>
            <w:shd w:val="clear" w:color="auto" w:fill="auto"/>
            <w:vAlign w:val="center"/>
          </w:tcPr>
          <w:p w14:paraId="3C0415D4">
            <w:pPr>
              <w:spacing w:line="216" w:lineRule="exact"/>
              <w:ind w:left="20"/>
              <w:jc w:val="center"/>
              <w:rPr>
                <w:rFonts w:ascii="宋体" w:hAnsi="宋体"/>
                <w:sz w:val="18"/>
                <w:szCs w:val="18"/>
              </w:rPr>
            </w:pPr>
            <w:r>
              <w:rPr>
                <w:rFonts w:hint="eastAsia" w:ascii="宋体" w:hAnsi="宋体"/>
                <w:sz w:val="18"/>
                <w:szCs w:val="18"/>
              </w:rPr>
              <w:t>24</w:t>
            </w:r>
          </w:p>
        </w:tc>
        <w:tc>
          <w:tcPr>
            <w:tcW w:w="715" w:type="dxa"/>
            <w:shd w:val="clear" w:color="auto" w:fill="auto"/>
            <w:vAlign w:val="center"/>
          </w:tcPr>
          <w:p w14:paraId="7E595F9D">
            <w:pPr>
              <w:spacing w:line="216" w:lineRule="exact"/>
              <w:ind w:left="20"/>
              <w:jc w:val="center"/>
              <w:rPr>
                <w:rFonts w:ascii="宋体" w:hAnsi="宋体"/>
                <w:sz w:val="18"/>
                <w:szCs w:val="18"/>
              </w:rPr>
            </w:pPr>
          </w:p>
        </w:tc>
        <w:tc>
          <w:tcPr>
            <w:tcW w:w="717" w:type="dxa"/>
            <w:shd w:val="clear" w:color="auto" w:fill="auto"/>
            <w:vAlign w:val="center"/>
          </w:tcPr>
          <w:p w14:paraId="3C533048">
            <w:pPr>
              <w:spacing w:line="216" w:lineRule="exact"/>
              <w:ind w:left="20"/>
              <w:jc w:val="center"/>
              <w:rPr>
                <w:rFonts w:ascii="宋体" w:hAnsi="宋体"/>
                <w:sz w:val="18"/>
                <w:szCs w:val="18"/>
              </w:rPr>
            </w:pPr>
          </w:p>
        </w:tc>
      </w:tr>
      <w:tr w14:paraId="345FCED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8" w:hRule="atLeast"/>
          <w:jc w:val="center"/>
        </w:trPr>
        <w:tc>
          <w:tcPr>
            <w:tcW w:w="747" w:type="dxa"/>
            <w:vMerge w:val="continue"/>
            <w:vAlign w:val="center"/>
          </w:tcPr>
          <w:p w14:paraId="139B6DE9">
            <w:pPr>
              <w:jc w:val="center"/>
              <w:rPr>
                <w:rFonts w:ascii="Times New Roman" w:hAnsi="Times New Roman" w:eastAsiaTheme="minorEastAsia"/>
                <w:color w:val="000000"/>
                <w:kern w:val="0"/>
                <w:szCs w:val="21"/>
              </w:rPr>
            </w:pPr>
          </w:p>
        </w:tc>
        <w:tc>
          <w:tcPr>
            <w:tcW w:w="1438" w:type="dxa"/>
            <w:vAlign w:val="center"/>
          </w:tcPr>
          <w:p w14:paraId="5E3D840B">
            <w:pPr>
              <w:widowControl/>
              <w:jc w:val="center"/>
              <w:rPr>
                <w:rFonts w:ascii="宋体" w:hAnsi="宋体"/>
                <w:sz w:val="18"/>
                <w:szCs w:val="18"/>
              </w:rPr>
            </w:pPr>
            <w:r>
              <w:rPr>
                <w:rFonts w:hint="eastAsia" w:ascii="宋体" w:hAnsi="宋体"/>
                <w:sz w:val="18"/>
                <w:szCs w:val="18"/>
              </w:rPr>
              <w:t>嵌入式系统实验</w:t>
            </w:r>
          </w:p>
        </w:tc>
        <w:tc>
          <w:tcPr>
            <w:tcW w:w="584" w:type="dxa"/>
            <w:vAlign w:val="center"/>
          </w:tcPr>
          <w:p w14:paraId="53F0681C">
            <w:pPr>
              <w:spacing w:line="216" w:lineRule="exact"/>
              <w:ind w:left="20"/>
              <w:jc w:val="center"/>
              <w:rPr>
                <w:rFonts w:ascii="宋体" w:hAnsi="宋体"/>
                <w:sz w:val="18"/>
                <w:szCs w:val="18"/>
              </w:rPr>
            </w:pPr>
            <w:r>
              <w:rPr>
                <w:rFonts w:hint="eastAsia" w:ascii="宋体" w:hAnsi="宋体"/>
                <w:sz w:val="18"/>
                <w:szCs w:val="18"/>
              </w:rPr>
              <w:t>4</w:t>
            </w:r>
          </w:p>
        </w:tc>
        <w:tc>
          <w:tcPr>
            <w:tcW w:w="546" w:type="dxa"/>
            <w:vAlign w:val="center"/>
          </w:tcPr>
          <w:p w14:paraId="7BDFBE6B">
            <w:pPr>
              <w:spacing w:line="216" w:lineRule="exact"/>
              <w:ind w:left="20"/>
              <w:jc w:val="center"/>
              <w:rPr>
                <w:rFonts w:ascii="宋体" w:hAnsi="宋体"/>
                <w:sz w:val="18"/>
                <w:szCs w:val="18"/>
              </w:rPr>
            </w:pPr>
            <w:r>
              <w:rPr>
                <w:rFonts w:hint="eastAsia" w:ascii="宋体" w:hAnsi="宋体"/>
                <w:sz w:val="18"/>
                <w:szCs w:val="18"/>
              </w:rPr>
              <w:t>1.0</w:t>
            </w:r>
          </w:p>
        </w:tc>
        <w:tc>
          <w:tcPr>
            <w:tcW w:w="744" w:type="dxa"/>
            <w:vAlign w:val="center"/>
          </w:tcPr>
          <w:p w14:paraId="28E676A5">
            <w:pPr>
              <w:spacing w:line="216" w:lineRule="exact"/>
              <w:ind w:left="20"/>
              <w:jc w:val="center"/>
              <w:rPr>
                <w:rFonts w:ascii="宋体" w:hAnsi="宋体"/>
                <w:sz w:val="18"/>
                <w:szCs w:val="18"/>
              </w:rPr>
            </w:pPr>
            <w:r>
              <w:rPr>
                <w:rFonts w:hint="eastAsia" w:ascii="宋体" w:hAnsi="宋体" w:eastAsiaTheme="minorEastAsia"/>
                <w:sz w:val="18"/>
                <w:szCs w:val="18"/>
              </w:rPr>
              <w:t>24</w:t>
            </w:r>
          </w:p>
        </w:tc>
        <w:tc>
          <w:tcPr>
            <w:tcW w:w="790" w:type="dxa"/>
            <w:vAlign w:val="center"/>
          </w:tcPr>
          <w:p w14:paraId="3E79C15A">
            <w:pPr>
              <w:spacing w:line="216" w:lineRule="exact"/>
              <w:ind w:left="20"/>
              <w:jc w:val="center"/>
              <w:rPr>
                <w:rFonts w:ascii="宋体" w:hAnsi="宋体"/>
                <w:sz w:val="18"/>
                <w:szCs w:val="18"/>
              </w:rPr>
            </w:pPr>
            <w:r>
              <w:rPr>
                <w:rFonts w:hint="eastAsia" w:ascii="宋体" w:hAnsi="宋体"/>
                <w:sz w:val="18"/>
                <w:szCs w:val="18"/>
              </w:rPr>
              <w:t>2</w:t>
            </w:r>
          </w:p>
        </w:tc>
        <w:tc>
          <w:tcPr>
            <w:tcW w:w="715" w:type="dxa"/>
            <w:shd w:val="clear" w:color="auto" w:fill="auto"/>
            <w:vAlign w:val="center"/>
          </w:tcPr>
          <w:p w14:paraId="671F30A0">
            <w:pPr>
              <w:spacing w:line="216" w:lineRule="exact"/>
              <w:ind w:left="20"/>
              <w:jc w:val="center"/>
              <w:rPr>
                <w:rFonts w:ascii="宋体" w:hAnsi="宋体"/>
                <w:sz w:val="18"/>
                <w:szCs w:val="18"/>
              </w:rPr>
            </w:pPr>
            <w:r>
              <w:rPr>
                <w:rFonts w:hint="eastAsia" w:ascii="宋体" w:hAnsi="宋体"/>
                <w:sz w:val="18"/>
                <w:szCs w:val="18"/>
              </w:rPr>
              <w:t>1</w:t>
            </w:r>
          </w:p>
        </w:tc>
        <w:tc>
          <w:tcPr>
            <w:tcW w:w="715" w:type="dxa"/>
            <w:shd w:val="clear" w:color="auto" w:fill="auto"/>
            <w:vAlign w:val="center"/>
          </w:tcPr>
          <w:p w14:paraId="61352F3E">
            <w:pPr>
              <w:spacing w:line="216" w:lineRule="exact"/>
              <w:ind w:left="20"/>
              <w:jc w:val="center"/>
              <w:rPr>
                <w:rFonts w:ascii="宋体" w:hAnsi="宋体"/>
                <w:sz w:val="18"/>
                <w:szCs w:val="18"/>
              </w:rPr>
            </w:pPr>
          </w:p>
        </w:tc>
        <w:tc>
          <w:tcPr>
            <w:tcW w:w="715" w:type="dxa"/>
            <w:shd w:val="clear" w:color="auto" w:fill="auto"/>
            <w:vAlign w:val="center"/>
          </w:tcPr>
          <w:p w14:paraId="059B4702">
            <w:pPr>
              <w:spacing w:line="216" w:lineRule="exact"/>
              <w:ind w:left="20"/>
              <w:jc w:val="center"/>
              <w:rPr>
                <w:rFonts w:ascii="宋体" w:hAnsi="宋体"/>
                <w:sz w:val="18"/>
                <w:szCs w:val="18"/>
              </w:rPr>
            </w:pPr>
          </w:p>
        </w:tc>
        <w:tc>
          <w:tcPr>
            <w:tcW w:w="715" w:type="dxa"/>
            <w:shd w:val="clear" w:color="auto" w:fill="auto"/>
            <w:vAlign w:val="center"/>
          </w:tcPr>
          <w:p w14:paraId="384918E0">
            <w:pPr>
              <w:spacing w:line="216" w:lineRule="exact"/>
              <w:ind w:left="20"/>
              <w:jc w:val="center"/>
              <w:rPr>
                <w:rFonts w:ascii="宋体" w:hAnsi="宋体"/>
                <w:sz w:val="18"/>
                <w:szCs w:val="18"/>
              </w:rPr>
            </w:pPr>
            <w:r>
              <w:rPr>
                <w:rFonts w:hint="eastAsia" w:ascii="宋体" w:hAnsi="宋体"/>
                <w:sz w:val="18"/>
                <w:szCs w:val="18"/>
              </w:rPr>
              <w:t>24</w:t>
            </w:r>
          </w:p>
        </w:tc>
        <w:tc>
          <w:tcPr>
            <w:tcW w:w="715" w:type="dxa"/>
            <w:shd w:val="clear" w:color="auto" w:fill="auto"/>
            <w:vAlign w:val="center"/>
          </w:tcPr>
          <w:p w14:paraId="3E8C88C4">
            <w:pPr>
              <w:spacing w:line="216" w:lineRule="exact"/>
              <w:ind w:left="20"/>
              <w:jc w:val="center"/>
              <w:rPr>
                <w:rFonts w:ascii="宋体" w:hAnsi="宋体"/>
                <w:sz w:val="18"/>
                <w:szCs w:val="18"/>
              </w:rPr>
            </w:pPr>
          </w:p>
        </w:tc>
        <w:tc>
          <w:tcPr>
            <w:tcW w:w="717" w:type="dxa"/>
            <w:shd w:val="clear" w:color="auto" w:fill="auto"/>
            <w:vAlign w:val="center"/>
          </w:tcPr>
          <w:p w14:paraId="0B49051C">
            <w:pPr>
              <w:spacing w:line="216" w:lineRule="exact"/>
              <w:ind w:left="20"/>
              <w:jc w:val="center"/>
              <w:rPr>
                <w:rFonts w:ascii="宋体" w:hAnsi="宋体"/>
                <w:sz w:val="18"/>
                <w:szCs w:val="18"/>
              </w:rPr>
            </w:pPr>
          </w:p>
        </w:tc>
      </w:tr>
      <w:tr w14:paraId="5109DD2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8" w:hRule="atLeast"/>
          <w:jc w:val="center"/>
        </w:trPr>
        <w:tc>
          <w:tcPr>
            <w:tcW w:w="747" w:type="dxa"/>
            <w:vMerge w:val="continue"/>
            <w:vAlign w:val="center"/>
          </w:tcPr>
          <w:p w14:paraId="4548382C">
            <w:pPr>
              <w:jc w:val="center"/>
              <w:rPr>
                <w:rFonts w:ascii="Times New Roman" w:hAnsi="Times New Roman" w:eastAsiaTheme="minorEastAsia"/>
                <w:color w:val="000000"/>
                <w:kern w:val="0"/>
                <w:szCs w:val="21"/>
              </w:rPr>
            </w:pPr>
          </w:p>
        </w:tc>
        <w:tc>
          <w:tcPr>
            <w:tcW w:w="1438" w:type="dxa"/>
            <w:vAlign w:val="center"/>
          </w:tcPr>
          <w:p w14:paraId="064AF922">
            <w:pPr>
              <w:widowControl/>
              <w:jc w:val="center"/>
              <w:rPr>
                <w:rFonts w:ascii="宋体" w:hAnsi="宋体"/>
                <w:sz w:val="18"/>
                <w:szCs w:val="18"/>
              </w:rPr>
            </w:pPr>
            <w:r>
              <w:rPr>
                <w:rFonts w:hint="eastAsia" w:ascii="宋体" w:hAnsi="宋体"/>
                <w:sz w:val="18"/>
                <w:szCs w:val="18"/>
              </w:rPr>
              <w:t>通信原理实验</w:t>
            </w:r>
          </w:p>
        </w:tc>
        <w:tc>
          <w:tcPr>
            <w:tcW w:w="584" w:type="dxa"/>
            <w:vAlign w:val="center"/>
          </w:tcPr>
          <w:p w14:paraId="6BB24772">
            <w:pPr>
              <w:spacing w:line="216" w:lineRule="exact"/>
              <w:ind w:left="20"/>
              <w:jc w:val="center"/>
              <w:rPr>
                <w:rFonts w:ascii="宋体" w:hAnsi="宋体"/>
                <w:sz w:val="18"/>
                <w:szCs w:val="18"/>
              </w:rPr>
            </w:pPr>
            <w:r>
              <w:rPr>
                <w:rFonts w:hint="eastAsia" w:ascii="宋体" w:hAnsi="宋体"/>
                <w:sz w:val="18"/>
                <w:szCs w:val="18"/>
              </w:rPr>
              <w:t>5</w:t>
            </w:r>
          </w:p>
        </w:tc>
        <w:tc>
          <w:tcPr>
            <w:tcW w:w="546" w:type="dxa"/>
            <w:vAlign w:val="center"/>
          </w:tcPr>
          <w:p w14:paraId="356B8BF7">
            <w:pPr>
              <w:spacing w:line="216" w:lineRule="exact"/>
              <w:ind w:left="20"/>
              <w:jc w:val="center"/>
              <w:rPr>
                <w:rFonts w:ascii="宋体" w:hAnsi="宋体"/>
                <w:sz w:val="18"/>
                <w:szCs w:val="18"/>
              </w:rPr>
            </w:pPr>
            <w:r>
              <w:rPr>
                <w:rFonts w:hint="eastAsia" w:ascii="宋体" w:hAnsi="宋体"/>
                <w:sz w:val="18"/>
                <w:szCs w:val="18"/>
              </w:rPr>
              <w:t>1.0</w:t>
            </w:r>
          </w:p>
        </w:tc>
        <w:tc>
          <w:tcPr>
            <w:tcW w:w="744" w:type="dxa"/>
            <w:vAlign w:val="center"/>
          </w:tcPr>
          <w:p w14:paraId="1205748B">
            <w:pPr>
              <w:spacing w:line="216" w:lineRule="exact"/>
              <w:ind w:left="20"/>
              <w:jc w:val="center"/>
              <w:rPr>
                <w:rFonts w:ascii="宋体" w:hAnsi="宋体"/>
                <w:sz w:val="18"/>
                <w:szCs w:val="18"/>
              </w:rPr>
            </w:pPr>
            <w:r>
              <w:rPr>
                <w:rFonts w:hint="eastAsia" w:ascii="宋体" w:hAnsi="宋体" w:eastAsiaTheme="minorEastAsia"/>
                <w:sz w:val="18"/>
                <w:szCs w:val="18"/>
              </w:rPr>
              <w:t>24</w:t>
            </w:r>
          </w:p>
        </w:tc>
        <w:tc>
          <w:tcPr>
            <w:tcW w:w="790" w:type="dxa"/>
            <w:vAlign w:val="center"/>
          </w:tcPr>
          <w:p w14:paraId="05BCAF5E">
            <w:pPr>
              <w:spacing w:line="216" w:lineRule="exact"/>
              <w:ind w:left="20"/>
              <w:jc w:val="center"/>
              <w:rPr>
                <w:rFonts w:ascii="宋体" w:hAnsi="宋体"/>
                <w:sz w:val="18"/>
                <w:szCs w:val="18"/>
              </w:rPr>
            </w:pPr>
            <w:r>
              <w:rPr>
                <w:rFonts w:hint="eastAsia" w:ascii="宋体" w:hAnsi="宋体"/>
                <w:sz w:val="18"/>
                <w:szCs w:val="18"/>
              </w:rPr>
              <w:t>2</w:t>
            </w:r>
          </w:p>
        </w:tc>
        <w:tc>
          <w:tcPr>
            <w:tcW w:w="715" w:type="dxa"/>
            <w:shd w:val="clear" w:color="auto" w:fill="auto"/>
            <w:vAlign w:val="center"/>
          </w:tcPr>
          <w:p w14:paraId="741CE4F2">
            <w:pPr>
              <w:spacing w:line="216" w:lineRule="exact"/>
              <w:ind w:left="20"/>
              <w:jc w:val="center"/>
              <w:rPr>
                <w:rFonts w:ascii="宋体" w:hAnsi="宋体"/>
                <w:sz w:val="18"/>
                <w:szCs w:val="18"/>
              </w:rPr>
            </w:pPr>
            <w:r>
              <w:rPr>
                <w:rFonts w:hint="eastAsia" w:ascii="宋体" w:hAnsi="宋体"/>
                <w:sz w:val="18"/>
                <w:szCs w:val="18"/>
              </w:rPr>
              <w:t>1</w:t>
            </w:r>
          </w:p>
        </w:tc>
        <w:tc>
          <w:tcPr>
            <w:tcW w:w="715" w:type="dxa"/>
            <w:shd w:val="clear" w:color="auto" w:fill="auto"/>
            <w:vAlign w:val="center"/>
          </w:tcPr>
          <w:p w14:paraId="561D1B99">
            <w:pPr>
              <w:spacing w:line="216" w:lineRule="exact"/>
              <w:ind w:left="20"/>
              <w:jc w:val="center"/>
              <w:rPr>
                <w:rFonts w:ascii="宋体" w:hAnsi="宋体"/>
                <w:sz w:val="18"/>
                <w:szCs w:val="18"/>
              </w:rPr>
            </w:pPr>
          </w:p>
        </w:tc>
        <w:tc>
          <w:tcPr>
            <w:tcW w:w="715" w:type="dxa"/>
            <w:shd w:val="clear" w:color="auto" w:fill="auto"/>
            <w:vAlign w:val="center"/>
          </w:tcPr>
          <w:p w14:paraId="54C8BB74">
            <w:pPr>
              <w:spacing w:line="216" w:lineRule="exact"/>
              <w:ind w:left="20"/>
              <w:jc w:val="center"/>
              <w:rPr>
                <w:rFonts w:ascii="宋体" w:hAnsi="宋体"/>
                <w:sz w:val="18"/>
                <w:szCs w:val="18"/>
              </w:rPr>
            </w:pPr>
          </w:p>
        </w:tc>
        <w:tc>
          <w:tcPr>
            <w:tcW w:w="715" w:type="dxa"/>
            <w:shd w:val="clear" w:color="auto" w:fill="auto"/>
            <w:vAlign w:val="center"/>
          </w:tcPr>
          <w:p w14:paraId="098D1AF0">
            <w:pPr>
              <w:spacing w:line="216" w:lineRule="exact"/>
              <w:ind w:left="20"/>
              <w:jc w:val="center"/>
              <w:rPr>
                <w:rFonts w:ascii="宋体" w:hAnsi="宋体"/>
                <w:sz w:val="18"/>
                <w:szCs w:val="18"/>
              </w:rPr>
            </w:pPr>
            <w:r>
              <w:rPr>
                <w:rFonts w:hint="eastAsia" w:ascii="宋体" w:hAnsi="宋体"/>
                <w:sz w:val="18"/>
                <w:szCs w:val="18"/>
              </w:rPr>
              <w:t>24</w:t>
            </w:r>
          </w:p>
        </w:tc>
        <w:tc>
          <w:tcPr>
            <w:tcW w:w="715" w:type="dxa"/>
            <w:shd w:val="clear" w:color="auto" w:fill="auto"/>
            <w:vAlign w:val="center"/>
          </w:tcPr>
          <w:p w14:paraId="51B1AD68">
            <w:pPr>
              <w:spacing w:line="216" w:lineRule="exact"/>
              <w:ind w:left="20"/>
              <w:jc w:val="center"/>
              <w:rPr>
                <w:rFonts w:ascii="宋体" w:hAnsi="宋体"/>
                <w:sz w:val="18"/>
                <w:szCs w:val="18"/>
              </w:rPr>
            </w:pPr>
          </w:p>
        </w:tc>
        <w:tc>
          <w:tcPr>
            <w:tcW w:w="717" w:type="dxa"/>
            <w:shd w:val="clear" w:color="auto" w:fill="auto"/>
            <w:vAlign w:val="center"/>
          </w:tcPr>
          <w:p w14:paraId="1E91F5B4">
            <w:pPr>
              <w:spacing w:line="216" w:lineRule="exact"/>
              <w:ind w:left="20"/>
              <w:jc w:val="center"/>
              <w:rPr>
                <w:rFonts w:ascii="宋体" w:hAnsi="宋体"/>
                <w:sz w:val="18"/>
                <w:szCs w:val="18"/>
              </w:rPr>
            </w:pPr>
          </w:p>
        </w:tc>
      </w:tr>
      <w:tr w14:paraId="7CC4686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8" w:hRule="atLeast"/>
          <w:jc w:val="center"/>
        </w:trPr>
        <w:tc>
          <w:tcPr>
            <w:tcW w:w="747" w:type="dxa"/>
            <w:vMerge w:val="continue"/>
            <w:vAlign w:val="center"/>
          </w:tcPr>
          <w:p w14:paraId="60641BD8">
            <w:pPr>
              <w:jc w:val="center"/>
              <w:rPr>
                <w:rFonts w:ascii="Times New Roman" w:hAnsi="Times New Roman" w:eastAsiaTheme="minorEastAsia"/>
                <w:color w:val="000000"/>
                <w:kern w:val="0"/>
                <w:szCs w:val="21"/>
              </w:rPr>
            </w:pPr>
          </w:p>
        </w:tc>
        <w:tc>
          <w:tcPr>
            <w:tcW w:w="1438" w:type="dxa"/>
            <w:vAlign w:val="center"/>
          </w:tcPr>
          <w:p w14:paraId="326A18AE">
            <w:pPr>
              <w:widowControl/>
              <w:jc w:val="center"/>
              <w:rPr>
                <w:rFonts w:ascii="宋体" w:hAnsi="宋体"/>
                <w:sz w:val="18"/>
                <w:szCs w:val="18"/>
              </w:rPr>
            </w:pPr>
            <w:r>
              <w:rPr>
                <w:rFonts w:hint="eastAsia" w:ascii="宋体" w:hAnsi="宋体"/>
                <w:sz w:val="18"/>
                <w:szCs w:val="18"/>
              </w:rPr>
              <w:t>通信电路与系统实验</w:t>
            </w:r>
          </w:p>
        </w:tc>
        <w:tc>
          <w:tcPr>
            <w:tcW w:w="584" w:type="dxa"/>
            <w:vAlign w:val="center"/>
          </w:tcPr>
          <w:p w14:paraId="60565A70">
            <w:pPr>
              <w:spacing w:line="216" w:lineRule="exact"/>
              <w:ind w:left="20"/>
              <w:jc w:val="center"/>
              <w:rPr>
                <w:rFonts w:ascii="宋体" w:hAnsi="宋体"/>
                <w:sz w:val="18"/>
                <w:szCs w:val="18"/>
              </w:rPr>
            </w:pPr>
            <w:r>
              <w:rPr>
                <w:rFonts w:hint="eastAsia" w:ascii="宋体" w:hAnsi="宋体"/>
                <w:sz w:val="18"/>
                <w:szCs w:val="18"/>
              </w:rPr>
              <w:t>5</w:t>
            </w:r>
          </w:p>
        </w:tc>
        <w:tc>
          <w:tcPr>
            <w:tcW w:w="546" w:type="dxa"/>
            <w:vAlign w:val="center"/>
          </w:tcPr>
          <w:p w14:paraId="640F244C">
            <w:pPr>
              <w:spacing w:line="216" w:lineRule="exact"/>
              <w:ind w:left="20"/>
              <w:jc w:val="center"/>
              <w:rPr>
                <w:rFonts w:ascii="宋体" w:hAnsi="宋体"/>
                <w:sz w:val="18"/>
                <w:szCs w:val="18"/>
              </w:rPr>
            </w:pPr>
            <w:r>
              <w:rPr>
                <w:rFonts w:hint="eastAsia" w:ascii="宋体" w:hAnsi="宋体"/>
                <w:sz w:val="18"/>
                <w:szCs w:val="18"/>
              </w:rPr>
              <w:t>1.0</w:t>
            </w:r>
          </w:p>
        </w:tc>
        <w:tc>
          <w:tcPr>
            <w:tcW w:w="744" w:type="dxa"/>
            <w:vAlign w:val="center"/>
          </w:tcPr>
          <w:p w14:paraId="105A5001">
            <w:pPr>
              <w:spacing w:line="216" w:lineRule="exact"/>
              <w:ind w:left="20"/>
              <w:jc w:val="center"/>
              <w:rPr>
                <w:rFonts w:ascii="宋体" w:hAnsi="宋体"/>
                <w:sz w:val="18"/>
                <w:szCs w:val="18"/>
              </w:rPr>
            </w:pPr>
            <w:r>
              <w:rPr>
                <w:rFonts w:hint="eastAsia" w:ascii="宋体" w:hAnsi="宋体" w:eastAsiaTheme="minorEastAsia"/>
                <w:sz w:val="18"/>
                <w:szCs w:val="18"/>
              </w:rPr>
              <w:t>24</w:t>
            </w:r>
          </w:p>
        </w:tc>
        <w:tc>
          <w:tcPr>
            <w:tcW w:w="790" w:type="dxa"/>
            <w:vAlign w:val="center"/>
          </w:tcPr>
          <w:p w14:paraId="7509E3DA">
            <w:pPr>
              <w:spacing w:line="216" w:lineRule="exact"/>
              <w:ind w:left="20"/>
              <w:jc w:val="center"/>
              <w:rPr>
                <w:rFonts w:ascii="宋体" w:hAnsi="宋体"/>
                <w:sz w:val="18"/>
                <w:szCs w:val="18"/>
              </w:rPr>
            </w:pPr>
            <w:r>
              <w:rPr>
                <w:rFonts w:hint="eastAsia" w:ascii="宋体" w:hAnsi="宋体"/>
                <w:sz w:val="18"/>
                <w:szCs w:val="18"/>
              </w:rPr>
              <w:t>2</w:t>
            </w:r>
          </w:p>
        </w:tc>
        <w:tc>
          <w:tcPr>
            <w:tcW w:w="715" w:type="dxa"/>
            <w:shd w:val="clear" w:color="auto" w:fill="auto"/>
            <w:vAlign w:val="center"/>
          </w:tcPr>
          <w:p w14:paraId="62F27643">
            <w:pPr>
              <w:spacing w:line="216" w:lineRule="exact"/>
              <w:ind w:left="20"/>
              <w:jc w:val="center"/>
              <w:rPr>
                <w:rFonts w:ascii="宋体" w:hAnsi="宋体"/>
                <w:sz w:val="18"/>
                <w:szCs w:val="18"/>
              </w:rPr>
            </w:pPr>
            <w:r>
              <w:rPr>
                <w:rFonts w:hint="eastAsia" w:ascii="宋体" w:hAnsi="宋体"/>
                <w:sz w:val="18"/>
                <w:szCs w:val="18"/>
              </w:rPr>
              <w:t>1</w:t>
            </w:r>
          </w:p>
        </w:tc>
        <w:tc>
          <w:tcPr>
            <w:tcW w:w="715" w:type="dxa"/>
            <w:shd w:val="clear" w:color="auto" w:fill="auto"/>
            <w:vAlign w:val="center"/>
          </w:tcPr>
          <w:p w14:paraId="1337646B">
            <w:pPr>
              <w:spacing w:line="216" w:lineRule="exact"/>
              <w:ind w:left="20"/>
              <w:jc w:val="center"/>
              <w:rPr>
                <w:rFonts w:ascii="宋体" w:hAnsi="宋体"/>
                <w:sz w:val="18"/>
                <w:szCs w:val="18"/>
              </w:rPr>
            </w:pPr>
          </w:p>
        </w:tc>
        <w:tc>
          <w:tcPr>
            <w:tcW w:w="715" w:type="dxa"/>
            <w:shd w:val="clear" w:color="auto" w:fill="auto"/>
            <w:vAlign w:val="center"/>
          </w:tcPr>
          <w:p w14:paraId="13D7F8C1">
            <w:pPr>
              <w:spacing w:line="216" w:lineRule="exact"/>
              <w:ind w:left="20"/>
              <w:jc w:val="center"/>
              <w:rPr>
                <w:rFonts w:ascii="宋体" w:hAnsi="宋体"/>
                <w:sz w:val="18"/>
                <w:szCs w:val="18"/>
              </w:rPr>
            </w:pPr>
          </w:p>
        </w:tc>
        <w:tc>
          <w:tcPr>
            <w:tcW w:w="715" w:type="dxa"/>
            <w:shd w:val="clear" w:color="auto" w:fill="auto"/>
            <w:vAlign w:val="center"/>
          </w:tcPr>
          <w:p w14:paraId="3A2655B5">
            <w:pPr>
              <w:spacing w:line="216" w:lineRule="exact"/>
              <w:ind w:left="20"/>
              <w:jc w:val="center"/>
              <w:rPr>
                <w:rFonts w:ascii="宋体" w:hAnsi="宋体"/>
                <w:sz w:val="18"/>
                <w:szCs w:val="18"/>
              </w:rPr>
            </w:pPr>
            <w:r>
              <w:rPr>
                <w:rFonts w:hint="eastAsia" w:ascii="宋体" w:hAnsi="宋体"/>
                <w:sz w:val="18"/>
                <w:szCs w:val="18"/>
              </w:rPr>
              <w:t>24</w:t>
            </w:r>
          </w:p>
        </w:tc>
        <w:tc>
          <w:tcPr>
            <w:tcW w:w="715" w:type="dxa"/>
            <w:shd w:val="clear" w:color="auto" w:fill="auto"/>
            <w:vAlign w:val="center"/>
          </w:tcPr>
          <w:p w14:paraId="3B50576E">
            <w:pPr>
              <w:spacing w:line="216" w:lineRule="exact"/>
              <w:ind w:left="20"/>
              <w:jc w:val="center"/>
              <w:rPr>
                <w:rFonts w:ascii="宋体" w:hAnsi="宋体"/>
                <w:sz w:val="18"/>
                <w:szCs w:val="18"/>
              </w:rPr>
            </w:pPr>
          </w:p>
        </w:tc>
        <w:tc>
          <w:tcPr>
            <w:tcW w:w="717" w:type="dxa"/>
            <w:shd w:val="clear" w:color="auto" w:fill="auto"/>
            <w:vAlign w:val="center"/>
          </w:tcPr>
          <w:p w14:paraId="1B09276A">
            <w:pPr>
              <w:spacing w:line="216" w:lineRule="exact"/>
              <w:ind w:left="20"/>
              <w:jc w:val="center"/>
              <w:rPr>
                <w:rFonts w:ascii="宋体" w:hAnsi="宋体"/>
                <w:sz w:val="18"/>
                <w:szCs w:val="18"/>
              </w:rPr>
            </w:pPr>
          </w:p>
        </w:tc>
      </w:tr>
      <w:tr w14:paraId="2172949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8" w:hRule="atLeast"/>
          <w:jc w:val="center"/>
        </w:trPr>
        <w:tc>
          <w:tcPr>
            <w:tcW w:w="747" w:type="dxa"/>
            <w:vMerge w:val="continue"/>
            <w:vAlign w:val="center"/>
          </w:tcPr>
          <w:p w14:paraId="61EF926E">
            <w:pPr>
              <w:jc w:val="center"/>
              <w:rPr>
                <w:rFonts w:ascii="Times New Roman" w:hAnsi="Times New Roman" w:eastAsiaTheme="minorEastAsia"/>
                <w:color w:val="000000"/>
                <w:kern w:val="0"/>
                <w:szCs w:val="21"/>
              </w:rPr>
            </w:pPr>
          </w:p>
        </w:tc>
        <w:tc>
          <w:tcPr>
            <w:tcW w:w="1438" w:type="dxa"/>
            <w:vAlign w:val="center"/>
          </w:tcPr>
          <w:p w14:paraId="4C3081F7">
            <w:pPr>
              <w:widowControl/>
              <w:jc w:val="center"/>
              <w:rPr>
                <w:rFonts w:ascii="宋体" w:hAnsi="宋体"/>
                <w:sz w:val="18"/>
                <w:szCs w:val="18"/>
              </w:rPr>
            </w:pPr>
            <w:r>
              <w:rPr>
                <w:rFonts w:hint="eastAsia" w:ascii="宋体" w:hAnsi="宋体"/>
                <w:sz w:val="18"/>
                <w:szCs w:val="18"/>
              </w:rPr>
              <w:t>光纤通信与光网络实验</w:t>
            </w:r>
          </w:p>
        </w:tc>
        <w:tc>
          <w:tcPr>
            <w:tcW w:w="584" w:type="dxa"/>
            <w:vAlign w:val="center"/>
          </w:tcPr>
          <w:p w14:paraId="686DE26E">
            <w:pPr>
              <w:spacing w:line="216" w:lineRule="exact"/>
              <w:ind w:left="20"/>
              <w:jc w:val="center"/>
              <w:rPr>
                <w:rFonts w:ascii="宋体" w:hAnsi="宋体"/>
                <w:sz w:val="18"/>
                <w:szCs w:val="18"/>
              </w:rPr>
            </w:pPr>
            <w:r>
              <w:rPr>
                <w:rFonts w:hint="eastAsia" w:ascii="宋体" w:hAnsi="宋体"/>
                <w:sz w:val="18"/>
                <w:szCs w:val="18"/>
              </w:rPr>
              <w:t>5</w:t>
            </w:r>
          </w:p>
        </w:tc>
        <w:tc>
          <w:tcPr>
            <w:tcW w:w="546" w:type="dxa"/>
            <w:vAlign w:val="center"/>
          </w:tcPr>
          <w:p w14:paraId="1CA68186">
            <w:pPr>
              <w:spacing w:line="216" w:lineRule="exact"/>
              <w:ind w:left="20"/>
              <w:jc w:val="center"/>
              <w:rPr>
                <w:rFonts w:ascii="宋体" w:hAnsi="宋体"/>
                <w:sz w:val="18"/>
                <w:szCs w:val="18"/>
              </w:rPr>
            </w:pPr>
            <w:r>
              <w:rPr>
                <w:rFonts w:hint="eastAsia" w:ascii="宋体" w:hAnsi="宋体"/>
                <w:sz w:val="18"/>
                <w:szCs w:val="18"/>
              </w:rPr>
              <w:t>1.0</w:t>
            </w:r>
          </w:p>
        </w:tc>
        <w:tc>
          <w:tcPr>
            <w:tcW w:w="744" w:type="dxa"/>
            <w:vAlign w:val="center"/>
          </w:tcPr>
          <w:p w14:paraId="02EBE922">
            <w:pPr>
              <w:spacing w:line="216" w:lineRule="exact"/>
              <w:ind w:left="20"/>
              <w:jc w:val="center"/>
              <w:rPr>
                <w:rFonts w:ascii="宋体" w:hAnsi="宋体"/>
                <w:sz w:val="18"/>
                <w:szCs w:val="18"/>
              </w:rPr>
            </w:pPr>
            <w:r>
              <w:rPr>
                <w:rFonts w:hint="eastAsia" w:ascii="宋体" w:hAnsi="宋体" w:eastAsiaTheme="minorEastAsia"/>
                <w:sz w:val="18"/>
                <w:szCs w:val="18"/>
              </w:rPr>
              <w:t>24</w:t>
            </w:r>
          </w:p>
        </w:tc>
        <w:tc>
          <w:tcPr>
            <w:tcW w:w="790" w:type="dxa"/>
            <w:vAlign w:val="center"/>
          </w:tcPr>
          <w:p w14:paraId="0B476615">
            <w:pPr>
              <w:spacing w:line="216" w:lineRule="exact"/>
              <w:ind w:left="20"/>
              <w:jc w:val="center"/>
              <w:rPr>
                <w:rFonts w:ascii="宋体" w:hAnsi="宋体"/>
                <w:sz w:val="18"/>
                <w:szCs w:val="18"/>
              </w:rPr>
            </w:pPr>
            <w:r>
              <w:rPr>
                <w:rFonts w:hint="eastAsia" w:ascii="宋体" w:hAnsi="宋体"/>
                <w:sz w:val="18"/>
                <w:szCs w:val="18"/>
              </w:rPr>
              <w:t>2</w:t>
            </w:r>
          </w:p>
        </w:tc>
        <w:tc>
          <w:tcPr>
            <w:tcW w:w="715" w:type="dxa"/>
            <w:shd w:val="clear" w:color="auto" w:fill="auto"/>
            <w:vAlign w:val="center"/>
          </w:tcPr>
          <w:p w14:paraId="1067BE80">
            <w:pPr>
              <w:spacing w:line="216" w:lineRule="exact"/>
              <w:ind w:left="20"/>
              <w:jc w:val="center"/>
              <w:rPr>
                <w:rFonts w:ascii="宋体" w:hAnsi="宋体"/>
                <w:sz w:val="18"/>
                <w:szCs w:val="18"/>
              </w:rPr>
            </w:pPr>
            <w:r>
              <w:rPr>
                <w:rFonts w:hint="eastAsia" w:ascii="宋体" w:hAnsi="宋体"/>
                <w:sz w:val="18"/>
                <w:szCs w:val="18"/>
              </w:rPr>
              <w:t>1</w:t>
            </w:r>
          </w:p>
        </w:tc>
        <w:tc>
          <w:tcPr>
            <w:tcW w:w="715" w:type="dxa"/>
            <w:shd w:val="clear" w:color="auto" w:fill="auto"/>
            <w:vAlign w:val="center"/>
          </w:tcPr>
          <w:p w14:paraId="377D5243">
            <w:pPr>
              <w:spacing w:line="216" w:lineRule="exact"/>
              <w:ind w:left="20"/>
              <w:jc w:val="center"/>
              <w:rPr>
                <w:rFonts w:ascii="宋体" w:hAnsi="宋体"/>
                <w:sz w:val="18"/>
                <w:szCs w:val="18"/>
              </w:rPr>
            </w:pPr>
          </w:p>
        </w:tc>
        <w:tc>
          <w:tcPr>
            <w:tcW w:w="715" w:type="dxa"/>
            <w:shd w:val="clear" w:color="auto" w:fill="auto"/>
            <w:vAlign w:val="center"/>
          </w:tcPr>
          <w:p w14:paraId="256A7F4E">
            <w:pPr>
              <w:spacing w:line="216" w:lineRule="exact"/>
              <w:ind w:left="20"/>
              <w:jc w:val="center"/>
              <w:rPr>
                <w:rFonts w:ascii="宋体" w:hAnsi="宋体"/>
                <w:sz w:val="18"/>
                <w:szCs w:val="18"/>
              </w:rPr>
            </w:pPr>
          </w:p>
        </w:tc>
        <w:tc>
          <w:tcPr>
            <w:tcW w:w="715" w:type="dxa"/>
            <w:shd w:val="clear" w:color="auto" w:fill="auto"/>
            <w:vAlign w:val="center"/>
          </w:tcPr>
          <w:p w14:paraId="7E6422E9">
            <w:pPr>
              <w:spacing w:line="216" w:lineRule="exact"/>
              <w:ind w:left="20"/>
              <w:jc w:val="center"/>
              <w:rPr>
                <w:rFonts w:ascii="宋体" w:hAnsi="宋体"/>
                <w:sz w:val="18"/>
                <w:szCs w:val="18"/>
              </w:rPr>
            </w:pPr>
            <w:r>
              <w:rPr>
                <w:rFonts w:hint="eastAsia" w:ascii="宋体" w:hAnsi="宋体"/>
                <w:sz w:val="18"/>
                <w:szCs w:val="18"/>
              </w:rPr>
              <w:t>24</w:t>
            </w:r>
          </w:p>
        </w:tc>
        <w:tc>
          <w:tcPr>
            <w:tcW w:w="715" w:type="dxa"/>
            <w:shd w:val="clear" w:color="auto" w:fill="auto"/>
            <w:vAlign w:val="center"/>
          </w:tcPr>
          <w:p w14:paraId="71279954">
            <w:pPr>
              <w:spacing w:line="216" w:lineRule="exact"/>
              <w:ind w:left="20"/>
              <w:jc w:val="center"/>
              <w:rPr>
                <w:rFonts w:ascii="宋体" w:hAnsi="宋体"/>
                <w:sz w:val="18"/>
                <w:szCs w:val="18"/>
              </w:rPr>
            </w:pPr>
          </w:p>
        </w:tc>
        <w:tc>
          <w:tcPr>
            <w:tcW w:w="717" w:type="dxa"/>
            <w:shd w:val="clear" w:color="auto" w:fill="auto"/>
            <w:vAlign w:val="center"/>
          </w:tcPr>
          <w:p w14:paraId="4A276EF4">
            <w:pPr>
              <w:spacing w:line="216" w:lineRule="exact"/>
              <w:ind w:left="20"/>
              <w:jc w:val="center"/>
              <w:rPr>
                <w:rFonts w:ascii="宋体" w:hAnsi="宋体"/>
                <w:sz w:val="18"/>
                <w:szCs w:val="18"/>
              </w:rPr>
            </w:pPr>
          </w:p>
        </w:tc>
      </w:tr>
      <w:tr w14:paraId="5679EC9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8" w:hRule="atLeast"/>
          <w:jc w:val="center"/>
        </w:trPr>
        <w:tc>
          <w:tcPr>
            <w:tcW w:w="747" w:type="dxa"/>
            <w:vMerge w:val="continue"/>
            <w:vAlign w:val="center"/>
          </w:tcPr>
          <w:p w14:paraId="56358C16">
            <w:pPr>
              <w:jc w:val="center"/>
              <w:rPr>
                <w:rFonts w:ascii="Times New Roman" w:hAnsi="Times New Roman" w:eastAsiaTheme="minorEastAsia"/>
                <w:color w:val="000000"/>
                <w:kern w:val="0"/>
                <w:szCs w:val="21"/>
              </w:rPr>
            </w:pPr>
          </w:p>
        </w:tc>
        <w:tc>
          <w:tcPr>
            <w:tcW w:w="1438" w:type="dxa"/>
            <w:vAlign w:val="center"/>
          </w:tcPr>
          <w:p w14:paraId="1C453A51">
            <w:pPr>
              <w:widowControl/>
              <w:jc w:val="center"/>
              <w:rPr>
                <w:rFonts w:ascii="宋体" w:hAnsi="宋体"/>
                <w:sz w:val="18"/>
                <w:szCs w:val="18"/>
              </w:rPr>
            </w:pPr>
            <w:r>
              <w:rPr>
                <w:rFonts w:hint="eastAsia" w:ascii="宋体" w:hAnsi="宋体"/>
                <w:sz w:val="18"/>
                <w:szCs w:val="18"/>
              </w:rPr>
              <w:t>无线与移动通信实验</w:t>
            </w:r>
          </w:p>
        </w:tc>
        <w:tc>
          <w:tcPr>
            <w:tcW w:w="584" w:type="dxa"/>
            <w:vAlign w:val="center"/>
          </w:tcPr>
          <w:p w14:paraId="2BDF4CF4">
            <w:pPr>
              <w:spacing w:line="216" w:lineRule="exact"/>
              <w:ind w:left="20"/>
              <w:jc w:val="center"/>
              <w:rPr>
                <w:rFonts w:ascii="宋体" w:hAnsi="宋体"/>
                <w:sz w:val="18"/>
                <w:szCs w:val="18"/>
              </w:rPr>
            </w:pPr>
            <w:r>
              <w:rPr>
                <w:rFonts w:hint="eastAsia" w:ascii="宋体" w:hAnsi="宋体"/>
                <w:sz w:val="18"/>
                <w:szCs w:val="18"/>
              </w:rPr>
              <w:t>6</w:t>
            </w:r>
          </w:p>
        </w:tc>
        <w:tc>
          <w:tcPr>
            <w:tcW w:w="546" w:type="dxa"/>
            <w:vAlign w:val="center"/>
          </w:tcPr>
          <w:p w14:paraId="00422EB6">
            <w:pPr>
              <w:spacing w:line="216" w:lineRule="exact"/>
              <w:ind w:left="20"/>
              <w:jc w:val="center"/>
              <w:rPr>
                <w:rFonts w:ascii="宋体" w:hAnsi="宋体"/>
                <w:sz w:val="18"/>
                <w:szCs w:val="18"/>
              </w:rPr>
            </w:pPr>
            <w:r>
              <w:rPr>
                <w:rFonts w:hint="eastAsia" w:ascii="宋体" w:hAnsi="宋体"/>
                <w:sz w:val="18"/>
                <w:szCs w:val="18"/>
              </w:rPr>
              <w:t>1.0</w:t>
            </w:r>
          </w:p>
        </w:tc>
        <w:tc>
          <w:tcPr>
            <w:tcW w:w="744" w:type="dxa"/>
            <w:vAlign w:val="center"/>
          </w:tcPr>
          <w:p w14:paraId="169C5922">
            <w:pPr>
              <w:spacing w:line="216" w:lineRule="exact"/>
              <w:ind w:left="20"/>
              <w:jc w:val="center"/>
              <w:rPr>
                <w:rFonts w:ascii="宋体" w:hAnsi="宋体"/>
                <w:sz w:val="18"/>
                <w:szCs w:val="18"/>
              </w:rPr>
            </w:pPr>
            <w:r>
              <w:rPr>
                <w:rFonts w:hint="eastAsia" w:ascii="宋体" w:hAnsi="宋体" w:eastAsiaTheme="minorEastAsia"/>
                <w:sz w:val="18"/>
                <w:szCs w:val="18"/>
              </w:rPr>
              <w:t>24</w:t>
            </w:r>
          </w:p>
        </w:tc>
        <w:tc>
          <w:tcPr>
            <w:tcW w:w="790" w:type="dxa"/>
            <w:vAlign w:val="center"/>
          </w:tcPr>
          <w:p w14:paraId="7CD296DC">
            <w:pPr>
              <w:spacing w:line="216" w:lineRule="exact"/>
              <w:ind w:left="20"/>
              <w:jc w:val="center"/>
              <w:rPr>
                <w:rFonts w:ascii="宋体" w:hAnsi="宋体"/>
                <w:sz w:val="18"/>
                <w:szCs w:val="18"/>
              </w:rPr>
            </w:pPr>
            <w:r>
              <w:rPr>
                <w:rFonts w:hint="eastAsia" w:ascii="宋体" w:hAnsi="宋体"/>
                <w:sz w:val="18"/>
                <w:szCs w:val="18"/>
              </w:rPr>
              <w:t>2</w:t>
            </w:r>
          </w:p>
        </w:tc>
        <w:tc>
          <w:tcPr>
            <w:tcW w:w="715" w:type="dxa"/>
            <w:shd w:val="clear" w:color="auto" w:fill="auto"/>
            <w:vAlign w:val="center"/>
          </w:tcPr>
          <w:p w14:paraId="6A2AD02E">
            <w:pPr>
              <w:spacing w:line="216" w:lineRule="exact"/>
              <w:ind w:left="20"/>
              <w:jc w:val="center"/>
              <w:rPr>
                <w:rFonts w:ascii="宋体" w:hAnsi="宋体"/>
                <w:sz w:val="18"/>
                <w:szCs w:val="18"/>
              </w:rPr>
            </w:pPr>
            <w:r>
              <w:rPr>
                <w:rFonts w:hint="eastAsia" w:ascii="宋体" w:hAnsi="宋体"/>
                <w:sz w:val="18"/>
                <w:szCs w:val="18"/>
              </w:rPr>
              <w:t>1</w:t>
            </w:r>
          </w:p>
        </w:tc>
        <w:tc>
          <w:tcPr>
            <w:tcW w:w="715" w:type="dxa"/>
            <w:shd w:val="clear" w:color="auto" w:fill="auto"/>
            <w:vAlign w:val="center"/>
          </w:tcPr>
          <w:p w14:paraId="1772F310">
            <w:pPr>
              <w:spacing w:line="216" w:lineRule="exact"/>
              <w:ind w:left="20"/>
              <w:jc w:val="center"/>
              <w:rPr>
                <w:rFonts w:ascii="宋体" w:hAnsi="宋体"/>
                <w:sz w:val="18"/>
                <w:szCs w:val="18"/>
              </w:rPr>
            </w:pPr>
          </w:p>
        </w:tc>
        <w:tc>
          <w:tcPr>
            <w:tcW w:w="715" w:type="dxa"/>
            <w:shd w:val="clear" w:color="auto" w:fill="auto"/>
            <w:vAlign w:val="center"/>
          </w:tcPr>
          <w:p w14:paraId="7348C99F">
            <w:pPr>
              <w:spacing w:line="216" w:lineRule="exact"/>
              <w:ind w:left="20"/>
              <w:jc w:val="center"/>
              <w:rPr>
                <w:rFonts w:ascii="宋体" w:hAnsi="宋体"/>
                <w:sz w:val="18"/>
                <w:szCs w:val="18"/>
              </w:rPr>
            </w:pPr>
          </w:p>
        </w:tc>
        <w:tc>
          <w:tcPr>
            <w:tcW w:w="715" w:type="dxa"/>
            <w:shd w:val="clear" w:color="auto" w:fill="auto"/>
            <w:vAlign w:val="center"/>
          </w:tcPr>
          <w:p w14:paraId="1F599917">
            <w:pPr>
              <w:spacing w:line="216" w:lineRule="exact"/>
              <w:ind w:left="20"/>
              <w:jc w:val="center"/>
              <w:rPr>
                <w:rFonts w:ascii="宋体" w:hAnsi="宋体"/>
                <w:sz w:val="18"/>
                <w:szCs w:val="18"/>
              </w:rPr>
            </w:pPr>
            <w:r>
              <w:rPr>
                <w:rFonts w:hint="eastAsia" w:ascii="宋体" w:hAnsi="宋体"/>
                <w:sz w:val="18"/>
                <w:szCs w:val="18"/>
              </w:rPr>
              <w:t>24</w:t>
            </w:r>
          </w:p>
        </w:tc>
        <w:tc>
          <w:tcPr>
            <w:tcW w:w="715" w:type="dxa"/>
            <w:shd w:val="clear" w:color="auto" w:fill="auto"/>
            <w:vAlign w:val="center"/>
          </w:tcPr>
          <w:p w14:paraId="0ECD0A5D">
            <w:pPr>
              <w:spacing w:line="216" w:lineRule="exact"/>
              <w:ind w:left="20"/>
              <w:jc w:val="center"/>
              <w:rPr>
                <w:rFonts w:ascii="宋体" w:hAnsi="宋体"/>
                <w:sz w:val="18"/>
                <w:szCs w:val="18"/>
              </w:rPr>
            </w:pPr>
          </w:p>
        </w:tc>
        <w:tc>
          <w:tcPr>
            <w:tcW w:w="717" w:type="dxa"/>
            <w:shd w:val="clear" w:color="auto" w:fill="auto"/>
            <w:vAlign w:val="center"/>
          </w:tcPr>
          <w:p w14:paraId="1D7EEBE0">
            <w:pPr>
              <w:spacing w:line="216" w:lineRule="exact"/>
              <w:ind w:left="20"/>
              <w:jc w:val="center"/>
              <w:rPr>
                <w:rFonts w:ascii="宋体" w:hAnsi="宋体"/>
                <w:sz w:val="18"/>
                <w:szCs w:val="18"/>
              </w:rPr>
            </w:pPr>
          </w:p>
        </w:tc>
      </w:tr>
      <w:tr w14:paraId="4856F55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8" w:hRule="atLeast"/>
          <w:jc w:val="center"/>
        </w:trPr>
        <w:tc>
          <w:tcPr>
            <w:tcW w:w="747" w:type="dxa"/>
            <w:vMerge w:val="restart"/>
            <w:vAlign w:val="center"/>
          </w:tcPr>
          <w:p w14:paraId="247DCBC2">
            <w:pPr>
              <w:jc w:val="center"/>
              <w:rPr>
                <w:rFonts w:ascii="Times New Roman" w:hAnsi="Times New Roman" w:eastAsiaTheme="minorEastAsia"/>
                <w:color w:val="000000"/>
                <w:kern w:val="0"/>
                <w:szCs w:val="21"/>
              </w:rPr>
            </w:pPr>
            <w:r>
              <w:rPr>
                <w:rFonts w:hint="eastAsia" w:ascii="Times New Roman" w:hAnsi="Times New Roman" w:eastAsiaTheme="minorEastAsia"/>
                <w:color w:val="000000"/>
                <w:kern w:val="0"/>
                <w:szCs w:val="21"/>
              </w:rPr>
              <w:t>专业选修课程：</w:t>
            </w:r>
          </w:p>
          <w:p w14:paraId="05F738F1">
            <w:pPr>
              <w:jc w:val="center"/>
              <w:rPr>
                <w:rFonts w:ascii="Times New Roman" w:hAnsi="Times New Roman" w:eastAsiaTheme="minorEastAsia"/>
                <w:color w:val="000000"/>
                <w:kern w:val="0"/>
                <w:szCs w:val="21"/>
              </w:rPr>
            </w:pPr>
            <w:r>
              <w:rPr>
                <w:rFonts w:hint="eastAsia" w:ascii="Times New Roman" w:hAnsi="Times New Roman" w:eastAsiaTheme="minorEastAsia"/>
                <w:color w:val="000000"/>
                <w:kern w:val="0"/>
                <w:szCs w:val="21"/>
              </w:rPr>
              <w:t>限制性选修</w:t>
            </w:r>
          </w:p>
        </w:tc>
        <w:tc>
          <w:tcPr>
            <w:tcW w:w="1438" w:type="dxa"/>
            <w:shd w:val="clear" w:color="auto" w:fill="auto"/>
            <w:vAlign w:val="center"/>
          </w:tcPr>
          <w:p w14:paraId="479594B4">
            <w:pPr>
              <w:widowControl/>
              <w:jc w:val="center"/>
              <w:rPr>
                <w:rFonts w:ascii="宋体" w:hAnsi="宋体"/>
                <w:sz w:val="18"/>
                <w:szCs w:val="18"/>
              </w:rPr>
            </w:pPr>
            <w:r>
              <w:rPr>
                <w:rFonts w:hint="eastAsia" w:ascii="宋体" w:hAnsi="宋体"/>
                <w:sz w:val="18"/>
                <w:szCs w:val="18"/>
              </w:rPr>
              <w:t>数学建模与仿真计算</w:t>
            </w:r>
          </w:p>
        </w:tc>
        <w:tc>
          <w:tcPr>
            <w:tcW w:w="584" w:type="dxa"/>
            <w:shd w:val="clear" w:color="auto" w:fill="auto"/>
            <w:vAlign w:val="center"/>
          </w:tcPr>
          <w:p w14:paraId="06E2368A">
            <w:pPr>
              <w:spacing w:line="216" w:lineRule="exact"/>
              <w:ind w:left="20"/>
              <w:jc w:val="center"/>
              <w:rPr>
                <w:rFonts w:ascii="宋体" w:hAnsi="宋体"/>
                <w:sz w:val="18"/>
                <w:szCs w:val="18"/>
              </w:rPr>
            </w:pPr>
            <w:r>
              <w:rPr>
                <w:rFonts w:hint="eastAsia" w:ascii="宋体" w:hAnsi="宋体" w:eastAsiaTheme="minorEastAsia"/>
                <w:sz w:val="18"/>
                <w:szCs w:val="18"/>
              </w:rPr>
              <w:t>3</w:t>
            </w:r>
          </w:p>
        </w:tc>
        <w:tc>
          <w:tcPr>
            <w:tcW w:w="546" w:type="dxa"/>
            <w:shd w:val="clear" w:color="auto" w:fill="auto"/>
            <w:vAlign w:val="center"/>
          </w:tcPr>
          <w:p w14:paraId="0D8EC43E">
            <w:pPr>
              <w:spacing w:line="216" w:lineRule="exact"/>
              <w:ind w:left="20"/>
              <w:jc w:val="center"/>
              <w:rPr>
                <w:rFonts w:ascii="宋体" w:hAnsi="宋体"/>
                <w:sz w:val="18"/>
                <w:szCs w:val="18"/>
              </w:rPr>
            </w:pPr>
            <w:r>
              <w:rPr>
                <w:rFonts w:hint="eastAsia" w:ascii="宋体" w:hAnsi="宋体"/>
                <w:sz w:val="18"/>
                <w:szCs w:val="18"/>
              </w:rPr>
              <w:t>1.0</w:t>
            </w:r>
          </w:p>
        </w:tc>
        <w:tc>
          <w:tcPr>
            <w:tcW w:w="744" w:type="dxa"/>
            <w:shd w:val="clear" w:color="auto" w:fill="auto"/>
            <w:vAlign w:val="center"/>
          </w:tcPr>
          <w:p w14:paraId="5CD4DDF5">
            <w:pPr>
              <w:widowControl/>
              <w:jc w:val="center"/>
              <w:rPr>
                <w:rFonts w:ascii="宋体" w:hAnsi="宋体"/>
                <w:sz w:val="18"/>
                <w:szCs w:val="18"/>
              </w:rPr>
            </w:pPr>
            <w:r>
              <w:rPr>
                <w:rFonts w:hint="eastAsia" w:ascii="宋体" w:hAnsi="宋体"/>
                <w:sz w:val="18"/>
                <w:szCs w:val="18"/>
              </w:rPr>
              <w:t>24</w:t>
            </w:r>
          </w:p>
        </w:tc>
        <w:tc>
          <w:tcPr>
            <w:tcW w:w="790" w:type="dxa"/>
            <w:shd w:val="clear" w:color="auto" w:fill="auto"/>
            <w:vAlign w:val="center"/>
          </w:tcPr>
          <w:p w14:paraId="3C438F75">
            <w:pPr>
              <w:spacing w:line="216" w:lineRule="exact"/>
              <w:ind w:left="20"/>
              <w:jc w:val="center"/>
              <w:rPr>
                <w:rFonts w:ascii="宋体" w:hAnsi="宋体"/>
                <w:sz w:val="18"/>
                <w:szCs w:val="18"/>
              </w:rPr>
            </w:pPr>
            <w:r>
              <w:rPr>
                <w:rFonts w:hint="eastAsia" w:ascii="宋体" w:hAnsi="宋体"/>
                <w:sz w:val="18"/>
                <w:szCs w:val="18"/>
              </w:rPr>
              <w:t>2</w:t>
            </w:r>
          </w:p>
        </w:tc>
        <w:tc>
          <w:tcPr>
            <w:tcW w:w="715" w:type="dxa"/>
            <w:shd w:val="clear" w:color="auto" w:fill="auto"/>
            <w:vAlign w:val="center"/>
          </w:tcPr>
          <w:p w14:paraId="7034C7DB">
            <w:pPr>
              <w:spacing w:line="216" w:lineRule="exact"/>
              <w:ind w:left="20"/>
              <w:jc w:val="center"/>
              <w:rPr>
                <w:rFonts w:ascii="宋体" w:hAnsi="宋体"/>
                <w:sz w:val="18"/>
                <w:szCs w:val="18"/>
              </w:rPr>
            </w:pPr>
            <w:r>
              <w:rPr>
                <w:rFonts w:hint="eastAsia" w:ascii="宋体" w:hAnsi="宋体"/>
                <w:sz w:val="18"/>
                <w:szCs w:val="18"/>
              </w:rPr>
              <w:t>1</w:t>
            </w:r>
          </w:p>
        </w:tc>
        <w:tc>
          <w:tcPr>
            <w:tcW w:w="715" w:type="dxa"/>
            <w:shd w:val="clear" w:color="auto" w:fill="auto"/>
            <w:vAlign w:val="center"/>
          </w:tcPr>
          <w:p w14:paraId="091F96C1">
            <w:pPr>
              <w:spacing w:line="216" w:lineRule="exact"/>
              <w:ind w:left="20"/>
              <w:jc w:val="center"/>
              <w:rPr>
                <w:rFonts w:ascii="宋体" w:hAnsi="宋体"/>
                <w:sz w:val="18"/>
                <w:szCs w:val="18"/>
              </w:rPr>
            </w:pPr>
          </w:p>
        </w:tc>
        <w:tc>
          <w:tcPr>
            <w:tcW w:w="715" w:type="dxa"/>
            <w:shd w:val="clear" w:color="auto" w:fill="auto"/>
            <w:vAlign w:val="center"/>
          </w:tcPr>
          <w:p w14:paraId="7B121995">
            <w:pPr>
              <w:spacing w:line="216" w:lineRule="exact"/>
              <w:ind w:left="20"/>
              <w:jc w:val="center"/>
              <w:rPr>
                <w:rFonts w:ascii="宋体" w:hAnsi="宋体"/>
                <w:sz w:val="18"/>
                <w:szCs w:val="18"/>
              </w:rPr>
            </w:pPr>
          </w:p>
        </w:tc>
        <w:tc>
          <w:tcPr>
            <w:tcW w:w="715" w:type="dxa"/>
            <w:shd w:val="clear" w:color="auto" w:fill="auto"/>
            <w:vAlign w:val="center"/>
          </w:tcPr>
          <w:p w14:paraId="0F84DB22">
            <w:pPr>
              <w:spacing w:line="216" w:lineRule="exact"/>
              <w:ind w:left="20"/>
              <w:jc w:val="center"/>
              <w:rPr>
                <w:rFonts w:ascii="宋体" w:hAnsi="宋体"/>
                <w:sz w:val="18"/>
                <w:szCs w:val="18"/>
              </w:rPr>
            </w:pPr>
            <w:r>
              <w:rPr>
                <w:rFonts w:hint="eastAsia" w:ascii="宋体" w:hAnsi="宋体"/>
                <w:sz w:val="18"/>
                <w:szCs w:val="18"/>
              </w:rPr>
              <w:t>24</w:t>
            </w:r>
          </w:p>
        </w:tc>
        <w:tc>
          <w:tcPr>
            <w:tcW w:w="715" w:type="dxa"/>
            <w:shd w:val="clear" w:color="auto" w:fill="auto"/>
            <w:vAlign w:val="center"/>
          </w:tcPr>
          <w:p w14:paraId="334AFFDC">
            <w:pPr>
              <w:spacing w:line="216" w:lineRule="exact"/>
              <w:ind w:left="20"/>
              <w:jc w:val="center"/>
              <w:rPr>
                <w:rFonts w:ascii="宋体" w:hAnsi="宋体"/>
                <w:sz w:val="18"/>
                <w:szCs w:val="18"/>
              </w:rPr>
            </w:pPr>
          </w:p>
        </w:tc>
        <w:tc>
          <w:tcPr>
            <w:tcW w:w="717" w:type="dxa"/>
            <w:shd w:val="clear" w:color="auto" w:fill="auto"/>
            <w:vAlign w:val="center"/>
          </w:tcPr>
          <w:p w14:paraId="4E22F250">
            <w:pPr>
              <w:spacing w:line="216" w:lineRule="exact"/>
              <w:ind w:left="20"/>
              <w:jc w:val="center"/>
              <w:rPr>
                <w:rFonts w:ascii="宋体" w:hAnsi="宋体"/>
                <w:sz w:val="18"/>
                <w:szCs w:val="18"/>
              </w:rPr>
            </w:pPr>
          </w:p>
        </w:tc>
      </w:tr>
      <w:tr w14:paraId="5F1CEFE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8" w:hRule="atLeast"/>
          <w:jc w:val="center"/>
        </w:trPr>
        <w:tc>
          <w:tcPr>
            <w:tcW w:w="747" w:type="dxa"/>
            <w:vMerge w:val="continue"/>
            <w:vAlign w:val="center"/>
          </w:tcPr>
          <w:p w14:paraId="45632EE5">
            <w:pPr>
              <w:jc w:val="center"/>
              <w:rPr>
                <w:rFonts w:ascii="Times New Roman" w:hAnsi="Times New Roman" w:eastAsiaTheme="minorEastAsia"/>
                <w:color w:val="000000"/>
                <w:kern w:val="0"/>
                <w:szCs w:val="21"/>
              </w:rPr>
            </w:pPr>
          </w:p>
        </w:tc>
        <w:tc>
          <w:tcPr>
            <w:tcW w:w="1438" w:type="dxa"/>
            <w:shd w:val="clear" w:color="auto" w:fill="auto"/>
            <w:vAlign w:val="center"/>
          </w:tcPr>
          <w:p w14:paraId="5D178636">
            <w:pPr>
              <w:widowControl/>
              <w:jc w:val="center"/>
              <w:rPr>
                <w:rFonts w:ascii="宋体" w:hAnsi="宋体"/>
                <w:sz w:val="18"/>
                <w:szCs w:val="18"/>
              </w:rPr>
            </w:pPr>
            <w:r>
              <w:rPr>
                <w:rFonts w:hint="eastAsia" w:ascii="宋体" w:hAnsi="宋体"/>
                <w:sz w:val="18"/>
                <w:szCs w:val="18"/>
              </w:rPr>
              <w:t>网络工程实践</w:t>
            </w:r>
          </w:p>
        </w:tc>
        <w:tc>
          <w:tcPr>
            <w:tcW w:w="584" w:type="dxa"/>
            <w:shd w:val="clear" w:color="auto" w:fill="auto"/>
            <w:vAlign w:val="center"/>
          </w:tcPr>
          <w:p w14:paraId="7E4BFE97">
            <w:pPr>
              <w:spacing w:line="216" w:lineRule="exact"/>
              <w:ind w:left="20"/>
              <w:jc w:val="center"/>
              <w:rPr>
                <w:rFonts w:ascii="宋体" w:hAnsi="宋体"/>
                <w:sz w:val="18"/>
                <w:szCs w:val="18"/>
              </w:rPr>
            </w:pPr>
            <w:r>
              <w:rPr>
                <w:rFonts w:hint="eastAsia" w:ascii="宋体" w:hAnsi="宋体"/>
                <w:sz w:val="18"/>
                <w:szCs w:val="18"/>
              </w:rPr>
              <w:t>4</w:t>
            </w:r>
          </w:p>
        </w:tc>
        <w:tc>
          <w:tcPr>
            <w:tcW w:w="546" w:type="dxa"/>
            <w:shd w:val="clear" w:color="auto" w:fill="auto"/>
            <w:vAlign w:val="center"/>
          </w:tcPr>
          <w:p w14:paraId="5A2018AC">
            <w:pPr>
              <w:spacing w:line="216" w:lineRule="exact"/>
              <w:ind w:left="20"/>
              <w:jc w:val="center"/>
              <w:rPr>
                <w:rFonts w:ascii="宋体" w:hAnsi="宋体"/>
                <w:sz w:val="18"/>
                <w:szCs w:val="18"/>
              </w:rPr>
            </w:pPr>
            <w:r>
              <w:rPr>
                <w:rFonts w:hint="eastAsia" w:ascii="宋体" w:hAnsi="宋体" w:eastAsiaTheme="minorEastAsia"/>
                <w:sz w:val="18"/>
                <w:szCs w:val="18"/>
              </w:rPr>
              <w:t>2.0</w:t>
            </w:r>
          </w:p>
        </w:tc>
        <w:tc>
          <w:tcPr>
            <w:tcW w:w="744" w:type="dxa"/>
            <w:shd w:val="clear" w:color="auto" w:fill="auto"/>
            <w:vAlign w:val="center"/>
          </w:tcPr>
          <w:p w14:paraId="295DF43B">
            <w:pPr>
              <w:spacing w:line="216" w:lineRule="exact"/>
              <w:ind w:left="20"/>
              <w:jc w:val="center"/>
              <w:rPr>
                <w:rFonts w:ascii="宋体" w:hAnsi="宋体"/>
                <w:sz w:val="18"/>
                <w:szCs w:val="18"/>
              </w:rPr>
            </w:pPr>
            <w:r>
              <w:rPr>
                <w:rFonts w:hint="eastAsia" w:ascii="宋体" w:hAnsi="宋体" w:eastAsiaTheme="minorEastAsia"/>
                <w:sz w:val="18"/>
                <w:szCs w:val="18"/>
              </w:rPr>
              <w:t>48</w:t>
            </w:r>
          </w:p>
        </w:tc>
        <w:tc>
          <w:tcPr>
            <w:tcW w:w="790" w:type="dxa"/>
            <w:shd w:val="clear" w:color="auto" w:fill="auto"/>
            <w:vAlign w:val="center"/>
          </w:tcPr>
          <w:p w14:paraId="0A61C237">
            <w:pPr>
              <w:spacing w:line="216" w:lineRule="exact"/>
              <w:ind w:left="20"/>
              <w:jc w:val="center"/>
              <w:rPr>
                <w:rFonts w:ascii="宋体" w:hAnsi="宋体"/>
                <w:sz w:val="18"/>
                <w:szCs w:val="18"/>
              </w:rPr>
            </w:pPr>
            <w:r>
              <w:rPr>
                <w:rFonts w:hint="eastAsia" w:ascii="宋体" w:hAnsi="宋体"/>
                <w:sz w:val="18"/>
                <w:szCs w:val="18"/>
              </w:rPr>
              <w:t>4</w:t>
            </w:r>
          </w:p>
        </w:tc>
        <w:tc>
          <w:tcPr>
            <w:tcW w:w="715" w:type="dxa"/>
            <w:shd w:val="clear" w:color="auto" w:fill="auto"/>
            <w:vAlign w:val="center"/>
          </w:tcPr>
          <w:p w14:paraId="09DD85A1">
            <w:pPr>
              <w:spacing w:line="216" w:lineRule="exact"/>
              <w:ind w:left="20"/>
              <w:jc w:val="center"/>
              <w:rPr>
                <w:rFonts w:ascii="宋体" w:hAnsi="宋体"/>
                <w:sz w:val="18"/>
                <w:szCs w:val="18"/>
              </w:rPr>
            </w:pPr>
          </w:p>
        </w:tc>
        <w:tc>
          <w:tcPr>
            <w:tcW w:w="715" w:type="dxa"/>
            <w:shd w:val="clear" w:color="auto" w:fill="auto"/>
            <w:vAlign w:val="center"/>
          </w:tcPr>
          <w:p w14:paraId="6AD6A26E">
            <w:pPr>
              <w:spacing w:line="216" w:lineRule="exact"/>
              <w:ind w:left="20"/>
              <w:jc w:val="center"/>
              <w:rPr>
                <w:rFonts w:ascii="宋体" w:hAnsi="宋体"/>
                <w:sz w:val="18"/>
                <w:szCs w:val="18"/>
              </w:rPr>
            </w:pPr>
            <w:r>
              <w:rPr>
                <w:rFonts w:hint="eastAsia" w:ascii="宋体" w:hAnsi="宋体"/>
                <w:sz w:val="18"/>
                <w:szCs w:val="18"/>
              </w:rPr>
              <w:t>2</w:t>
            </w:r>
          </w:p>
        </w:tc>
        <w:tc>
          <w:tcPr>
            <w:tcW w:w="715" w:type="dxa"/>
            <w:shd w:val="clear" w:color="auto" w:fill="auto"/>
            <w:vAlign w:val="center"/>
          </w:tcPr>
          <w:p w14:paraId="53806840">
            <w:pPr>
              <w:spacing w:line="216" w:lineRule="exact"/>
              <w:ind w:left="20"/>
              <w:jc w:val="center"/>
              <w:rPr>
                <w:rFonts w:ascii="宋体" w:hAnsi="宋体"/>
                <w:sz w:val="18"/>
                <w:szCs w:val="18"/>
              </w:rPr>
            </w:pPr>
          </w:p>
        </w:tc>
        <w:tc>
          <w:tcPr>
            <w:tcW w:w="715" w:type="dxa"/>
            <w:shd w:val="clear" w:color="auto" w:fill="auto"/>
            <w:vAlign w:val="center"/>
          </w:tcPr>
          <w:p w14:paraId="4DB242B3">
            <w:pPr>
              <w:spacing w:line="216" w:lineRule="exact"/>
              <w:ind w:left="20"/>
              <w:jc w:val="center"/>
              <w:rPr>
                <w:rFonts w:ascii="宋体" w:hAnsi="宋体"/>
                <w:sz w:val="18"/>
                <w:szCs w:val="18"/>
              </w:rPr>
            </w:pPr>
          </w:p>
        </w:tc>
        <w:tc>
          <w:tcPr>
            <w:tcW w:w="715" w:type="dxa"/>
            <w:shd w:val="clear" w:color="auto" w:fill="auto"/>
            <w:vAlign w:val="center"/>
          </w:tcPr>
          <w:p w14:paraId="0DE62B87">
            <w:pPr>
              <w:spacing w:line="216" w:lineRule="exact"/>
              <w:ind w:left="20"/>
              <w:jc w:val="center"/>
              <w:rPr>
                <w:rFonts w:ascii="宋体" w:hAnsi="宋体"/>
                <w:sz w:val="18"/>
                <w:szCs w:val="18"/>
              </w:rPr>
            </w:pPr>
            <w:r>
              <w:rPr>
                <w:rFonts w:hint="eastAsia" w:ascii="宋体" w:hAnsi="宋体"/>
                <w:sz w:val="18"/>
                <w:szCs w:val="18"/>
              </w:rPr>
              <w:t>48</w:t>
            </w:r>
          </w:p>
        </w:tc>
        <w:tc>
          <w:tcPr>
            <w:tcW w:w="717" w:type="dxa"/>
            <w:shd w:val="clear" w:color="auto" w:fill="auto"/>
            <w:vAlign w:val="center"/>
          </w:tcPr>
          <w:p w14:paraId="3F2E7789">
            <w:pPr>
              <w:spacing w:line="216" w:lineRule="exact"/>
              <w:ind w:left="20"/>
              <w:jc w:val="center"/>
              <w:rPr>
                <w:rFonts w:ascii="宋体" w:hAnsi="宋体"/>
                <w:sz w:val="18"/>
                <w:szCs w:val="18"/>
              </w:rPr>
            </w:pPr>
          </w:p>
        </w:tc>
      </w:tr>
      <w:tr w14:paraId="152DBDD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8" w:hRule="atLeast"/>
          <w:jc w:val="center"/>
        </w:trPr>
        <w:tc>
          <w:tcPr>
            <w:tcW w:w="747" w:type="dxa"/>
            <w:vMerge w:val="continue"/>
            <w:vAlign w:val="center"/>
          </w:tcPr>
          <w:p w14:paraId="2461AD0F">
            <w:pPr>
              <w:jc w:val="center"/>
              <w:rPr>
                <w:rFonts w:ascii="Times New Roman" w:hAnsi="Times New Roman" w:eastAsiaTheme="minorEastAsia"/>
                <w:color w:val="000000"/>
                <w:kern w:val="0"/>
                <w:szCs w:val="21"/>
              </w:rPr>
            </w:pPr>
          </w:p>
        </w:tc>
        <w:tc>
          <w:tcPr>
            <w:tcW w:w="1438" w:type="dxa"/>
            <w:shd w:val="clear" w:color="auto" w:fill="auto"/>
            <w:vAlign w:val="center"/>
          </w:tcPr>
          <w:p w14:paraId="1BC36D09">
            <w:pPr>
              <w:widowControl/>
              <w:jc w:val="center"/>
              <w:rPr>
                <w:rFonts w:ascii="宋体" w:hAnsi="宋体"/>
                <w:sz w:val="18"/>
                <w:szCs w:val="18"/>
              </w:rPr>
            </w:pPr>
            <w:r>
              <w:rPr>
                <w:rFonts w:hint="eastAsia" w:ascii="宋体" w:hAnsi="宋体"/>
                <w:sz w:val="18"/>
                <w:szCs w:val="18"/>
              </w:rPr>
              <w:t>微波与天线技术</w:t>
            </w:r>
          </w:p>
        </w:tc>
        <w:tc>
          <w:tcPr>
            <w:tcW w:w="584" w:type="dxa"/>
            <w:shd w:val="clear" w:color="auto" w:fill="auto"/>
            <w:vAlign w:val="center"/>
          </w:tcPr>
          <w:p w14:paraId="5FCD2609">
            <w:pPr>
              <w:spacing w:line="216" w:lineRule="exact"/>
              <w:ind w:left="20"/>
              <w:jc w:val="center"/>
              <w:rPr>
                <w:rFonts w:ascii="宋体" w:hAnsi="宋体"/>
                <w:sz w:val="18"/>
                <w:szCs w:val="18"/>
              </w:rPr>
            </w:pPr>
            <w:r>
              <w:rPr>
                <w:rFonts w:hint="eastAsia" w:ascii="宋体" w:hAnsi="宋体" w:eastAsiaTheme="minorEastAsia"/>
                <w:sz w:val="18"/>
                <w:szCs w:val="18"/>
              </w:rPr>
              <w:t>6</w:t>
            </w:r>
          </w:p>
        </w:tc>
        <w:tc>
          <w:tcPr>
            <w:tcW w:w="546" w:type="dxa"/>
            <w:shd w:val="clear" w:color="auto" w:fill="auto"/>
            <w:vAlign w:val="center"/>
          </w:tcPr>
          <w:p w14:paraId="0AADA412">
            <w:pPr>
              <w:spacing w:line="216" w:lineRule="exact"/>
              <w:ind w:left="20"/>
              <w:jc w:val="center"/>
              <w:rPr>
                <w:rFonts w:ascii="宋体" w:hAnsi="宋体"/>
                <w:sz w:val="18"/>
                <w:szCs w:val="18"/>
              </w:rPr>
            </w:pPr>
            <w:r>
              <w:rPr>
                <w:rFonts w:hint="eastAsia" w:ascii="宋体" w:hAnsi="宋体"/>
                <w:sz w:val="18"/>
                <w:szCs w:val="18"/>
              </w:rPr>
              <w:t>1.0</w:t>
            </w:r>
          </w:p>
        </w:tc>
        <w:tc>
          <w:tcPr>
            <w:tcW w:w="744" w:type="dxa"/>
            <w:shd w:val="clear" w:color="auto" w:fill="auto"/>
            <w:vAlign w:val="center"/>
          </w:tcPr>
          <w:p w14:paraId="1A19BFFF">
            <w:pPr>
              <w:spacing w:line="216" w:lineRule="exact"/>
              <w:ind w:left="20"/>
              <w:jc w:val="center"/>
              <w:rPr>
                <w:rFonts w:ascii="宋体" w:hAnsi="宋体"/>
                <w:sz w:val="18"/>
                <w:szCs w:val="18"/>
              </w:rPr>
            </w:pPr>
            <w:r>
              <w:rPr>
                <w:rFonts w:hint="eastAsia" w:ascii="宋体" w:hAnsi="宋体" w:eastAsiaTheme="minorEastAsia"/>
                <w:sz w:val="18"/>
                <w:szCs w:val="18"/>
              </w:rPr>
              <w:t>24</w:t>
            </w:r>
          </w:p>
        </w:tc>
        <w:tc>
          <w:tcPr>
            <w:tcW w:w="790" w:type="dxa"/>
            <w:shd w:val="clear" w:color="auto" w:fill="auto"/>
            <w:vAlign w:val="center"/>
          </w:tcPr>
          <w:p w14:paraId="41413BEF">
            <w:pPr>
              <w:spacing w:line="216" w:lineRule="exact"/>
              <w:ind w:left="20"/>
              <w:jc w:val="center"/>
              <w:rPr>
                <w:rFonts w:ascii="宋体" w:hAnsi="宋体"/>
                <w:sz w:val="18"/>
                <w:szCs w:val="18"/>
              </w:rPr>
            </w:pPr>
            <w:r>
              <w:rPr>
                <w:rFonts w:hint="eastAsia" w:ascii="宋体" w:hAnsi="宋体"/>
                <w:sz w:val="18"/>
                <w:szCs w:val="18"/>
              </w:rPr>
              <w:t>2</w:t>
            </w:r>
          </w:p>
        </w:tc>
        <w:tc>
          <w:tcPr>
            <w:tcW w:w="715" w:type="dxa"/>
            <w:vAlign w:val="center"/>
          </w:tcPr>
          <w:p w14:paraId="01604FD2">
            <w:pPr>
              <w:spacing w:line="216" w:lineRule="exact"/>
              <w:ind w:left="20"/>
              <w:jc w:val="center"/>
              <w:rPr>
                <w:rFonts w:ascii="宋体" w:hAnsi="宋体"/>
                <w:sz w:val="18"/>
                <w:szCs w:val="18"/>
              </w:rPr>
            </w:pPr>
            <w:r>
              <w:rPr>
                <w:rFonts w:hint="eastAsia" w:ascii="宋体" w:hAnsi="宋体"/>
                <w:sz w:val="18"/>
                <w:szCs w:val="18"/>
              </w:rPr>
              <w:t>1</w:t>
            </w:r>
          </w:p>
        </w:tc>
        <w:tc>
          <w:tcPr>
            <w:tcW w:w="715" w:type="dxa"/>
            <w:vAlign w:val="center"/>
          </w:tcPr>
          <w:p w14:paraId="1FD9102D">
            <w:pPr>
              <w:spacing w:line="216" w:lineRule="exact"/>
              <w:ind w:left="20"/>
              <w:jc w:val="center"/>
              <w:rPr>
                <w:rFonts w:ascii="宋体" w:hAnsi="宋体"/>
                <w:sz w:val="18"/>
                <w:szCs w:val="18"/>
              </w:rPr>
            </w:pPr>
          </w:p>
        </w:tc>
        <w:tc>
          <w:tcPr>
            <w:tcW w:w="715" w:type="dxa"/>
            <w:vAlign w:val="center"/>
          </w:tcPr>
          <w:p w14:paraId="4FF771A2">
            <w:pPr>
              <w:spacing w:line="216" w:lineRule="exact"/>
              <w:ind w:left="20"/>
              <w:jc w:val="center"/>
              <w:rPr>
                <w:rFonts w:ascii="宋体" w:hAnsi="宋体"/>
                <w:sz w:val="18"/>
                <w:szCs w:val="18"/>
              </w:rPr>
            </w:pPr>
          </w:p>
        </w:tc>
        <w:tc>
          <w:tcPr>
            <w:tcW w:w="715" w:type="dxa"/>
            <w:vAlign w:val="center"/>
          </w:tcPr>
          <w:p w14:paraId="1C3CDD3F">
            <w:pPr>
              <w:spacing w:line="216" w:lineRule="exact"/>
              <w:ind w:left="20"/>
              <w:jc w:val="center"/>
              <w:rPr>
                <w:rFonts w:ascii="宋体" w:hAnsi="宋体"/>
                <w:sz w:val="18"/>
                <w:szCs w:val="18"/>
              </w:rPr>
            </w:pPr>
            <w:r>
              <w:rPr>
                <w:rFonts w:hint="eastAsia" w:ascii="宋体" w:hAnsi="宋体"/>
                <w:sz w:val="18"/>
                <w:szCs w:val="18"/>
              </w:rPr>
              <w:t>24</w:t>
            </w:r>
          </w:p>
        </w:tc>
        <w:tc>
          <w:tcPr>
            <w:tcW w:w="715" w:type="dxa"/>
            <w:vAlign w:val="center"/>
          </w:tcPr>
          <w:p w14:paraId="74702EDF">
            <w:pPr>
              <w:spacing w:line="216" w:lineRule="exact"/>
              <w:ind w:left="20"/>
              <w:jc w:val="center"/>
              <w:rPr>
                <w:rFonts w:ascii="宋体" w:hAnsi="宋体"/>
                <w:sz w:val="18"/>
                <w:szCs w:val="18"/>
              </w:rPr>
            </w:pPr>
          </w:p>
        </w:tc>
        <w:tc>
          <w:tcPr>
            <w:tcW w:w="717" w:type="dxa"/>
            <w:vAlign w:val="center"/>
          </w:tcPr>
          <w:p w14:paraId="5830347D">
            <w:pPr>
              <w:spacing w:line="216" w:lineRule="exact"/>
              <w:ind w:left="20"/>
              <w:jc w:val="center"/>
              <w:rPr>
                <w:rFonts w:ascii="宋体" w:hAnsi="宋体"/>
                <w:sz w:val="18"/>
                <w:szCs w:val="18"/>
              </w:rPr>
            </w:pPr>
          </w:p>
        </w:tc>
      </w:tr>
      <w:tr w14:paraId="08EBB6B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8" w:hRule="atLeast"/>
          <w:jc w:val="center"/>
        </w:trPr>
        <w:tc>
          <w:tcPr>
            <w:tcW w:w="747" w:type="dxa"/>
            <w:vMerge w:val="restart"/>
            <w:vAlign w:val="center"/>
          </w:tcPr>
          <w:p w14:paraId="50A6160C">
            <w:pPr>
              <w:widowControl/>
              <w:jc w:val="center"/>
              <w:rPr>
                <w:rFonts w:ascii="Times New Roman" w:hAnsi="Times New Roman" w:eastAsiaTheme="minorEastAsia"/>
                <w:color w:val="000000"/>
                <w:kern w:val="0"/>
                <w:szCs w:val="21"/>
              </w:rPr>
            </w:pPr>
            <w:r>
              <w:rPr>
                <w:rFonts w:ascii="Times New Roman" w:hAnsi="Times New Roman" w:eastAsiaTheme="minorEastAsia"/>
                <w:color w:val="000000"/>
                <w:kern w:val="0"/>
                <w:szCs w:val="21"/>
              </w:rPr>
              <w:t>专业</w:t>
            </w:r>
          </w:p>
          <w:p w14:paraId="7DD08906">
            <w:pPr>
              <w:widowControl/>
              <w:jc w:val="center"/>
              <w:rPr>
                <w:rFonts w:ascii="Times New Roman" w:hAnsi="Times New Roman" w:eastAsiaTheme="minorEastAsia"/>
                <w:color w:val="000000"/>
                <w:kern w:val="0"/>
                <w:szCs w:val="21"/>
              </w:rPr>
            </w:pPr>
            <w:r>
              <w:rPr>
                <w:rFonts w:ascii="Times New Roman" w:hAnsi="Times New Roman" w:eastAsiaTheme="minorEastAsia"/>
                <w:color w:val="000000"/>
                <w:kern w:val="0"/>
                <w:szCs w:val="21"/>
              </w:rPr>
              <w:t>选修</w:t>
            </w:r>
            <w:r>
              <w:rPr>
                <w:rFonts w:hint="eastAsia" w:ascii="Times New Roman" w:hAnsi="Times New Roman" w:eastAsiaTheme="minorEastAsia"/>
                <w:color w:val="000000"/>
                <w:kern w:val="0"/>
                <w:szCs w:val="21"/>
              </w:rPr>
              <w:t>：</w:t>
            </w:r>
          </w:p>
          <w:p w14:paraId="7BEAD1F6">
            <w:pPr>
              <w:jc w:val="center"/>
              <w:rPr>
                <w:rFonts w:ascii="Times New Roman" w:hAnsi="Times New Roman" w:eastAsiaTheme="minorEastAsia"/>
                <w:color w:val="000000"/>
                <w:kern w:val="0"/>
                <w:szCs w:val="21"/>
              </w:rPr>
            </w:pPr>
            <w:r>
              <w:rPr>
                <w:rFonts w:hint="eastAsia" w:ascii="Times New Roman" w:hAnsi="Times New Roman" w:eastAsiaTheme="minorEastAsia"/>
                <w:color w:val="000000"/>
                <w:kern w:val="0"/>
                <w:szCs w:val="21"/>
              </w:rPr>
              <w:t>通信系统与信号处理方向（A方向）</w:t>
            </w:r>
          </w:p>
        </w:tc>
        <w:tc>
          <w:tcPr>
            <w:tcW w:w="1438" w:type="dxa"/>
            <w:shd w:val="clear" w:color="auto" w:fill="auto"/>
            <w:vAlign w:val="center"/>
          </w:tcPr>
          <w:p w14:paraId="208344FD">
            <w:pPr>
              <w:widowControl/>
              <w:jc w:val="center"/>
              <w:rPr>
                <w:rFonts w:ascii="宋体" w:hAnsi="宋体"/>
                <w:sz w:val="18"/>
                <w:szCs w:val="18"/>
              </w:rPr>
            </w:pPr>
            <w:r>
              <w:rPr>
                <w:rFonts w:hint="eastAsia" w:ascii="宋体" w:hAnsi="宋体"/>
                <w:sz w:val="18"/>
                <w:szCs w:val="18"/>
              </w:rPr>
              <w:t>物联网通信</w:t>
            </w:r>
          </w:p>
        </w:tc>
        <w:tc>
          <w:tcPr>
            <w:tcW w:w="584" w:type="dxa"/>
            <w:shd w:val="clear" w:color="auto" w:fill="auto"/>
            <w:vAlign w:val="center"/>
          </w:tcPr>
          <w:p w14:paraId="31034143">
            <w:pPr>
              <w:spacing w:line="216" w:lineRule="exact"/>
              <w:ind w:left="20"/>
              <w:jc w:val="center"/>
              <w:rPr>
                <w:rFonts w:ascii="宋体" w:hAnsi="宋体"/>
                <w:sz w:val="18"/>
                <w:szCs w:val="18"/>
              </w:rPr>
            </w:pPr>
            <w:r>
              <w:rPr>
                <w:rFonts w:hint="eastAsia" w:ascii="宋体" w:hAnsi="宋体"/>
                <w:sz w:val="18"/>
                <w:szCs w:val="18"/>
              </w:rPr>
              <w:t>6</w:t>
            </w:r>
          </w:p>
        </w:tc>
        <w:tc>
          <w:tcPr>
            <w:tcW w:w="546" w:type="dxa"/>
            <w:shd w:val="clear" w:color="auto" w:fill="auto"/>
            <w:vAlign w:val="center"/>
          </w:tcPr>
          <w:p w14:paraId="284D4572">
            <w:pPr>
              <w:spacing w:line="216" w:lineRule="exact"/>
              <w:ind w:left="20"/>
              <w:jc w:val="center"/>
              <w:rPr>
                <w:rFonts w:ascii="宋体" w:hAnsi="宋体"/>
                <w:sz w:val="18"/>
                <w:szCs w:val="18"/>
              </w:rPr>
            </w:pPr>
            <w:r>
              <w:rPr>
                <w:rFonts w:hint="eastAsia" w:ascii="宋体" w:hAnsi="宋体"/>
                <w:sz w:val="18"/>
                <w:szCs w:val="18"/>
              </w:rPr>
              <w:t>1.0</w:t>
            </w:r>
          </w:p>
        </w:tc>
        <w:tc>
          <w:tcPr>
            <w:tcW w:w="744" w:type="dxa"/>
            <w:shd w:val="clear" w:color="auto" w:fill="auto"/>
            <w:vAlign w:val="center"/>
          </w:tcPr>
          <w:p w14:paraId="285460ED">
            <w:pPr>
              <w:spacing w:line="216" w:lineRule="exact"/>
              <w:ind w:left="20"/>
              <w:jc w:val="center"/>
              <w:rPr>
                <w:rFonts w:ascii="宋体" w:hAnsi="宋体"/>
                <w:sz w:val="18"/>
                <w:szCs w:val="18"/>
              </w:rPr>
            </w:pPr>
            <w:r>
              <w:rPr>
                <w:rFonts w:hint="eastAsia" w:ascii="宋体" w:hAnsi="宋体"/>
                <w:sz w:val="18"/>
                <w:szCs w:val="18"/>
              </w:rPr>
              <w:t>24</w:t>
            </w:r>
          </w:p>
        </w:tc>
        <w:tc>
          <w:tcPr>
            <w:tcW w:w="790" w:type="dxa"/>
            <w:shd w:val="clear" w:color="auto" w:fill="auto"/>
            <w:vAlign w:val="center"/>
          </w:tcPr>
          <w:p w14:paraId="29B59A19">
            <w:pPr>
              <w:spacing w:line="216" w:lineRule="exact"/>
              <w:ind w:left="20"/>
              <w:jc w:val="center"/>
              <w:rPr>
                <w:rFonts w:ascii="宋体" w:hAnsi="宋体"/>
                <w:sz w:val="18"/>
                <w:szCs w:val="18"/>
              </w:rPr>
            </w:pPr>
            <w:r>
              <w:rPr>
                <w:rFonts w:hint="eastAsia" w:ascii="宋体" w:hAnsi="宋体"/>
                <w:sz w:val="18"/>
                <w:szCs w:val="18"/>
              </w:rPr>
              <w:t>2</w:t>
            </w:r>
          </w:p>
        </w:tc>
        <w:tc>
          <w:tcPr>
            <w:tcW w:w="715" w:type="dxa"/>
            <w:shd w:val="clear" w:color="auto" w:fill="auto"/>
            <w:vAlign w:val="center"/>
          </w:tcPr>
          <w:p w14:paraId="219197D8">
            <w:pPr>
              <w:spacing w:line="216" w:lineRule="exact"/>
              <w:ind w:left="20"/>
              <w:jc w:val="center"/>
              <w:rPr>
                <w:rFonts w:ascii="宋体" w:hAnsi="宋体"/>
                <w:sz w:val="18"/>
                <w:szCs w:val="18"/>
              </w:rPr>
            </w:pPr>
            <w:r>
              <w:rPr>
                <w:rFonts w:hint="eastAsia" w:ascii="宋体" w:hAnsi="宋体"/>
                <w:sz w:val="18"/>
                <w:szCs w:val="18"/>
              </w:rPr>
              <w:t>1</w:t>
            </w:r>
          </w:p>
        </w:tc>
        <w:tc>
          <w:tcPr>
            <w:tcW w:w="715" w:type="dxa"/>
            <w:shd w:val="clear" w:color="auto" w:fill="auto"/>
            <w:vAlign w:val="center"/>
          </w:tcPr>
          <w:p w14:paraId="66BAAC37">
            <w:pPr>
              <w:spacing w:line="216" w:lineRule="exact"/>
              <w:ind w:left="20"/>
              <w:jc w:val="center"/>
              <w:rPr>
                <w:rFonts w:ascii="宋体" w:hAnsi="宋体"/>
                <w:sz w:val="18"/>
                <w:szCs w:val="18"/>
              </w:rPr>
            </w:pPr>
          </w:p>
        </w:tc>
        <w:tc>
          <w:tcPr>
            <w:tcW w:w="715" w:type="dxa"/>
            <w:shd w:val="clear" w:color="auto" w:fill="auto"/>
            <w:vAlign w:val="center"/>
          </w:tcPr>
          <w:p w14:paraId="3323ECC0">
            <w:pPr>
              <w:spacing w:line="216" w:lineRule="exact"/>
              <w:ind w:left="20"/>
              <w:jc w:val="center"/>
              <w:rPr>
                <w:rFonts w:ascii="宋体" w:hAnsi="宋体"/>
                <w:sz w:val="18"/>
                <w:szCs w:val="18"/>
              </w:rPr>
            </w:pPr>
          </w:p>
        </w:tc>
        <w:tc>
          <w:tcPr>
            <w:tcW w:w="715" w:type="dxa"/>
            <w:shd w:val="clear" w:color="auto" w:fill="auto"/>
            <w:vAlign w:val="center"/>
          </w:tcPr>
          <w:p w14:paraId="779A108D">
            <w:pPr>
              <w:spacing w:line="216" w:lineRule="exact"/>
              <w:ind w:left="20"/>
              <w:jc w:val="center"/>
              <w:rPr>
                <w:rFonts w:ascii="宋体" w:hAnsi="宋体"/>
                <w:sz w:val="18"/>
                <w:szCs w:val="18"/>
              </w:rPr>
            </w:pPr>
            <w:r>
              <w:rPr>
                <w:rFonts w:hint="eastAsia" w:ascii="宋体" w:hAnsi="宋体"/>
                <w:sz w:val="18"/>
                <w:szCs w:val="18"/>
              </w:rPr>
              <w:t>24</w:t>
            </w:r>
          </w:p>
        </w:tc>
        <w:tc>
          <w:tcPr>
            <w:tcW w:w="715" w:type="dxa"/>
            <w:shd w:val="clear" w:color="auto" w:fill="auto"/>
            <w:vAlign w:val="center"/>
          </w:tcPr>
          <w:p w14:paraId="0089A103">
            <w:pPr>
              <w:spacing w:line="216" w:lineRule="exact"/>
              <w:ind w:left="20"/>
              <w:jc w:val="center"/>
              <w:rPr>
                <w:rFonts w:ascii="宋体" w:hAnsi="宋体"/>
                <w:sz w:val="18"/>
                <w:szCs w:val="18"/>
              </w:rPr>
            </w:pPr>
          </w:p>
        </w:tc>
        <w:tc>
          <w:tcPr>
            <w:tcW w:w="717" w:type="dxa"/>
            <w:shd w:val="clear" w:color="auto" w:fill="auto"/>
            <w:vAlign w:val="center"/>
          </w:tcPr>
          <w:p w14:paraId="3243664D">
            <w:pPr>
              <w:spacing w:line="216" w:lineRule="exact"/>
              <w:ind w:left="20"/>
              <w:jc w:val="center"/>
              <w:rPr>
                <w:rFonts w:ascii="宋体" w:hAnsi="宋体"/>
                <w:sz w:val="18"/>
                <w:szCs w:val="18"/>
              </w:rPr>
            </w:pPr>
          </w:p>
        </w:tc>
      </w:tr>
      <w:tr w14:paraId="61BFD8E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8" w:hRule="atLeast"/>
          <w:jc w:val="center"/>
        </w:trPr>
        <w:tc>
          <w:tcPr>
            <w:tcW w:w="747" w:type="dxa"/>
            <w:vMerge w:val="continue"/>
            <w:vAlign w:val="center"/>
          </w:tcPr>
          <w:p w14:paraId="5FFA64BE">
            <w:pPr>
              <w:jc w:val="center"/>
              <w:rPr>
                <w:rFonts w:ascii="Times New Roman" w:hAnsi="Times New Roman" w:eastAsiaTheme="minorEastAsia"/>
                <w:color w:val="000000"/>
                <w:kern w:val="0"/>
                <w:szCs w:val="21"/>
              </w:rPr>
            </w:pPr>
          </w:p>
        </w:tc>
        <w:tc>
          <w:tcPr>
            <w:tcW w:w="1438" w:type="dxa"/>
            <w:vAlign w:val="center"/>
          </w:tcPr>
          <w:p w14:paraId="27666374">
            <w:pPr>
              <w:widowControl/>
              <w:jc w:val="center"/>
              <w:rPr>
                <w:rFonts w:ascii="宋体" w:hAnsi="宋体"/>
                <w:sz w:val="18"/>
                <w:szCs w:val="18"/>
              </w:rPr>
            </w:pPr>
            <w:r>
              <w:rPr>
                <w:rFonts w:hint="eastAsia" w:ascii="宋体" w:hAnsi="宋体"/>
                <w:sz w:val="18"/>
                <w:szCs w:val="18"/>
              </w:rPr>
              <w:t>卫星通信</w:t>
            </w:r>
          </w:p>
        </w:tc>
        <w:tc>
          <w:tcPr>
            <w:tcW w:w="584" w:type="dxa"/>
            <w:vAlign w:val="center"/>
          </w:tcPr>
          <w:p w14:paraId="47B7CAF1">
            <w:pPr>
              <w:spacing w:line="216" w:lineRule="exact"/>
              <w:ind w:left="20"/>
              <w:jc w:val="center"/>
              <w:rPr>
                <w:rFonts w:ascii="宋体" w:hAnsi="宋体"/>
                <w:sz w:val="18"/>
                <w:szCs w:val="18"/>
              </w:rPr>
            </w:pPr>
            <w:r>
              <w:rPr>
                <w:rFonts w:hint="eastAsia" w:ascii="宋体" w:hAnsi="宋体" w:eastAsiaTheme="minorEastAsia"/>
                <w:sz w:val="18"/>
                <w:szCs w:val="18"/>
              </w:rPr>
              <w:t>6</w:t>
            </w:r>
          </w:p>
        </w:tc>
        <w:tc>
          <w:tcPr>
            <w:tcW w:w="546" w:type="dxa"/>
            <w:shd w:val="clear" w:color="auto" w:fill="auto"/>
            <w:vAlign w:val="center"/>
          </w:tcPr>
          <w:p w14:paraId="5A4213D8">
            <w:pPr>
              <w:spacing w:line="216" w:lineRule="exact"/>
              <w:ind w:left="20"/>
              <w:jc w:val="center"/>
              <w:rPr>
                <w:rFonts w:ascii="宋体" w:hAnsi="宋体"/>
                <w:sz w:val="18"/>
                <w:szCs w:val="18"/>
              </w:rPr>
            </w:pPr>
            <w:r>
              <w:rPr>
                <w:rFonts w:hint="eastAsia" w:ascii="宋体" w:hAnsi="宋体"/>
                <w:sz w:val="18"/>
                <w:szCs w:val="18"/>
              </w:rPr>
              <w:t>1.0</w:t>
            </w:r>
          </w:p>
        </w:tc>
        <w:tc>
          <w:tcPr>
            <w:tcW w:w="744" w:type="dxa"/>
            <w:shd w:val="clear" w:color="auto" w:fill="auto"/>
            <w:vAlign w:val="center"/>
          </w:tcPr>
          <w:p w14:paraId="2DE1AA86">
            <w:pPr>
              <w:spacing w:line="216" w:lineRule="exact"/>
              <w:ind w:left="20"/>
              <w:jc w:val="center"/>
              <w:rPr>
                <w:rFonts w:ascii="宋体" w:hAnsi="宋体"/>
                <w:sz w:val="18"/>
                <w:szCs w:val="18"/>
              </w:rPr>
            </w:pPr>
            <w:r>
              <w:rPr>
                <w:rFonts w:hint="eastAsia" w:ascii="宋体" w:hAnsi="宋体"/>
                <w:sz w:val="18"/>
                <w:szCs w:val="18"/>
              </w:rPr>
              <w:t>24</w:t>
            </w:r>
          </w:p>
        </w:tc>
        <w:tc>
          <w:tcPr>
            <w:tcW w:w="790" w:type="dxa"/>
            <w:shd w:val="clear" w:color="auto" w:fill="auto"/>
            <w:vAlign w:val="center"/>
          </w:tcPr>
          <w:p w14:paraId="1ACBB944">
            <w:pPr>
              <w:spacing w:line="216" w:lineRule="exact"/>
              <w:ind w:left="20"/>
              <w:jc w:val="center"/>
              <w:rPr>
                <w:rFonts w:ascii="宋体" w:hAnsi="宋体"/>
                <w:sz w:val="18"/>
                <w:szCs w:val="18"/>
              </w:rPr>
            </w:pPr>
            <w:r>
              <w:rPr>
                <w:rFonts w:hint="eastAsia" w:ascii="宋体" w:hAnsi="宋体"/>
                <w:sz w:val="18"/>
                <w:szCs w:val="18"/>
              </w:rPr>
              <w:t>2</w:t>
            </w:r>
          </w:p>
        </w:tc>
        <w:tc>
          <w:tcPr>
            <w:tcW w:w="715" w:type="dxa"/>
            <w:shd w:val="clear" w:color="auto" w:fill="auto"/>
            <w:vAlign w:val="center"/>
          </w:tcPr>
          <w:p w14:paraId="550731A2">
            <w:pPr>
              <w:spacing w:line="216" w:lineRule="exact"/>
              <w:ind w:left="20"/>
              <w:jc w:val="center"/>
              <w:rPr>
                <w:rFonts w:ascii="宋体" w:hAnsi="宋体"/>
                <w:sz w:val="18"/>
                <w:szCs w:val="18"/>
              </w:rPr>
            </w:pPr>
            <w:r>
              <w:rPr>
                <w:rFonts w:hint="eastAsia" w:ascii="宋体" w:hAnsi="宋体"/>
                <w:sz w:val="18"/>
                <w:szCs w:val="18"/>
              </w:rPr>
              <w:t>1</w:t>
            </w:r>
          </w:p>
        </w:tc>
        <w:tc>
          <w:tcPr>
            <w:tcW w:w="715" w:type="dxa"/>
            <w:shd w:val="clear" w:color="auto" w:fill="auto"/>
            <w:vAlign w:val="center"/>
          </w:tcPr>
          <w:p w14:paraId="541F5AF8">
            <w:pPr>
              <w:spacing w:line="216" w:lineRule="exact"/>
              <w:ind w:left="20"/>
              <w:jc w:val="center"/>
              <w:rPr>
                <w:rFonts w:ascii="宋体" w:hAnsi="宋体"/>
                <w:sz w:val="18"/>
                <w:szCs w:val="18"/>
              </w:rPr>
            </w:pPr>
          </w:p>
        </w:tc>
        <w:tc>
          <w:tcPr>
            <w:tcW w:w="715" w:type="dxa"/>
            <w:shd w:val="clear" w:color="auto" w:fill="auto"/>
            <w:vAlign w:val="center"/>
          </w:tcPr>
          <w:p w14:paraId="17C85D2B">
            <w:pPr>
              <w:spacing w:line="216" w:lineRule="exact"/>
              <w:ind w:left="20"/>
              <w:jc w:val="center"/>
              <w:rPr>
                <w:rFonts w:ascii="宋体" w:hAnsi="宋体"/>
                <w:sz w:val="18"/>
                <w:szCs w:val="18"/>
              </w:rPr>
            </w:pPr>
          </w:p>
        </w:tc>
        <w:tc>
          <w:tcPr>
            <w:tcW w:w="715" w:type="dxa"/>
            <w:shd w:val="clear" w:color="auto" w:fill="auto"/>
            <w:vAlign w:val="center"/>
          </w:tcPr>
          <w:p w14:paraId="72120E5F">
            <w:pPr>
              <w:spacing w:line="216" w:lineRule="exact"/>
              <w:ind w:left="20"/>
              <w:jc w:val="center"/>
              <w:rPr>
                <w:rFonts w:ascii="宋体" w:hAnsi="宋体"/>
                <w:sz w:val="18"/>
                <w:szCs w:val="18"/>
              </w:rPr>
            </w:pPr>
            <w:r>
              <w:rPr>
                <w:rFonts w:hint="eastAsia" w:ascii="宋体" w:hAnsi="宋体"/>
                <w:sz w:val="18"/>
                <w:szCs w:val="18"/>
              </w:rPr>
              <w:t>24</w:t>
            </w:r>
          </w:p>
        </w:tc>
        <w:tc>
          <w:tcPr>
            <w:tcW w:w="715" w:type="dxa"/>
            <w:shd w:val="clear" w:color="auto" w:fill="auto"/>
            <w:vAlign w:val="center"/>
          </w:tcPr>
          <w:p w14:paraId="2117D985">
            <w:pPr>
              <w:spacing w:line="216" w:lineRule="exact"/>
              <w:ind w:left="20"/>
              <w:jc w:val="center"/>
              <w:rPr>
                <w:rFonts w:ascii="宋体" w:hAnsi="宋体"/>
                <w:sz w:val="18"/>
                <w:szCs w:val="18"/>
              </w:rPr>
            </w:pPr>
          </w:p>
        </w:tc>
        <w:tc>
          <w:tcPr>
            <w:tcW w:w="717" w:type="dxa"/>
            <w:shd w:val="clear" w:color="auto" w:fill="auto"/>
            <w:vAlign w:val="center"/>
          </w:tcPr>
          <w:p w14:paraId="7C99E3B4">
            <w:pPr>
              <w:spacing w:line="216" w:lineRule="exact"/>
              <w:ind w:left="20"/>
              <w:jc w:val="center"/>
              <w:rPr>
                <w:rFonts w:ascii="宋体" w:hAnsi="宋体"/>
                <w:sz w:val="18"/>
                <w:szCs w:val="18"/>
              </w:rPr>
            </w:pPr>
          </w:p>
        </w:tc>
      </w:tr>
      <w:tr w14:paraId="0A459F8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8" w:hRule="atLeast"/>
          <w:jc w:val="center"/>
        </w:trPr>
        <w:tc>
          <w:tcPr>
            <w:tcW w:w="747" w:type="dxa"/>
            <w:vMerge w:val="continue"/>
            <w:vAlign w:val="center"/>
          </w:tcPr>
          <w:p w14:paraId="37BAE198">
            <w:pPr>
              <w:jc w:val="center"/>
              <w:rPr>
                <w:rFonts w:ascii="Times New Roman" w:hAnsi="Times New Roman" w:eastAsiaTheme="minorEastAsia"/>
                <w:color w:val="000000"/>
                <w:kern w:val="0"/>
                <w:szCs w:val="21"/>
              </w:rPr>
            </w:pPr>
          </w:p>
        </w:tc>
        <w:tc>
          <w:tcPr>
            <w:tcW w:w="1438" w:type="dxa"/>
            <w:shd w:val="clear" w:color="auto" w:fill="auto"/>
            <w:vAlign w:val="center"/>
          </w:tcPr>
          <w:p w14:paraId="3F0270A5">
            <w:pPr>
              <w:widowControl/>
              <w:jc w:val="center"/>
              <w:rPr>
                <w:rFonts w:ascii="宋体" w:hAnsi="宋体"/>
                <w:sz w:val="18"/>
                <w:szCs w:val="18"/>
              </w:rPr>
            </w:pPr>
            <w:r>
              <w:rPr>
                <w:rFonts w:hint="eastAsia" w:ascii="宋体" w:hAnsi="宋体"/>
                <w:sz w:val="18"/>
                <w:szCs w:val="18"/>
              </w:rPr>
              <w:t>无线电监测与管理</w:t>
            </w:r>
          </w:p>
        </w:tc>
        <w:tc>
          <w:tcPr>
            <w:tcW w:w="584" w:type="dxa"/>
            <w:shd w:val="clear" w:color="auto" w:fill="auto"/>
            <w:vAlign w:val="center"/>
          </w:tcPr>
          <w:p w14:paraId="4FDCE646">
            <w:pPr>
              <w:spacing w:line="216" w:lineRule="exact"/>
              <w:ind w:left="20"/>
              <w:jc w:val="center"/>
              <w:rPr>
                <w:rFonts w:ascii="宋体" w:hAnsi="宋体"/>
                <w:sz w:val="18"/>
                <w:szCs w:val="18"/>
              </w:rPr>
            </w:pPr>
            <w:r>
              <w:rPr>
                <w:rFonts w:hint="eastAsia" w:ascii="宋体" w:hAnsi="宋体" w:eastAsiaTheme="minorEastAsia"/>
                <w:sz w:val="18"/>
                <w:szCs w:val="18"/>
              </w:rPr>
              <w:t>6</w:t>
            </w:r>
          </w:p>
        </w:tc>
        <w:tc>
          <w:tcPr>
            <w:tcW w:w="546" w:type="dxa"/>
            <w:shd w:val="clear" w:color="auto" w:fill="auto"/>
            <w:vAlign w:val="center"/>
          </w:tcPr>
          <w:p w14:paraId="1C015D3C">
            <w:pPr>
              <w:spacing w:line="216" w:lineRule="exact"/>
              <w:ind w:left="20"/>
              <w:jc w:val="center"/>
              <w:rPr>
                <w:rFonts w:ascii="宋体" w:hAnsi="宋体"/>
                <w:sz w:val="18"/>
                <w:szCs w:val="18"/>
              </w:rPr>
            </w:pPr>
            <w:r>
              <w:rPr>
                <w:rFonts w:hint="eastAsia" w:ascii="宋体" w:hAnsi="宋体"/>
                <w:sz w:val="18"/>
                <w:szCs w:val="18"/>
              </w:rPr>
              <w:t>1.0</w:t>
            </w:r>
          </w:p>
        </w:tc>
        <w:tc>
          <w:tcPr>
            <w:tcW w:w="744" w:type="dxa"/>
            <w:shd w:val="clear" w:color="auto" w:fill="auto"/>
            <w:vAlign w:val="center"/>
          </w:tcPr>
          <w:p w14:paraId="097C8D0B">
            <w:pPr>
              <w:spacing w:line="216" w:lineRule="exact"/>
              <w:ind w:left="20"/>
              <w:jc w:val="center"/>
              <w:rPr>
                <w:rFonts w:ascii="宋体" w:hAnsi="宋体"/>
                <w:sz w:val="18"/>
                <w:szCs w:val="18"/>
              </w:rPr>
            </w:pPr>
            <w:r>
              <w:rPr>
                <w:rFonts w:hint="eastAsia" w:ascii="宋体" w:hAnsi="宋体"/>
                <w:sz w:val="18"/>
                <w:szCs w:val="18"/>
              </w:rPr>
              <w:t>24</w:t>
            </w:r>
          </w:p>
        </w:tc>
        <w:tc>
          <w:tcPr>
            <w:tcW w:w="790" w:type="dxa"/>
            <w:shd w:val="clear" w:color="auto" w:fill="auto"/>
            <w:vAlign w:val="center"/>
          </w:tcPr>
          <w:p w14:paraId="34EBC45F">
            <w:pPr>
              <w:spacing w:line="216" w:lineRule="exact"/>
              <w:ind w:left="20"/>
              <w:jc w:val="center"/>
              <w:rPr>
                <w:rFonts w:ascii="宋体" w:hAnsi="宋体"/>
                <w:sz w:val="18"/>
                <w:szCs w:val="18"/>
              </w:rPr>
            </w:pPr>
            <w:r>
              <w:rPr>
                <w:rFonts w:hint="eastAsia" w:ascii="宋体" w:hAnsi="宋体"/>
                <w:sz w:val="18"/>
                <w:szCs w:val="18"/>
              </w:rPr>
              <w:t>2</w:t>
            </w:r>
          </w:p>
        </w:tc>
        <w:tc>
          <w:tcPr>
            <w:tcW w:w="715" w:type="dxa"/>
            <w:shd w:val="clear" w:color="auto" w:fill="auto"/>
            <w:vAlign w:val="center"/>
          </w:tcPr>
          <w:p w14:paraId="5A359501">
            <w:pPr>
              <w:spacing w:line="216" w:lineRule="exact"/>
              <w:ind w:left="20"/>
              <w:jc w:val="center"/>
              <w:rPr>
                <w:rFonts w:ascii="宋体" w:hAnsi="宋体"/>
                <w:sz w:val="18"/>
                <w:szCs w:val="18"/>
              </w:rPr>
            </w:pPr>
            <w:r>
              <w:rPr>
                <w:rFonts w:hint="eastAsia" w:ascii="宋体" w:hAnsi="宋体"/>
                <w:sz w:val="18"/>
                <w:szCs w:val="18"/>
              </w:rPr>
              <w:t>1</w:t>
            </w:r>
          </w:p>
        </w:tc>
        <w:tc>
          <w:tcPr>
            <w:tcW w:w="715" w:type="dxa"/>
            <w:shd w:val="clear" w:color="auto" w:fill="auto"/>
            <w:vAlign w:val="center"/>
          </w:tcPr>
          <w:p w14:paraId="44629672">
            <w:pPr>
              <w:spacing w:line="216" w:lineRule="exact"/>
              <w:ind w:left="20"/>
              <w:jc w:val="center"/>
              <w:rPr>
                <w:rFonts w:ascii="宋体" w:hAnsi="宋体"/>
                <w:sz w:val="18"/>
                <w:szCs w:val="18"/>
              </w:rPr>
            </w:pPr>
          </w:p>
        </w:tc>
        <w:tc>
          <w:tcPr>
            <w:tcW w:w="715" w:type="dxa"/>
            <w:shd w:val="clear" w:color="auto" w:fill="auto"/>
            <w:vAlign w:val="center"/>
          </w:tcPr>
          <w:p w14:paraId="7F11B3F5">
            <w:pPr>
              <w:spacing w:line="216" w:lineRule="exact"/>
              <w:ind w:left="20"/>
              <w:jc w:val="center"/>
              <w:rPr>
                <w:rFonts w:ascii="宋体" w:hAnsi="宋体"/>
                <w:sz w:val="18"/>
                <w:szCs w:val="18"/>
              </w:rPr>
            </w:pPr>
          </w:p>
        </w:tc>
        <w:tc>
          <w:tcPr>
            <w:tcW w:w="715" w:type="dxa"/>
            <w:shd w:val="clear" w:color="auto" w:fill="auto"/>
            <w:vAlign w:val="center"/>
          </w:tcPr>
          <w:p w14:paraId="24C69813">
            <w:pPr>
              <w:spacing w:line="216" w:lineRule="exact"/>
              <w:ind w:left="20"/>
              <w:jc w:val="center"/>
              <w:rPr>
                <w:rFonts w:ascii="宋体" w:hAnsi="宋体"/>
                <w:sz w:val="18"/>
                <w:szCs w:val="18"/>
              </w:rPr>
            </w:pPr>
            <w:r>
              <w:rPr>
                <w:rFonts w:hint="eastAsia" w:ascii="宋体" w:hAnsi="宋体"/>
                <w:sz w:val="18"/>
                <w:szCs w:val="18"/>
              </w:rPr>
              <w:t>24</w:t>
            </w:r>
          </w:p>
        </w:tc>
        <w:tc>
          <w:tcPr>
            <w:tcW w:w="715" w:type="dxa"/>
            <w:shd w:val="clear" w:color="auto" w:fill="auto"/>
            <w:vAlign w:val="center"/>
          </w:tcPr>
          <w:p w14:paraId="247B42C5">
            <w:pPr>
              <w:spacing w:line="216" w:lineRule="exact"/>
              <w:ind w:left="20"/>
              <w:jc w:val="center"/>
              <w:rPr>
                <w:rFonts w:ascii="宋体" w:hAnsi="宋体"/>
                <w:sz w:val="18"/>
                <w:szCs w:val="18"/>
              </w:rPr>
            </w:pPr>
          </w:p>
        </w:tc>
        <w:tc>
          <w:tcPr>
            <w:tcW w:w="717" w:type="dxa"/>
            <w:shd w:val="clear" w:color="auto" w:fill="auto"/>
            <w:vAlign w:val="center"/>
          </w:tcPr>
          <w:p w14:paraId="216D0126">
            <w:pPr>
              <w:spacing w:line="216" w:lineRule="exact"/>
              <w:ind w:left="20"/>
              <w:jc w:val="center"/>
              <w:rPr>
                <w:rFonts w:ascii="宋体" w:hAnsi="宋体"/>
                <w:sz w:val="18"/>
                <w:szCs w:val="18"/>
              </w:rPr>
            </w:pPr>
          </w:p>
        </w:tc>
      </w:tr>
      <w:tr w14:paraId="5D094A6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8" w:hRule="atLeast"/>
          <w:jc w:val="center"/>
        </w:trPr>
        <w:tc>
          <w:tcPr>
            <w:tcW w:w="747" w:type="dxa"/>
            <w:vMerge w:val="continue"/>
            <w:vAlign w:val="center"/>
          </w:tcPr>
          <w:p w14:paraId="4A260576">
            <w:pPr>
              <w:jc w:val="center"/>
              <w:rPr>
                <w:rFonts w:ascii="Times New Roman" w:hAnsi="Times New Roman" w:eastAsiaTheme="minorEastAsia"/>
                <w:color w:val="000000"/>
                <w:kern w:val="0"/>
                <w:szCs w:val="21"/>
              </w:rPr>
            </w:pPr>
          </w:p>
        </w:tc>
        <w:tc>
          <w:tcPr>
            <w:tcW w:w="1438" w:type="dxa"/>
            <w:shd w:val="clear" w:color="auto" w:fill="auto"/>
            <w:vAlign w:val="center"/>
          </w:tcPr>
          <w:p w14:paraId="4D2AA713">
            <w:pPr>
              <w:widowControl/>
              <w:jc w:val="center"/>
              <w:rPr>
                <w:rFonts w:ascii="宋体" w:hAnsi="宋体"/>
                <w:sz w:val="18"/>
                <w:szCs w:val="18"/>
              </w:rPr>
            </w:pPr>
            <w:r>
              <w:rPr>
                <w:rFonts w:hint="eastAsia" w:ascii="宋体" w:hAnsi="宋体"/>
                <w:sz w:val="18"/>
                <w:szCs w:val="18"/>
              </w:rPr>
              <w:t>射频工程实践</w:t>
            </w:r>
          </w:p>
        </w:tc>
        <w:tc>
          <w:tcPr>
            <w:tcW w:w="584" w:type="dxa"/>
            <w:shd w:val="clear" w:color="auto" w:fill="auto"/>
            <w:vAlign w:val="center"/>
          </w:tcPr>
          <w:p w14:paraId="136D4DF4">
            <w:pPr>
              <w:spacing w:line="216" w:lineRule="exact"/>
              <w:ind w:left="20"/>
              <w:jc w:val="center"/>
              <w:rPr>
                <w:rFonts w:ascii="宋体" w:hAnsi="宋体"/>
                <w:sz w:val="18"/>
                <w:szCs w:val="18"/>
              </w:rPr>
            </w:pPr>
            <w:r>
              <w:rPr>
                <w:rFonts w:hint="eastAsia" w:ascii="宋体" w:hAnsi="宋体" w:eastAsiaTheme="minorEastAsia"/>
                <w:sz w:val="18"/>
                <w:szCs w:val="18"/>
              </w:rPr>
              <w:t>7</w:t>
            </w:r>
          </w:p>
        </w:tc>
        <w:tc>
          <w:tcPr>
            <w:tcW w:w="546" w:type="dxa"/>
            <w:shd w:val="clear" w:color="auto" w:fill="auto"/>
            <w:vAlign w:val="center"/>
          </w:tcPr>
          <w:p w14:paraId="17BB33C6">
            <w:pPr>
              <w:spacing w:line="216" w:lineRule="exact"/>
              <w:ind w:left="20"/>
              <w:jc w:val="center"/>
              <w:rPr>
                <w:rFonts w:ascii="宋体" w:hAnsi="宋体"/>
                <w:sz w:val="18"/>
                <w:szCs w:val="18"/>
              </w:rPr>
            </w:pPr>
            <w:r>
              <w:rPr>
                <w:rFonts w:hint="eastAsia" w:ascii="宋体" w:hAnsi="宋体"/>
                <w:sz w:val="18"/>
                <w:szCs w:val="18"/>
              </w:rPr>
              <w:t>2.0</w:t>
            </w:r>
          </w:p>
        </w:tc>
        <w:tc>
          <w:tcPr>
            <w:tcW w:w="744" w:type="dxa"/>
            <w:shd w:val="clear" w:color="auto" w:fill="auto"/>
            <w:vAlign w:val="center"/>
          </w:tcPr>
          <w:p w14:paraId="3E941B46">
            <w:pPr>
              <w:spacing w:line="216" w:lineRule="exact"/>
              <w:ind w:left="20"/>
              <w:jc w:val="center"/>
              <w:rPr>
                <w:rFonts w:ascii="宋体" w:hAnsi="宋体"/>
                <w:sz w:val="18"/>
                <w:szCs w:val="18"/>
              </w:rPr>
            </w:pPr>
            <w:r>
              <w:rPr>
                <w:rFonts w:hint="eastAsia" w:ascii="宋体" w:hAnsi="宋体" w:eastAsiaTheme="minorEastAsia"/>
                <w:sz w:val="18"/>
                <w:szCs w:val="18"/>
              </w:rPr>
              <w:t>48</w:t>
            </w:r>
          </w:p>
        </w:tc>
        <w:tc>
          <w:tcPr>
            <w:tcW w:w="790" w:type="dxa"/>
            <w:shd w:val="clear" w:color="auto" w:fill="auto"/>
            <w:vAlign w:val="center"/>
          </w:tcPr>
          <w:p w14:paraId="680A3DC9">
            <w:pPr>
              <w:spacing w:line="216" w:lineRule="exact"/>
              <w:ind w:left="20"/>
              <w:jc w:val="center"/>
              <w:rPr>
                <w:rFonts w:ascii="宋体" w:hAnsi="宋体"/>
                <w:sz w:val="18"/>
                <w:szCs w:val="18"/>
              </w:rPr>
            </w:pPr>
            <w:r>
              <w:rPr>
                <w:rFonts w:hint="eastAsia" w:ascii="宋体" w:hAnsi="宋体"/>
                <w:sz w:val="18"/>
                <w:szCs w:val="18"/>
              </w:rPr>
              <w:t>4</w:t>
            </w:r>
          </w:p>
        </w:tc>
        <w:tc>
          <w:tcPr>
            <w:tcW w:w="715" w:type="dxa"/>
            <w:shd w:val="clear" w:color="auto" w:fill="auto"/>
            <w:vAlign w:val="center"/>
          </w:tcPr>
          <w:p w14:paraId="1C0DA9CA">
            <w:pPr>
              <w:spacing w:line="216" w:lineRule="exact"/>
              <w:ind w:left="20"/>
              <w:jc w:val="center"/>
              <w:rPr>
                <w:rFonts w:ascii="宋体" w:hAnsi="宋体"/>
                <w:sz w:val="18"/>
                <w:szCs w:val="18"/>
              </w:rPr>
            </w:pPr>
          </w:p>
        </w:tc>
        <w:tc>
          <w:tcPr>
            <w:tcW w:w="715" w:type="dxa"/>
            <w:shd w:val="clear" w:color="auto" w:fill="auto"/>
            <w:vAlign w:val="center"/>
          </w:tcPr>
          <w:p w14:paraId="30320F54">
            <w:pPr>
              <w:spacing w:line="216" w:lineRule="exact"/>
              <w:ind w:left="20"/>
              <w:jc w:val="center"/>
              <w:rPr>
                <w:rFonts w:ascii="宋体" w:hAnsi="宋体"/>
                <w:sz w:val="18"/>
                <w:szCs w:val="18"/>
              </w:rPr>
            </w:pPr>
            <w:r>
              <w:rPr>
                <w:rFonts w:hint="eastAsia" w:ascii="宋体" w:hAnsi="宋体"/>
                <w:sz w:val="18"/>
                <w:szCs w:val="18"/>
              </w:rPr>
              <w:t>2</w:t>
            </w:r>
          </w:p>
        </w:tc>
        <w:tc>
          <w:tcPr>
            <w:tcW w:w="715" w:type="dxa"/>
            <w:shd w:val="clear" w:color="auto" w:fill="auto"/>
            <w:vAlign w:val="center"/>
          </w:tcPr>
          <w:p w14:paraId="0F180A51">
            <w:pPr>
              <w:spacing w:line="216" w:lineRule="exact"/>
              <w:ind w:left="20"/>
              <w:jc w:val="center"/>
              <w:rPr>
                <w:rFonts w:ascii="宋体" w:hAnsi="宋体"/>
                <w:sz w:val="18"/>
                <w:szCs w:val="18"/>
              </w:rPr>
            </w:pPr>
          </w:p>
        </w:tc>
        <w:tc>
          <w:tcPr>
            <w:tcW w:w="715" w:type="dxa"/>
            <w:shd w:val="clear" w:color="auto" w:fill="auto"/>
            <w:vAlign w:val="center"/>
          </w:tcPr>
          <w:p w14:paraId="4F1CB0FB">
            <w:pPr>
              <w:spacing w:line="216" w:lineRule="exact"/>
              <w:ind w:left="20"/>
              <w:jc w:val="center"/>
              <w:rPr>
                <w:rFonts w:ascii="宋体" w:hAnsi="宋体"/>
                <w:sz w:val="18"/>
                <w:szCs w:val="18"/>
              </w:rPr>
            </w:pPr>
          </w:p>
        </w:tc>
        <w:tc>
          <w:tcPr>
            <w:tcW w:w="715" w:type="dxa"/>
            <w:shd w:val="clear" w:color="auto" w:fill="auto"/>
            <w:vAlign w:val="center"/>
          </w:tcPr>
          <w:p w14:paraId="24F96182">
            <w:pPr>
              <w:spacing w:line="216" w:lineRule="exact"/>
              <w:ind w:left="20"/>
              <w:jc w:val="center"/>
              <w:rPr>
                <w:rFonts w:ascii="宋体" w:hAnsi="宋体"/>
                <w:sz w:val="18"/>
                <w:szCs w:val="18"/>
              </w:rPr>
            </w:pPr>
            <w:r>
              <w:rPr>
                <w:rFonts w:hint="eastAsia" w:ascii="宋体" w:hAnsi="宋体"/>
                <w:sz w:val="18"/>
                <w:szCs w:val="18"/>
              </w:rPr>
              <w:t>48</w:t>
            </w:r>
          </w:p>
        </w:tc>
        <w:tc>
          <w:tcPr>
            <w:tcW w:w="717" w:type="dxa"/>
            <w:shd w:val="clear" w:color="auto" w:fill="auto"/>
            <w:vAlign w:val="center"/>
          </w:tcPr>
          <w:p w14:paraId="599EBF5E">
            <w:pPr>
              <w:spacing w:line="216" w:lineRule="exact"/>
              <w:ind w:left="20"/>
              <w:jc w:val="center"/>
              <w:rPr>
                <w:rFonts w:ascii="宋体" w:hAnsi="宋体"/>
                <w:sz w:val="18"/>
                <w:szCs w:val="18"/>
              </w:rPr>
            </w:pPr>
          </w:p>
        </w:tc>
      </w:tr>
      <w:tr w14:paraId="7E2952F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8" w:hRule="atLeast"/>
          <w:jc w:val="center"/>
        </w:trPr>
        <w:tc>
          <w:tcPr>
            <w:tcW w:w="747" w:type="dxa"/>
            <w:vMerge w:val="continue"/>
            <w:vAlign w:val="center"/>
          </w:tcPr>
          <w:p w14:paraId="6819579F">
            <w:pPr>
              <w:jc w:val="center"/>
              <w:rPr>
                <w:rFonts w:ascii="Times New Roman" w:hAnsi="Times New Roman" w:eastAsiaTheme="minorEastAsia"/>
                <w:color w:val="000000"/>
                <w:kern w:val="0"/>
                <w:szCs w:val="21"/>
              </w:rPr>
            </w:pPr>
          </w:p>
        </w:tc>
        <w:tc>
          <w:tcPr>
            <w:tcW w:w="1438" w:type="dxa"/>
            <w:shd w:val="clear" w:color="auto" w:fill="auto"/>
            <w:vAlign w:val="center"/>
          </w:tcPr>
          <w:p w14:paraId="39C8EA35">
            <w:pPr>
              <w:widowControl/>
              <w:jc w:val="center"/>
              <w:rPr>
                <w:rFonts w:ascii="宋体" w:hAnsi="宋体"/>
                <w:sz w:val="18"/>
                <w:szCs w:val="18"/>
              </w:rPr>
            </w:pPr>
            <w:r>
              <w:rPr>
                <w:rFonts w:hint="eastAsia" w:ascii="宋体" w:hAnsi="宋体"/>
                <w:sz w:val="18"/>
                <w:szCs w:val="18"/>
              </w:rPr>
              <w:t>通信信号处理</w:t>
            </w:r>
          </w:p>
        </w:tc>
        <w:tc>
          <w:tcPr>
            <w:tcW w:w="584" w:type="dxa"/>
            <w:shd w:val="clear" w:color="auto" w:fill="auto"/>
            <w:vAlign w:val="center"/>
          </w:tcPr>
          <w:p w14:paraId="1584A26A">
            <w:pPr>
              <w:spacing w:line="216" w:lineRule="exact"/>
              <w:ind w:left="20"/>
              <w:jc w:val="center"/>
              <w:rPr>
                <w:rFonts w:ascii="宋体" w:hAnsi="宋体"/>
                <w:sz w:val="18"/>
                <w:szCs w:val="18"/>
              </w:rPr>
            </w:pPr>
            <w:r>
              <w:rPr>
                <w:rFonts w:hint="eastAsia" w:ascii="宋体" w:hAnsi="宋体" w:eastAsiaTheme="minorEastAsia"/>
                <w:sz w:val="18"/>
                <w:szCs w:val="18"/>
              </w:rPr>
              <w:t>7</w:t>
            </w:r>
          </w:p>
        </w:tc>
        <w:tc>
          <w:tcPr>
            <w:tcW w:w="546" w:type="dxa"/>
            <w:shd w:val="clear" w:color="auto" w:fill="auto"/>
            <w:vAlign w:val="center"/>
          </w:tcPr>
          <w:p w14:paraId="56F137D0">
            <w:pPr>
              <w:spacing w:line="216" w:lineRule="exact"/>
              <w:ind w:left="20"/>
              <w:jc w:val="center"/>
              <w:rPr>
                <w:rFonts w:ascii="宋体" w:hAnsi="宋体"/>
                <w:sz w:val="18"/>
                <w:szCs w:val="18"/>
              </w:rPr>
            </w:pPr>
            <w:r>
              <w:rPr>
                <w:rFonts w:hint="eastAsia" w:ascii="宋体" w:hAnsi="宋体"/>
                <w:sz w:val="18"/>
                <w:szCs w:val="18"/>
              </w:rPr>
              <w:t>1.0</w:t>
            </w:r>
          </w:p>
        </w:tc>
        <w:tc>
          <w:tcPr>
            <w:tcW w:w="744" w:type="dxa"/>
            <w:shd w:val="clear" w:color="auto" w:fill="auto"/>
            <w:vAlign w:val="center"/>
          </w:tcPr>
          <w:p w14:paraId="1F2F0E03">
            <w:pPr>
              <w:spacing w:line="216" w:lineRule="exact"/>
              <w:ind w:left="20"/>
              <w:jc w:val="center"/>
              <w:rPr>
                <w:rFonts w:ascii="宋体" w:hAnsi="宋体"/>
                <w:sz w:val="18"/>
                <w:szCs w:val="18"/>
              </w:rPr>
            </w:pPr>
            <w:r>
              <w:rPr>
                <w:rFonts w:hint="eastAsia" w:ascii="宋体" w:hAnsi="宋体"/>
                <w:sz w:val="18"/>
                <w:szCs w:val="18"/>
              </w:rPr>
              <w:t>24</w:t>
            </w:r>
          </w:p>
        </w:tc>
        <w:tc>
          <w:tcPr>
            <w:tcW w:w="790" w:type="dxa"/>
            <w:shd w:val="clear" w:color="auto" w:fill="auto"/>
            <w:vAlign w:val="center"/>
          </w:tcPr>
          <w:p w14:paraId="42D5B1A4">
            <w:pPr>
              <w:spacing w:line="216" w:lineRule="exact"/>
              <w:ind w:left="20"/>
              <w:jc w:val="center"/>
              <w:rPr>
                <w:rFonts w:ascii="宋体" w:hAnsi="宋体"/>
                <w:sz w:val="18"/>
                <w:szCs w:val="18"/>
              </w:rPr>
            </w:pPr>
            <w:r>
              <w:rPr>
                <w:rFonts w:hint="eastAsia" w:ascii="宋体" w:hAnsi="宋体"/>
                <w:sz w:val="18"/>
                <w:szCs w:val="18"/>
              </w:rPr>
              <w:t>2</w:t>
            </w:r>
          </w:p>
        </w:tc>
        <w:tc>
          <w:tcPr>
            <w:tcW w:w="715" w:type="dxa"/>
            <w:shd w:val="clear" w:color="auto" w:fill="auto"/>
            <w:vAlign w:val="center"/>
          </w:tcPr>
          <w:p w14:paraId="6329958B">
            <w:pPr>
              <w:spacing w:line="216" w:lineRule="exact"/>
              <w:ind w:left="20"/>
              <w:jc w:val="center"/>
              <w:rPr>
                <w:rFonts w:ascii="宋体" w:hAnsi="宋体"/>
                <w:sz w:val="18"/>
                <w:szCs w:val="18"/>
              </w:rPr>
            </w:pPr>
            <w:r>
              <w:rPr>
                <w:rFonts w:hint="eastAsia" w:ascii="宋体" w:hAnsi="宋体"/>
                <w:sz w:val="18"/>
                <w:szCs w:val="18"/>
              </w:rPr>
              <w:t>1</w:t>
            </w:r>
          </w:p>
        </w:tc>
        <w:tc>
          <w:tcPr>
            <w:tcW w:w="715" w:type="dxa"/>
            <w:shd w:val="clear" w:color="auto" w:fill="auto"/>
            <w:vAlign w:val="center"/>
          </w:tcPr>
          <w:p w14:paraId="58389859">
            <w:pPr>
              <w:spacing w:line="216" w:lineRule="exact"/>
              <w:ind w:left="20"/>
              <w:jc w:val="center"/>
              <w:rPr>
                <w:rFonts w:ascii="宋体" w:hAnsi="宋体"/>
                <w:sz w:val="18"/>
                <w:szCs w:val="18"/>
              </w:rPr>
            </w:pPr>
          </w:p>
        </w:tc>
        <w:tc>
          <w:tcPr>
            <w:tcW w:w="715" w:type="dxa"/>
            <w:shd w:val="clear" w:color="auto" w:fill="auto"/>
            <w:vAlign w:val="center"/>
          </w:tcPr>
          <w:p w14:paraId="57DF1DAC">
            <w:pPr>
              <w:spacing w:line="216" w:lineRule="exact"/>
              <w:ind w:left="20"/>
              <w:jc w:val="center"/>
              <w:rPr>
                <w:rFonts w:ascii="宋体" w:hAnsi="宋体"/>
                <w:sz w:val="18"/>
                <w:szCs w:val="18"/>
              </w:rPr>
            </w:pPr>
          </w:p>
        </w:tc>
        <w:tc>
          <w:tcPr>
            <w:tcW w:w="715" w:type="dxa"/>
            <w:shd w:val="clear" w:color="auto" w:fill="auto"/>
            <w:vAlign w:val="center"/>
          </w:tcPr>
          <w:p w14:paraId="00AA6F20">
            <w:pPr>
              <w:spacing w:line="216" w:lineRule="exact"/>
              <w:ind w:left="20"/>
              <w:jc w:val="center"/>
              <w:rPr>
                <w:rFonts w:ascii="宋体" w:hAnsi="宋体"/>
                <w:sz w:val="18"/>
                <w:szCs w:val="18"/>
              </w:rPr>
            </w:pPr>
            <w:r>
              <w:rPr>
                <w:rFonts w:hint="eastAsia" w:ascii="宋体" w:hAnsi="宋体"/>
                <w:sz w:val="18"/>
                <w:szCs w:val="18"/>
              </w:rPr>
              <w:t>24</w:t>
            </w:r>
          </w:p>
        </w:tc>
        <w:tc>
          <w:tcPr>
            <w:tcW w:w="715" w:type="dxa"/>
            <w:shd w:val="clear" w:color="auto" w:fill="auto"/>
            <w:vAlign w:val="center"/>
          </w:tcPr>
          <w:p w14:paraId="2DE08754">
            <w:pPr>
              <w:spacing w:line="216" w:lineRule="exact"/>
              <w:ind w:left="20"/>
              <w:jc w:val="center"/>
              <w:rPr>
                <w:rFonts w:ascii="宋体" w:hAnsi="宋体"/>
                <w:sz w:val="18"/>
                <w:szCs w:val="18"/>
              </w:rPr>
            </w:pPr>
          </w:p>
        </w:tc>
        <w:tc>
          <w:tcPr>
            <w:tcW w:w="717" w:type="dxa"/>
            <w:shd w:val="clear" w:color="auto" w:fill="auto"/>
            <w:vAlign w:val="center"/>
          </w:tcPr>
          <w:p w14:paraId="70DD0D68">
            <w:pPr>
              <w:spacing w:line="216" w:lineRule="exact"/>
              <w:ind w:left="20"/>
              <w:jc w:val="center"/>
              <w:rPr>
                <w:rFonts w:ascii="宋体" w:hAnsi="宋体"/>
                <w:sz w:val="18"/>
                <w:szCs w:val="18"/>
              </w:rPr>
            </w:pPr>
          </w:p>
        </w:tc>
      </w:tr>
      <w:tr w14:paraId="480336F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8" w:hRule="atLeast"/>
          <w:jc w:val="center"/>
        </w:trPr>
        <w:tc>
          <w:tcPr>
            <w:tcW w:w="747" w:type="dxa"/>
            <w:vMerge w:val="continue"/>
            <w:vAlign w:val="center"/>
          </w:tcPr>
          <w:p w14:paraId="7387DF14">
            <w:pPr>
              <w:jc w:val="center"/>
              <w:rPr>
                <w:rFonts w:ascii="Times New Roman" w:hAnsi="Times New Roman" w:eastAsiaTheme="minorEastAsia"/>
                <w:color w:val="000000"/>
                <w:kern w:val="0"/>
                <w:szCs w:val="21"/>
              </w:rPr>
            </w:pPr>
          </w:p>
        </w:tc>
        <w:tc>
          <w:tcPr>
            <w:tcW w:w="1438" w:type="dxa"/>
            <w:shd w:val="clear" w:color="auto" w:fill="auto"/>
            <w:vAlign w:val="center"/>
          </w:tcPr>
          <w:p w14:paraId="5CE39C03">
            <w:pPr>
              <w:spacing w:line="216" w:lineRule="exact"/>
              <w:ind w:left="20"/>
              <w:jc w:val="center"/>
              <w:rPr>
                <w:rFonts w:ascii="宋体" w:hAnsi="宋体"/>
                <w:sz w:val="18"/>
                <w:szCs w:val="18"/>
              </w:rPr>
            </w:pPr>
            <w:r>
              <w:rPr>
                <w:rFonts w:hint="eastAsia" w:ascii="宋体" w:hAnsi="宋体"/>
                <w:sz w:val="18"/>
                <w:szCs w:val="18"/>
              </w:rPr>
              <w:t>数字图像处理</w:t>
            </w:r>
          </w:p>
        </w:tc>
        <w:tc>
          <w:tcPr>
            <w:tcW w:w="584" w:type="dxa"/>
            <w:shd w:val="clear" w:color="auto" w:fill="auto"/>
            <w:vAlign w:val="center"/>
          </w:tcPr>
          <w:p w14:paraId="6E126001">
            <w:pPr>
              <w:spacing w:line="216" w:lineRule="exact"/>
              <w:ind w:left="20"/>
              <w:jc w:val="center"/>
              <w:rPr>
                <w:rFonts w:ascii="宋体" w:hAnsi="宋体"/>
                <w:sz w:val="18"/>
                <w:szCs w:val="18"/>
              </w:rPr>
            </w:pPr>
            <w:r>
              <w:rPr>
                <w:rFonts w:hint="eastAsia" w:ascii="宋体" w:hAnsi="宋体" w:eastAsiaTheme="minorEastAsia"/>
                <w:sz w:val="18"/>
                <w:szCs w:val="18"/>
              </w:rPr>
              <w:t>7</w:t>
            </w:r>
          </w:p>
        </w:tc>
        <w:tc>
          <w:tcPr>
            <w:tcW w:w="546" w:type="dxa"/>
            <w:shd w:val="clear" w:color="auto" w:fill="auto"/>
            <w:vAlign w:val="center"/>
          </w:tcPr>
          <w:p w14:paraId="34CAC7AD">
            <w:pPr>
              <w:spacing w:line="216" w:lineRule="exact"/>
              <w:ind w:left="20"/>
              <w:jc w:val="center"/>
              <w:rPr>
                <w:rFonts w:ascii="宋体" w:hAnsi="宋体"/>
                <w:sz w:val="18"/>
                <w:szCs w:val="18"/>
              </w:rPr>
            </w:pPr>
            <w:r>
              <w:rPr>
                <w:rFonts w:hint="eastAsia" w:ascii="宋体" w:hAnsi="宋体"/>
                <w:sz w:val="18"/>
                <w:szCs w:val="18"/>
              </w:rPr>
              <w:t>1.0</w:t>
            </w:r>
          </w:p>
        </w:tc>
        <w:tc>
          <w:tcPr>
            <w:tcW w:w="744" w:type="dxa"/>
            <w:shd w:val="clear" w:color="auto" w:fill="auto"/>
            <w:vAlign w:val="center"/>
          </w:tcPr>
          <w:p w14:paraId="22F99617">
            <w:pPr>
              <w:spacing w:line="216" w:lineRule="exact"/>
              <w:ind w:left="20"/>
              <w:jc w:val="center"/>
              <w:rPr>
                <w:rFonts w:ascii="宋体" w:hAnsi="宋体"/>
                <w:sz w:val="18"/>
                <w:szCs w:val="18"/>
              </w:rPr>
            </w:pPr>
            <w:r>
              <w:rPr>
                <w:rFonts w:hint="eastAsia" w:ascii="宋体" w:hAnsi="宋体"/>
                <w:sz w:val="18"/>
                <w:szCs w:val="18"/>
              </w:rPr>
              <w:t>24</w:t>
            </w:r>
          </w:p>
        </w:tc>
        <w:tc>
          <w:tcPr>
            <w:tcW w:w="790" w:type="dxa"/>
            <w:shd w:val="clear" w:color="auto" w:fill="auto"/>
            <w:vAlign w:val="center"/>
          </w:tcPr>
          <w:p w14:paraId="27CA406D">
            <w:pPr>
              <w:spacing w:line="216" w:lineRule="exact"/>
              <w:ind w:left="20"/>
              <w:jc w:val="center"/>
              <w:rPr>
                <w:rFonts w:ascii="宋体" w:hAnsi="宋体"/>
                <w:sz w:val="18"/>
                <w:szCs w:val="18"/>
              </w:rPr>
            </w:pPr>
            <w:r>
              <w:rPr>
                <w:rFonts w:hint="eastAsia" w:ascii="宋体" w:hAnsi="宋体"/>
                <w:sz w:val="18"/>
                <w:szCs w:val="18"/>
              </w:rPr>
              <w:t>2</w:t>
            </w:r>
          </w:p>
        </w:tc>
        <w:tc>
          <w:tcPr>
            <w:tcW w:w="715" w:type="dxa"/>
            <w:shd w:val="clear" w:color="auto" w:fill="auto"/>
            <w:vAlign w:val="center"/>
          </w:tcPr>
          <w:p w14:paraId="49003636">
            <w:pPr>
              <w:spacing w:line="216" w:lineRule="exact"/>
              <w:ind w:left="20"/>
              <w:jc w:val="center"/>
              <w:rPr>
                <w:rFonts w:ascii="宋体" w:hAnsi="宋体"/>
                <w:sz w:val="18"/>
                <w:szCs w:val="18"/>
              </w:rPr>
            </w:pPr>
            <w:r>
              <w:rPr>
                <w:rFonts w:hint="eastAsia" w:ascii="宋体" w:hAnsi="宋体"/>
                <w:sz w:val="18"/>
                <w:szCs w:val="18"/>
              </w:rPr>
              <w:t>1</w:t>
            </w:r>
          </w:p>
        </w:tc>
        <w:tc>
          <w:tcPr>
            <w:tcW w:w="715" w:type="dxa"/>
            <w:shd w:val="clear" w:color="auto" w:fill="auto"/>
            <w:vAlign w:val="center"/>
          </w:tcPr>
          <w:p w14:paraId="395EA0E6">
            <w:pPr>
              <w:spacing w:line="216" w:lineRule="exact"/>
              <w:ind w:left="20"/>
              <w:jc w:val="center"/>
              <w:rPr>
                <w:rFonts w:ascii="宋体" w:hAnsi="宋体"/>
                <w:sz w:val="18"/>
                <w:szCs w:val="18"/>
              </w:rPr>
            </w:pPr>
          </w:p>
        </w:tc>
        <w:tc>
          <w:tcPr>
            <w:tcW w:w="715" w:type="dxa"/>
            <w:shd w:val="clear" w:color="auto" w:fill="auto"/>
            <w:vAlign w:val="center"/>
          </w:tcPr>
          <w:p w14:paraId="2418F6B4">
            <w:pPr>
              <w:spacing w:line="216" w:lineRule="exact"/>
              <w:ind w:left="20"/>
              <w:jc w:val="center"/>
              <w:rPr>
                <w:rFonts w:ascii="宋体" w:hAnsi="宋体"/>
                <w:sz w:val="18"/>
                <w:szCs w:val="18"/>
              </w:rPr>
            </w:pPr>
          </w:p>
        </w:tc>
        <w:tc>
          <w:tcPr>
            <w:tcW w:w="715" w:type="dxa"/>
            <w:shd w:val="clear" w:color="auto" w:fill="auto"/>
            <w:vAlign w:val="center"/>
          </w:tcPr>
          <w:p w14:paraId="559BB0D1">
            <w:pPr>
              <w:spacing w:line="216" w:lineRule="exact"/>
              <w:ind w:left="20"/>
              <w:jc w:val="center"/>
              <w:rPr>
                <w:rFonts w:ascii="宋体" w:hAnsi="宋体"/>
                <w:sz w:val="18"/>
                <w:szCs w:val="18"/>
              </w:rPr>
            </w:pPr>
            <w:r>
              <w:rPr>
                <w:rFonts w:hint="eastAsia" w:ascii="宋体" w:hAnsi="宋体"/>
                <w:sz w:val="18"/>
                <w:szCs w:val="18"/>
              </w:rPr>
              <w:t>24</w:t>
            </w:r>
          </w:p>
        </w:tc>
        <w:tc>
          <w:tcPr>
            <w:tcW w:w="715" w:type="dxa"/>
            <w:shd w:val="clear" w:color="auto" w:fill="auto"/>
            <w:vAlign w:val="center"/>
          </w:tcPr>
          <w:p w14:paraId="019F2332">
            <w:pPr>
              <w:spacing w:line="216" w:lineRule="exact"/>
              <w:ind w:left="20"/>
              <w:jc w:val="center"/>
              <w:rPr>
                <w:rFonts w:ascii="宋体" w:hAnsi="宋体"/>
                <w:sz w:val="18"/>
                <w:szCs w:val="18"/>
              </w:rPr>
            </w:pPr>
          </w:p>
        </w:tc>
        <w:tc>
          <w:tcPr>
            <w:tcW w:w="717" w:type="dxa"/>
            <w:shd w:val="clear" w:color="auto" w:fill="auto"/>
            <w:vAlign w:val="center"/>
          </w:tcPr>
          <w:p w14:paraId="01763FFB">
            <w:pPr>
              <w:spacing w:line="216" w:lineRule="exact"/>
              <w:ind w:left="20"/>
              <w:jc w:val="center"/>
              <w:rPr>
                <w:rFonts w:ascii="宋体" w:hAnsi="宋体"/>
                <w:sz w:val="18"/>
                <w:szCs w:val="18"/>
              </w:rPr>
            </w:pPr>
          </w:p>
        </w:tc>
      </w:tr>
      <w:tr w14:paraId="4BAAFDA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8" w:hRule="atLeast"/>
          <w:jc w:val="center"/>
        </w:trPr>
        <w:tc>
          <w:tcPr>
            <w:tcW w:w="747" w:type="dxa"/>
            <w:vMerge w:val="restart"/>
            <w:vAlign w:val="center"/>
          </w:tcPr>
          <w:p w14:paraId="1A771790">
            <w:pPr>
              <w:widowControl/>
              <w:jc w:val="center"/>
              <w:rPr>
                <w:rFonts w:ascii="Times New Roman" w:hAnsi="Times New Roman" w:eastAsiaTheme="minorEastAsia"/>
                <w:color w:val="000000"/>
                <w:kern w:val="0"/>
                <w:szCs w:val="21"/>
              </w:rPr>
            </w:pPr>
            <w:r>
              <w:rPr>
                <w:rFonts w:ascii="Times New Roman" w:hAnsi="Times New Roman" w:eastAsiaTheme="minorEastAsia"/>
                <w:color w:val="000000"/>
                <w:kern w:val="0"/>
                <w:szCs w:val="21"/>
              </w:rPr>
              <w:t>专业</w:t>
            </w:r>
          </w:p>
          <w:p w14:paraId="6A78B2CB">
            <w:pPr>
              <w:widowControl/>
              <w:jc w:val="center"/>
              <w:rPr>
                <w:rFonts w:ascii="Times New Roman" w:hAnsi="Times New Roman" w:eastAsiaTheme="minorEastAsia"/>
                <w:color w:val="000000"/>
                <w:kern w:val="0"/>
                <w:szCs w:val="21"/>
              </w:rPr>
            </w:pPr>
            <w:r>
              <w:rPr>
                <w:rFonts w:ascii="Times New Roman" w:hAnsi="Times New Roman" w:eastAsiaTheme="minorEastAsia"/>
                <w:color w:val="000000"/>
                <w:kern w:val="0"/>
                <w:szCs w:val="21"/>
              </w:rPr>
              <w:t>选修</w:t>
            </w:r>
            <w:r>
              <w:rPr>
                <w:rFonts w:hint="eastAsia" w:ascii="Times New Roman" w:hAnsi="Times New Roman" w:eastAsiaTheme="minorEastAsia"/>
                <w:color w:val="000000"/>
                <w:kern w:val="0"/>
                <w:szCs w:val="21"/>
              </w:rPr>
              <w:t>：</w:t>
            </w:r>
          </w:p>
          <w:p w14:paraId="55015603">
            <w:pPr>
              <w:jc w:val="center"/>
              <w:rPr>
                <w:rFonts w:ascii="Times New Roman" w:hAnsi="Times New Roman" w:eastAsiaTheme="minorEastAsia"/>
                <w:color w:val="000000"/>
                <w:kern w:val="0"/>
                <w:szCs w:val="21"/>
              </w:rPr>
            </w:pPr>
            <w:r>
              <w:rPr>
                <w:rFonts w:hint="eastAsia" w:ascii="Times New Roman" w:hAnsi="Times New Roman" w:eastAsiaTheme="minorEastAsia"/>
                <w:color w:val="000000"/>
                <w:kern w:val="0"/>
                <w:szCs w:val="21"/>
              </w:rPr>
              <w:t>通信网络与应用方向（B方向）</w:t>
            </w:r>
          </w:p>
        </w:tc>
        <w:tc>
          <w:tcPr>
            <w:tcW w:w="1438" w:type="dxa"/>
            <w:shd w:val="clear" w:color="auto" w:fill="auto"/>
            <w:vAlign w:val="center"/>
          </w:tcPr>
          <w:p w14:paraId="0798E6B9">
            <w:pPr>
              <w:widowControl/>
              <w:jc w:val="center"/>
              <w:rPr>
                <w:rFonts w:ascii="宋体" w:hAnsi="宋体"/>
                <w:sz w:val="18"/>
                <w:szCs w:val="18"/>
              </w:rPr>
            </w:pPr>
            <w:r>
              <w:rPr>
                <w:rFonts w:hint="eastAsia" w:ascii="宋体" w:hAnsi="宋体"/>
                <w:sz w:val="18"/>
                <w:szCs w:val="18"/>
              </w:rPr>
              <w:t>数据库系统与大数据应用</w:t>
            </w:r>
          </w:p>
        </w:tc>
        <w:tc>
          <w:tcPr>
            <w:tcW w:w="584" w:type="dxa"/>
            <w:shd w:val="clear" w:color="auto" w:fill="auto"/>
            <w:vAlign w:val="center"/>
          </w:tcPr>
          <w:p w14:paraId="18660740">
            <w:pPr>
              <w:spacing w:line="216" w:lineRule="exact"/>
              <w:ind w:left="20"/>
              <w:jc w:val="center"/>
              <w:rPr>
                <w:rFonts w:ascii="宋体" w:hAnsi="宋体" w:eastAsiaTheme="minorEastAsia"/>
                <w:sz w:val="18"/>
                <w:szCs w:val="18"/>
              </w:rPr>
            </w:pPr>
            <w:r>
              <w:rPr>
                <w:rFonts w:hint="eastAsia" w:ascii="宋体" w:hAnsi="宋体"/>
                <w:sz w:val="18"/>
                <w:szCs w:val="18"/>
              </w:rPr>
              <w:t>6</w:t>
            </w:r>
          </w:p>
        </w:tc>
        <w:tc>
          <w:tcPr>
            <w:tcW w:w="546" w:type="dxa"/>
            <w:shd w:val="clear" w:color="auto" w:fill="auto"/>
            <w:vAlign w:val="center"/>
          </w:tcPr>
          <w:p w14:paraId="6FDDD1BF">
            <w:pPr>
              <w:spacing w:line="216" w:lineRule="exact"/>
              <w:ind w:left="20"/>
              <w:jc w:val="center"/>
              <w:rPr>
                <w:rFonts w:ascii="宋体" w:hAnsi="宋体"/>
                <w:sz w:val="18"/>
                <w:szCs w:val="18"/>
              </w:rPr>
            </w:pPr>
            <w:r>
              <w:rPr>
                <w:rFonts w:hint="eastAsia" w:ascii="宋体" w:hAnsi="宋体"/>
                <w:sz w:val="18"/>
                <w:szCs w:val="18"/>
              </w:rPr>
              <w:t>1.0</w:t>
            </w:r>
          </w:p>
        </w:tc>
        <w:tc>
          <w:tcPr>
            <w:tcW w:w="744" w:type="dxa"/>
            <w:shd w:val="clear" w:color="auto" w:fill="auto"/>
            <w:vAlign w:val="center"/>
          </w:tcPr>
          <w:p w14:paraId="697B7747">
            <w:pPr>
              <w:spacing w:line="216" w:lineRule="exact"/>
              <w:ind w:left="20"/>
              <w:jc w:val="center"/>
              <w:rPr>
                <w:rFonts w:ascii="宋体" w:hAnsi="宋体" w:eastAsiaTheme="minorEastAsia"/>
                <w:sz w:val="18"/>
                <w:szCs w:val="18"/>
              </w:rPr>
            </w:pPr>
            <w:r>
              <w:rPr>
                <w:rFonts w:hint="eastAsia" w:ascii="宋体" w:hAnsi="宋体"/>
                <w:sz w:val="18"/>
                <w:szCs w:val="18"/>
              </w:rPr>
              <w:t>24</w:t>
            </w:r>
          </w:p>
        </w:tc>
        <w:tc>
          <w:tcPr>
            <w:tcW w:w="790" w:type="dxa"/>
            <w:shd w:val="clear" w:color="auto" w:fill="auto"/>
            <w:vAlign w:val="center"/>
          </w:tcPr>
          <w:p w14:paraId="47161F63">
            <w:pPr>
              <w:spacing w:line="216" w:lineRule="exact"/>
              <w:ind w:left="20"/>
              <w:jc w:val="center"/>
              <w:rPr>
                <w:rFonts w:ascii="宋体" w:hAnsi="宋体"/>
                <w:sz w:val="18"/>
                <w:szCs w:val="18"/>
              </w:rPr>
            </w:pPr>
            <w:r>
              <w:rPr>
                <w:rFonts w:hint="eastAsia" w:ascii="宋体" w:hAnsi="宋体"/>
                <w:sz w:val="18"/>
                <w:szCs w:val="18"/>
              </w:rPr>
              <w:t>2</w:t>
            </w:r>
          </w:p>
        </w:tc>
        <w:tc>
          <w:tcPr>
            <w:tcW w:w="715" w:type="dxa"/>
            <w:vAlign w:val="center"/>
          </w:tcPr>
          <w:p w14:paraId="67F21705">
            <w:pPr>
              <w:spacing w:line="216" w:lineRule="exact"/>
              <w:ind w:left="20"/>
              <w:jc w:val="center"/>
              <w:rPr>
                <w:rFonts w:ascii="宋体" w:hAnsi="宋体"/>
                <w:sz w:val="18"/>
                <w:szCs w:val="18"/>
              </w:rPr>
            </w:pPr>
            <w:r>
              <w:rPr>
                <w:rFonts w:hint="eastAsia" w:ascii="宋体" w:hAnsi="宋体"/>
                <w:sz w:val="18"/>
                <w:szCs w:val="18"/>
              </w:rPr>
              <w:t>1</w:t>
            </w:r>
          </w:p>
        </w:tc>
        <w:tc>
          <w:tcPr>
            <w:tcW w:w="715" w:type="dxa"/>
            <w:vAlign w:val="center"/>
          </w:tcPr>
          <w:p w14:paraId="4E59C28D">
            <w:pPr>
              <w:spacing w:line="216" w:lineRule="exact"/>
              <w:ind w:left="20"/>
              <w:jc w:val="center"/>
              <w:rPr>
                <w:rFonts w:ascii="宋体" w:hAnsi="宋体"/>
                <w:sz w:val="18"/>
                <w:szCs w:val="18"/>
              </w:rPr>
            </w:pPr>
          </w:p>
        </w:tc>
        <w:tc>
          <w:tcPr>
            <w:tcW w:w="715" w:type="dxa"/>
            <w:vAlign w:val="center"/>
          </w:tcPr>
          <w:p w14:paraId="291C2C13">
            <w:pPr>
              <w:spacing w:line="216" w:lineRule="exact"/>
              <w:ind w:left="20"/>
              <w:jc w:val="center"/>
              <w:rPr>
                <w:rFonts w:ascii="宋体" w:hAnsi="宋体"/>
                <w:sz w:val="18"/>
                <w:szCs w:val="18"/>
              </w:rPr>
            </w:pPr>
          </w:p>
        </w:tc>
        <w:tc>
          <w:tcPr>
            <w:tcW w:w="715" w:type="dxa"/>
            <w:vAlign w:val="center"/>
          </w:tcPr>
          <w:p w14:paraId="7215DAFE">
            <w:pPr>
              <w:spacing w:line="216" w:lineRule="exact"/>
              <w:ind w:left="20"/>
              <w:jc w:val="center"/>
              <w:rPr>
                <w:rFonts w:ascii="宋体" w:hAnsi="宋体"/>
                <w:sz w:val="18"/>
                <w:szCs w:val="18"/>
              </w:rPr>
            </w:pPr>
            <w:r>
              <w:rPr>
                <w:rFonts w:hint="eastAsia" w:ascii="宋体" w:hAnsi="宋体"/>
                <w:sz w:val="18"/>
                <w:szCs w:val="18"/>
              </w:rPr>
              <w:t>24</w:t>
            </w:r>
          </w:p>
        </w:tc>
        <w:tc>
          <w:tcPr>
            <w:tcW w:w="715" w:type="dxa"/>
            <w:vAlign w:val="center"/>
          </w:tcPr>
          <w:p w14:paraId="156C058F">
            <w:pPr>
              <w:spacing w:line="216" w:lineRule="exact"/>
              <w:ind w:left="20"/>
              <w:jc w:val="center"/>
              <w:rPr>
                <w:rFonts w:ascii="宋体" w:hAnsi="宋体"/>
                <w:sz w:val="18"/>
                <w:szCs w:val="18"/>
              </w:rPr>
            </w:pPr>
          </w:p>
        </w:tc>
        <w:tc>
          <w:tcPr>
            <w:tcW w:w="717" w:type="dxa"/>
            <w:vAlign w:val="center"/>
          </w:tcPr>
          <w:p w14:paraId="16D514F0">
            <w:pPr>
              <w:spacing w:line="216" w:lineRule="exact"/>
              <w:ind w:left="20"/>
              <w:jc w:val="center"/>
              <w:rPr>
                <w:rFonts w:ascii="宋体" w:hAnsi="宋体"/>
                <w:sz w:val="18"/>
                <w:szCs w:val="18"/>
              </w:rPr>
            </w:pPr>
          </w:p>
        </w:tc>
      </w:tr>
      <w:tr w14:paraId="24CD330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8" w:hRule="atLeast"/>
          <w:jc w:val="center"/>
        </w:trPr>
        <w:tc>
          <w:tcPr>
            <w:tcW w:w="747" w:type="dxa"/>
            <w:vMerge w:val="continue"/>
            <w:vAlign w:val="center"/>
          </w:tcPr>
          <w:p w14:paraId="73AAA72E">
            <w:pPr>
              <w:jc w:val="center"/>
              <w:rPr>
                <w:rFonts w:ascii="Times New Roman" w:hAnsi="Times New Roman" w:eastAsiaTheme="minorEastAsia"/>
                <w:color w:val="000000"/>
                <w:kern w:val="0"/>
                <w:szCs w:val="21"/>
              </w:rPr>
            </w:pPr>
          </w:p>
        </w:tc>
        <w:tc>
          <w:tcPr>
            <w:tcW w:w="1438" w:type="dxa"/>
            <w:shd w:val="clear" w:color="auto" w:fill="auto"/>
            <w:vAlign w:val="center"/>
          </w:tcPr>
          <w:p w14:paraId="58062A38">
            <w:pPr>
              <w:widowControl/>
              <w:jc w:val="center"/>
              <w:rPr>
                <w:rFonts w:ascii="宋体" w:hAnsi="宋体"/>
                <w:sz w:val="18"/>
                <w:szCs w:val="18"/>
              </w:rPr>
            </w:pPr>
            <w:r>
              <w:rPr>
                <w:rFonts w:hint="eastAsia" w:ascii="宋体" w:hAnsi="宋体"/>
                <w:sz w:val="18"/>
                <w:szCs w:val="18"/>
              </w:rPr>
              <w:t>网络交换技术</w:t>
            </w:r>
          </w:p>
        </w:tc>
        <w:tc>
          <w:tcPr>
            <w:tcW w:w="584" w:type="dxa"/>
            <w:shd w:val="clear" w:color="auto" w:fill="auto"/>
            <w:vAlign w:val="center"/>
          </w:tcPr>
          <w:p w14:paraId="670F0E55">
            <w:pPr>
              <w:spacing w:line="216" w:lineRule="exact"/>
              <w:ind w:left="20"/>
              <w:jc w:val="center"/>
              <w:rPr>
                <w:rFonts w:ascii="宋体" w:hAnsi="宋体"/>
                <w:sz w:val="18"/>
                <w:szCs w:val="18"/>
              </w:rPr>
            </w:pPr>
            <w:r>
              <w:rPr>
                <w:rFonts w:hint="eastAsia" w:ascii="宋体" w:hAnsi="宋体"/>
                <w:sz w:val="18"/>
                <w:szCs w:val="18"/>
              </w:rPr>
              <w:t>6</w:t>
            </w:r>
          </w:p>
        </w:tc>
        <w:tc>
          <w:tcPr>
            <w:tcW w:w="546" w:type="dxa"/>
            <w:shd w:val="clear" w:color="auto" w:fill="auto"/>
            <w:vAlign w:val="center"/>
          </w:tcPr>
          <w:p w14:paraId="11910176">
            <w:pPr>
              <w:spacing w:line="216" w:lineRule="exact"/>
              <w:ind w:left="20"/>
              <w:jc w:val="center"/>
              <w:rPr>
                <w:rFonts w:ascii="宋体" w:hAnsi="宋体"/>
                <w:sz w:val="18"/>
                <w:szCs w:val="18"/>
              </w:rPr>
            </w:pPr>
            <w:r>
              <w:rPr>
                <w:rFonts w:hint="eastAsia" w:ascii="宋体" w:hAnsi="宋体"/>
                <w:sz w:val="18"/>
                <w:szCs w:val="18"/>
              </w:rPr>
              <w:t>1.0</w:t>
            </w:r>
          </w:p>
        </w:tc>
        <w:tc>
          <w:tcPr>
            <w:tcW w:w="744" w:type="dxa"/>
            <w:shd w:val="clear" w:color="auto" w:fill="auto"/>
            <w:vAlign w:val="center"/>
          </w:tcPr>
          <w:p w14:paraId="5BB47135">
            <w:pPr>
              <w:spacing w:line="216" w:lineRule="exact"/>
              <w:ind w:left="20"/>
              <w:jc w:val="center"/>
              <w:rPr>
                <w:rFonts w:ascii="宋体" w:hAnsi="宋体"/>
                <w:sz w:val="18"/>
                <w:szCs w:val="18"/>
              </w:rPr>
            </w:pPr>
            <w:r>
              <w:rPr>
                <w:rFonts w:hint="eastAsia" w:ascii="宋体" w:hAnsi="宋体"/>
                <w:sz w:val="18"/>
                <w:szCs w:val="18"/>
              </w:rPr>
              <w:t>24</w:t>
            </w:r>
          </w:p>
        </w:tc>
        <w:tc>
          <w:tcPr>
            <w:tcW w:w="790" w:type="dxa"/>
            <w:shd w:val="clear" w:color="auto" w:fill="auto"/>
            <w:vAlign w:val="center"/>
          </w:tcPr>
          <w:p w14:paraId="07A18805">
            <w:pPr>
              <w:spacing w:line="216" w:lineRule="exact"/>
              <w:ind w:left="20"/>
              <w:jc w:val="center"/>
              <w:rPr>
                <w:rFonts w:ascii="宋体" w:hAnsi="宋体"/>
                <w:sz w:val="18"/>
                <w:szCs w:val="18"/>
              </w:rPr>
            </w:pPr>
            <w:r>
              <w:rPr>
                <w:rFonts w:hint="eastAsia" w:ascii="宋体" w:hAnsi="宋体"/>
                <w:sz w:val="18"/>
                <w:szCs w:val="18"/>
              </w:rPr>
              <w:t>2</w:t>
            </w:r>
          </w:p>
        </w:tc>
        <w:tc>
          <w:tcPr>
            <w:tcW w:w="715" w:type="dxa"/>
            <w:vAlign w:val="center"/>
          </w:tcPr>
          <w:p w14:paraId="45CC9B8C">
            <w:pPr>
              <w:spacing w:line="216" w:lineRule="exact"/>
              <w:ind w:left="20"/>
              <w:jc w:val="center"/>
              <w:rPr>
                <w:rFonts w:ascii="宋体" w:hAnsi="宋体"/>
                <w:sz w:val="18"/>
                <w:szCs w:val="18"/>
              </w:rPr>
            </w:pPr>
            <w:r>
              <w:rPr>
                <w:rFonts w:hint="eastAsia" w:ascii="宋体" w:hAnsi="宋体"/>
                <w:sz w:val="18"/>
                <w:szCs w:val="18"/>
              </w:rPr>
              <w:t>1</w:t>
            </w:r>
          </w:p>
        </w:tc>
        <w:tc>
          <w:tcPr>
            <w:tcW w:w="715" w:type="dxa"/>
            <w:vAlign w:val="center"/>
          </w:tcPr>
          <w:p w14:paraId="5F10368F">
            <w:pPr>
              <w:spacing w:line="216" w:lineRule="exact"/>
              <w:ind w:left="20"/>
              <w:jc w:val="center"/>
              <w:rPr>
                <w:rFonts w:ascii="宋体" w:hAnsi="宋体"/>
                <w:sz w:val="18"/>
                <w:szCs w:val="18"/>
              </w:rPr>
            </w:pPr>
          </w:p>
        </w:tc>
        <w:tc>
          <w:tcPr>
            <w:tcW w:w="715" w:type="dxa"/>
            <w:vAlign w:val="center"/>
          </w:tcPr>
          <w:p w14:paraId="47E6B8A6">
            <w:pPr>
              <w:spacing w:line="216" w:lineRule="exact"/>
              <w:ind w:left="20"/>
              <w:jc w:val="center"/>
              <w:rPr>
                <w:rFonts w:ascii="宋体" w:hAnsi="宋体"/>
                <w:sz w:val="18"/>
                <w:szCs w:val="18"/>
              </w:rPr>
            </w:pPr>
          </w:p>
        </w:tc>
        <w:tc>
          <w:tcPr>
            <w:tcW w:w="715" w:type="dxa"/>
            <w:vAlign w:val="center"/>
          </w:tcPr>
          <w:p w14:paraId="1E25F6E0">
            <w:pPr>
              <w:spacing w:line="216" w:lineRule="exact"/>
              <w:ind w:left="20"/>
              <w:jc w:val="center"/>
              <w:rPr>
                <w:rFonts w:ascii="宋体" w:hAnsi="宋体"/>
                <w:sz w:val="18"/>
                <w:szCs w:val="18"/>
              </w:rPr>
            </w:pPr>
            <w:r>
              <w:rPr>
                <w:rFonts w:hint="eastAsia" w:ascii="宋体" w:hAnsi="宋体"/>
                <w:sz w:val="18"/>
                <w:szCs w:val="18"/>
              </w:rPr>
              <w:t>24</w:t>
            </w:r>
          </w:p>
        </w:tc>
        <w:tc>
          <w:tcPr>
            <w:tcW w:w="715" w:type="dxa"/>
            <w:vAlign w:val="center"/>
          </w:tcPr>
          <w:p w14:paraId="40678671">
            <w:pPr>
              <w:spacing w:line="216" w:lineRule="exact"/>
              <w:ind w:left="20"/>
              <w:jc w:val="center"/>
              <w:rPr>
                <w:rFonts w:ascii="宋体" w:hAnsi="宋体"/>
                <w:sz w:val="18"/>
                <w:szCs w:val="18"/>
              </w:rPr>
            </w:pPr>
          </w:p>
        </w:tc>
        <w:tc>
          <w:tcPr>
            <w:tcW w:w="717" w:type="dxa"/>
            <w:vAlign w:val="center"/>
          </w:tcPr>
          <w:p w14:paraId="154E74F4">
            <w:pPr>
              <w:spacing w:line="216" w:lineRule="exact"/>
              <w:ind w:left="20"/>
              <w:jc w:val="center"/>
              <w:rPr>
                <w:rFonts w:ascii="宋体" w:hAnsi="宋体"/>
                <w:sz w:val="18"/>
                <w:szCs w:val="18"/>
              </w:rPr>
            </w:pPr>
          </w:p>
        </w:tc>
      </w:tr>
      <w:tr w14:paraId="061B4E0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8" w:hRule="atLeast"/>
          <w:jc w:val="center"/>
        </w:trPr>
        <w:tc>
          <w:tcPr>
            <w:tcW w:w="747" w:type="dxa"/>
            <w:vMerge w:val="continue"/>
            <w:vAlign w:val="center"/>
          </w:tcPr>
          <w:p w14:paraId="474DE585">
            <w:pPr>
              <w:jc w:val="center"/>
              <w:rPr>
                <w:rFonts w:ascii="Times New Roman" w:hAnsi="Times New Roman" w:eastAsiaTheme="minorEastAsia"/>
                <w:color w:val="000000"/>
                <w:kern w:val="0"/>
                <w:szCs w:val="21"/>
              </w:rPr>
            </w:pPr>
          </w:p>
        </w:tc>
        <w:tc>
          <w:tcPr>
            <w:tcW w:w="1438" w:type="dxa"/>
            <w:shd w:val="clear" w:color="auto" w:fill="auto"/>
            <w:vAlign w:val="center"/>
          </w:tcPr>
          <w:p w14:paraId="14B8E455">
            <w:pPr>
              <w:spacing w:line="216" w:lineRule="exact"/>
              <w:ind w:left="20"/>
              <w:jc w:val="center"/>
              <w:rPr>
                <w:rFonts w:ascii="宋体" w:hAnsi="宋体"/>
                <w:sz w:val="18"/>
                <w:szCs w:val="18"/>
              </w:rPr>
            </w:pPr>
            <w:r>
              <w:rPr>
                <w:rFonts w:hint="eastAsia" w:ascii="宋体" w:hAnsi="宋体"/>
                <w:sz w:val="18"/>
                <w:szCs w:val="18"/>
              </w:rPr>
              <w:t>网络计算技术</w:t>
            </w:r>
          </w:p>
        </w:tc>
        <w:tc>
          <w:tcPr>
            <w:tcW w:w="584" w:type="dxa"/>
            <w:shd w:val="clear" w:color="auto" w:fill="auto"/>
            <w:vAlign w:val="center"/>
          </w:tcPr>
          <w:p w14:paraId="61B32E81">
            <w:pPr>
              <w:spacing w:line="216" w:lineRule="exact"/>
              <w:ind w:left="20"/>
              <w:jc w:val="center"/>
              <w:rPr>
                <w:rFonts w:ascii="宋体" w:hAnsi="宋体" w:eastAsiaTheme="minorEastAsia"/>
                <w:sz w:val="18"/>
                <w:szCs w:val="18"/>
              </w:rPr>
            </w:pPr>
            <w:r>
              <w:rPr>
                <w:rFonts w:hint="eastAsia" w:ascii="宋体" w:hAnsi="宋体"/>
                <w:sz w:val="18"/>
                <w:szCs w:val="18"/>
              </w:rPr>
              <w:t>6</w:t>
            </w:r>
          </w:p>
        </w:tc>
        <w:tc>
          <w:tcPr>
            <w:tcW w:w="546" w:type="dxa"/>
            <w:shd w:val="clear" w:color="auto" w:fill="auto"/>
            <w:vAlign w:val="center"/>
          </w:tcPr>
          <w:p w14:paraId="47D9814B">
            <w:pPr>
              <w:spacing w:line="216" w:lineRule="exact"/>
              <w:ind w:left="20"/>
              <w:jc w:val="center"/>
              <w:rPr>
                <w:rFonts w:ascii="宋体" w:hAnsi="宋体"/>
                <w:sz w:val="18"/>
                <w:szCs w:val="18"/>
              </w:rPr>
            </w:pPr>
            <w:r>
              <w:rPr>
                <w:rFonts w:hint="eastAsia" w:ascii="宋体" w:hAnsi="宋体"/>
                <w:sz w:val="18"/>
                <w:szCs w:val="18"/>
              </w:rPr>
              <w:t>1.0</w:t>
            </w:r>
          </w:p>
        </w:tc>
        <w:tc>
          <w:tcPr>
            <w:tcW w:w="744" w:type="dxa"/>
            <w:shd w:val="clear" w:color="auto" w:fill="auto"/>
            <w:vAlign w:val="center"/>
          </w:tcPr>
          <w:p w14:paraId="048F0FD7">
            <w:pPr>
              <w:spacing w:line="216" w:lineRule="exact"/>
              <w:ind w:left="20"/>
              <w:jc w:val="center"/>
              <w:rPr>
                <w:rFonts w:ascii="宋体" w:hAnsi="宋体"/>
                <w:sz w:val="18"/>
                <w:szCs w:val="18"/>
              </w:rPr>
            </w:pPr>
            <w:r>
              <w:rPr>
                <w:rFonts w:hint="eastAsia" w:ascii="宋体" w:hAnsi="宋体"/>
                <w:sz w:val="18"/>
                <w:szCs w:val="18"/>
              </w:rPr>
              <w:t>24</w:t>
            </w:r>
          </w:p>
        </w:tc>
        <w:tc>
          <w:tcPr>
            <w:tcW w:w="790" w:type="dxa"/>
            <w:shd w:val="clear" w:color="auto" w:fill="auto"/>
            <w:vAlign w:val="center"/>
          </w:tcPr>
          <w:p w14:paraId="07FEA299">
            <w:pPr>
              <w:spacing w:line="216" w:lineRule="exact"/>
              <w:ind w:left="20"/>
              <w:jc w:val="center"/>
              <w:rPr>
                <w:rFonts w:ascii="宋体" w:hAnsi="宋体"/>
                <w:sz w:val="18"/>
                <w:szCs w:val="18"/>
              </w:rPr>
            </w:pPr>
            <w:r>
              <w:rPr>
                <w:rFonts w:hint="eastAsia" w:ascii="宋体" w:hAnsi="宋体"/>
                <w:sz w:val="18"/>
                <w:szCs w:val="18"/>
              </w:rPr>
              <w:t>2</w:t>
            </w:r>
          </w:p>
        </w:tc>
        <w:tc>
          <w:tcPr>
            <w:tcW w:w="715" w:type="dxa"/>
            <w:vAlign w:val="center"/>
          </w:tcPr>
          <w:p w14:paraId="0258CDB7">
            <w:pPr>
              <w:spacing w:line="216" w:lineRule="exact"/>
              <w:ind w:left="20"/>
              <w:jc w:val="center"/>
              <w:rPr>
                <w:rFonts w:ascii="宋体" w:hAnsi="宋体"/>
                <w:sz w:val="18"/>
                <w:szCs w:val="18"/>
              </w:rPr>
            </w:pPr>
            <w:r>
              <w:rPr>
                <w:rFonts w:hint="eastAsia" w:ascii="宋体" w:hAnsi="宋体"/>
                <w:sz w:val="18"/>
                <w:szCs w:val="18"/>
              </w:rPr>
              <w:t>1</w:t>
            </w:r>
          </w:p>
        </w:tc>
        <w:tc>
          <w:tcPr>
            <w:tcW w:w="715" w:type="dxa"/>
            <w:vAlign w:val="center"/>
          </w:tcPr>
          <w:p w14:paraId="74F58573">
            <w:pPr>
              <w:spacing w:line="216" w:lineRule="exact"/>
              <w:ind w:left="20"/>
              <w:jc w:val="center"/>
              <w:rPr>
                <w:rFonts w:ascii="宋体" w:hAnsi="宋体"/>
                <w:sz w:val="18"/>
                <w:szCs w:val="18"/>
              </w:rPr>
            </w:pPr>
          </w:p>
        </w:tc>
        <w:tc>
          <w:tcPr>
            <w:tcW w:w="715" w:type="dxa"/>
            <w:vAlign w:val="center"/>
          </w:tcPr>
          <w:p w14:paraId="6C1DAAD8">
            <w:pPr>
              <w:spacing w:line="216" w:lineRule="exact"/>
              <w:ind w:left="20"/>
              <w:jc w:val="center"/>
              <w:rPr>
                <w:rFonts w:ascii="宋体" w:hAnsi="宋体"/>
                <w:sz w:val="18"/>
                <w:szCs w:val="18"/>
              </w:rPr>
            </w:pPr>
          </w:p>
        </w:tc>
        <w:tc>
          <w:tcPr>
            <w:tcW w:w="715" w:type="dxa"/>
            <w:vAlign w:val="center"/>
          </w:tcPr>
          <w:p w14:paraId="076F2683">
            <w:pPr>
              <w:spacing w:line="216" w:lineRule="exact"/>
              <w:ind w:left="20"/>
              <w:jc w:val="center"/>
              <w:rPr>
                <w:rFonts w:ascii="宋体" w:hAnsi="宋体"/>
                <w:sz w:val="18"/>
                <w:szCs w:val="18"/>
              </w:rPr>
            </w:pPr>
            <w:r>
              <w:rPr>
                <w:rFonts w:hint="eastAsia" w:ascii="宋体" w:hAnsi="宋体"/>
                <w:sz w:val="18"/>
                <w:szCs w:val="18"/>
              </w:rPr>
              <w:t>24</w:t>
            </w:r>
          </w:p>
        </w:tc>
        <w:tc>
          <w:tcPr>
            <w:tcW w:w="715" w:type="dxa"/>
            <w:vAlign w:val="center"/>
          </w:tcPr>
          <w:p w14:paraId="637C456C">
            <w:pPr>
              <w:spacing w:line="216" w:lineRule="exact"/>
              <w:ind w:left="20"/>
              <w:jc w:val="center"/>
              <w:rPr>
                <w:rFonts w:ascii="宋体" w:hAnsi="宋体"/>
                <w:sz w:val="18"/>
                <w:szCs w:val="18"/>
              </w:rPr>
            </w:pPr>
          </w:p>
        </w:tc>
        <w:tc>
          <w:tcPr>
            <w:tcW w:w="717" w:type="dxa"/>
            <w:vAlign w:val="center"/>
          </w:tcPr>
          <w:p w14:paraId="1FEF10DB">
            <w:pPr>
              <w:spacing w:line="216" w:lineRule="exact"/>
              <w:ind w:left="20"/>
              <w:jc w:val="center"/>
              <w:rPr>
                <w:rFonts w:ascii="宋体" w:hAnsi="宋体"/>
                <w:sz w:val="18"/>
                <w:szCs w:val="18"/>
              </w:rPr>
            </w:pPr>
          </w:p>
        </w:tc>
      </w:tr>
      <w:tr w14:paraId="6870966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8" w:hRule="atLeast"/>
          <w:jc w:val="center"/>
        </w:trPr>
        <w:tc>
          <w:tcPr>
            <w:tcW w:w="747" w:type="dxa"/>
            <w:vMerge w:val="continue"/>
            <w:vAlign w:val="center"/>
          </w:tcPr>
          <w:p w14:paraId="3185D3D9">
            <w:pPr>
              <w:jc w:val="center"/>
              <w:rPr>
                <w:rFonts w:ascii="Times New Roman" w:hAnsi="Times New Roman" w:eastAsiaTheme="minorEastAsia"/>
                <w:color w:val="000000"/>
                <w:kern w:val="0"/>
                <w:szCs w:val="21"/>
              </w:rPr>
            </w:pPr>
          </w:p>
        </w:tc>
        <w:tc>
          <w:tcPr>
            <w:tcW w:w="1438" w:type="dxa"/>
            <w:shd w:val="clear" w:color="auto" w:fill="auto"/>
            <w:vAlign w:val="center"/>
          </w:tcPr>
          <w:p w14:paraId="5320F828">
            <w:pPr>
              <w:widowControl/>
              <w:jc w:val="center"/>
              <w:rPr>
                <w:rFonts w:ascii="宋体" w:hAnsi="宋体"/>
                <w:sz w:val="18"/>
                <w:szCs w:val="18"/>
              </w:rPr>
            </w:pPr>
            <w:r>
              <w:rPr>
                <w:rFonts w:hint="eastAsia" w:ascii="宋体" w:hAnsi="宋体"/>
                <w:sz w:val="18"/>
                <w:szCs w:val="18"/>
              </w:rPr>
              <w:t>物联网系统及应用实践</w:t>
            </w:r>
          </w:p>
        </w:tc>
        <w:tc>
          <w:tcPr>
            <w:tcW w:w="584" w:type="dxa"/>
            <w:shd w:val="clear" w:color="auto" w:fill="auto"/>
            <w:vAlign w:val="center"/>
          </w:tcPr>
          <w:p w14:paraId="38BC6A4F">
            <w:pPr>
              <w:spacing w:line="216" w:lineRule="exact"/>
              <w:ind w:left="20"/>
              <w:jc w:val="center"/>
              <w:rPr>
                <w:rFonts w:ascii="Times New Roman" w:hAnsi="Times New Roman" w:eastAsiaTheme="minorEastAsia"/>
                <w:color w:val="000000"/>
                <w:kern w:val="0"/>
                <w:szCs w:val="21"/>
              </w:rPr>
            </w:pPr>
            <w:r>
              <w:rPr>
                <w:rFonts w:hint="eastAsia" w:ascii="宋体" w:hAnsi="宋体" w:eastAsiaTheme="minorEastAsia"/>
                <w:sz w:val="18"/>
                <w:szCs w:val="18"/>
              </w:rPr>
              <w:t>7</w:t>
            </w:r>
          </w:p>
        </w:tc>
        <w:tc>
          <w:tcPr>
            <w:tcW w:w="546" w:type="dxa"/>
            <w:shd w:val="clear" w:color="auto" w:fill="auto"/>
            <w:vAlign w:val="center"/>
          </w:tcPr>
          <w:p w14:paraId="49F8B7FD">
            <w:pPr>
              <w:spacing w:line="216" w:lineRule="exact"/>
              <w:ind w:left="20"/>
              <w:jc w:val="center"/>
              <w:rPr>
                <w:rFonts w:ascii="Times New Roman" w:hAnsi="Times New Roman" w:eastAsiaTheme="minorEastAsia"/>
                <w:kern w:val="0"/>
                <w:szCs w:val="21"/>
              </w:rPr>
            </w:pPr>
            <w:r>
              <w:rPr>
                <w:rFonts w:hint="eastAsia" w:ascii="宋体" w:hAnsi="宋体"/>
                <w:sz w:val="18"/>
                <w:szCs w:val="18"/>
              </w:rPr>
              <w:t>2.0</w:t>
            </w:r>
          </w:p>
        </w:tc>
        <w:tc>
          <w:tcPr>
            <w:tcW w:w="744" w:type="dxa"/>
            <w:shd w:val="clear" w:color="auto" w:fill="auto"/>
            <w:vAlign w:val="center"/>
          </w:tcPr>
          <w:p w14:paraId="60C61E19">
            <w:pPr>
              <w:spacing w:line="216" w:lineRule="exact"/>
              <w:ind w:left="20"/>
              <w:jc w:val="center"/>
              <w:rPr>
                <w:rFonts w:ascii="Times New Roman" w:hAnsi="Times New Roman"/>
                <w:color w:val="000000"/>
                <w:kern w:val="0"/>
                <w:szCs w:val="21"/>
              </w:rPr>
            </w:pPr>
            <w:r>
              <w:rPr>
                <w:rFonts w:hint="eastAsia" w:ascii="宋体" w:hAnsi="宋体" w:eastAsiaTheme="minorEastAsia"/>
                <w:sz w:val="18"/>
                <w:szCs w:val="18"/>
              </w:rPr>
              <w:t>48</w:t>
            </w:r>
          </w:p>
        </w:tc>
        <w:tc>
          <w:tcPr>
            <w:tcW w:w="790" w:type="dxa"/>
            <w:shd w:val="clear" w:color="auto" w:fill="auto"/>
            <w:vAlign w:val="center"/>
          </w:tcPr>
          <w:p w14:paraId="3C53F281">
            <w:pPr>
              <w:spacing w:line="216" w:lineRule="exact"/>
              <w:ind w:left="20"/>
              <w:jc w:val="center"/>
              <w:rPr>
                <w:rFonts w:ascii="宋体" w:hAnsi="宋体"/>
                <w:sz w:val="18"/>
                <w:szCs w:val="18"/>
              </w:rPr>
            </w:pPr>
            <w:r>
              <w:rPr>
                <w:rFonts w:hint="eastAsia" w:ascii="宋体" w:hAnsi="宋体"/>
                <w:sz w:val="18"/>
                <w:szCs w:val="18"/>
              </w:rPr>
              <w:t>4</w:t>
            </w:r>
          </w:p>
        </w:tc>
        <w:tc>
          <w:tcPr>
            <w:tcW w:w="715" w:type="dxa"/>
            <w:vAlign w:val="center"/>
          </w:tcPr>
          <w:p w14:paraId="586911E1">
            <w:pPr>
              <w:spacing w:line="216" w:lineRule="exact"/>
              <w:ind w:left="20"/>
              <w:jc w:val="center"/>
              <w:rPr>
                <w:rFonts w:ascii="宋体" w:hAnsi="宋体"/>
                <w:sz w:val="18"/>
                <w:szCs w:val="18"/>
              </w:rPr>
            </w:pPr>
          </w:p>
        </w:tc>
        <w:tc>
          <w:tcPr>
            <w:tcW w:w="715" w:type="dxa"/>
            <w:vAlign w:val="center"/>
          </w:tcPr>
          <w:p w14:paraId="22474A91">
            <w:pPr>
              <w:spacing w:line="216" w:lineRule="exact"/>
              <w:ind w:left="20"/>
              <w:jc w:val="center"/>
              <w:rPr>
                <w:rFonts w:ascii="宋体" w:hAnsi="宋体"/>
                <w:sz w:val="18"/>
                <w:szCs w:val="18"/>
              </w:rPr>
            </w:pPr>
            <w:r>
              <w:rPr>
                <w:rFonts w:hint="eastAsia" w:ascii="宋体" w:hAnsi="宋体"/>
                <w:sz w:val="18"/>
                <w:szCs w:val="18"/>
              </w:rPr>
              <w:t>2</w:t>
            </w:r>
          </w:p>
        </w:tc>
        <w:tc>
          <w:tcPr>
            <w:tcW w:w="715" w:type="dxa"/>
            <w:vAlign w:val="center"/>
          </w:tcPr>
          <w:p w14:paraId="6FED01F8">
            <w:pPr>
              <w:spacing w:line="216" w:lineRule="exact"/>
              <w:ind w:left="20"/>
              <w:jc w:val="center"/>
              <w:rPr>
                <w:rFonts w:ascii="宋体" w:hAnsi="宋体"/>
                <w:sz w:val="18"/>
                <w:szCs w:val="18"/>
              </w:rPr>
            </w:pPr>
          </w:p>
        </w:tc>
        <w:tc>
          <w:tcPr>
            <w:tcW w:w="715" w:type="dxa"/>
            <w:vAlign w:val="center"/>
          </w:tcPr>
          <w:p w14:paraId="78C95A38">
            <w:pPr>
              <w:spacing w:line="216" w:lineRule="exact"/>
              <w:ind w:left="20"/>
              <w:jc w:val="center"/>
              <w:rPr>
                <w:rFonts w:ascii="宋体" w:hAnsi="宋体"/>
                <w:sz w:val="18"/>
                <w:szCs w:val="18"/>
              </w:rPr>
            </w:pPr>
          </w:p>
        </w:tc>
        <w:tc>
          <w:tcPr>
            <w:tcW w:w="715" w:type="dxa"/>
            <w:vAlign w:val="center"/>
          </w:tcPr>
          <w:p w14:paraId="24DFA5A2">
            <w:pPr>
              <w:spacing w:line="216" w:lineRule="exact"/>
              <w:ind w:left="20"/>
              <w:jc w:val="center"/>
              <w:rPr>
                <w:rFonts w:ascii="宋体" w:hAnsi="宋体"/>
                <w:sz w:val="18"/>
                <w:szCs w:val="18"/>
              </w:rPr>
            </w:pPr>
            <w:r>
              <w:rPr>
                <w:rFonts w:hint="eastAsia" w:ascii="宋体" w:hAnsi="宋体"/>
                <w:sz w:val="18"/>
                <w:szCs w:val="18"/>
              </w:rPr>
              <w:t>48</w:t>
            </w:r>
          </w:p>
        </w:tc>
        <w:tc>
          <w:tcPr>
            <w:tcW w:w="717" w:type="dxa"/>
            <w:vAlign w:val="center"/>
          </w:tcPr>
          <w:p w14:paraId="3517A0C3">
            <w:pPr>
              <w:spacing w:line="216" w:lineRule="exact"/>
              <w:ind w:left="20"/>
              <w:jc w:val="center"/>
              <w:rPr>
                <w:rFonts w:ascii="宋体" w:hAnsi="宋体"/>
                <w:sz w:val="18"/>
                <w:szCs w:val="18"/>
              </w:rPr>
            </w:pPr>
          </w:p>
        </w:tc>
      </w:tr>
      <w:tr w14:paraId="250D811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8" w:hRule="atLeast"/>
          <w:jc w:val="center"/>
        </w:trPr>
        <w:tc>
          <w:tcPr>
            <w:tcW w:w="747" w:type="dxa"/>
            <w:vMerge w:val="continue"/>
            <w:vAlign w:val="center"/>
          </w:tcPr>
          <w:p w14:paraId="27AAF4B2">
            <w:pPr>
              <w:jc w:val="center"/>
              <w:rPr>
                <w:rFonts w:ascii="Times New Roman" w:hAnsi="Times New Roman" w:eastAsiaTheme="minorEastAsia"/>
                <w:color w:val="000000"/>
                <w:kern w:val="0"/>
                <w:szCs w:val="21"/>
              </w:rPr>
            </w:pPr>
          </w:p>
        </w:tc>
        <w:tc>
          <w:tcPr>
            <w:tcW w:w="1438" w:type="dxa"/>
            <w:shd w:val="clear" w:color="auto" w:fill="auto"/>
            <w:vAlign w:val="center"/>
          </w:tcPr>
          <w:p w14:paraId="4163C15A">
            <w:pPr>
              <w:widowControl/>
              <w:jc w:val="center"/>
              <w:rPr>
                <w:rFonts w:ascii="宋体" w:hAnsi="宋体"/>
                <w:sz w:val="18"/>
                <w:szCs w:val="18"/>
              </w:rPr>
            </w:pPr>
            <w:r>
              <w:rPr>
                <w:rFonts w:hint="eastAsia" w:ascii="宋体" w:hAnsi="宋体"/>
                <w:sz w:val="18"/>
                <w:szCs w:val="18"/>
              </w:rPr>
              <w:t>空间通信与网络</w:t>
            </w:r>
          </w:p>
        </w:tc>
        <w:tc>
          <w:tcPr>
            <w:tcW w:w="584" w:type="dxa"/>
            <w:shd w:val="clear" w:color="auto" w:fill="auto"/>
            <w:vAlign w:val="center"/>
          </w:tcPr>
          <w:p w14:paraId="40874753">
            <w:pPr>
              <w:spacing w:line="216" w:lineRule="exact"/>
              <w:ind w:left="20"/>
              <w:jc w:val="center"/>
              <w:rPr>
                <w:rFonts w:ascii="Times New Roman" w:hAnsi="Times New Roman" w:eastAsiaTheme="minorEastAsia"/>
                <w:color w:val="000000"/>
                <w:kern w:val="0"/>
                <w:szCs w:val="21"/>
              </w:rPr>
            </w:pPr>
            <w:r>
              <w:rPr>
                <w:rFonts w:hint="eastAsia" w:ascii="宋体" w:hAnsi="宋体" w:eastAsiaTheme="minorEastAsia"/>
                <w:sz w:val="18"/>
                <w:szCs w:val="18"/>
              </w:rPr>
              <w:t>7</w:t>
            </w:r>
          </w:p>
        </w:tc>
        <w:tc>
          <w:tcPr>
            <w:tcW w:w="546" w:type="dxa"/>
            <w:shd w:val="clear" w:color="auto" w:fill="auto"/>
            <w:vAlign w:val="center"/>
          </w:tcPr>
          <w:p w14:paraId="7F4E85C7">
            <w:pPr>
              <w:spacing w:line="216" w:lineRule="exact"/>
              <w:ind w:left="20"/>
              <w:jc w:val="center"/>
              <w:rPr>
                <w:rFonts w:ascii="Times New Roman" w:hAnsi="Times New Roman" w:eastAsiaTheme="minorEastAsia"/>
                <w:kern w:val="0"/>
                <w:szCs w:val="21"/>
              </w:rPr>
            </w:pPr>
            <w:r>
              <w:rPr>
                <w:rFonts w:hint="eastAsia" w:ascii="宋体" w:hAnsi="宋体"/>
                <w:sz w:val="18"/>
                <w:szCs w:val="18"/>
              </w:rPr>
              <w:t>1.0</w:t>
            </w:r>
          </w:p>
        </w:tc>
        <w:tc>
          <w:tcPr>
            <w:tcW w:w="744" w:type="dxa"/>
            <w:shd w:val="clear" w:color="auto" w:fill="auto"/>
            <w:vAlign w:val="center"/>
          </w:tcPr>
          <w:p w14:paraId="28CA875F">
            <w:pPr>
              <w:spacing w:line="216" w:lineRule="exact"/>
              <w:ind w:left="20"/>
              <w:jc w:val="center"/>
              <w:rPr>
                <w:rFonts w:ascii="Times New Roman" w:hAnsi="Times New Roman"/>
                <w:color w:val="000000"/>
                <w:kern w:val="0"/>
                <w:szCs w:val="21"/>
              </w:rPr>
            </w:pPr>
            <w:r>
              <w:rPr>
                <w:rFonts w:hint="eastAsia" w:ascii="宋体" w:hAnsi="宋体"/>
                <w:sz w:val="18"/>
                <w:szCs w:val="18"/>
              </w:rPr>
              <w:t>24</w:t>
            </w:r>
          </w:p>
        </w:tc>
        <w:tc>
          <w:tcPr>
            <w:tcW w:w="790" w:type="dxa"/>
            <w:shd w:val="clear" w:color="auto" w:fill="auto"/>
            <w:vAlign w:val="center"/>
          </w:tcPr>
          <w:p w14:paraId="668D371F">
            <w:pPr>
              <w:spacing w:line="216" w:lineRule="exact"/>
              <w:ind w:left="20"/>
              <w:jc w:val="center"/>
              <w:rPr>
                <w:rFonts w:ascii="宋体" w:hAnsi="宋体"/>
                <w:sz w:val="18"/>
                <w:szCs w:val="18"/>
              </w:rPr>
            </w:pPr>
            <w:r>
              <w:rPr>
                <w:rFonts w:hint="eastAsia" w:ascii="宋体" w:hAnsi="宋体"/>
                <w:sz w:val="18"/>
                <w:szCs w:val="18"/>
              </w:rPr>
              <w:t>2</w:t>
            </w:r>
          </w:p>
        </w:tc>
        <w:tc>
          <w:tcPr>
            <w:tcW w:w="715" w:type="dxa"/>
            <w:vAlign w:val="center"/>
          </w:tcPr>
          <w:p w14:paraId="1EC1C212">
            <w:pPr>
              <w:spacing w:line="216" w:lineRule="exact"/>
              <w:ind w:left="20"/>
              <w:jc w:val="center"/>
              <w:rPr>
                <w:rFonts w:ascii="宋体" w:hAnsi="宋体"/>
                <w:sz w:val="18"/>
                <w:szCs w:val="18"/>
              </w:rPr>
            </w:pPr>
            <w:r>
              <w:rPr>
                <w:rFonts w:hint="eastAsia" w:ascii="宋体" w:hAnsi="宋体"/>
                <w:sz w:val="18"/>
                <w:szCs w:val="18"/>
              </w:rPr>
              <w:t>1</w:t>
            </w:r>
          </w:p>
        </w:tc>
        <w:tc>
          <w:tcPr>
            <w:tcW w:w="715" w:type="dxa"/>
            <w:vAlign w:val="center"/>
          </w:tcPr>
          <w:p w14:paraId="2D73B928">
            <w:pPr>
              <w:spacing w:line="216" w:lineRule="exact"/>
              <w:ind w:left="20"/>
              <w:jc w:val="center"/>
              <w:rPr>
                <w:rFonts w:ascii="宋体" w:hAnsi="宋体"/>
                <w:sz w:val="18"/>
                <w:szCs w:val="18"/>
              </w:rPr>
            </w:pPr>
          </w:p>
        </w:tc>
        <w:tc>
          <w:tcPr>
            <w:tcW w:w="715" w:type="dxa"/>
            <w:vAlign w:val="center"/>
          </w:tcPr>
          <w:p w14:paraId="1A054C74">
            <w:pPr>
              <w:spacing w:line="216" w:lineRule="exact"/>
              <w:ind w:left="20"/>
              <w:jc w:val="center"/>
              <w:rPr>
                <w:rFonts w:ascii="宋体" w:hAnsi="宋体"/>
                <w:sz w:val="18"/>
                <w:szCs w:val="18"/>
              </w:rPr>
            </w:pPr>
          </w:p>
        </w:tc>
        <w:tc>
          <w:tcPr>
            <w:tcW w:w="715" w:type="dxa"/>
            <w:vAlign w:val="center"/>
          </w:tcPr>
          <w:p w14:paraId="2F139507">
            <w:pPr>
              <w:spacing w:line="216" w:lineRule="exact"/>
              <w:ind w:left="20"/>
              <w:jc w:val="center"/>
              <w:rPr>
                <w:rFonts w:ascii="宋体" w:hAnsi="宋体"/>
                <w:sz w:val="18"/>
                <w:szCs w:val="18"/>
              </w:rPr>
            </w:pPr>
            <w:r>
              <w:rPr>
                <w:rFonts w:hint="eastAsia" w:ascii="宋体" w:hAnsi="宋体"/>
                <w:sz w:val="18"/>
                <w:szCs w:val="18"/>
              </w:rPr>
              <w:t>24</w:t>
            </w:r>
          </w:p>
        </w:tc>
        <w:tc>
          <w:tcPr>
            <w:tcW w:w="715" w:type="dxa"/>
            <w:vAlign w:val="center"/>
          </w:tcPr>
          <w:p w14:paraId="23A27964">
            <w:pPr>
              <w:spacing w:line="216" w:lineRule="exact"/>
              <w:ind w:left="20"/>
              <w:jc w:val="center"/>
              <w:rPr>
                <w:rFonts w:ascii="宋体" w:hAnsi="宋体"/>
                <w:sz w:val="18"/>
                <w:szCs w:val="18"/>
              </w:rPr>
            </w:pPr>
          </w:p>
        </w:tc>
        <w:tc>
          <w:tcPr>
            <w:tcW w:w="717" w:type="dxa"/>
            <w:vAlign w:val="center"/>
          </w:tcPr>
          <w:p w14:paraId="3A9954D3">
            <w:pPr>
              <w:spacing w:line="216" w:lineRule="exact"/>
              <w:ind w:left="20"/>
              <w:jc w:val="center"/>
              <w:rPr>
                <w:rFonts w:ascii="宋体" w:hAnsi="宋体"/>
                <w:sz w:val="18"/>
                <w:szCs w:val="18"/>
              </w:rPr>
            </w:pPr>
          </w:p>
        </w:tc>
      </w:tr>
      <w:tr w14:paraId="329DABC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8" w:hRule="atLeast"/>
          <w:jc w:val="center"/>
        </w:trPr>
        <w:tc>
          <w:tcPr>
            <w:tcW w:w="747" w:type="dxa"/>
            <w:vMerge w:val="continue"/>
            <w:vAlign w:val="center"/>
          </w:tcPr>
          <w:p w14:paraId="2D837016">
            <w:pPr>
              <w:jc w:val="center"/>
              <w:rPr>
                <w:rFonts w:ascii="Times New Roman" w:hAnsi="Times New Roman" w:eastAsiaTheme="minorEastAsia"/>
                <w:color w:val="000000"/>
                <w:kern w:val="0"/>
                <w:szCs w:val="21"/>
              </w:rPr>
            </w:pPr>
          </w:p>
        </w:tc>
        <w:tc>
          <w:tcPr>
            <w:tcW w:w="1438" w:type="dxa"/>
            <w:shd w:val="clear" w:color="auto" w:fill="auto"/>
            <w:vAlign w:val="center"/>
          </w:tcPr>
          <w:p w14:paraId="4792A86A">
            <w:pPr>
              <w:widowControl/>
              <w:jc w:val="center"/>
              <w:rPr>
                <w:rFonts w:ascii="宋体" w:hAnsi="宋体"/>
                <w:sz w:val="18"/>
                <w:szCs w:val="18"/>
              </w:rPr>
            </w:pPr>
            <w:r>
              <w:rPr>
                <w:rFonts w:hint="eastAsia" w:ascii="宋体" w:hAnsi="宋体"/>
                <w:sz w:val="18"/>
                <w:szCs w:val="18"/>
              </w:rPr>
              <w:t>通信网安全技术</w:t>
            </w:r>
          </w:p>
        </w:tc>
        <w:tc>
          <w:tcPr>
            <w:tcW w:w="584" w:type="dxa"/>
            <w:shd w:val="clear" w:color="auto" w:fill="auto"/>
            <w:vAlign w:val="center"/>
          </w:tcPr>
          <w:p w14:paraId="45EC1B79">
            <w:pPr>
              <w:spacing w:line="216" w:lineRule="exact"/>
              <w:ind w:left="20"/>
              <w:jc w:val="center"/>
              <w:rPr>
                <w:rFonts w:ascii="Times New Roman" w:hAnsi="Times New Roman" w:eastAsiaTheme="minorEastAsia"/>
                <w:color w:val="000000"/>
                <w:kern w:val="0"/>
                <w:szCs w:val="21"/>
              </w:rPr>
            </w:pPr>
            <w:r>
              <w:rPr>
                <w:rFonts w:hint="eastAsia" w:ascii="宋体" w:hAnsi="宋体"/>
                <w:sz w:val="18"/>
                <w:szCs w:val="18"/>
              </w:rPr>
              <w:t>7</w:t>
            </w:r>
          </w:p>
        </w:tc>
        <w:tc>
          <w:tcPr>
            <w:tcW w:w="546" w:type="dxa"/>
            <w:shd w:val="clear" w:color="auto" w:fill="auto"/>
            <w:vAlign w:val="center"/>
          </w:tcPr>
          <w:p w14:paraId="30D8EA22">
            <w:pPr>
              <w:spacing w:line="216" w:lineRule="exact"/>
              <w:ind w:left="20"/>
              <w:jc w:val="center"/>
              <w:rPr>
                <w:rFonts w:ascii="Times New Roman" w:hAnsi="Times New Roman" w:eastAsiaTheme="minorEastAsia"/>
                <w:kern w:val="0"/>
                <w:szCs w:val="21"/>
              </w:rPr>
            </w:pPr>
            <w:r>
              <w:rPr>
                <w:rFonts w:hint="eastAsia" w:ascii="宋体" w:hAnsi="宋体"/>
                <w:sz w:val="18"/>
                <w:szCs w:val="18"/>
              </w:rPr>
              <w:t>1.0</w:t>
            </w:r>
          </w:p>
        </w:tc>
        <w:tc>
          <w:tcPr>
            <w:tcW w:w="744" w:type="dxa"/>
            <w:shd w:val="clear" w:color="auto" w:fill="auto"/>
            <w:vAlign w:val="center"/>
          </w:tcPr>
          <w:p w14:paraId="54B78E13">
            <w:pPr>
              <w:spacing w:line="216" w:lineRule="exact"/>
              <w:ind w:left="20"/>
              <w:jc w:val="center"/>
              <w:rPr>
                <w:rFonts w:ascii="Times New Roman" w:hAnsi="Times New Roman"/>
                <w:color w:val="000000"/>
                <w:kern w:val="0"/>
                <w:szCs w:val="21"/>
              </w:rPr>
            </w:pPr>
            <w:r>
              <w:rPr>
                <w:rFonts w:hint="eastAsia" w:ascii="宋体" w:hAnsi="宋体"/>
                <w:sz w:val="18"/>
                <w:szCs w:val="18"/>
              </w:rPr>
              <w:t>24</w:t>
            </w:r>
          </w:p>
        </w:tc>
        <w:tc>
          <w:tcPr>
            <w:tcW w:w="790" w:type="dxa"/>
            <w:shd w:val="clear" w:color="auto" w:fill="auto"/>
            <w:vAlign w:val="center"/>
          </w:tcPr>
          <w:p w14:paraId="17AFDE0F">
            <w:pPr>
              <w:spacing w:line="216" w:lineRule="exact"/>
              <w:ind w:left="20"/>
              <w:jc w:val="center"/>
              <w:rPr>
                <w:rFonts w:ascii="宋体" w:hAnsi="宋体"/>
                <w:sz w:val="18"/>
                <w:szCs w:val="18"/>
              </w:rPr>
            </w:pPr>
            <w:r>
              <w:rPr>
                <w:rFonts w:hint="eastAsia" w:ascii="宋体" w:hAnsi="宋体"/>
                <w:sz w:val="18"/>
                <w:szCs w:val="18"/>
              </w:rPr>
              <w:t>2</w:t>
            </w:r>
          </w:p>
        </w:tc>
        <w:tc>
          <w:tcPr>
            <w:tcW w:w="715" w:type="dxa"/>
            <w:vAlign w:val="center"/>
          </w:tcPr>
          <w:p w14:paraId="1FDEBB90">
            <w:pPr>
              <w:spacing w:line="216" w:lineRule="exact"/>
              <w:ind w:left="20"/>
              <w:jc w:val="center"/>
              <w:rPr>
                <w:rFonts w:ascii="宋体" w:hAnsi="宋体"/>
                <w:sz w:val="18"/>
                <w:szCs w:val="18"/>
              </w:rPr>
            </w:pPr>
            <w:r>
              <w:rPr>
                <w:rFonts w:hint="eastAsia" w:ascii="宋体" w:hAnsi="宋体"/>
                <w:sz w:val="18"/>
                <w:szCs w:val="18"/>
              </w:rPr>
              <w:t>1</w:t>
            </w:r>
          </w:p>
        </w:tc>
        <w:tc>
          <w:tcPr>
            <w:tcW w:w="715" w:type="dxa"/>
            <w:vAlign w:val="center"/>
          </w:tcPr>
          <w:p w14:paraId="79DECB10">
            <w:pPr>
              <w:spacing w:line="216" w:lineRule="exact"/>
              <w:ind w:left="20"/>
              <w:jc w:val="center"/>
              <w:rPr>
                <w:rFonts w:ascii="宋体" w:hAnsi="宋体"/>
                <w:sz w:val="18"/>
                <w:szCs w:val="18"/>
              </w:rPr>
            </w:pPr>
          </w:p>
        </w:tc>
        <w:tc>
          <w:tcPr>
            <w:tcW w:w="715" w:type="dxa"/>
            <w:vAlign w:val="center"/>
          </w:tcPr>
          <w:p w14:paraId="2C5258A4">
            <w:pPr>
              <w:spacing w:line="216" w:lineRule="exact"/>
              <w:ind w:left="20"/>
              <w:jc w:val="center"/>
              <w:rPr>
                <w:rFonts w:ascii="宋体" w:hAnsi="宋体"/>
                <w:sz w:val="18"/>
                <w:szCs w:val="18"/>
              </w:rPr>
            </w:pPr>
          </w:p>
        </w:tc>
        <w:tc>
          <w:tcPr>
            <w:tcW w:w="715" w:type="dxa"/>
            <w:vAlign w:val="center"/>
          </w:tcPr>
          <w:p w14:paraId="5B304BF6">
            <w:pPr>
              <w:spacing w:line="216" w:lineRule="exact"/>
              <w:ind w:left="20"/>
              <w:jc w:val="center"/>
              <w:rPr>
                <w:rFonts w:ascii="宋体" w:hAnsi="宋体"/>
                <w:sz w:val="18"/>
                <w:szCs w:val="18"/>
              </w:rPr>
            </w:pPr>
            <w:r>
              <w:rPr>
                <w:rFonts w:hint="eastAsia" w:ascii="宋体" w:hAnsi="宋体"/>
                <w:sz w:val="18"/>
                <w:szCs w:val="18"/>
              </w:rPr>
              <w:t>24</w:t>
            </w:r>
          </w:p>
        </w:tc>
        <w:tc>
          <w:tcPr>
            <w:tcW w:w="715" w:type="dxa"/>
            <w:vAlign w:val="center"/>
          </w:tcPr>
          <w:p w14:paraId="25871BEB">
            <w:pPr>
              <w:spacing w:line="216" w:lineRule="exact"/>
              <w:ind w:left="20"/>
              <w:jc w:val="center"/>
              <w:rPr>
                <w:rFonts w:ascii="宋体" w:hAnsi="宋体"/>
                <w:sz w:val="18"/>
                <w:szCs w:val="18"/>
              </w:rPr>
            </w:pPr>
          </w:p>
        </w:tc>
        <w:tc>
          <w:tcPr>
            <w:tcW w:w="717" w:type="dxa"/>
            <w:vAlign w:val="center"/>
          </w:tcPr>
          <w:p w14:paraId="10F628EB">
            <w:pPr>
              <w:spacing w:line="216" w:lineRule="exact"/>
              <w:ind w:left="20"/>
              <w:jc w:val="center"/>
              <w:rPr>
                <w:rFonts w:ascii="宋体" w:hAnsi="宋体"/>
                <w:sz w:val="18"/>
                <w:szCs w:val="18"/>
              </w:rPr>
            </w:pPr>
          </w:p>
        </w:tc>
      </w:tr>
      <w:tr w14:paraId="7837818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8" w:hRule="atLeast"/>
          <w:jc w:val="center"/>
        </w:trPr>
        <w:tc>
          <w:tcPr>
            <w:tcW w:w="747" w:type="dxa"/>
            <w:vMerge w:val="restart"/>
            <w:vAlign w:val="center"/>
          </w:tcPr>
          <w:p w14:paraId="594138EF">
            <w:pPr>
              <w:jc w:val="center"/>
              <w:rPr>
                <w:rFonts w:ascii="Times New Roman" w:hAnsi="Times New Roman" w:eastAsiaTheme="minorEastAsia"/>
                <w:color w:val="000000"/>
                <w:kern w:val="0"/>
                <w:szCs w:val="21"/>
              </w:rPr>
            </w:pPr>
            <w:r>
              <w:rPr>
                <w:rFonts w:hint="eastAsia" w:ascii="Times New Roman" w:hAnsi="Times New Roman" w:eastAsiaTheme="minorEastAsia"/>
                <w:color w:val="000000"/>
                <w:kern w:val="0"/>
                <w:szCs w:val="21"/>
              </w:rPr>
              <w:t>综合实践课程</w:t>
            </w:r>
          </w:p>
        </w:tc>
        <w:tc>
          <w:tcPr>
            <w:tcW w:w="1438" w:type="dxa"/>
            <w:vAlign w:val="center"/>
          </w:tcPr>
          <w:p w14:paraId="5A40E2CB">
            <w:pPr>
              <w:widowControl/>
              <w:jc w:val="center"/>
              <w:rPr>
                <w:rFonts w:ascii="Times New Roman" w:hAnsi="Times New Roman" w:eastAsiaTheme="minorEastAsia"/>
                <w:color w:val="000000"/>
                <w:kern w:val="0"/>
                <w:szCs w:val="21"/>
              </w:rPr>
            </w:pPr>
            <w:r>
              <w:rPr>
                <w:rFonts w:hint="eastAsia" w:ascii="宋体" w:hAnsi="宋体"/>
                <w:sz w:val="18"/>
                <w:szCs w:val="18"/>
              </w:rPr>
              <w:t>SJ3、工程认识实习</w:t>
            </w:r>
          </w:p>
        </w:tc>
        <w:tc>
          <w:tcPr>
            <w:tcW w:w="584" w:type="dxa"/>
            <w:vAlign w:val="center"/>
          </w:tcPr>
          <w:p w14:paraId="17779DEA">
            <w:pPr>
              <w:spacing w:line="216" w:lineRule="exact"/>
              <w:ind w:left="20"/>
              <w:jc w:val="center"/>
              <w:rPr>
                <w:rFonts w:ascii="Times New Roman" w:hAnsi="Times New Roman" w:eastAsiaTheme="minorEastAsia"/>
                <w:color w:val="000000"/>
                <w:kern w:val="0"/>
                <w:szCs w:val="21"/>
              </w:rPr>
            </w:pPr>
            <w:r>
              <w:rPr>
                <w:rFonts w:hint="eastAsia" w:ascii="宋体" w:hAnsi="宋体" w:eastAsiaTheme="minorEastAsia"/>
                <w:sz w:val="18"/>
                <w:szCs w:val="18"/>
              </w:rPr>
              <w:t>3</w:t>
            </w:r>
          </w:p>
        </w:tc>
        <w:tc>
          <w:tcPr>
            <w:tcW w:w="546" w:type="dxa"/>
            <w:vAlign w:val="center"/>
          </w:tcPr>
          <w:p w14:paraId="638EC211">
            <w:pPr>
              <w:spacing w:line="216" w:lineRule="exact"/>
              <w:ind w:left="20"/>
              <w:jc w:val="center"/>
              <w:rPr>
                <w:rFonts w:ascii="Times New Roman" w:hAnsi="Times New Roman" w:eastAsiaTheme="minorEastAsia"/>
                <w:kern w:val="0"/>
                <w:szCs w:val="21"/>
              </w:rPr>
            </w:pPr>
            <w:r>
              <w:rPr>
                <w:rFonts w:hint="eastAsia" w:ascii="宋体" w:hAnsi="宋体" w:eastAsiaTheme="minorEastAsia"/>
                <w:sz w:val="18"/>
                <w:szCs w:val="18"/>
              </w:rPr>
              <w:t>2.0</w:t>
            </w:r>
          </w:p>
        </w:tc>
        <w:tc>
          <w:tcPr>
            <w:tcW w:w="744" w:type="dxa"/>
            <w:vAlign w:val="center"/>
          </w:tcPr>
          <w:p w14:paraId="701F421A">
            <w:pPr>
              <w:spacing w:line="216" w:lineRule="exact"/>
              <w:ind w:left="20"/>
              <w:jc w:val="center"/>
              <w:rPr>
                <w:rFonts w:ascii="宋体" w:hAnsi="宋体"/>
                <w:sz w:val="18"/>
                <w:szCs w:val="18"/>
              </w:rPr>
            </w:pPr>
            <w:r>
              <w:rPr>
                <w:rFonts w:hint="eastAsia" w:ascii="宋体" w:hAnsi="宋体"/>
                <w:sz w:val="18"/>
                <w:szCs w:val="18"/>
              </w:rPr>
              <w:t>80</w:t>
            </w:r>
          </w:p>
        </w:tc>
        <w:tc>
          <w:tcPr>
            <w:tcW w:w="790" w:type="dxa"/>
            <w:vAlign w:val="center"/>
          </w:tcPr>
          <w:p w14:paraId="75061480">
            <w:pPr>
              <w:spacing w:line="216" w:lineRule="exact"/>
              <w:ind w:left="20"/>
              <w:jc w:val="center"/>
              <w:rPr>
                <w:rFonts w:ascii="宋体" w:hAnsi="宋体"/>
                <w:sz w:val="18"/>
                <w:szCs w:val="18"/>
              </w:rPr>
            </w:pPr>
            <w:r>
              <w:rPr>
                <w:rFonts w:hint="eastAsia" w:ascii="宋体" w:hAnsi="宋体"/>
                <w:sz w:val="18"/>
                <w:szCs w:val="18"/>
              </w:rPr>
              <w:t>40</w:t>
            </w:r>
          </w:p>
        </w:tc>
        <w:tc>
          <w:tcPr>
            <w:tcW w:w="715" w:type="dxa"/>
            <w:vAlign w:val="center"/>
          </w:tcPr>
          <w:p w14:paraId="4C424061">
            <w:pPr>
              <w:spacing w:line="216" w:lineRule="exact"/>
              <w:ind w:left="20"/>
              <w:jc w:val="center"/>
              <w:rPr>
                <w:rFonts w:ascii="宋体" w:hAnsi="宋体"/>
                <w:sz w:val="18"/>
                <w:szCs w:val="18"/>
              </w:rPr>
            </w:pPr>
          </w:p>
        </w:tc>
        <w:tc>
          <w:tcPr>
            <w:tcW w:w="715" w:type="dxa"/>
            <w:vAlign w:val="center"/>
          </w:tcPr>
          <w:p w14:paraId="024719F0">
            <w:pPr>
              <w:spacing w:line="216" w:lineRule="exact"/>
              <w:ind w:left="20"/>
              <w:jc w:val="center"/>
              <w:rPr>
                <w:rFonts w:ascii="宋体" w:hAnsi="宋体"/>
                <w:sz w:val="18"/>
                <w:szCs w:val="18"/>
              </w:rPr>
            </w:pPr>
          </w:p>
        </w:tc>
        <w:tc>
          <w:tcPr>
            <w:tcW w:w="715" w:type="dxa"/>
            <w:vAlign w:val="center"/>
          </w:tcPr>
          <w:p w14:paraId="5FD95E98">
            <w:pPr>
              <w:spacing w:line="216" w:lineRule="exact"/>
              <w:ind w:left="20"/>
              <w:jc w:val="center"/>
              <w:rPr>
                <w:rFonts w:ascii="宋体" w:hAnsi="宋体"/>
                <w:sz w:val="18"/>
                <w:szCs w:val="18"/>
              </w:rPr>
            </w:pPr>
            <w:r>
              <w:rPr>
                <w:rFonts w:hint="eastAsia" w:ascii="宋体" w:hAnsi="宋体"/>
                <w:sz w:val="18"/>
                <w:szCs w:val="18"/>
              </w:rPr>
              <w:t>2</w:t>
            </w:r>
          </w:p>
        </w:tc>
        <w:tc>
          <w:tcPr>
            <w:tcW w:w="715" w:type="dxa"/>
            <w:vAlign w:val="center"/>
          </w:tcPr>
          <w:p w14:paraId="65057EDD">
            <w:pPr>
              <w:spacing w:line="216" w:lineRule="exact"/>
              <w:ind w:left="20"/>
              <w:jc w:val="center"/>
              <w:rPr>
                <w:rFonts w:ascii="宋体" w:hAnsi="宋体"/>
                <w:sz w:val="18"/>
                <w:szCs w:val="18"/>
              </w:rPr>
            </w:pPr>
            <w:r>
              <w:rPr>
                <w:rFonts w:hint="eastAsia" w:ascii="宋体" w:hAnsi="宋体"/>
                <w:sz w:val="18"/>
                <w:szCs w:val="18"/>
              </w:rPr>
              <w:t>80</w:t>
            </w:r>
          </w:p>
        </w:tc>
        <w:tc>
          <w:tcPr>
            <w:tcW w:w="715" w:type="dxa"/>
            <w:vAlign w:val="center"/>
          </w:tcPr>
          <w:p w14:paraId="22B5BDEA">
            <w:pPr>
              <w:spacing w:line="216" w:lineRule="exact"/>
              <w:ind w:left="20"/>
              <w:jc w:val="center"/>
              <w:rPr>
                <w:rFonts w:ascii="宋体" w:hAnsi="宋体"/>
                <w:sz w:val="18"/>
                <w:szCs w:val="18"/>
              </w:rPr>
            </w:pPr>
          </w:p>
        </w:tc>
        <w:tc>
          <w:tcPr>
            <w:tcW w:w="717" w:type="dxa"/>
            <w:vAlign w:val="center"/>
          </w:tcPr>
          <w:p w14:paraId="740125F7">
            <w:pPr>
              <w:spacing w:line="216" w:lineRule="exact"/>
              <w:ind w:left="20"/>
              <w:jc w:val="center"/>
              <w:rPr>
                <w:rFonts w:ascii="宋体" w:hAnsi="宋体"/>
                <w:sz w:val="18"/>
                <w:szCs w:val="18"/>
              </w:rPr>
            </w:pPr>
          </w:p>
        </w:tc>
      </w:tr>
      <w:tr w14:paraId="3F84E4D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8" w:hRule="atLeast"/>
          <w:jc w:val="center"/>
        </w:trPr>
        <w:tc>
          <w:tcPr>
            <w:tcW w:w="747" w:type="dxa"/>
            <w:vMerge w:val="continue"/>
            <w:vAlign w:val="center"/>
          </w:tcPr>
          <w:p w14:paraId="73512B6A">
            <w:pPr>
              <w:jc w:val="center"/>
              <w:rPr>
                <w:rFonts w:ascii="Times New Roman" w:hAnsi="Times New Roman" w:eastAsiaTheme="minorEastAsia"/>
                <w:color w:val="000000"/>
                <w:kern w:val="0"/>
                <w:szCs w:val="21"/>
              </w:rPr>
            </w:pPr>
          </w:p>
        </w:tc>
        <w:tc>
          <w:tcPr>
            <w:tcW w:w="1438" w:type="dxa"/>
            <w:vAlign w:val="center"/>
          </w:tcPr>
          <w:p w14:paraId="57222BFF">
            <w:pPr>
              <w:widowControl/>
              <w:jc w:val="center"/>
              <w:rPr>
                <w:rFonts w:ascii="Times New Roman" w:hAnsi="Times New Roman" w:eastAsiaTheme="minorEastAsia"/>
                <w:color w:val="000000"/>
                <w:kern w:val="0"/>
                <w:szCs w:val="21"/>
              </w:rPr>
            </w:pPr>
            <w:r>
              <w:rPr>
                <w:rFonts w:hint="eastAsia" w:ascii="宋体" w:hAnsi="宋体"/>
                <w:sz w:val="18"/>
                <w:szCs w:val="18"/>
              </w:rPr>
              <w:t>SJ4-电子工艺实习</w:t>
            </w:r>
          </w:p>
        </w:tc>
        <w:tc>
          <w:tcPr>
            <w:tcW w:w="584" w:type="dxa"/>
            <w:vAlign w:val="center"/>
          </w:tcPr>
          <w:p w14:paraId="0CF3A2FA">
            <w:pPr>
              <w:spacing w:line="216" w:lineRule="exact"/>
              <w:ind w:left="20"/>
              <w:jc w:val="center"/>
              <w:rPr>
                <w:rFonts w:ascii="Times New Roman" w:hAnsi="Times New Roman" w:eastAsiaTheme="minorEastAsia"/>
                <w:color w:val="000000"/>
                <w:kern w:val="0"/>
                <w:szCs w:val="21"/>
              </w:rPr>
            </w:pPr>
            <w:r>
              <w:rPr>
                <w:rFonts w:hint="eastAsia" w:ascii="宋体" w:hAnsi="宋体"/>
                <w:sz w:val="18"/>
                <w:szCs w:val="18"/>
              </w:rPr>
              <w:t>4</w:t>
            </w:r>
          </w:p>
        </w:tc>
        <w:tc>
          <w:tcPr>
            <w:tcW w:w="546" w:type="dxa"/>
            <w:vAlign w:val="center"/>
          </w:tcPr>
          <w:p w14:paraId="6F840816">
            <w:pPr>
              <w:spacing w:line="216" w:lineRule="exact"/>
              <w:ind w:left="20"/>
              <w:jc w:val="center"/>
              <w:rPr>
                <w:rFonts w:ascii="Times New Roman" w:hAnsi="Times New Roman" w:eastAsiaTheme="minorEastAsia"/>
                <w:kern w:val="0"/>
                <w:szCs w:val="21"/>
              </w:rPr>
            </w:pPr>
            <w:r>
              <w:rPr>
                <w:rFonts w:hint="eastAsia" w:ascii="宋体" w:hAnsi="宋体" w:eastAsiaTheme="minorEastAsia"/>
                <w:sz w:val="18"/>
                <w:szCs w:val="18"/>
              </w:rPr>
              <w:t>2.0</w:t>
            </w:r>
          </w:p>
        </w:tc>
        <w:tc>
          <w:tcPr>
            <w:tcW w:w="744" w:type="dxa"/>
            <w:shd w:val="clear" w:color="auto" w:fill="auto"/>
            <w:vAlign w:val="center"/>
          </w:tcPr>
          <w:p w14:paraId="61C6ED57">
            <w:pPr>
              <w:spacing w:line="216" w:lineRule="exact"/>
              <w:ind w:left="20"/>
              <w:jc w:val="center"/>
              <w:rPr>
                <w:rFonts w:ascii="宋体" w:hAnsi="宋体"/>
                <w:sz w:val="18"/>
                <w:szCs w:val="18"/>
              </w:rPr>
            </w:pPr>
            <w:r>
              <w:rPr>
                <w:rFonts w:hint="eastAsia" w:ascii="宋体" w:hAnsi="宋体"/>
                <w:sz w:val="18"/>
                <w:szCs w:val="18"/>
              </w:rPr>
              <w:t>80</w:t>
            </w:r>
          </w:p>
        </w:tc>
        <w:tc>
          <w:tcPr>
            <w:tcW w:w="790" w:type="dxa"/>
            <w:shd w:val="clear" w:color="auto" w:fill="auto"/>
            <w:vAlign w:val="center"/>
          </w:tcPr>
          <w:p w14:paraId="77029FED">
            <w:pPr>
              <w:spacing w:line="216" w:lineRule="exact"/>
              <w:ind w:left="20"/>
              <w:jc w:val="center"/>
              <w:rPr>
                <w:rFonts w:ascii="宋体" w:hAnsi="宋体"/>
                <w:sz w:val="18"/>
                <w:szCs w:val="18"/>
              </w:rPr>
            </w:pPr>
            <w:r>
              <w:rPr>
                <w:rFonts w:hint="eastAsia" w:ascii="宋体" w:hAnsi="宋体"/>
                <w:sz w:val="18"/>
                <w:szCs w:val="18"/>
              </w:rPr>
              <w:t>40</w:t>
            </w:r>
          </w:p>
        </w:tc>
        <w:tc>
          <w:tcPr>
            <w:tcW w:w="715" w:type="dxa"/>
            <w:shd w:val="clear" w:color="auto" w:fill="auto"/>
            <w:vAlign w:val="center"/>
          </w:tcPr>
          <w:p w14:paraId="461247C1">
            <w:pPr>
              <w:spacing w:line="216" w:lineRule="exact"/>
              <w:ind w:left="20"/>
              <w:jc w:val="center"/>
              <w:rPr>
                <w:rFonts w:ascii="宋体" w:hAnsi="宋体"/>
                <w:sz w:val="18"/>
                <w:szCs w:val="18"/>
              </w:rPr>
            </w:pPr>
          </w:p>
        </w:tc>
        <w:tc>
          <w:tcPr>
            <w:tcW w:w="715" w:type="dxa"/>
            <w:shd w:val="clear" w:color="auto" w:fill="auto"/>
            <w:vAlign w:val="center"/>
          </w:tcPr>
          <w:p w14:paraId="5AB23142">
            <w:pPr>
              <w:spacing w:line="216" w:lineRule="exact"/>
              <w:ind w:left="20"/>
              <w:jc w:val="center"/>
              <w:rPr>
                <w:rFonts w:ascii="宋体" w:hAnsi="宋体"/>
                <w:sz w:val="18"/>
                <w:szCs w:val="18"/>
              </w:rPr>
            </w:pPr>
          </w:p>
        </w:tc>
        <w:tc>
          <w:tcPr>
            <w:tcW w:w="715" w:type="dxa"/>
            <w:shd w:val="clear" w:color="auto" w:fill="auto"/>
            <w:vAlign w:val="center"/>
          </w:tcPr>
          <w:p w14:paraId="23E310D2">
            <w:pPr>
              <w:spacing w:line="216" w:lineRule="exact"/>
              <w:ind w:left="20"/>
              <w:jc w:val="center"/>
              <w:rPr>
                <w:rFonts w:ascii="宋体" w:hAnsi="宋体"/>
                <w:sz w:val="18"/>
                <w:szCs w:val="18"/>
              </w:rPr>
            </w:pPr>
            <w:r>
              <w:rPr>
                <w:rFonts w:hint="eastAsia" w:ascii="宋体" w:hAnsi="宋体"/>
                <w:sz w:val="18"/>
                <w:szCs w:val="18"/>
              </w:rPr>
              <w:t>2</w:t>
            </w:r>
          </w:p>
        </w:tc>
        <w:tc>
          <w:tcPr>
            <w:tcW w:w="715" w:type="dxa"/>
            <w:shd w:val="clear" w:color="auto" w:fill="auto"/>
            <w:vAlign w:val="center"/>
          </w:tcPr>
          <w:p w14:paraId="02F04A9F">
            <w:pPr>
              <w:spacing w:line="216" w:lineRule="exact"/>
              <w:ind w:left="20"/>
              <w:jc w:val="center"/>
              <w:rPr>
                <w:rFonts w:ascii="宋体" w:hAnsi="宋体"/>
                <w:sz w:val="18"/>
                <w:szCs w:val="18"/>
              </w:rPr>
            </w:pPr>
            <w:r>
              <w:rPr>
                <w:rFonts w:hint="eastAsia" w:ascii="宋体" w:hAnsi="宋体"/>
                <w:sz w:val="18"/>
                <w:szCs w:val="18"/>
              </w:rPr>
              <w:t>80</w:t>
            </w:r>
          </w:p>
        </w:tc>
        <w:tc>
          <w:tcPr>
            <w:tcW w:w="715" w:type="dxa"/>
            <w:shd w:val="clear" w:color="auto" w:fill="auto"/>
            <w:vAlign w:val="center"/>
          </w:tcPr>
          <w:p w14:paraId="74937700">
            <w:pPr>
              <w:spacing w:line="216" w:lineRule="exact"/>
              <w:ind w:left="20"/>
              <w:jc w:val="center"/>
              <w:rPr>
                <w:rFonts w:ascii="宋体" w:hAnsi="宋体"/>
                <w:sz w:val="18"/>
                <w:szCs w:val="18"/>
              </w:rPr>
            </w:pPr>
          </w:p>
        </w:tc>
        <w:tc>
          <w:tcPr>
            <w:tcW w:w="717" w:type="dxa"/>
            <w:shd w:val="clear" w:color="auto" w:fill="auto"/>
            <w:vAlign w:val="center"/>
          </w:tcPr>
          <w:p w14:paraId="6831F38B">
            <w:pPr>
              <w:spacing w:line="216" w:lineRule="exact"/>
              <w:ind w:left="20"/>
              <w:jc w:val="center"/>
              <w:rPr>
                <w:rFonts w:ascii="宋体" w:hAnsi="宋体"/>
                <w:sz w:val="18"/>
                <w:szCs w:val="18"/>
              </w:rPr>
            </w:pPr>
          </w:p>
        </w:tc>
      </w:tr>
      <w:tr w14:paraId="2628243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8" w:hRule="atLeast"/>
          <w:jc w:val="center"/>
        </w:trPr>
        <w:tc>
          <w:tcPr>
            <w:tcW w:w="747" w:type="dxa"/>
            <w:vMerge w:val="continue"/>
            <w:vAlign w:val="center"/>
          </w:tcPr>
          <w:p w14:paraId="482CFC43">
            <w:pPr>
              <w:jc w:val="center"/>
              <w:rPr>
                <w:rFonts w:ascii="Times New Roman" w:hAnsi="Times New Roman" w:eastAsiaTheme="minorEastAsia"/>
                <w:color w:val="000000"/>
                <w:kern w:val="0"/>
                <w:szCs w:val="21"/>
              </w:rPr>
            </w:pPr>
          </w:p>
        </w:tc>
        <w:tc>
          <w:tcPr>
            <w:tcW w:w="1438" w:type="dxa"/>
            <w:vAlign w:val="center"/>
          </w:tcPr>
          <w:p w14:paraId="187689E2">
            <w:pPr>
              <w:widowControl/>
              <w:jc w:val="center"/>
              <w:rPr>
                <w:rFonts w:ascii="Times New Roman" w:hAnsi="Times New Roman" w:eastAsiaTheme="minorEastAsia"/>
                <w:color w:val="000000"/>
                <w:kern w:val="0"/>
                <w:szCs w:val="21"/>
              </w:rPr>
            </w:pPr>
            <w:r>
              <w:rPr>
                <w:rFonts w:hint="eastAsia" w:ascii="宋体" w:hAnsi="宋体"/>
                <w:sz w:val="18"/>
                <w:szCs w:val="18"/>
              </w:rPr>
              <w:t>SJ5-信号处理综合实践</w:t>
            </w:r>
          </w:p>
        </w:tc>
        <w:tc>
          <w:tcPr>
            <w:tcW w:w="584" w:type="dxa"/>
            <w:vAlign w:val="center"/>
          </w:tcPr>
          <w:p w14:paraId="203A4CE9">
            <w:pPr>
              <w:spacing w:line="216" w:lineRule="exact"/>
              <w:ind w:left="20"/>
              <w:jc w:val="center"/>
              <w:rPr>
                <w:rFonts w:ascii="Times New Roman" w:hAnsi="Times New Roman" w:eastAsiaTheme="minorEastAsia"/>
                <w:color w:val="000000"/>
                <w:kern w:val="0"/>
                <w:szCs w:val="21"/>
              </w:rPr>
            </w:pPr>
            <w:r>
              <w:rPr>
                <w:rFonts w:hint="eastAsia" w:ascii="宋体" w:hAnsi="宋体"/>
                <w:sz w:val="18"/>
                <w:szCs w:val="18"/>
              </w:rPr>
              <w:t>5</w:t>
            </w:r>
          </w:p>
        </w:tc>
        <w:tc>
          <w:tcPr>
            <w:tcW w:w="546" w:type="dxa"/>
            <w:vAlign w:val="center"/>
          </w:tcPr>
          <w:p w14:paraId="54E65445">
            <w:pPr>
              <w:spacing w:line="216" w:lineRule="exact"/>
              <w:ind w:left="20"/>
              <w:jc w:val="center"/>
              <w:rPr>
                <w:rFonts w:ascii="Times New Roman" w:hAnsi="Times New Roman" w:eastAsiaTheme="minorEastAsia"/>
                <w:kern w:val="0"/>
                <w:szCs w:val="21"/>
              </w:rPr>
            </w:pPr>
            <w:r>
              <w:rPr>
                <w:rFonts w:hint="eastAsia" w:ascii="宋体" w:hAnsi="宋体" w:eastAsiaTheme="minorEastAsia"/>
                <w:sz w:val="18"/>
                <w:szCs w:val="18"/>
              </w:rPr>
              <w:t>2.0</w:t>
            </w:r>
          </w:p>
        </w:tc>
        <w:tc>
          <w:tcPr>
            <w:tcW w:w="744" w:type="dxa"/>
            <w:shd w:val="clear" w:color="auto" w:fill="auto"/>
            <w:vAlign w:val="center"/>
          </w:tcPr>
          <w:p w14:paraId="370D5AFF">
            <w:pPr>
              <w:spacing w:line="216" w:lineRule="exact"/>
              <w:ind w:left="20"/>
              <w:jc w:val="center"/>
              <w:rPr>
                <w:rFonts w:ascii="宋体" w:hAnsi="宋体"/>
                <w:sz w:val="18"/>
                <w:szCs w:val="18"/>
              </w:rPr>
            </w:pPr>
            <w:r>
              <w:rPr>
                <w:rFonts w:hint="eastAsia" w:ascii="宋体" w:hAnsi="宋体"/>
                <w:sz w:val="18"/>
                <w:szCs w:val="18"/>
              </w:rPr>
              <w:t>80</w:t>
            </w:r>
          </w:p>
        </w:tc>
        <w:tc>
          <w:tcPr>
            <w:tcW w:w="790" w:type="dxa"/>
            <w:shd w:val="clear" w:color="auto" w:fill="auto"/>
            <w:vAlign w:val="center"/>
          </w:tcPr>
          <w:p w14:paraId="27C6CD71">
            <w:pPr>
              <w:spacing w:line="216" w:lineRule="exact"/>
              <w:ind w:left="20"/>
              <w:jc w:val="center"/>
              <w:rPr>
                <w:rFonts w:ascii="宋体" w:hAnsi="宋体"/>
                <w:sz w:val="18"/>
                <w:szCs w:val="18"/>
              </w:rPr>
            </w:pPr>
            <w:r>
              <w:rPr>
                <w:rFonts w:hint="eastAsia" w:ascii="宋体" w:hAnsi="宋体"/>
                <w:sz w:val="18"/>
                <w:szCs w:val="18"/>
              </w:rPr>
              <w:t>40</w:t>
            </w:r>
          </w:p>
        </w:tc>
        <w:tc>
          <w:tcPr>
            <w:tcW w:w="715" w:type="dxa"/>
            <w:shd w:val="clear" w:color="auto" w:fill="auto"/>
            <w:vAlign w:val="center"/>
          </w:tcPr>
          <w:p w14:paraId="5B3EBF6B">
            <w:pPr>
              <w:spacing w:line="216" w:lineRule="exact"/>
              <w:ind w:left="20"/>
              <w:jc w:val="center"/>
              <w:rPr>
                <w:rFonts w:ascii="宋体" w:hAnsi="宋体"/>
                <w:sz w:val="18"/>
                <w:szCs w:val="18"/>
              </w:rPr>
            </w:pPr>
          </w:p>
        </w:tc>
        <w:tc>
          <w:tcPr>
            <w:tcW w:w="715" w:type="dxa"/>
            <w:shd w:val="clear" w:color="auto" w:fill="auto"/>
            <w:vAlign w:val="center"/>
          </w:tcPr>
          <w:p w14:paraId="64D9681D">
            <w:pPr>
              <w:spacing w:line="216" w:lineRule="exact"/>
              <w:ind w:left="20"/>
              <w:jc w:val="center"/>
              <w:rPr>
                <w:rFonts w:ascii="宋体" w:hAnsi="宋体"/>
                <w:sz w:val="18"/>
                <w:szCs w:val="18"/>
              </w:rPr>
            </w:pPr>
          </w:p>
        </w:tc>
        <w:tc>
          <w:tcPr>
            <w:tcW w:w="715" w:type="dxa"/>
            <w:shd w:val="clear" w:color="auto" w:fill="auto"/>
            <w:vAlign w:val="center"/>
          </w:tcPr>
          <w:p w14:paraId="6A3604EE">
            <w:pPr>
              <w:spacing w:line="216" w:lineRule="exact"/>
              <w:ind w:left="20"/>
              <w:jc w:val="center"/>
              <w:rPr>
                <w:rFonts w:ascii="宋体" w:hAnsi="宋体"/>
                <w:sz w:val="18"/>
                <w:szCs w:val="18"/>
              </w:rPr>
            </w:pPr>
            <w:r>
              <w:rPr>
                <w:rFonts w:hint="eastAsia" w:ascii="宋体" w:hAnsi="宋体"/>
                <w:sz w:val="18"/>
                <w:szCs w:val="18"/>
              </w:rPr>
              <w:t>2</w:t>
            </w:r>
          </w:p>
        </w:tc>
        <w:tc>
          <w:tcPr>
            <w:tcW w:w="715" w:type="dxa"/>
            <w:shd w:val="clear" w:color="auto" w:fill="auto"/>
            <w:vAlign w:val="center"/>
          </w:tcPr>
          <w:p w14:paraId="5FF55201">
            <w:pPr>
              <w:spacing w:line="216" w:lineRule="exact"/>
              <w:ind w:left="20"/>
              <w:jc w:val="center"/>
              <w:rPr>
                <w:rFonts w:ascii="宋体" w:hAnsi="宋体"/>
                <w:sz w:val="18"/>
                <w:szCs w:val="18"/>
              </w:rPr>
            </w:pPr>
            <w:r>
              <w:rPr>
                <w:rFonts w:hint="eastAsia" w:ascii="宋体" w:hAnsi="宋体"/>
                <w:sz w:val="18"/>
                <w:szCs w:val="18"/>
              </w:rPr>
              <w:t>80</w:t>
            </w:r>
          </w:p>
        </w:tc>
        <w:tc>
          <w:tcPr>
            <w:tcW w:w="715" w:type="dxa"/>
            <w:shd w:val="clear" w:color="auto" w:fill="auto"/>
            <w:vAlign w:val="center"/>
          </w:tcPr>
          <w:p w14:paraId="0859EA34">
            <w:pPr>
              <w:spacing w:line="216" w:lineRule="exact"/>
              <w:ind w:left="20"/>
              <w:jc w:val="center"/>
              <w:rPr>
                <w:rFonts w:ascii="宋体" w:hAnsi="宋体"/>
                <w:sz w:val="18"/>
                <w:szCs w:val="18"/>
              </w:rPr>
            </w:pPr>
          </w:p>
        </w:tc>
        <w:tc>
          <w:tcPr>
            <w:tcW w:w="717" w:type="dxa"/>
            <w:shd w:val="clear" w:color="auto" w:fill="auto"/>
            <w:vAlign w:val="center"/>
          </w:tcPr>
          <w:p w14:paraId="4AD3AE49">
            <w:pPr>
              <w:spacing w:line="216" w:lineRule="exact"/>
              <w:ind w:left="20"/>
              <w:jc w:val="center"/>
              <w:rPr>
                <w:rFonts w:ascii="宋体" w:hAnsi="宋体"/>
                <w:sz w:val="18"/>
                <w:szCs w:val="18"/>
              </w:rPr>
            </w:pPr>
          </w:p>
        </w:tc>
      </w:tr>
      <w:tr w14:paraId="5B4D99C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8" w:hRule="atLeast"/>
          <w:jc w:val="center"/>
        </w:trPr>
        <w:tc>
          <w:tcPr>
            <w:tcW w:w="747" w:type="dxa"/>
            <w:vMerge w:val="continue"/>
            <w:vAlign w:val="center"/>
          </w:tcPr>
          <w:p w14:paraId="22872B56">
            <w:pPr>
              <w:jc w:val="center"/>
              <w:rPr>
                <w:rFonts w:ascii="Times New Roman" w:hAnsi="Times New Roman" w:eastAsiaTheme="minorEastAsia"/>
                <w:color w:val="000000"/>
                <w:kern w:val="0"/>
                <w:szCs w:val="21"/>
              </w:rPr>
            </w:pPr>
          </w:p>
        </w:tc>
        <w:tc>
          <w:tcPr>
            <w:tcW w:w="1438" w:type="dxa"/>
            <w:vAlign w:val="center"/>
          </w:tcPr>
          <w:p w14:paraId="2A950895">
            <w:pPr>
              <w:widowControl/>
              <w:jc w:val="center"/>
              <w:rPr>
                <w:rFonts w:ascii="Times New Roman" w:hAnsi="Times New Roman" w:eastAsiaTheme="minorEastAsia"/>
                <w:color w:val="000000"/>
                <w:kern w:val="0"/>
                <w:szCs w:val="21"/>
              </w:rPr>
            </w:pPr>
            <w:r>
              <w:rPr>
                <w:rFonts w:hint="eastAsia" w:ascii="宋体" w:hAnsi="宋体"/>
                <w:sz w:val="18"/>
                <w:szCs w:val="18"/>
              </w:rPr>
              <w:t>SJ6-科研训练</w:t>
            </w:r>
          </w:p>
        </w:tc>
        <w:tc>
          <w:tcPr>
            <w:tcW w:w="584" w:type="dxa"/>
            <w:vAlign w:val="center"/>
          </w:tcPr>
          <w:p w14:paraId="4F3F51E7">
            <w:pPr>
              <w:spacing w:line="216" w:lineRule="exact"/>
              <w:ind w:left="20"/>
              <w:jc w:val="center"/>
              <w:rPr>
                <w:rFonts w:ascii="Times New Roman" w:hAnsi="Times New Roman" w:eastAsiaTheme="minorEastAsia"/>
                <w:color w:val="000000"/>
                <w:kern w:val="0"/>
                <w:szCs w:val="21"/>
              </w:rPr>
            </w:pPr>
            <w:r>
              <w:rPr>
                <w:rFonts w:hint="eastAsia" w:ascii="宋体" w:hAnsi="宋体"/>
                <w:sz w:val="18"/>
                <w:szCs w:val="18"/>
              </w:rPr>
              <w:t>6</w:t>
            </w:r>
          </w:p>
        </w:tc>
        <w:tc>
          <w:tcPr>
            <w:tcW w:w="546" w:type="dxa"/>
            <w:vAlign w:val="center"/>
          </w:tcPr>
          <w:p w14:paraId="1C1503EE">
            <w:pPr>
              <w:spacing w:line="216" w:lineRule="exact"/>
              <w:ind w:left="20"/>
              <w:jc w:val="center"/>
              <w:rPr>
                <w:rFonts w:ascii="Times New Roman" w:hAnsi="Times New Roman" w:eastAsiaTheme="minorEastAsia"/>
                <w:kern w:val="0"/>
                <w:szCs w:val="21"/>
              </w:rPr>
            </w:pPr>
            <w:r>
              <w:rPr>
                <w:rFonts w:hint="eastAsia" w:ascii="宋体" w:hAnsi="宋体" w:eastAsiaTheme="minorEastAsia"/>
                <w:sz w:val="18"/>
                <w:szCs w:val="18"/>
              </w:rPr>
              <w:t>2.0</w:t>
            </w:r>
          </w:p>
        </w:tc>
        <w:tc>
          <w:tcPr>
            <w:tcW w:w="744" w:type="dxa"/>
            <w:shd w:val="clear" w:color="auto" w:fill="auto"/>
            <w:vAlign w:val="center"/>
          </w:tcPr>
          <w:p w14:paraId="7B835598">
            <w:pPr>
              <w:spacing w:line="216" w:lineRule="exact"/>
              <w:ind w:left="20"/>
              <w:jc w:val="center"/>
              <w:rPr>
                <w:rFonts w:ascii="宋体" w:hAnsi="宋体"/>
                <w:sz w:val="18"/>
                <w:szCs w:val="18"/>
              </w:rPr>
            </w:pPr>
            <w:r>
              <w:rPr>
                <w:rFonts w:hint="eastAsia" w:ascii="宋体" w:hAnsi="宋体"/>
                <w:sz w:val="18"/>
                <w:szCs w:val="18"/>
              </w:rPr>
              <w:t>80</w:t>
            </w:r>
          </w:p>
        </w:tc>
        <w:tc>
          <w:tcPr>
            <w:tcW w:w="790" w:type="dxa"/>
            <w:shd w:val="clear" w:color="auto" w:fill="auto"/>
            <w:vAlign w:val="center"/>
          </w:tcPr>
          <w:p w14:paraId="3545E22C">
            <w:pPr>
              <w:spacing w:line="216" w:lineRule="exact"/>
              <w:ind w:left="20"/>
              <w:jc w:val="center"/>
              <w:rPr>
                <w:rFonts w:ascii="宋体" w:hAnsi="宋体"/>
                <w:sz w:val="18"/>
                <w:szCs w:val="18"/>
              </w:rPr>
            </w:pPr>
            <w:r>
              <w:rPr>
                <w:rFonts w:hint="eastAsia" w:ascii="宋体" w:hAnsi="宋体"/>
                <w:sz w:val="18"/>
                <w:szCs w:val="18"/>
              </w:rPr>
              <w:t>40</w:t>
            </w:r>
          </w:p>
        </w:tc>
        <w:tc>
          <w:tcPr>
            <w:tcW w:w="715" w:type="dxa"/>
            <w:shd w:val="clear" w:color="auto" w:fill="auto"/>
            <w:vAlign w:val="center"/>
          </w:tcPr>
          <w:p w14:paraId="6CAF0C4F">
            <w:pPr>
              <w:spacing w:line="216" w:lineRule="exact"/>
              <w:ind w:left="20"/>
              <w:jc w:val="center"/>
              <w:rPr>
                <w:rFonts w:ascii="宋体" w:hAnsi="宋体"/>
                <w:sz w:val="18"/>
                <w:szCs w:val="18"/>
              </w:rPr>
            </w:pPr>
          </w:p>
        </w:tc>
        <w:tc>
          <w:tcPr>
            <w:tcW w:w="715" w:type="dxa"/>
            <w:shd w:val="clear" w:color="auto" w:fill="auto"/>
            <w:vAlign w:val="center"/>
          </w:tcPr>
          <w:p w14:paraId="079B3D69">
            <w:pPr>
              <w:spacing w:line="216" w:lineRule="exact"/>
              <w:ind w:left="20"/>
              <w:jc w:val="center"/>
              <w:rPr>
                <w:rFonts w:ascii="宋体" w:hAnsi="宋体"/>
                <w:sz w:val="18"/>
                <w:szCs w:val="18"/>
              </w:rPr>
            </w:pPr>
          </w:p>
        </w:tc>
        <w:tc>
          <w:tcPr>
            <w:tcW w:w="715" w:type="dxa"/>
            <w:shd w:val="clear" w:color="auto" w:fill="auto"/>
            <w:vAlign w:val="center"/>
          </w:tcPr>
          <w:p w14:paraId="76CA42CE">
            <w:pPr>
              <w:spacing w:line="216" w:lineRule="exact"/>
              <w:ind w:left="20"/>
              <w:jc w:val="center"/>
              <w:rPr>
                <w:rFonts w:ascii="宋体" w:hAnsi="宋体"/>
                <w:sz w:val="18"/>
                <w:szCs w:val="18"/>
              </w:rPr>
            </w:pPr>
            <w:r>
              <w:rPr>
                <w:rFonts w:hint="eastAsia" w:ascii="宋体" w:hAnsi="宋体"/>
                <w:sz w:val="18"/>
                <w:szCs w:val="18"/>
              </w:rPr>
              <w:t>2</w:t>
            </w:r>
          </w:p>
        </w:tc>
        <w:tc>
          <w:tcPr>
            <w:tcW w:w="715" w:type="dxa"/>
            <w:shd w:val="clear" w:color="auto" w:fill="auto"/>
            <w:vAlign w:val="center"/>
          </w:tcPr>
          <w:p w14:paraId="4321444C">
            <w:pPr>
              <w:spacing w:line="216" w:lineRule="exact"/>
              <w:ind w:left="20"/>
              <w:jc w:val="center"/>
              <w:rPr>
                <w:rFonts w:ascii="宋体" w:hAnsi="宋体"/>
                <w:sz w:val="18"/>
                <w:szCs w:val="18"/>
              </w:rPr>
            </w:pPr>
            <w:r>
              <w:rPr>
                <w:rFonts w:hint="eastAsia" w:ascii="宋体" w:hAnsi="宋体"/>
                <w:sz w:val="18"/>
                <w:szCs w:val="18"/>
              </w:rPr>
              <w:t>80</w:t>
            </w:r>
          </w:p>
        </w:tc>
        <w:tc>
          <w:tcPr>
            <w:tcW w:w="715" w:type="dxa"/>
            <w:shd w:val="clear" w:color="auto" w:fill="auto"/>
            <w:vAlign w:val="center"/>
          </w:tcPr>
          <w:p w14:paraId="02E01A2C">
            <w:pPr>
              <w:spacing w:line="216" w:lineRule="exact"/>
              <w:ind w:left="20"/>
              <w:jc w:val="center"/>
              <w:rPr>
                <w:rFonts w:ascii="宋体" w:hAnsi="宋体"/>
                <w:sz w:val="18"/>
                <w:szCs w:val="18"/>
              </w:rPr>
            </w:pPr>
          </w:p>
        </w:tc>
        <w:tc>
          <w:tcPr>
            <w:tcW w:w="717" w:type="dxa"/>
            <w:shd w:val="clear" w:color="auto" w:fill="auto"/>
            <w:vAlign w:val="center"/>
          </w:tcPr>
          <w:p w14:paraId="7B1E6191">
            <w:pPr>
              <w:spacing w:line="216" w:lineRule="exact"/>
              <w:ind w:left="20"/>
              <w:jc w:val="center"/>
              <w:rPr>
                <w:rFonts w:ascii="宋体" w:hAnsi="宋体"/>
                <w:sz w:val="18"/>
                <w:szCs w:val="18"/>
              </w:rPr>
            </w:pPr>
          </w:p>
        </w:tc>
      </w:tr>
      <w:tr w14:paraId="50DEF6B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8" w:hRule="atLeast"/>
          <w:jc w:val="center"/>
        </w:trPr>
        <w:tc>
          <w:tcPr>
            <w:tcW w:w="747" w:type="dxa"/>
            <w:vMerge w:val="continue"/>
            <w:vAlign w:val="center"/>
          </w:tcPr>
          <w:p w14:paraId="570F0FD4">
            <w:pPr>
              <w:jc w:val="center"/>
              <w:rPr>
                <w:rFonts w:ascii="Times New Roman" w:hAnsi="Times New Roman" w:eastAsiaTheme="minorEastAsia"/>
                <w:color w:val="000000"/>
                <w:kern w:val="0"/>
                <w:szCs w:val="21"/>
              </w:rPr>
            </w:pPr>
          </w:p>
        </w:tc>
        <w:tc>
          <w:tcPr>
            <w:tcW w:w="1438" w:type="dxa"/>
            <w:vAlign w:val="center"/>
          </w:tcPr>
          <w:p w14:paraId="31E1FCF6">
            <w:pPr>
              <w:widowControl/>
              <w:jc w:val="center"/>
              <w:rPr>
                <w:rFonts w:ascii="Times New Roman" w:hAnsi="Times New Roman" w:eastAsiaTheme="minorEastAsia"/>
                <w:color w:val="000000"/>
                <w:kern w:val="0"/>
                <w:szCs w:val="21"/>
              </w:rPr>
            </w:pPr>
            <w:r>
              <w:rPr>
                <w:rFonts w:hint="eastAsia" w:ascii="宋体" w:hAnsi="宋体"/>
                <w:sz w:val="18"/>
                <w:szCs w:val="18"/>
              </w:rPr>
              <w:t>SJ7-通信系统综合实践</w:t>
            </w:r>
          </w:p>
        </w:tc>
        <w:tc>
          <w:tcPr>
            <w:tcW w:w="584" w:type="dxa"/>
            <w:vAlign w:val="center"/>
          </w:tcPr>
          <w:p w14:paraId="1703EE63">
            <w:pPr>
              <w:spacing w:line="216" w:lineRule="exact"/>
              <w:ind w:left="20"/>
              <w:jc w:val="center"/>
              <w:rPr>
                <w:rFonts w:ascii="Times New Roman" w:hAnsi="Times New Roman" w:eastAsiaTheme="minorEastAsia"/>
                <w:color w:val="000000"/>
                <w:kern w:val="0"/>
                <w:szCs w:val="21"/>
              </w:rPr>
            </w:pPr>
            <w:r>
              <w:rPr>
                <w:rFonts w:hint="eastAsia" w:ascii="宋体" w:hAnsi="宋体"/>
                <w:sz w:val="18"/>
                <w:szCs w:val="18"/>
              </w:rPr>
              <w:t>7</w:t>
            </w:r>
          </w:p>
        </w:tc>
        <w:tc>
          <w:tcPr>
            <w:tcW w:w="546" w:type="dxa"/>
            <w:vAlign w:val="center"/>
          </w:tcPr>
          <w:p w14:paraId="78CA8F12">
            <w:pPr>
              <w:spacing w:line="216" w:lineRule="exact"/>
              <w:ind w:left="20"/>
              <w:jc w:val="center"/>
              <w:rPr>
                <w:rFonts w:ascii="Times New Roman" w:hAnsi="Times New Roman" w:eastAsiaTheme="minorEastAsia"/>
                <w:kern w:val="0"/>
                <w:szCs w:val="21"/>
              </w:rPr>
            </w:pPr>
            <w:r>
              <w:rPr>
                <w:rFonts w:hint="eastAsia" w:ascii="宋体" w:hAnsi="宋体" w:eastAsiaTheme="minorEastAsia"/>
                <w:sz w:val="18"/>
                <w:szCs w:val="18"/>
              </w:rPr>
              <w:t>2.0</w:t>
            </w:r>
          </w:p>
        </w:tc>
        <w:tc>
          <w:tcPr>
            <w:tcW w:w="744" w:type="dxa"/>
            <w:shd w:val="clear" w:color="auto" w:fill="auto"/>
            <w:vAlign w:val="center"/>
          </w:tcPr>
          <w:p w14:paraId="7164D66E">
            <w:pPr>
              <w:spacing w:line="216" w:lineRule="exact"/>
              <w:ind w:left="20"/>
              <w:jc w:val="center"/>
              <w:rPr>
                <w:rFonts w:ascii="宋体" w:hAnsi="宋体"/>
                <w:sz w:val="18"/>
                <w:szCs w:val="18"/>
              </w:rPr>
            </w:pPr>
            <w:r>
              <w:rPr>
                <w:rFonts w:hint="eastAsia" w:ascii="宋体" w:hAnsi="宋体"/>
                <w:sz w:val="18"/>
                <w:szCs w:val="18"/>
              </w:rPr>
              <w:t>80</w:t>
            </w:r>
          </w:p>
        </w:tc>
        <w:tc>
          <w:tcPr>
            <w:tcW w:w="790" w:type="dxa"/>
            <w:shd w:val="clear" w:color="auto" w:fill="auto"/>
            <w:vAlign w:val="center"/>
          </w:tcPr>
          <w:p w14:paraId="5852D7B6">
            <w:pPr>
              <w:spacing w:line="216" w:lineRule="exact"/>
              <w:ind w:left="20"/>
              <w:jc w:val="center"/>
              <w:rPr>
                <w:rFonts w:ascii="宋体" w:hAnsi="宋体"/>
                <w:sz w:val="18"/>
                <w:szCs w:val="18"/>
              </w:rPr>
            </w:pPr>
            <w:r>
              <w:rPr>
                <w:rFonts w:hint="eastAsia" w:ascii="宋体" w:hAnsi="宋体"/>
                <w:sz w:val="18"/>
                <w:szCs w:val="18"/>
              </w:rPr>
              <w:t>40</w:t>
            </w:r>
          </w:p>
        </w:tc>
        <w:tc>
          <w:tcPr>
            <w:tcW w:w="715" w:type="dxa"/>
            <w:shd w:val="clear" w:color="auto" w:fill="auto"/>
            <w:vAlign w:val="center"/>
          </w:tcPr>
          <w:p w14:paraId="17C31DD8">
            <w:pPr>
              <w:spacing w:line="216" w:lineRule="exact"/>
              <w:ind w:left="20"/>
              <w:jc w:val="center"/>
              <w:rPr>
                <w:rFonts w:ascii="宋体" w:hAnsi="宋体"/>
                <w:sz w:val="18"/>
                <w:szCs w:val="18"/>
              </w:rPr>
            </w:pPr>
          </w:p>
        </w:tc>
        <w:tc>
          <w:tcPr>
            <w:tcW w:w="715" w:type="dxa"/>
            <w:shd w:val="clear" w:color="auto" w:fill="auto"/>
            <w:vAlign w:val="center"/>
          </w:tcPr>
          <w:p w14:paraId="24FAC57A">
            <w:pPr>
              <w:spacing w:line="216" w:lineRule="exact"/>
              <w:ind w:left="20"/>
              <w:jc w:val="center"/>
              <w:rPr>
                <w:rFonts w:ascii="宋体" w:hAnsi="宋体"/>
                <w:sz w:val="18"/>
                <w:szCs w:val="18"/>
              </w:rPr>
            </w:pPr>
          </w:p>
        </w:tc>
        <w:tc>
          <w:tcPr>
            <w:tcW w:w="715" w:type="dxa"/>
            <w:shd w:val="clear" w:color="auto" w:fill="auto"/>
            <w:vAlign w:val="center"/>
          </w:tcPr>
          <w:p w14:paraId="3ECFDB4E">
            <w:pPr>
              <w:spacing w:line="216" w:lineRule="exact"/>
              <w:ind w:left="20"/>
              <w:jc w:val="center"/>
              <w:rPr>
                <w:rFonts w:ascii="宋体" w:hAnsi="宋体"/>
                <w:sz w:val="18"/>
                <w:szCs w:val="18"/>
              </w:rPr>
            </w:pPr>
            <w:r>
              <w:rPr>
                <w:rFonts w:hint="eastAsia" w:ascii="宋体" w:hAnsi="宋体"/>
                <w:sz w:val="18"/>
                <w:szCs w:val="18"/>
              </w:rPr>
              <w:t>2</w:t>
            </w:r>
          </w:p>
        </w:tc>
        <w:tc>
          <w:tcPr>
            <w:tcW w:w="715" w:type="dxa"/>
            <w:shd w:val="clear" w:color="auto" w:fill="auto"/>
            <w:vAlign w:val="center"/>
          </w:tcPr>
          <w:p w14:paraId="50F55BFC">
            <w:pPr>
              <w:spacing w:line="216" w:lineRule="exact"/>
              <w:ind w:left="20"/>
              <w:jc w:val="center"/>
              <w:rPr>
                <w:rFonts w:ascii="宋体" w:hAnsi="宋体"/>
                <w:sz w:val="18"/>
                <w:szCs w:val="18"/>
              </w:rPr>
            </w:pPr>
            <w:r>
              <w:rPr>
                <w:rFonts w:hint="eastAsia" w:ascii="宋体" w:hAnsi="宋体"/>
                <w:sz w:val="18"/>
                <w:szCs w:val="18"/>
              </w:rPr>
              <w:t>80</w:t>
            </w:r>
          </w:p>
        </w:tc>
        <w:tc>
          <w:tcPr>
            <w:tcW w:w="715" w:type="dxa"/>
            <w:shd w:val="clear" w:color="auto" w:fill="auto"/>
            <w:vAlign w:val="center"/>
          </w:tcPr>
          <w:p w14:paraId="4F933001">
            <w:pPr>
              <w:spacing w:line="216" w:lineRule="exact"/>
              <w:ind w:left="20"/>
              <w:jc w:val="center"/>
              <w:rPr>
                <w:rFonts w:ascii="宋体" w:hAnsi="宋体"/>
                <w:sz w:val="18"/>
                <w:szCs w:val="18"/>
              </w:rPr>
            </w:pPr>
          </w:p>
        </w:tc>
        <w:tc>
          <w:tcPr>
            <w:tcW w:w="717" w:type="dxa"/>
            <w:shd w:val="clear" w:color="auto" w:fill="auto"/>
            <w:vAlign w:val="center"/>
          </w:tcPr>
          <w:p w14:paraId="5D5E9F1F">
            <w:pPr>
              <w:spacing w:line="216" w:lineRule="exact"/>
              <w:ind w:left="20"/>
              <w:jc w:val="center"/>
              <w:rPr>
                <w:rFonts w:ascii="宋体" w:hAnsi="宋体"/>
                <w:sz w:val="18"/>
                <w:szCs w:val="18"/>
              </w:rPr>
            </w:pPr>
          </w:p>
        </w:tc>
      </w:tr>
      <w:tr w14:paraId="098E006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8" w:hRule="atLeast"/>
          <w:jc w:val="center"/>
        </w:trPr>
        <w:tc>
          <w:tcPr>
            <w:tcW w:w="747" w:type="dxa"/>
            <w:vMerge w:val="continue"/>
            <w:vAlign w:val="center"/>
          </w:tcPr>
          <w:p w14:paraId="5D50F0DD">
            <w:pPr>
              <w:jc w:val="center"/>
              <w:rPr>
                <w:rFonts w:ascii="Times New Roman" w:hAnsi="Times New Roman" w:eastAsiaTheme="minorEastAsia"/>
                <w:color w:val="000000"/>
                <w:kern w:val="0"/>
                <w:szCs w:val="21"/>
              </w:rPr>
            </w:pPr>
          </w:p>
        </w:tc>
        <w:tc>
          <w:tcPr>
            <w:tcW w:w="1438" w:type="dxa"/>
            <w:vAlign w:val="center"/>
          </w:tcPr>
          <w:p w14:paraId="7DA2997D">
            <w:pPr>
              <w:widowControl/>
              <w:jc w:val="center"/>
              <w:rPr>
                <w:rFonts w:ascii="Times New Roman" w:hAnsi="Times New Roman" w:eastAsiaTheme="minorEastAsia"/>
                <w:color w:val="000000"/>
                <w:kern w:val="0"/>
                <w:szCs w:val="21"/>
              </w:rPr>
            </w:pPr>
            <w:r>
              <w:rPr>
                <w:rFonts w:hint="eastAsia" w:ascii="宋体" w:hAnsi="宋体"/>
                <w:sz w:val="18"/>
                <w:szCs w:val="18"/>
              </w:rPr>
              <w:t>SJ8-专业实习</w:t>
            </w:r>
          </w:p>
        </w:tc>
        <w:tc>
          <w:tcPr>
            <w:tcW w:w="584" w:type="dxa"/>
            <w:vAlign w:val="center"/>
          </w:tcPr>
          <w:p w14:paraId="0B0C4126">
            <w:pPr>
              <w:spacing w:line="216" w:lineRule="exact"/>
              <w:ind w:left="20"/>
              <w:jc w:val="center"/>
              <w:rPr>
                <w:rFonts w:ascii="Times New Roman" w:hAnsi="Times New Roman" w:eastAsiaTheme="minorEastAsia"/>
                <w:color w:val="000000"/>
                <w:kern w:val="0"/>
                <w:szCs w:val="21"/>
              </w:rPr>
            </w:pPr>
            <w:r>
              <w:rPr>
                <w:rFonts w:hint="eastAsia" w:ascii="宋体" w:hAnsi="宋体"/>
                <w:sz w:val="18"/>
                <w:szCs w:val="18"/>
              </w:rPr>
              <w:t>8</w:t>
            </w:r>
          </w:p>
        </w:tc>
        <w:tc>
          <w:tcPr>
            <w:tcW w:w="546" w:type="dxa"/>
            <w:vAlign w:val="center"/>
          </w:tcPr>
          <w:p w14:paraId="566CB8EE">
            <w:pPr>
              <w:spacing w:line="216" w:lineRule="exact"/>
              <w:ind w:left="20"/>
              <w:jc w:val="center"/>
              <w:rPr>
                <w:rFonts w:ascii="Times New Roman" w:hAnsi="Times New Roman" w:eastAsiaTheme="minorEastAsia"/>
                <w:kern w:val="0"/>
                <w:szCs w:val="21"/>
              </w:rPr>
            </w:pPr>
            <w:r>
              <w:rPr>
                <w:rFonts w:hint="eastAsia" w:ascii="宋体" w:hAnsi="宋体" w:eastAsiaTheme="minorEastAsia"/>
                <w:sz w:val="18"/>
                <w:szCs w:val="18"/>
              </w:rPr>
              <w:t>2.0</w:t>
            </w:r>
          </w:p>
        </w:tc>
        <w:tc>
          <w:tcPr>
            <w:tcW w:w="744" w:type="dxa"/>
            <w:shd w:val="clear" w:color="auto" w:fill="auto"/>
            <w:vAlign w:val="center"/>
          </w:tcPr>
          <w:p w14:paraId="63345572">
            <w:pPr>
              <w:spacing w:line="216" w:lineRule="exact"/>
              <w:ind w:left="20"/>
              <w:jc w:val="center"/>
              <w:rPr>
                <w:rFonts w:ascii="宋体" w:hAnsi="宋体"/>
                <w:sz w:val="18"/>
                <w:szCs w:val="18"/>
              </w:rPr>
            </w:pPr>
            <w:r>
              <w:rPr>
                <w:rFonts w:hint="eastAsia" w:ascii="宋体" w:hAnsi="宋体"/>
                <w:sz w:val="18"/>
                <w:szCs w:val="18"/>
              </w:rPr>
              <w:t>80</w:t>
            </w:r>
          </w:p>
        </w:tc>
        <w:tc>
          <w:tcPr>
            <w:tcW w:w="790" w:type="dxa"/>
            <w:shd w:val="clear" w:color="auto" w:fill="auto"/>
            <w:vAlign w:val="center"/>
          </w:tcPr>
          <w:p w14:paraId="32327194">
            <w:pPr>
              <w:spacing w:line="216" w:lineRule="exact"/>
              <w:ind w:left="20"/>
              <w:jc w:val="center"/>
              <w:rPr>
                <w:rFonts w:ascii="宋体" w:hAnsi="宋体"/>
                <w:sz w:val="18"/>
                <w:szCs w:val="18"/>
              </w:rPr>
            </w:pPr>
            <w:r>
              <w:rPr>
                <w:rFonts w:hint="eastAsia" w:ascii="宋体" w:hAnsi="宋体"/>
                <w:sz w:val="18"/>
                <w:szCs w:val="18"/>
              </w:rPr>
              <w:t>40</w:t>
            </w:r>
          </w:p>
        </w:tc>
        <w:tc>
          <w:tcPr>
            <w:tcW w:w="715" w:type="dxa"/>
            <w:shd w:val="clear" w:color="auto" w:fill="auto"/>
            <w:vAlign w:val="center"/>
          </w:tcPr>
          <w:p w14:paraId="057EF558">
            <w:pPr>
              <w:spacing w:line="216" w:lineRule="exact"/>
              <w:ind w:left="20"/>
              <w:jc w:val="center"/>
              <w:rPr>
                <w:rFonts w:ascii="宋体" w:hAnsi="宋体"/>
                <w:sz w:val="18"/>
                <w:szCs w:val="18"/>
              </w:rPr>
            </w:pPr>
          </w:p>
        </w:tc>
        <w:tc>
          <w:tcPr>
            <w:tcW w:w="715" w:type="dxa"/>
            <w:shd w:val="clear" w:color="auto" w:fill="auto"/>
            <w:vAlign w:val="center"/>
          </w:tcPr>
          <w:p w14:paraId="18B21D88">
            <w:pPr>
              <w:spacing w:line="216" w:lineRule="exact"/>
              <w:ind w:left="20"/>
              <w:jc w:val="center"/>
              <w:rPr>
                <w:rFonts w:ascii="宋体" w:hAnsi="宋体"/>
                <w:sz w:val="18"/>
                <w:szCs w:val="18"/>
              </w:rPr>
            </w:pPr>
          </w:p>
        </w:tc>
        <w:tc>
          <w:tcPr>
            <w:tcW w:w="715" w:type="dxa"/>
            <w:shd w:val="clear" w:color="auto" w:fill="auto"/>
            <w:vAlign w:val="center"/>
          </w:tcPr>
          <w:p w14:paraId="6AF31B28">
            <w:pPr>
              <w:spacing w:line="216" w:lineRule="exact"/>
              <w:ind w:left="20"/>
              <w:jc w:val="center"/>
              <w:rPr>
                <w:rFonts w:ascii="宋体" w:hAnsi="宋体"/>
                <w:sz w:val="18"/>
                <w:szCs w:val="18"/>
              </w:rPr>
            </w:pPr>
            <w:r>
              <w:rPr>
                <w:rFonts w:hint="eastAsia" w:ascii="宋体" w:hAnsi="宋体"/>
                <w:sz w:val="18"/>
                <w:szCs w:val="18"/>
              </w:rPr>
              <w:t>2</w:t>
            </w:r>
          </w:p>
        </w:tc>
        <w:tc>
          <w:tcPr>
            <w:tcW w:w="715" w:type="dxa"/>
            <w:shd w:val="clear" w:color="auto" w:fill="auto"/>
            <w:vAlign w:val="center"/>
          </w:tcPr>
          <w:p w14:paraId="076A2413">
            <w:pPr>
              <w:spacing w:line="216" w:lineRule="exact"/>
              <w:ind w:left="20"/>
              <w:jc w:val="center"/>
              <w:rPr>
                <w:rFonts w:ascii="宋体" w:hAnsi="宋体"/>
                <w:sz w:val="18"/>
                <w:szCs w:val="18"/>
              </w:rPr>
            </w:pPr>
            <w:r>
              <w:rPr>
                <w:rFonts w:hint="eastAsia" w:ascii="宋体" w:hAnsi="宋体"/>
                <w:sz w:val="18"/>
                <w:szCs w:val="18"/>
              </w:rPr>
              <w:t>80</w:t>
            </w:r>
          </w:p>
        </w:tc>
        <w:tc>
          <w:tcPr>
            <w:tcW w:w="715" w:type="dxa"/>
            <w:shd w:val="clear" w:color="auto" w:fill="auto"/>
            <w:vAlign w:val="center"/>
          </w:tcPr>
          <w:p w14:paraId="333A07AA">
            <w:pPr>
              <w:spacing w:line="216" w:lineRule="exact"/>
              <w:ind w:left="20"/>
              <w:jc w:val="center"/>
              <w:rPr>
                <w:rFonts w:ascii="宋体" w:hAnsi="宋体"/>
                <w:sz w:val="18"/>
                <w:szCs w:val="18"/>
              </w:rPr>
            </w:pPr>
          </w:p>
        </w:tc>
        <w:tc>
          <w:tcPr>
            <w:tcW w:w="717" w:type="dxa"/>
            <w:shd w:val="clear" w:color="auto" w:fill="auto"/>
            <w:vAlign w:val="center"/>
          </w:tcPr>
          <w:p w14:paraId="576F38A4">
            <w:pPr>
              <w:spacing w:line="216" w:lineRule="exact"/>
              <w:ind w:left="20"/>
              <w:jc w:val="center"/>
              <w:rPr>
                <w:rFonts w:ascii="宋体" w:hAnsi="宋体"/>
                <w:sz w:val="18"/>
                <w:szCs w:val="18"/>
              </w:rPr>
            </w:pPr>
          </w:p>
        </w:tc>
      </w:tr>
      <w:tr w14:paraId="68307E9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8" w:hRule="atLeast"/>
          <w:jc w:val="center"/>
        </w:trPr>
        <w:tc>
          <w:tcPr>
            <w:tcW w:w="747" w:type="dxa"/>
            <w:vMerge w:val="continue"/>
            <w:vAlign w:val="center"/>
          </w:tcPr>
          <w:p w14:paraId="70CA3A64">
            <w:pPr>
              <w:jc w:val="center"/>
              <w:rPr>
                <w:rFonts w:ascii="Times New Roman" w:hAnsi="Times New Roman" w:eastAsiaTheme="minorEastAsia"/>
                <w:color w:val="000000"/>
                <w:kern w:val="0"/>
                <w:szCs w:val="21"/>
              </w:rPr>
            </w:pPr>
          </w:p>
        </w:tc>
        <w:tc>
          <w:tcPr>
            <w:tcW w:w="1438" w:type="dxa"/>
            <w:vAlign w:val="center"/>
          </w:tcPr>
          <w:p w14:paraId="5AF9F373">
            <w:pPr>
              <w:widowControl/>
              <w:jc w:val="center"/>
              <w:rPr>
                <w:rFonts w:ascii="Times New Roman" w:hAnsi="Times New Roman" w:eastAsiaTheme="minorEastAsia"/>
                <w:color w:val="000000"/>
                <w:kern w:val="0"/>
                <w:szCs w:val="21"/>
              </w:rPr>
            </w:pPr>
            <w:r>
              <w:rPr>
                <w:rFonts w:hint="eastAsia" w:ascii="宋体" w:hAnsi="宋体"/>
                <w:sz w:val="18"/>
                <w:szCs w:val="18"/>
              </w:rPr>
              <w:t>毕业设计</w:t>
            </w:r>
          </w:p>
        </w:tc>
        <w:tc>
          <w:tcPr>
            <w:tcW w:w="584" w:type="dxa"/>
            <w:vAlign w:val="center"/>
          </w:tcPr>
          <w:p w14:paraId="2A213ED8">
            <w:pPr>
              <w:spacing w:line="216" w:lineRule="exact"/>
              <w:ind w:left="20"/>
              <w:jc w:val="center"/>
              <w:rPr>
                <w:rFonts w:ascii="Times New Roman" w:hAnsi="Times New Roman" w:eastAsiaTheme="minorEastAsia"/>
                <w:color w:val="000000"/>
                <w:kern w:val="0"/>
                <w:szCs w:val="21"/>
              </w:rPr>
            </w:pPr>
            <w:r>
              <w:rPr>
                <w:rFonts w:hint="eastAsia" w:ascii="宋体" w:hAnsi="宋体"/>
                <w:sz w:val="18"/>
                <w:szCs w:val="18"/>
              </w:rPr>
              <w:t>8</w:t>
            </w:r>
          </w:p>
        </w:tc>
        <w:tc>
          <w:tcPr>
            <w:tcW w:w="546" w:type="dxa"/>
            <w:vAlign w:val="center"/>
          </w:tcPr>
          <w:p w14:paraId="401E9406">
            <w:pPr>
              <w:spacing w:line="216" w:lineRule="exact"/>
              <w:ind w:left="20"/>
              <w:jc w:val="center"/>
              <w:rPr>
                <w:rFonts w:ascii="Times New Roman" w:hAnsi="Times New Roman" w:eastAsiaTheme="minorEastAsia"/>
                <w:kern w:val="0"/>
                <w:szCs w:val="21"/>
              </w:rPr>
            </w:pPr>
            <w:r>
              <w:rPr>
                <w:rFonts w:hint="eastAsia" w:ascii="宋体" w:hAnsi="宋体" w:eastAsiaTheme="minorEastAsia"/>
                <w:sz w:val="18"/>
                <w:szCs w:val="18"/>
              </w:rPr>
              <w:t>6.0</w:t>
            </w:r>
          </w:p>
        </w:tc>
        <w:tc>
          <w:tcPr>
            <w:tcW w:w="744" w:type="dxa"/>
            <w:vAlign w:val="center"/>
          </w:tcPr>
          <w:p w14:paraId="572ECE94">
            <w:pPr>
              <w:spacing w:line="216" w:lineRule="exact"/>
              <w:ind w:left="20"/>
              <w:jc w:val="center"/>
              <w:rPr>
                <w:rFonts w:ascii="宋体" w:hAnsi="宋体"/>
                <w:sz w:val="18"/>
                <w:szCs w:val="18"/>
              </w:rPr>
            </w:pPr>
          </w:p>
        </w:tc>
        <w:tc>
          <w:tcPr>
            <w:tcW w:w="790" w:type="dxa"/>
            <w:vAlign w:val="center"/>
          </w:tcPr>
          <w:p w14:paraId="21EDC6DA">
            <w:pPr>
              <w:spacing w:line="216" w:lineRule="exact"/>
              <w:ind w:left="20"/>
              <w:jc w:val="center"/>
              <w:rPr>
                <w:rFonts w:ascii="宋体" w:hAnsi="宋体"/>
                <w:sz w:val="18"/>
                <w:szCs w:val="18"/>
              </w:rPr>
            </w:pPr>
          </w:p>
        </w:tc>
        <w:tc>
          <w:tcPr>
            <w:tcW w:w="715" w:type="dxa"/>
            <w:vAlign w:val="center"/>
          </w:tcPr>
          <w:p w14:paraId="2D734607">
            <w:pPr>
              <w:spacing w:line="216" w:lineRule="exact"/>
              <w:ind w:left="20"/>
              <w:jc w:val="center"/>
              <w:rPr>
                <w:rFonts w:ascii="宋体" w:hAnsi="宋体"/>
                <w:sz w:val="18"/>
                <w:szCs w:val="18"/>
              </w:rPr>
            </w:pPr>
          </w:p>
        </w:tc>
        <w:tc>
          <w:tcPr>
            <w:tcW w:w="715" w:type="dxa"/>
            <w:vAlign w:val="center"/>
          </w:tcPr>
          <w:p w14:paraId="629D2282">
            <w:pPr>
              <w:spacing w:line="216" w:lineRule="exact"/>
              <w:ind w:left="20"/>
              <w:jc w:val="center"/>
              <w:rPr>
                <w:rFonts w:ascii="宋体" w:hAnsi="宋体"/>
                <w:sz w:val="18"/>
                <w:szCs w:val="18"/>
              </w:rPr>
            </w:pPr>
            <w:r>
              <w:rPr>
                <w:rFonts w:hint="eastAsia" w:ascii="宋体" w:hAnsi="宋体"/>
                <w:sz w:val="18"/>
                <w:szCs w:val="18"/>
              </w:rPr>
              <w:t>6</w:t>
            </w:r>
          </w:p>
        </w:tc>
        <w:tc>
          <w:tcPr>
            <w:tcW w:w="715" w:type="dxa"/>
            <w:vAlign w:val="center"/>
          </w:tcPr>
          <w:p w14:paraId="3D71A44E">
            <w:pPr>
              <w:spacing w:line="216" w:lineRule="exact"/>
              <w:ind w:left="20"/>
              <w:jc w:val="center"/>
              <w:rPr>
                <w:rFonts w:ascii="宋体" w:hAnsi="宋体"/>
                <w:sz w:val="18"/>
                <w:szCs w:val="18"/>
              </w:rPr>
            </w:pPr>
          </w:p>
        </w:tc>
        <w:tc>
          <w:tcPr>
            <w:tcW w:w="715" w:type="dxa"/>
            <w:vAlign w:val="center"/>
          </w:tcPr>
          <w:p w14:paraId="7934D7FF">
            <w:pPr>
              <w:spacing w:line="216" w:lineRule="exact"/>
              <w:ind w:left="20"/>
              <w:jc w:val="center"/>
              <w:rPr>
                <w:rFonts w:ascii="宋体" w:hAnsi="宋体"/>
                <w:sz w:val="18"/>
                <w:szCs w:val="18"/>
              </w:rPr>
            </w:pPr>
          </w:p>
        </w:tc>
        <w:tc>
          <w:tcPr>
            <w:tcW w:w="715" w:type="dxa"/>
            <w:vAlign w:val="center"/>
          </w:tcPr>
          <w:p w14:paraId="0848A0ED">
            <w:pPr>
              <w:spacing w:line="216" w:lineRule="exact"/>
              <w:ind w:left="20"/>
              <w:jc w:val="center"/>
              <w:rPr>
                <w:rFonts w:ascii="宋体" w:hAnsi="宋体"/>
                <w:sz w:val="18"/>
                <w:szCs w:val="18"/>
              </w:rPr>
            </w:pPr>
          </w:p>
        </w:tc>
        <w:tc>
          <w:tcPr>
            <w:tcW w:w="717" w:type="dxa"/>
            <w:vAlign w:val="center"/>
          </w:tcPr>
          <w:p w14:paraId="6DCD2F8B">
            <w:pPr>
              <w:spacing w:line="216" w:lineRule="exact"/>
              <w:ind w:left="20"/>
              <w:jc w:val="center"/>
              <w:rPr>
                <w:rFonts w:ascii="宋体" w:hAnsi="宋体"/>
                <w:sz w:val="18"/>
                <w:szCs w:val="18"/>
              </w:rPr>
            </w:pPr>
          </w:p>
        </w:tc>
      </w:tr>
      <w:tr w14:paraId="4307D36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8" w:hRule="atLeast"/>
          <w:jc w:val="center"/>
        </w:trPr>
        <w:tc>
          <w:tcPr>
            <w:tcW w:w="747" w:type="dxa"/>
            <w:vAlign w:val="center"/>
          </w:tcPr>
          <w:p w14:paraId="50D9A9AB">
            <w:pPr>
              <w:jc w:val="center"/>
              <w:rPr>
                <w:rFonts w:ascii="Times New Roman" w:hAnsi="Times New Roman" w:eastAsiaTheme="minorEastAsia"/>
                <w:color w:val="000000"/>
                <w:kern w:val="0"/>
                <w:szCs w:val="21"/>
              </w:rPr>
            </w:pPr>
            <w:r>
              <w:rPr>
                <w:rFonts w:hint="eastAsia" w:ascii="Times New Roman" w:hAnsi="Times New Roman" w:eastAsiaTheme="minorEastAsia"/>
                <w:color w:val="000000"/>
                <w:kern w:val="0"/>
                <w:szCs w:val="21"/>
              </w:rPr>
              <w:t>拓展教育课程</w:t>
            </w:r>
          </w:p>
        </w:tc>
        <w:tc>
          <w:tcPr>
            <w:tcW w:w="1438" w:type="dxa"/>
            <w:vAlign w:val="center"/>
          </w:tcPr>
          <w:p w14:paraId="44205BB5">
            <w:pPr>
              <w:widowControl/>
              <w:jc w:val="center"/>
              <w:rPr>
                <w:rFonts w:ascii="Times New Roman" w:hAnsi="Times New Roman" w:eastAsiaTheme="minorEastAsia"/>
                <w:color w:val="000000"/>
                <w:kern w:val="0"/>
                <w:szCs w:val="21"/>
              </w:rPr>
            </w:pPr>
            <w:r>
              <w:rPr>
                <w:rFonts w:hint="eastAsia" w:ascii="宋体" w:hAnsi="宋体"/>
                <w:sz w:val="18"/>
                <w:szCs w:val="18"/>
              </w:rPr>
              <w:t>工程项目管理</w:t>
            </w:r>
          </w:p>
        </w:tc>
        <w:tc>
          <w:tcPr>
            <w:tcW w:w="584" w:type="dxa"/>
            <w:vAlign w:val="center"/>
          </w:tcPr>
          <w:p w14:paraId="1B708601">
            <w:pPr>
              <w:spacing w:line="216" w:lineRule="exact"/>
              <w:ind w:left="20"/>
              <w:jc w:val="center"/>
              <w:rPr>
                <w:rFonts w:ascii="Times New Roman" w:hAnsi="Times New Roman" w:eastAsiaTheme="minorEastAsia"/>
                <w:color w:val="000000"/>
                <w:kern w:val="0"/>
                <w:szCs w:val="21"/>
              </w:rPr>
            </w:pPr>
            <w:r>
              <w:rPr>
                <w:rFonts w:hint="eastAsia" w:ascii="宋体" w:hAnsi="宋体" w:eastAsiaTheme="minorEastAsia"/>
                <w:sz w:val="18"/>
                <w:szCs w:val="18"/>
              </w:rPr>
              <w:t>3</w:t>
            </w:r>
          </w:p>
        </w:tc>
        <w:tc>
          <w:tcPr>
            <w:tcW w:w="546" w:type="dxa"/>
            <w:vAlign w:val="center"/>
          </w:tcPr>
          <w:p w14:paraId="05241B6D">
            <w:pPr>
              <w:spacing w:line="216" w:lineRule="exact"/>
              <w:ind w:left="20"/>
              <w:jc w:val="center"/>
              <w:rPr>
                <w:rFonts w:ascii="Times New Roman" w:hAnsi="Times New Roman" w:eastAsiaTheme="minorEastAsia"/>
                <w:kern w:val="0"/>
                <w:szCs w:val="21"/>
              </w:rPr>
            </w:pPr>
            <w:r>
              <w:rPr>
                <w:rFonts w:hint="eastAsia" w:ascii="宋体" w:hAnsi="宋体"/>
                <w:sz w:val="18"/>
                <w:szCs w:val="18"/>
              </w:rPr>
              <w:t>1.0</w:t>
            </w:r>
          </w:p>
        </w:tc>
        <w:tc>
          <w:tcPr>
            <w:tcW w:w="744" w:type="dxa"/>
            <w:vAlign w:val="center"/>
          </w:tcPr>
          <w:p w14:paraId="6FD386C1">
            <w:pPr>
              <w:widowControl/>
              <w:jc w:val="center"/>
              <w:rPr>
                <w:rFonts w:ascii="Times New Roman" w:hAnsi="Times New Roman" w:eastAsiaTheme="minorEastAsia"/>
                <w:color w:val="000000"/>
                <w:kern w:val="0"/>
                <w:szCs w:val="21"/>
              </w:rPr>
            </w:pPr>
            <w:r>
              <w:rPr>
                <w:rFonts w:hint="eastAsia" w:ascii="宋体" w:hAnsi="宋体"/>
                <w:sz w:val="18"/>
                <w:szCs w:val="18"/>
              </w:rPr>
              <w:t>24</w:t>
            </w:r>
          </w:p>
        </w:tc>
        <w:tc>
          <w:tcPr>
            <w:tcW w:w="790" w:type="dxa"/>
            <w:vAlign w:val="center"/>
          </w:tcPr>
          <w:p w14:paraId="7CB05496">
            <w:pPr>
              <w:spacing w:line="216" w:lineRule="exact"/>
              <w:ind w:left="20"/>
              <w:jc w:val="center"/>
              <w:rPr>
                <w:rFonts w:ascii="Times New Roman" w:hAnsi="Times New Roman" w:eastAsiaTheme="minorEastAsia"/>
                <w:color w:val="000000"/>
                <w:kern w:val="0"/>
                <w:szCs w:val="21"/>
              </w:rPr>
            </w:pPr>
            <w:r>
              <w:rPr>
                <w:rFonts w:hint="eastAsia" w:ascii="宋体" w:hAnsi="宋体"/>
                <w:sz w:val="18"/>
                <w:szCs w:val="18"/>
              </w:rPr>
              <w:t>2</w:t>
            </w:r>
          </w:p>
        </w:tc>
        <w:tc>
          <w:tcPr>
            <w:tcW w:w="715" w:type="dxa"/>
            <w:vAlign w:val="center"/>
          </w:tcPr>
          <w:p w14:paraId="74B5FA9C">
            <w:pPr>
              <w:spacing w:line="216" w:lineRule="exact"/>
              <w:ind w:left="20"/>
              <w:jc w:val="center"/>
              <w:rPr>
                <w:rFonts w:ascii="宋体" w:hAnsi="宋体"/>
                <w:sz w:val="18"/>
                <w:szCs w:val="18"/>
              </w:rPr>
            </w:pPr>
          </w:p>
        </w:tc>
        <w:tc>
          <w:tcPr>
            <w:tcW w:w="715" w:type="dxa"/>
            <w:vAlign w:val="center"/>
          </w:tcPr>
          <w:p w14:paraId="3EA99FC5">
            <w:pPr>
              <w:spacing w:line="216" w:lineRule="exact"/>
              <w:ind w:left="20"/>
              <w:jc w:val="center"/>
              <w:rPr>
                <w:rFonts w:ascii="宋体" w:hAnsi="宋体"/>
                <w:sz w:val="18"/>
                <w:szCs w:val="18"/>
              </w:rPr>
            </w:pPr>
            <w:r>
              <w:rPr>
                <w:rFonts w:hint="eastAsia" w:ascii="宋体" w:hAnsi="宋体"/>
                <w:sz w:val="18"/>
                <w:szCs w:val="18"/>
              </w:rPr>
              <w:t>1</w:t>
            </w:r>
          </w:p>
        </w:tc>
        <w:tc>
          <w:tcPr>
            <w:tcW w:w="715" w:type="dxa"/>
            <w:vAlign w:val="center"/>
          </w:tcPr>
          <w:p w14:paraId="2370DC62">
            <w:pPr>
              <w:spacing w:line="216" w:lineRule="exact"/>
              <w:ind w:left="20"/>
              <w:jc w:val="center"/>
              <w:rPr>
                <w:rFonts w:ascii="宋体" w:hAnsi="宋体"/>
                <w:sz w:val="18"/>
                <w:szCs w:val="18"/>
              </w:rPr>
            </w:pPr>
          </w:p>
        </w:tc>
        <w:tc>
          <w:tcPr>
            <w:tcW w:w="715" w:type="dxa"/>
            <w:vAlign w:val="center"/>
          </w:tcPr>
          <w:p w14:paraId="6C3349A9">
            <w:pPr>
              <w:spacing w:line="216" w:lineRule="exact"/>
              <w:ind w:left="20"/>
              <w:jc w:val="center"/>
              <w:rPr>
                <w:rFonts w:ascii="宋体" w:hAnsi="宋体"/>
                <w:sz w:val="18"/>
                <w:szCs w:val="18"/>
              </w:rPr>
            </w:pPr>
          </w:p>
        </w:tc>
        <w:tc>
          <w:tcPr>
            <w:tcW w:w="715" w:type="dxa"/>
            <w:vAlign w:val="center"/>
          </w:tcPr>
          <w:p w14:paraId="43CCE00F">
            <w:pPr>
              <w:spacing w:line="216" w:lineRule="exact"/>
              <w:ind w:left="20"/>
              <w:jc w:val="center"/>
              <w:rPr>
                <w:rFonts w:ascii="宋体" w:hAnsi="宋体"/>
                <w:sz w:val="18"/>
                <w:szCs w:val="18"/>
              </w:rPr>
            </w:pPr>
          </w:p>
        </w:tc>
        <w:tc>
          <w:tcPr>
            <w:tcW w:w="717" w:type="dxa"/>
            <w:vAlign w:val="center"/>
          </w:tcPr>
          <w:p w14:paraId="46CF7C70">
            <w:pPr>
              <w:spacing w:line="216" w:lineRule="exact"/>
              <w:ind w:left="20"/>
              <w:jc w:val="center"/>
              <w:rPr>
                <w:rFonts w:ascii="宋体" w:hAnsi="宋体"/>
                <w:sz w:val="18"/>
                <w:szCs w:val="18"/>
              </w:rPr>
            </w:pPr>
            <w:r>
              <w:rPr>
                <w:rFonts w:hint="eastAsia" w:ascii="宋体" w:hAnsi="宋体"/>
                <w:sz w:val="18"/>
                <w:szCs w:val="18"/>
              </w:rPr>
              <w:t>24</w:t>
            </w:r>
          </w:p>
        </w:tc>
      </w:tr>
      <w:tr w14:paraId="65CE21D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8" w:hRule="atLeast"/>
          <w:jc w:val="center"/>
        </w:trPr>
        <w:tc>
          <w:tcPr>
            <w:tcW w:w="747" w:type="dxa"/>
            <w:vAlign w:val="center"/>
          </w:tcPr>
          <w:p w14:paraId="3B4D166B">
            <w:pPr>
              <w:jc w:val="center"/>
              <w:rPr>
                <w:rFonts w:ascii="Times New Roman" w:hAnsi="Times New Roman" w:eastAsiaTheme="minorEastAsia"/>
                <w:color w:val="000000"/>
                <w:kern w:val="0"/>
                <w:szCs w:val="21"/>
              </w:rPr>
            </w:pPr>
            <w:r>
              <w:rPr>
                <w:rFonts w:hint="eastAsia" w:ascii="Times New Roman" w:hAnsi="Times New Roman" w:eastAsiaTheme="minorEastAsia"/>
                <w:color w:val="000000"/>
                <w:kern w:val="0"/>
                <w:szCs w:val="21"/>
              </w:rPr>
              <w:t>总学分</w:t>
            </w:r>
          </w:p>
        </w:tc>
        <w:tc>
          <w:tcPr>
            <w:tcW w:w="1438" w:type="dxa"/>
            <w:vAlign w:val="center"/>
          </w:tcPr>
          <w:p w14:paraId="1C6B5676">
            <w:pPr>
              <w:widowControl/>
              <w:jc w:val="center"/>
              <w:rPr>
                <w:rFonts w:ascii="Times New Roman" w:hAnsi="Times New Roman" w:eastAsiaTheme="minorEastAsia"/>
                <w:color w:val="000000"/>
                <w:kern w:val="0"/>
                <w:szCs w:val="21"/>
              </w:rPr>
            </w:pPr>
          </w:p>
        </w:tc>
        <w:tc>
          <w:tcPr>
            <w:tcW w:w="584" w:type="dxa"/>
            <w:vAlign w:val="center"/>
          </w:tcPr>
          <w:p w14:paraId="10D4A3EB">
            <w:pPr>
              <w:widowControl/>
              <w:jc w:val="center"/>
              <w:rPr>
                <w:rFonts w:ascii="Times New Roman" w:hAnsi="Times New Roman" w:eastAsiaTheme="minorEastAsia"/>
                <w:color w:val="000000"/>
                <w:kern w:val="0"/>
                <w:szCs w:val="21"/>
              </w:rPr>
            </w:pPr>
          </w:p>
        </w:tc>
        <w:tc>
          <w:tcPr>
            <w:tcW w:w="546" w:type="dxa"/>
            <w:vAlign w:val="center"/>
          </w:tcPr>
          <w:p w14:paraId="58EEB982">
            <w:pPr>
              <w:widowControl/>
              <w:jc w:val="center"/>
              <w:rPr>
                <w:rFonts w:ascii="Times New Roman" w:hAnsi="Times New Roman" w:eastAsiaTheme="minorEastAsia"/>
                <w:kern w:val="0"/>
                <w:szCs w:val="21"/>
              </w:rPr>
            </w:pPr>
            <w:r>
              <w:rPr>
                <w:rFonts w:hint="eastAsia" w:ascii="宋体" w:hAnsi="宋体"/>
                <w:sz w:val="18"/>
                <w:szCs w:val="18"/>
              </w:rPr>
              <w:t>37—38</w:t>
            </w:r>
          </w:p>
        </w:tc>
        <w:tc>
          <w:tcPr>
            <w:tcW w:w="744" w:type="dxa"/>
          </w:tcPr>
          <w:p w14:paraId="4A36BEF4">
            <w:pPr>
              <w:widowControl/>
              <w:jc w:val="center"/>
              <w:rPr>
                <w:rFonts w:ascii="Times New Roman" w:hAnsi="Times New Roman" w:eastAsiaTheme="minorEastAsia"/>
                <w:color w:val="000000"/>
                <w:kern w:val="0"/>
                <w:szCs w:val="21"/>
              </w:rPr>
            </w:pPr>
          </w:p>
        </w:tc>
        <w:tc>
          <w:tcPr>
            <w:tcW w:w="790" w:type="dxa"/>
            <w:vAlign w:val="center"/>
          </w:tcPr>
          <w:p w14:paraId="43A27129">
            <w:pPr>
              <w:widowControl/>
              <w:jc w:val="center"/>
              <w:rPr>
                <w:rFonts w:ascii="Times New Roman" w:hAnsi="Times New Roman" w:eastAsiaTheme="minorEastAsia"/>
                <w:color w:val="000000"/>
                <w:kern w:val="0"/>
                <w:szCs w:val="21"/>
              </w:rPr>
            </w:pPr>
          </w:p>
        </w:tc>
        <w:tc>
          <w:tcPr>
            <w:tcW w:w="715" w:type="dxa"/>
            <w:vAlign w:val="center"/>
          </w:tcPr>
          <w:p w14:paraId="06F6BFB1">
            <w:pPr>
              <w:spacing w:line="216" w:lineRule="exact"/>
              <w:ind w:left="20"/>
              <w:jc w:val="center"/>
              <w:rPr>
                <w:rFonts w:ascii="宋体" w:hAnsi="宋体"/>
                <w:sz w:val="18"/>
                <w:szCs w:val="18"/>
              </w:rPr>
            </w:pPr>
          </w:p>
        </w:tc>
        <w:tc>
          <w:tcPr>
            <w:tcW w:w="715" w:type="dxa"/>
            <w:vAlign w:val="center"/>
          </w:tcPr>
          <w:p w14:paraId="3DA9D185">
            <w:pPr>
              <w:spacing w:line="216" w:lineRule="exact"/>
              <w:ind w:left="20"/>
              <w:jc w:val="center"/>
              <w:rPr>
                <w:rFonts w:ascii="宋体" w:hAnsi="宋体"/>
                <w:sz w:val="18"/>
                <w:szCs w:val="18"/>
              </w:rPr>
            </w:pPr>
          </w:p>
        </w:tc>
        <w:tc>
          <w:tcPr>
            <w:tcW w:w="715" w:type="dxa"/>
            <w:vAlign w:val="center"/>
          </w:tcPr>
          <w:p w14:paraId="629A1658">
            <w:pPr>
              <w:spacing w:line="216" w:lineRule="exact"/>
              <w:ind w:left="20"/>
              <w:jc w:val="center"/>
              <w:rPr>
                <w:rFonts w:ascii="宋体" w:hAnsi="宋体"/>
                <w:sz w:val="18"/>
                <w:szCs w:val="18"/>
              </w:rPr>
            </w:pPr>
          </w:p>
        </w:tc>
        <w:tc>
          <w:tcPr>
            <w:tcW w:w="715" w:type="dxa"/>
            <w:vAlign w:val="center"/>
          </w:tcPr>
          <w:p w14:paraId="5B08344C">
            <w:pPr>
              <w:spacing w:line="216" w:lineRule="exact"/>
              <w:ind w:left="20"/>
              <w:jc w:val="center"/>
              <w:rPr>
                <w:rFonts w:ascii="宋体" w:hAnsi="宋体"/>
                <w:sz w:val="18"/>
                <w:szCs w:val="18"/>
              </w:rPr>
            </w:pPr>
          </w:p>
        </w:tc>
        <w:tc>
          <w:tcPr>
            <w:tcW w:w="715" w:type="dxa"/>
            <w:vAlign w:val="center"/>
          </w:tcPr>
          <w:p w14:paraId="21612A68">
            <w:pPr>
              <w:spacing w:line="216" w:lineRule="exact"/>
              <w:ind w:left="20"/>
              <w:jc w:val="center"/>
              <w:rPr>
                <w:rFonts w:ascii="宋体" w:hAnsi="宋体"/>
                <w:sz w:val="18"/>
                <w:szCs w:val="18"/>
              </w:rPr>
            </w:pPr>
          </w:p>
        </w:tc>
        <w:tc>
          <w:tcPr>
            <w:tcW w:w="717" w:type="dxa"/>
            <w:vAlign w:val="center"/>
          </w:tcPr>
          <w:p w14:paraId="1B0C897B">
            <w:pPr>
              <w:spacing w:line="216" w:lineRule="exact"/>
              <w:ind w:left="20"/>
              <w:jc w:val="center"/>
              <w:rPr>
                <w:rFonts w:ascii="宋体" w:hAnsi="宋体"/>
                <w:sz w:val="18"/>
                <w:szCs w:val="18"/>
              </w:rPr>
            </w:pPr>
          </w:p>
        </w:tc>
      </w:tr>
    </w:tbl>
    <w:p w14:paraId="1D628FAC">
      <w:pPr>
        <w:spacing w:line="400" w:lineRule="exact"/>
        <w:ind w:firstLine="480" w:firstLineChars="200"/>
        <w:rPr>
          <w:rFonts w:ascii="Times New Roman" w:hAnsi="Times New Roman" w:eastAsiaTheme="minorEastAsia"/>
          <w:bCs/>
          <w:sz w:val="24"/>
          <w:szCs w:val="24"/>
        </w:rPr>
      </w:pPr>
    </w:p>
    <w:p w14:paraId="3501A305">
      <w:pPr>
        <w:spacing w:line="400" w:lineRule="exact"/>
        <w:ind w:firstLine="480" w:firstLineChars="200"/>
        <w:rPr>
          <w:rFonts w:ascii="Times New Roman" w:hAnsi="Times New Roman" w:eastAsiaTheme="minorEastAsia"/>
          <w:sz w:val="24"/>
          <w:szCs w:val="24"/>
        </w:rPr>
      </w:pPr>
    </w:p>
    <w:sectPr>
      <w:pgSz w:w="11906" w:h="16838"/>
      <w:pgMar w:top="1417" w:right="1134" w:bottom="1134" w:left="1417" w:header="851" w:footer="992" w:gutter="0"/>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华文楷体">
    <w:panose1 w:val="02010600040101010101"/>
    <w:charset w:val="86"/>
    <w:family w:val="auto"/>
    <w:pitch w:val="default"/>
    <w:sig w:usb0="00000287" w:usb1="080F0000" w:usb2="00000000" w:usb3="00000000" w:csb0="0004009F" w:csb1="DFD70000"/>
  </w:font>
  <w:font w:name="Calibri Light">
    <w:panose1 w:val="020F0302020204030204"/>
    <w:charset w:val="00"/>
    <w:family w:val="swiss"/>
    <w:pitch w:val="default"/>
    <w:sig w:usb0="E4002E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A40A8ED">
    <w:pPr>
      <w:pStyle w:val="7"/>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58420" cy="139700"/>
              <wp:effectExtent l="0" t="0" r="0" b="0"/>
              <wp:wrapNone/>
              <wp:docPr id="1" name="Text Box 1025"/>
              <wp:cNvGraphicFramePr/>
              <a:graphic xmlns:a="http://schemas.openxmlformats.org/drawingml/2006/main">
                <a:graphicData uri="http://schemas.microsoft.com/office/word/2010/wordprocessingShape">
                  <wps:wsp>
                    <wps:cNvSpPr txBox="1">
                      <a:spLocks noChangeArrowheads="1"/>
                    </wps:cNvSpPr>
                    <wps:spPr bwMode="auto">
                      <a:xfrm>
                        <a:off x="0" y="0"/>
                        <a:ext cx="58420" cy="139700"/>
                      </a:xfrm>
                      <a:prstGeom prst="rect">
                        <a:avLst/>
                      </a:prstGeom>
                      <a:noFill/>
                      <a:ln>
                        <a:noFill/>
                      </a:ln>
                    </wps:spPr>
                    <wps:txbx>
                      <w:txbxContent>
                        <w:p w14:paraId="5966F777">
                          <w:pPr>
                            <w:pStyle w:val="7"/>
                            <w:rPr>
                              <w:rFonts w:eastAsia="宋体"/>
                            </w:rPr>
                          </w:pPr>
                          <w:r>
                            <w:rPr>
                              <w:rFonts w:hint="eastAsia"/>
                            </w:rPr>
                            <w:fldChar w:fldCharType="begin"/>
                          </w:r>
                          <w:r>
                            <w:rPr>
                              <w:rFonts w:hint="eastAsia"/>
                            </w:rPr>
                            <w:instrText xml:space="preserve"> PAGE  \* MERGEFORMAT </w:instrText>
                          </w:r>
                          <w:r>
                            <w:rPr>
                              <w:rFonts w:hint="eastAsia"/>
                            </w:rPr>
                            <w:fldChar w:fldCharType="separate"/>
                          </w:r>
                          <w:r>
                            <w:t>11</w:t>
                          </w:r>
                          <w:r>
                            <w:rPr>
                              <w:rFonts w:hint="eastAsia"/>
                            </w:rPr>
                            <w:fldChar w:fldCharType="end"/>
                          </w:r>
                        </w:p>
                      </w:txbxContent>
                    </wps:txbx>
                    <wps:bodyPr rot="0" vert="horz" wrap="none" lIns="0" tIns="0" rIns="0" bIns="0" anchor="t" anchorCtr="0" upright="1">
                      <a:spAutoFit/>
                    </wps:bodyPr>
                  </wps:wsp>
                </a:graphicData>
              </a:graphic>
            </wp:anchor>
          </w:drawing>
        </mc:Choice>
        <mc:Fallback>
          <w:pict>
            <v:shape id="Text Box 1025" o:spid="_x0000_s1026" o:spt="202" type="#_x0000_t202" style="position:absolute;left:0pt;margin-top:0pt;height:11pt;width:4.6pt;mso-position-horizontal:center;mso-position-horizontal-relative:margin;mso-wrap-style:none;z-index:251659264;mso-width-relative:page;mso-height-relative:page;" filled="f" stroked="f" coordsize="21600,21600" o:gfxdata="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MtbuXfQAAAAAgEAAA8AAAAAAAAAAQAgAAAAIgAAAGRycy9kb3ducmV2LnhtbFBLAQIU&#10;ABQAAAAIAIdO4kBzKKfD+wEAAAMEAAAOAAAAAAAAAAEAIAAAAB8BAABkcnMvZTJvRG9jLnhtbFBL&#10;BQYAAAAABgAGAFkBAACMBQAAAAA=&#10;">
              <v:fill on="f" focussize="0,0"/>
              <v:stroke on="f"/>
              <v:imagedata o:title=""/>
              <o:lock v:ext="edit" aspectratio="f"/>
              <v:textbox inset="0mm,0mm,0mm,0mm" style="mso-fit-shape-to-text:t;">
                <w:txbxContent>
                  <w:p w14:paraId="5966F777">
                    <w:pPr>
                      <w:pStyle w:val="7"/>
                      <w:rPr>
                        <w:rFonts w:eastAsia="宋体"/>
                      </w:rPr>
                    </w:pPr>
                    <w:r>
                      <w:rPr>
                        <w:rFonts w:hint="eastAsia"/>
                      </w:rPr>
                      <w:fldChar w:fldCharType="begin"/>
                    </w:r>
                    <w:r>
                      <w:rPr>
                        <w:rFonts w:hint="eastAsia"/>
                      </w:rPr>
                      <w:instrText xml:space="preserve"> PAGE  \* MERGEFORMAT </w:instrText>
                    </w:r>
                    <w:r>
                      <w:rPr>
                        <w:rFonts w:hint="eastAsia"/>
                      </w:rPr>
                      <w:fldChar w:fldCharType="separate"/>
                    </w:r>
                    <w:r>
                      <w:t>11</w:t>
                    </w:r>
                    <w:r>
                      <w:rPr>
                        <w:rFonts w:hint="eastAsia"/>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BF831F6"/>
    <w:multiLevelType w:val="singleLevel"/>
    <w:tmpl w:val="DBF831F6"/>
    <w:lvl w:ilvl="0" w:tentative="0">
      <w:start w:val="2"/>
      <w:numFmt w:val="chineseCounting"/>
      <w:suff w:val="nothing"/>
      <w:lvlText w:val="（%1）"/>
      <w:lvlJc w:val="left"/>
      <w:rPr>
        <w:rFonts w:hint="eastAsia"/>
      </w:rPr>
    </w:lvl>
  </w:abstractNum>
  <w:abstractNum w:abstractNumId="1">
    <w:nsid w:val="61799CAD"/>
    <w:multiLevelType w:val="singleLevel"/>
    <w:tmpl w:val="61799CAD"/>
    <w:lvl w:ilvl="0" w:tentative="0">
      <w:start w:val="1"/>
      <w:numFmt w:val="chineseCounting"/>
      <w:suff w:val="nothing"/>
      <w:lvlText w:val="（%1）"/>
      <w:lvlJc w:val="left"/>
      <w:rPr>
        <w:rFonts w:hint="eastAsia"/>
      </w:rPr>
    </w:lvl>
  </w:abstractNum>
  <w:num w:numId="1">
    <w:abstractNumId w:val="1"/>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lujin">
    <w15:presenceInfo w15:providerId="None" w15:userId="luj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trackRevisions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70C1"/>
    <w:rsid w:val="00003A2C"/>
    <w:rsid w:val="00007584"/>
    <w:rsid w:val="00016098"/>
    <w:rsid w:val="00020742"/>
    <w:rsid w:val="0002701E"/>
    <w:rsid w:val="000602E8"/>
    <w:rsid w:val="0006664F"/>
    <w:rsid w:val="00074309"/>
    <w:rsid w:val="00087CC7"/>
    <w:rsid w:val="000951DE"/>
    <w:rsid w:val="000A61DA"/>
    <w:rsid w:val="000D040D"/>
    <w:rsid w:val="000E30F3"/>
    <w:rsid w:val="00106119"/>
    <w:rsid w:val="0011297E"/>
    <w:rsid w:val="001369C2"/>
    <w:rsid w:val="001A4D7B"/>
    <w:rsid w:val="001D2309"/>
    <w:rsid w:val="001F7709"/>
    <w:rsid w:val="00206D21"/>
    <w:rsid w:val="002118DE"/>
    <w:rsid w:val="00223E1D"/>
    <w:rsid w:val="00233598"/>
    <w:rsid w:val="00252647"/>
    <w:rsid w:val="0027707C"/>
    <w:rsid w:val="00280266"/>
    <w:rsid w:val="002809B5"/>
    <w:rsid w:val="002B0406"/>
    <w:rsid w:val="002B3B7B"/>
    <w:rsid w:val="002C08A3"/>
    <w:rsid w:val="002E4884"/>
    <w:rsid w:val="002F12D9"/>
    <w:rsid w:val="00311A76"/>
    <w:rsid w:val="00323D82"/>
    <w:rsid w:val="003446E1"/>
    <w:rsid w:val="003B3CCC"/>
    <w:rsid w:val="003D0196"/>
    <w:rsid w:val="003D01AD"/>
    <w:rsid w:val="003E510A"/>
    <w:rsid w:val="00463390"/>
    <w:rsid w:val="00464B04"/>
    <w:rsid w:val="00484797"/>
    <w:rsid w:val="004C6CA4"/>
    <w:rsid w:val="004D64B8"/>
    <w:rsid w:val="004D70C1"/>
    <w:rsid w:val="004F44E6"/>
    <w:rsid w:val="00525769"/>
    <w:rsid w:val="0059619C"/>
    <w:rsid w:val="005A1EB3"/>
    <w:rsid w:val="005A544E"/>
    <w:rsid w:val="005A69B3"/>
    <w:rsid w:val="005D0B4E"/>
    <w:rsid w:val="0067714A"/>
    <w:rsid w:val="00697905"/>
    <w:rsid w:val="006D5B1E"/>
    <w:rsid w:val="006E1B63"/>
    <w:rsid w:val="007150BF"/>
    <w:rsid w:val="0071615D"/>
    <w:rsid w:val="0073596A"/>
    <w:rsid w:val="00737D25"/>
    <w:rsid w:val="00753AAA"/>
    <w:rsid w:val="0075630C"/>
    <w:rsid w:val="00762949"/>
    <w:rsid w:val="00763F63"/>
    <w:rsid w:val="007648BE"/>
    <w:rsid w:val="00773962"/>
    <w:rsid w:val="0077695E"/>
    <w:rsid w:val="00790C01"/>
    <w:rsid w:val="007E2FA3"/>
    <w:rsid w:val="007E7811"/>
    <w:rsid w:val="00821AED"/>
    <w:rsid w:val="00846B5D"/>
    <w:rsid w:val="008703DC"/>
    <w:rsid w:val="0087419A"/>
    <w:rsid w:val="008849E5"/>
    <w:rsid w:val="0089097D"/>
    <w:rsid w:val="008A152A"/>
    <w:rsid w:val="008E7447"/>
    <w:rsid w:val="008E7D6C"/>
    <w:rsid w:val="008F22B1"/>
    <w:rsid w:val="009008EA"/>
    <w:rsid w:val="0090226F"/>
    <w:rsid w:val="00902CB6"/>
    <w:rsid w:val="00935617"/>
    <w:rsid w:val="00981EBB"/>
    <w:rsid w:val="00983CB3"/>
    <w:rsid w:val="009916A2"/>
    <w:rsid w:val="009A1577"/>
    <w:rsid w:val="00A009CB"/>
    <w:rsid w:val="00A225A8"/>
    <w:rsid w:val="00AB6DD1"/>
    <w:rsid w:val="00AE37D7"/>
    <w:rsid w:val="00AE68F2"/>
    <w:rsid w:val="00B307F1"/>
    <w:rsid w:val="00B32744"/>
    <w:rsid w:val="00B75C6F"/>
    <w:rsid w:val="00B845AC"/>
    <w:rsid w:val="00BA228F"/>
    <w:rsid w:val="00BB6625"/>
    <w:rsid w:val="00BC1B28"/>
    <w:rsid w:val="00C177E7"/>
    <w:rsid w:val="00C204CA"/>
    <w:rsid w:val="00C3544E"/>
    <w:rsid w:val="00C432B1"/>
    <w:rsid w:val="00C67639"/>
    <w:rsid w:val="00C73380"/>
    <w:rsid w:val="00C74AAA"/>
    <w:rsid w:val="00CA406E"/>
    <w:rsid w:val="00CB16A3"/>
    <w:rsid w:val="00CC1DBB"/>
    <w:rsid w:val="00CF190C"/>
    <w:rsid w:val="00CF2F71"/>
    <w:rsid w:val="00D15B5C"/>
    <w:rsid w:val="00D42E79"/>
    <w:rsid w:val="00D552D8"/>
    <w:rsid w:val="00D82A3D"/>
    <w:rsid w:val="00D85E7A"/>
    <w:rsid w:val="00DA74ED"/>
    <w:rsid w:val="00DC5A6C"/>
    <w:rsid w:val="00DD155F"/>
    <w:rsid w:val="00DE280C"/>
    <w:rsid w:val="00E62037"/>
    <w:rsid w:val="00E72D48"/>
    <w:rsid w:val="00E76BFB"/>
    <w:rsid w:val="00E848F0"/>
    <w:rsid w:val="00EB231D"/>
    <w:rsid w:val="00EB4513"/>
    <w:rsid w:val="00EB51F7"/>
    <w:rsid w:val="00EC3B5A"/>
    <w:rsid w:val="00EE3854"/>
    <w:rsid w:val="00EE3EFA"/>
    <w:rsid w:val="00EE694C"/>
    <w:rsid w:val="00EF4566"/>
    <w:rsid w:val="00F0088D"/>
    <w:rsid w:val="00F1470E"/>
    <w:rsid w:val="00F168CB"/>
    <w:rsid w:val="00F21064"/>
    <w:rsid w:val="00F567EA"/>
    <w:rsid w:val="00F678E0"/>
    <w:rsid w:val="00FB3EA7"/>
    <w:rsid w:val="00FB56BD"/>
    <w:rsid w:val="00FD0F35"/>
    <w:rsid w:val="00FF13B7"/>
    <w:rsid w:val="014A4B87"/>
    <w:rsid w:val="016C5886"/>
    <w:rsid w:val="01D54643"/>
    <w:rsid w:val="03614DAC"/>
    <w:rsid w:val="03911EDB"/>
    <w:rsid w:val="04AC4157"/>
    <w:rsid w:val="076D7821"/>
    <w:rsid w:val="07CF5DE6"/>
    <w:rsid w:val="09E57B43"/>
    <w:rsid w:val="0B536D2E"/>
    <w:rsid w:val="0C8E44C1"/>
    <w:rsid w:val="0D9832DA"/>
    <w:rsid w:val="0DBA04DE"/>
    <w:rsid w:val="0DDC300B"/>
    <w:rsid w:val="0DDF432E"/>
    <w:rsid w:val="0DF2282E"/>
    <w:rsid w:val="10177D74"/>
    <w:rsid w:val="10325722"/>
    <w:rsid w:val="10800176"/>
    <w:rsid w:val="10D525F9"/>
    <w:rsid w:val="10DB1C9F"/>
    <w:rsid w:val="1125665A"/>
    <w:rsid w:val="121642CA"/>
    <w:rsid w:val="121C431D"/>
    <w:rsid w:val="129E11D6"/>
    <w:rsid w:val="15087A0D"/>
    <w:rsid w:val="1606331B"/>
    <w:rsid w:val="166A1CEF"/>
    <w:rsid w:val="168D4C69"/>
    <w:rsid w:val="16D33EF7"/>
    <w:rsid w:val="177E3D7E"/>
    <w:rsid w:val="17DD4930"/>
    <w:rsid w:val="182742AC"/>
    <w:rsid w:val="18550589"/>
    <w:rsid w:val="197662E8"/>
    <w:rsid w:val="1A531CC5"/>
    <w:rsid w:val="1AA16063"/>
    <w:rsid w:val="1B294DAD"/>
    <w:rsid w:val="1B472CEF"/>
    <w:rsid w:val="1C0A3DBC"/>
    <w:rsid w:val="1D1F1166"/>
    <w:rsid w:val="1D381EDC"/>
    <w:rsid w:val="1D4D506B"/>
    <w:rsid w:val="1E087E4C"/>
    <w:rsid w:val="1E366767"/>
    <w:rsid w:val="1F05166F"/>
    <w:rsid w:val="1F2F01D5"/>
    <w:rsid w:val="1F681339"/>
    <w:rsid w:val="1FCF6E73"/>
    <w:rsid w:val="21464F13"/>
    <w:rsid w:val="21A33643"/>
    <w:rsid w:val="22456F79"/>
    <w:rsid w:val="23131FA2"/>
    <w:rsid w:val="23363306"/>
    <w:rsid w:val="246C03AD"/>
    <w:rsid w:val="24CB478F"/>
    <w:rsid w:val="24F90487"/>
    <w:rsid w:val="260F076A"/>
    <w:rsid w:val="278E4F1E"/>
    <w:rsid w:val="284A48CD"/>
    <w:rsid w:val="28791E56"/>
    <w:rsid w:val="28C72DDD"/>
    <w:rsid w:val="28DE3C83"/>
    <w:rsid w:val="29DF48AB"/>
    <w:rsid w:val="2AA1140C"/>
    <w:rsid w:val="2B365FF8"/>
    <w:rsid w:val="2CAD004A"/>
    <w:rsid w:val="2D6A01DB"/>
    <w:rsid w:val="2D8C0151"/>
    <w:rsid w:val="2E294E35"/>
    <w:rsid w:val="2F566C69"/>
    <w:rsid w:val="2FBD14FA"/>
    <w:rsid w:val="2FF64A05"/>
    <w:rsid w:val="309865BE"/>
    <w:rsid w:val="30C47C02"/>
    <w:rsid w:val="30F6064C"/>
    <w:rsid w:val="315A0567"/>
    <w:rsid w:val="32BB74E0"/>
    <w:rsid w:val="33D952D5"/>
    <w:rsid w:val="33EF066D"/>
    <w:rsid w:val="3650324D"/>
    <w:rsid w:val="367B2561"/>
    <w:rsid w:val="38593326"/>
    <w:rsid w:val="38696E2E"/>
    <w:rsid w:val="38F82B23"/>
    <w:rsid w:val="3A4B6C9E"/>
    <w:rsid w:val="3AC1179A"/>
    <w:rsid w:val="3AE65FD2"/>
    <w:rsid w:val="3B856ABA"/>
    <w:rsid w:val="3BBD3BCC"/>
    <w:rsid w:val="3BDC6748"/>
    <w:rsid w:val="3C0736D2"/>
    <w:rsid w:val="3CD411CD"/>
    <w:rsid w:val="3D1D0DC6"/>
    <w:rsid w:val="3DB50FFF"/>
    <w:rsid w:val="3E0C69D5"/>
    <w:rsid w:val="3E4C05CE"/>
    <w:rsid w:val="3E73794B"/>
    <w:rsid w:val="3EEC6CA2"/>
    <w:rsid w:val="3FE86744"/>
    <w:rsid w:val="40141232"/>
    <w:rsid w:val="410675FC"/>
    <w:rsid w:val="42CA3174"/>
    <w:rsid w:val="46BD7176"/>
    <w:rsid w:val="47717A73"/>
    <w:rsid w:val="47CD163B"/>
    <w:rsid w:val="4840005F"/>
    <w:rsid w:val="49AA1C33"/>
    <w:rsid w:val="4A5120AF"/>
    <w:rsid w:val="4A8835F7"/>
    <w:rsid w:val="4B5005B9"/>
    <w:rsid w:val="4DC269DE"/>
    <w:rsid w:val="4F6C3DC6"/>
    <w:rsid w:val="4F847425"/>
    <w:rsid w:val="502635D9"/>
    <w:rsid w:val="50546455"/>
    <w:rsid w:val="51AC22C1"/>
    <w:rsid w:val="53065A01"/>
    <w:rsid w:val="53130849"/>
    <w:rsid w:val="532F78BC"/>
    <w:rsid w:val="53596422"/>
    <w:rsid w:val="53F47401"/>
    <w:rsid w:val="54EB4EAE"/>
    <w:rsid w:val="550D0ED8"/>
    <w:rsid w:val="55F66200"/>
    <w:rsid w:val="5612303A"/>
    <w:rsid w:val="572F791B"/>
    <w:rsid w:val="578754CF"/>
    <w:rsid w:val="57CC6383"/>
    <w:rsid w:val="584B45E2"/>
    <w:rsid w:val="590F4FE4"/>
    <w:rsid w:val="59527B05"/>
    <w:rsid w:val="59BA4389"/>
    <w:rsid w:val="59F760A3"/>
    <w:rsid w:val="5E2356B9"/>
    <w:rsid w:val="5EF30FFB"/>
    <w:rsid w:val="5F3976BD"/>
    <w:rsid w:val="5F9F5758"/>
    <w:rsid w:val="5FAF18FA"/>
    <w:rsid w:val="60001041"/>
    <w:rsid w:val="6006709B"/>
    <w:rsid w:val="60593ADA"/>
    <w:rsid w:val="613775C5"/>
    <w:rsid w:val="61585E0C"/>
    <w:rsid w:val="623E51B7"/>
    <w:rsid w:val="625659FF"/>
    <w:rsid w:val="625A2D24"/>
    <w:rsid w:val="639A01CB"/>
    <w:rsid w:val="64314362"/>
    <w:rsid w:val="64E91095"/>
    <w:rsid w:val="66776DB6"/>
    <w:rsid w:val="66996E60"/>
    <w:rsid w:val="66EE08E2"/>
    <w:rsid w:val="67070D00"/>
    <w:rsid w:val="6759214B"/>
    <w:rsid w:val="67A71109"/>
    <w:rsid w:val="68761E07"/>
    <w:rsid w:val="697F058F"/>
    <w:rsid w:val="69DC48F0"/>
    <w:rsid w:val="6A366665"/>
    <w:rsid w:val="6A3D5D54"/>
    <w:rsid w:val="6A527A52"/>
    <w:rsid w:val="6BCE71EB"/>
    <w:rsid w:val="6C6B658D"/>
    <w:rsid w:val="6D2E23EC"/>
    <w:rsid w:val="6D627806"/>
    <w:rsid w:val="6D967C55"/>
    <w:rsid w:val="6E26547D"/>
    <w:rsid w:val="6E846E87"/>
    <w:rsid w:val="6EFC61DE"/>
    <w:rsid w:val="6F9B1553"/>
    <w:rsid w:val="6FEA072C"/>
    <w:rsid w:val="70707AC8"/>
    <w:rsid w:val="70FA0C47"/>
    <w:rsid w:val="71464875"/>
    <w:rsid w:val="715C11B6"/>
    <w:rsid w:val="719C7804"/>
    <w:rsid w:val="72BB3CBA"/>
    <w:rsid w:val="745C3C84"/>
    <w:rsid w:val="75387844"/>
    <w:rsid w:val="75757F8C"/>
    <w:rsid w:val="75EB2B08"/>
    <w:rsid w:val="7671125F"/>
    <w:rsid w:val="796C1FA0"/>
    <w:rsid w:val="799B6445"/>
    <w:rsid w:val="7A4822D7"/>
    <w:rsid w:val="7AAD0D88"/>
    <w:rsid w:val="7C694787"/>
    <w:rsid w:val="7D812AEF"/>
    <w:rsid w:val="7E406C79"/>
    <w:rsid w:val="7F0D3AEF"/>
    <w:rsid w:val="7F343E6E"/>
    <w:rsid w:val="7F6341EE"/>
    <w:rsid w:val="7FC96D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nhideWhenUsed="0"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nhideWhenUsed="0"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2"/>
    <w:basedOn w:val="1"/>
    <w:next w:val="1"/>
    <w:link w:val="28"/>
    <w:semiHidden/>
    <w:unhideWhenUsed/>
    <w:qFormat/>
    <w:uiPriority w:val="9"/>
    <w:pPr>
      <w:keepNext/>
      <w:keepLines/>
      <w:spacing w:before="260" w:after="260" w:line="413" w:lineRule="auto"/>
      <w:outlineLvl w:val="1"/>
    </w:pPr>
    <w:rPr>
      <w:rFonts w:ascii="Arial" w:hAnsi="Arial" w:eastAsia="黑体"/>
      <w:b/>
      <w:sz w:val="32"/>
    </w:rPr>
  </w:style>
  <w:style w:type="paragraph" w:styleId="3">
    <w:name w:val="heading 3"/>
    <w:basedOn w:val="1"/>
    <w:next w:val="1"/>
    <w:semiHidden/>
    <w:unhideWhenUsed/>
    <w:qFormat/>
    <w:uiPriority w:val="9"/>
    <w:pPr>
      <w:spacing w:beforeAutospacing="1" w:afterAutospacing="1"/>
      <w:jc w:val="left"/>
      <w:outlineLvl w:val="2"/>
    </w:pPr>
    <w:rPr>
      <w:rFonts w:hint="eastAsia" w:ascii="宋体" w:hAnsi="宋体"/>
      <w:b/>
      <w:bCs/>
      <w:kern w:val="0"/>
      <w:sz w:val="27"/>
      <w:szCs w:val="27"/>
    </w:rPr>
  </w:style>
  <w:style w:type="character" w:default="1" w:styleId="13">
    <w:name w:val="Default Paragraph Font"/>
    <w:semiHidden/>
    <w:unhideWhenUsed/>
    <w:qFormat/>
    <w:uiPriority w:val="1"/>
  </w:style>
  <w:style w:type="table" w:default="1" w:styleId="11">
    <w:name w:val="Normal Table"/>
    <w:semiHidden/>
    <w:unhideWhenUsed/>
    <w:qFormat/>
    <w:uiPriority w:val="99"/>
    <w:tblPr>
      <w:tblCellMar>
        <w:top w:w="0" w:type="dxa"/>
        <w:left w:w="108" w:type="dxa"/>
        <w:bottom w:w="0" w:type="dxa"/>
        <w:right w:w="108" w:type="dxa"/>
      </w:tblCellMar>
    </w:tblPr>
  </w:style>
  <w:style w:type="paragraph" w:styleId="4">
    <w:name w:val="annotation text"/>
    <w:basedOn w:val="1"/>
    <w:link w:val="21"/>
    <w:semiHidden/>
    <w:qFormat/>
    <w:uiPriority w:val="99"/>
    <w:pPr>
      <w:jc w:val="left"/>
    </w:pPr>
    <w:rPr>
      <w:kern w:val="0"/>
      <w:sz w:val="20"/>
      <w:szCs w:val="20"/>
    </w:rPr>
  </w:style>
  <w:style w:type="paragraph" w:styleId="5">
    <w:name w:val="Body Text"/>
    <w:basedOn w:val="1"/>
    <w:link w:val="20"/>
    <w:qFormat/>
    <w:uiPriority w:val="99"/>
    <w:pPr>
      <w:spacing w:after="120"/>
    </w:pPr>
    <w:rPr>
      <w:kern w:val="0"/>
      <w:szCs w:val="21"/>
    </w:rPr>
  </w:style>
  <w:style w:type="paragraph" w:styleId="6">
    <w:name w:val="Balloon Text"/>
    <w:basedOn w:val="1"/>
    <w:link w:val="23"/>
    <w:semiHidden/>
    <w:qFormat/>
    <w:uiPriority w:val="99"/>
    <w:rPr>
      <w:kern w:val="0"/>
      <w:sz w:val="18"/>
      <w:szCs w:val="18"/>
    </w:rPr>
  </w:style>
  <w:style w:type="paragraph" w:styleId="7">
    <w:name w:val="footer"/>
    <w:basedOn w:val="1"/>
    <w:link w:val="19"/>
    <w:unhideWhenUsed/>
    <w:qFormat/>
    <w:uiPriority w:val="99"/>
    <w:pPr>
      <w:tabs>
        <w:tab w:val="center" w:pos="4153"/>
        <w:tab w:val="right" w:pos="8306"/>
      </w:tabs>
      <w:snapToGrid w:val="0"/>
      <w:jc w:val="left"/>
    </w:pPr>
    <w:rPr>
      <w:rFonts w:asciiTheme="minorHAnsi" w:hAnsiTheme="minorHAnsi" w:eastAsiaTheme="minorEastAsia" w:cstheme="minorBidi"/>
      <w:sz w:val="18"/>
      <w:szCs w:val="18"/>
    </w:rPr>
  </w:style>
  <w:style w:type="paragraph" w:styleId="8">
    <w:name w:val="header"/>
    <w:basedOn w:val="1"/>
    <w:link w:val="18"/>
    <w:unhideWhenUsed/>
    <w:qFormat/>
    <w:uiPriority w:val="99"/>
    <w:pPr>
      <w:pBdr>
        <w:bottom w:val="single" w:color="auto" w:sz="6" w:space="1"/>
      </w:pBdr>
      <w:tabs>
        <w:tab w:val="center" w:pos="4153"/>
        <w:tab w:val="right" w:pos="8306"/>
      </w:tabs>
      <w:snapToGrid w:val="0"/>
      <w:jc w:val="center"/>
    </w:pPr>
    <w:rPr>
      <w:rFonts w:asciiTheme="minorHAnsi" w:hAnsiTheme="minorHAnsi" w:eastAsiaTheme="minorEastAsia" w:cstheme="minorBidi"/>
      <w:sz w:val="18"/>
      <w:szCs w:val="18"/>
    </w:rPr>
  </w:style>
  <w:style w:type="paragraph" w:styleId="9">
    <w:name w:val="Normal (Web)"/>
    <w:basedOn w:val="1"/>
    <w:semiHidden/>
    <w:qFormat/>
    <w:uiPriority w:val="99"/>
    <w:pPr>
      <w:widowControl/>
      <w:spacing w:before="100" w:beforeAutospacing="1" w:after="100" w:afterAutospacing="1"/>
      <w:jc w:val="left"/>
    </w:pPr>
    <w:rPr>
      <w:rFonts w:ascii="宋体" w:hAnsi="宋体" w:cs="宋体"/>
      <w:kern w:val="0"/>
      <w:sz w:val="24"/>
      <w:szCs w:val="24"/>
    </w:rPr>
  </w:style>
  <w:style w:type="paragraph" w:styleId="10">
    <w:name w:val="annotation subject"/>
    <w:basedOn w:val="4"/>
    <w:next w:val="4"/>
    <w:link w:val="22"/>
    <w:semiHidden/>
    <w:qFormat/>
    <w:uiPriority w:val="99"/>
    <w:rPr>
      <w:b/>
      <w:bCs/>
    </w:rPr>
  </w:style>
  <w:style w:type="table" w:styleId="12">
    <w:name w:val="Table Grid"/>
    <w:basedOn w:val="11"/>
    <w:qFormat/>
    <w:uiPriority w:val="99"/>
    <w:rPr>
      <w:rFonts w:ascii="Calibri" w:hAnsi="Calibri"/>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4">
    <w:name w:val="Strong"/>
    <w:qFormat/>
    <w:uiPriority w:val="22"/>
    <w:rPr>
      <w:rFonts w:cs="Times New Roman"/>
      <w:b/>
      <w:bCs/>
    </w:rPr>
  </w:style>
  <w:style w:type="character" w:styleId="15">
    <w:name w:val="Emphasis"/>
    <w:basedOn w:val="13"/>
    <w:qFormat/>
    <w:uiPriority w:val="20"/>
    <w:rPr>
      <w:i/>
    </w:rPr>
  </w:style>
  <w:style w:type="character" w:styleId="16">
    <w:name w:val="Hyperlink"/>
    <w:semiHidden/>
    <w:qFormat/>
    <w:uiPriority w:val="99"/>
    <w:rPr>
      <w:rFonts w:cs="Times New Roman"/>
      <w:color w:val="0000FF"/>
      <w:u w:val="single"/>
    </w:rPr>
  </w:style>
  <w:style w:type="character" w:styleId="17">
    <w:name w:val="annotation reference"/>
    <w:semiHidden/>
    <w:qFormat/>
    <w:uiPriority w:val="99"/>
    <w:rPr>
      <w:rFonts w:cs="Times New Roman"/>
      <w:sz w:val="21"/>
      <w:szCs w:val="21"/>
    </w:rPr>
  </w:style>
  <w:style w:type="character" w:customStyle="1" w:styleId="18">
    <w:name w:val="页眉 字符"/>
    <w:basedOn w:val="13"/>
    <w:link w:val="8"/>
    <w:qFormat/>
    <w:uiPriority w:val="99"/>
    <w:rPr>
      <w:sz w:val="18"/>
      <w:szCs w:val="18"/>
    </w:rPr>
  </w:style>
  <w:style w:type="character" w:customStyle="1" w:styleId="19">
    <w:name w:val="页脚 字符"/>
    <w:basedOn w:val="13"/>
    <w:link w:val="7"/>
    <w:qFormat/>
    <w:uiPriority w:val="99"/>
    <w:rPr>
      <w:sz w:val="18"/>
      <w:szCs w:val="18"/>
    </w:rPr>
  </w:style>
  <w:style w:type="character" w:customStyle="1" w:styleId="20">
    <w:name w:val="正文文本 字符"/>
    <w:basedOn w:val="13"/>
    <w:link w:val="5"/>
    <w:qFormat/>
    <w:uiPriority w:val="99"/>
    <w:rPr>
      <w:rFonts w:ascii="Calibri" w:hAnsi="Calibri" w:eastAsia="宋体" w:cs="Times New Roman"/>
      <w:kern w:val="0"/>
      <w:szCs w:val="21"/>
    </w:rPr>
  </w:style>
  <w:style w:type="character" w:customStyle="1" w:styleId="21">
    <w:name w:val="批注文字 字符"/>
    <w:basedOn w:val="13"/>
    <w:link w:val="4"/>
    <w:semiHidden/>
    <w:qFormat/>
    <w:uiPriority w:val="99"/>
    <w:rPr>
      <w:rFonts w:ascii="Calibri" w:hAnsi="Calibri" w:eastAsia="宋体" w:cs="Times New Roman"/>
      <w:kern w:val="0"/>
      <w:sz w:val="20"/>
      <w:szCs w:val="20"/>
    </w:rPr>
  </w:style>
  <w:style w:type="character" w:customStyle="1" w:styleId="22">
    <w:name w:val="批注主题 字符"/>
    <w:basedOn w:val="21"/>
    <w:link w:val="10"/>
    <w:semiHidden/>
    <w:qFormat/>
    <w:uiPriority w:val="99"/>
    <w:rPr>
      <w:rFonts w:ascii="Calibri" w:hAnsi="Calibri" w:eastAsia="宋体" w:cs="Times New Roman"/>
      <w:b/>
      <w:bCs/>
      <w:kern w:val="0"/>
      <w:sz w:val="20"/>
      <w:szCs w:val="20"/>
    </w:rPr>
  </w:style>
  <w:style w:type="character" w:customStyle="1" w:styleId="23">
    <w:name w:val="批注框文本 字符"/>
    <w:basedOn w:val="13"/>
    <w:link w:val="6"/>
    <w:semiHidden/>
    <w:qFormat/>
    <w:uiPriority w:val="99"/>
    <w:rPr>
      <w:rFonts w:ascii="Calibri" w:hAnsi="Calibri" w:eastAsia="宋体" w:cs="Times New Roman"/>
      <w:kern w:val="0"/>
      <w:sz w:val="18"/>
      <w:szCs w:val="18"/>
    </w:rPr>
  </w:style>
  <w:style w:type="paragraph" w:styleId="24">
    <w:name w:val="List Paragraph"/>
    <w:basedOn w:val="1"/>
    <w:qFormat/>
    <w:uiPriority w:val="99"/>
    <w:pPr>
      <w:ind w:firstLine="420" w:firstLineChars="200"/>
    </w:pPr>
  </w:style>
  <w:style w:type="paragraph" w:customStyle="1" w:styleId="25">
    <w:name w:val="修订1"/>
    <w:hidden/>
    <w:semiHidden/>
    <w:qFormat/>
    <w:uiPriority w:val="99"/>
    <w:rPr>
      <w:rFonts w:ascii="Calibri" w:hAnsi="Calibri" w:eastAsia="宋体" w:cs="Times New Roman"/>
      <w:kern w:val="2"/>
      <w:sz w:val="21"/>
      <w:szCs w:val="22"/>
      <w:lang w:val="en-US" w:eastAsia="zh-CN" w:bidi="ar-SA"/>
    </w:rPr>
  </w:style>
  <w:style w:type="paragraph" w:customStyle="1" w:styleId="26">
    <w:name w:val="Table Paragraph"/>
    <w:basedOn w:val="1"/>
    <w:qFormat/>
    <w:uiPriority w:val="1"/>
    <w:pPr>
      <w:autoSpaceDE w:val="0"/>
      <w:autoSpaceDN w:val="0"/>
      <w:ind w:left="107"/>
      <w:jc w:val="left"/>
    </w:pPr>
    <w:rPr>
      <w:rFonts w:ascii="华文楷体" w:hAnsi="华文楷体" w:eastAsia="华文楷体" w:cs="华文楷体"/>
      <w:kern w:val="0"/>
      <w:sz w:val="22"/>
    </w:rPr>
  </w:style>
  <w:style w:type="table" w:customStyle="1" w:styleId="27">
    <w:name w:val="Table Normal"/>
    <w:semiHidden/>
    <w:qFormat/>
    <w:uiPriority w:val="2"/>
    <w:pPr>
      <w:widowControl w:val="0"/>
      <w:autoSpaceDE w:val="0"/>
      <w:autoSpaceDN w:val="0"/>
    </w:pPr>
    <w:rPr>
      <w:rFonts w:eastAsia="Times New Roman"/>
      <w:sz w:val="22"/>
      <w:lang w:eastAsia="en-US"/>
    </w:rPr>
    <w:tblPr>
      <w:tblCellMar>
        <w:top w:w="0" w:type="dxa"/>
        <w:left w:w="0" w:type="dxa"/>
        <w:bottom w:w="0" w:type="dxa"/>
        <w:right w:w="0" w:type="dxa"/>
      </w:tblCellMar>
    </w:tblPr>
  </w:style>
  <w:style w:type="character" w:customStyle="1" w:styleId="28">
    <w:name w:val="标题 2 字符"/>
    <w:basedOn w:val="13"/>
    <w:link w:val="2"/>
    <w:qFormat/>
    <w:uiPriority w:val="0"/>
    <w:rPr>
      <w:rFonts w:ascii="Calibri Light" w:hAnsi="Calibri Light" w:eastAsia="宋体" w:cs="Times New Roman"/>
      <w:b/>
      <w:bCs/>
      <w:kern w:val="2"/>
      <w:sz w:val="32"/>
      <w:szCs w:val="32"/>
    </w:rPr>
  </w:style>
  <w:style w:type="paragraph" w:customStyle="1" w:styleId="29">
    <w:name w:val="null11"/>
    <w:hidden/>
    <w:qFormat/>
    <w:uiPriority w:val="0"/>
    <w:rPr>
      <w:rFonts w:hint="eastAsia" w:ascii="宋体" w:hAnsi="宋体" w:eastAsia="宋体" w:cstheme="minorBidi"/>
      <w:sz w:val="28"/>
      <w:szCs w:val="28"/>
      <w:lang w:val="en-US" w:eastAsia="zh-CN" w:bidi="ar-SA"/>
    </w:rPr>
  </w:style>
  <w:style w:type="paragraph" w:customStyle="1" w:styleId="30">
    <w:name w:val="null12"/>
    <w:hidden/>
    <w:qFormat/>
    <w:uiPriority w:val="0"/>
    <w:rPr>
      <w:rFonts w:hint="eastAsia" w:ascii="宋体" w:hAnsi="宋体" w:eastAsia="宋体" w:cstheme="minorBidi"/>
      <w:sz w:val="28"/>
      <w:szCs w:val="28"/>
      <w:lang w:val="en-US" w:eastAsia="zh-CN" w:bidi="ar-SA"/>
    </w:rPr>
  </w:style>
  <w:style w:type="table" w:customStyle="1" w:styleId="31">
    <w:name w:val="TableGrid"/>
    <w:qFormat/>
    <w:uiPriority w:val="0"/>
    <w:rPr>
      <w:kern w:val="2"/>
      <w:sz w:val="21"/>
      <w:szCs w:val="22"/>
    </w:rPr>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8" Type="http://schemas.microsoft.com/office/2011/relationships/people" Target="people.xml"/><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16</Pages>
  <Words>3178</Words>
  <Characters>3217</Characters>
  <Lines>94</Lines>
  <Paragraphs>26</Paragraphs>
  <TotalTime>67</TotalTime>
  <ScaleCrop>false</ScaleCrop>
  <LinksUpToDate>false</LinksUpToDate>
  <CharactersWithSpaces>3220</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2025-05-15T01:46:00Z</dcterms:created>
  <dc:creator>东</dc:creator>
  <cp:lastModifiedBy>思旧</cp:lastModifiedBy>
  <cp:lastPrinted>2025-03-10T01:04:00Z</cp:lastPrinted>
  <dcterms:modified xsi:type="dcterms:W3CDTF">2025-05-15T04:48:11Z</dcterms:modified>
  <cp:revision>51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RubyTemplateID" linkTarget="0">
    <vt:lpwstr>6</vt:lpwstr>
  </property>
  <property fmtid="{D5CDD505-2E9C-101B-9397-08002B2CF9AE}" pid="3" name="KSOProductBuildVer">
    <vt:lpwstr>2052-12.1.0.20784</vt:lpwstr>
  </property>
  <property fmtid="{D5CDD505-2E9C-101B-9397-08002B2CF9AE}" pid="4" name="ICV">
    <vt:lpwstr>64756647D0014FDB9158C7C1C0280262_13</vt:lpwstr>
  </property>
  <property fmtid="{D5CDD505-2E9C-101B-9397-08002B2CF9AE}" pid="5" name="KSOTemplateDocerSaveRecord">
    <vt:lpwstr>eyJoZGlkIjoiNDNkYmM3NjdiNDhjYWY2ZGJlN2M2Y2NkMDZmZGE1ZjUiLCJ1c2VySWQiOiIzMzQ3NDE2OTMifQ==</vt:lpwstr>
  </property>
</Properties>
</file>